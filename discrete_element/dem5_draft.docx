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563A" w14:textId="3BABEBD2" w:rsidR="00030848" w:rsidRPr="00BC3899" w:rsidRDefault="00030848" w:rsidP="00161717">
      <w:pPr>
        <w:spacing w:line="480" w:lineRule="auto"/>
        <w:rPr>
          <w:rFonts w:ascii="Times New Roman" w:hAnsi="Times New Roman" w:cs="Times New Roman"/>
          <w:b/>
        </w:rPr>
      </w:pPr>
      <w:r w:rsidRPr="00BC3899">
        <w:rPr>
          <w:rFonts w:ascii="Times New Roman" w:hAnsi="Times New Roman" w:cs="Times New Roman"/>
          <w:b/>
        </w:rPr>
        <w:t>Microscale Characterization of Fracture Nucleation and Associated Acoustic Emissions</w:t>
      </w:r>
      <w:r w:rsidR="008A2BB5" w:rsidRPr="00BC3899">
        <w:rPr>
          <w:rFonts w:ascii="Times New Roman" w:hAnsi="Times New Roman" w:cs="Times New Roman"/>
          <w:b/>
        </w:rPr>
        <w:t xml:space="preserve"> in Granite and Sandstone</w:t>
      </w:r>
      <w:r w:rsidRPr="00BC3899">
        <w:rPr>
          <w:rFonts w:ascii="Times New Roman" w:hAnsi="Times New Roman" w:cs="Times New Roman"/>
          <w:b/>
        </w:rPr>
        <w:t>:</w:t>
      </w:r>
      <w:r w:rsidR="008A2BB5" w:rsidRPr="00BC3899">
        <w:rPr>
          <w:rFonts w:ascii="Times New Roman" w:hAnsi="Times New Roman" w:cs="Times New Roman"/>
          <w:b/>
        </w:rPr>
        <w:t xml:space="preserve"> Insights using the Discrete Element Method </w:t>
      </w:r>
      <w:r w:rsidRPr="00BC3899">
        <w:rPr>
          <w:rFonts w:ascii="Times New Roman" w:hAnsi="Times New Roman" w:cs="Times New Roman"/>
          <w:b/>
        </w:rPr>
        <w:t xml:space="preserve"> </w:t>
      </w:r>
    </w:p>
    <w:p w14:paraId="0BFFE741" w14:textId="3B96CD23" w:rsidR="00615908" w:rsidRPr="00BC3899" w:rsidRDefault="00D95511" w:rsidP="00E837CE">
      <w:pPr>
        <w:spacing w:line="480" w:lineRule="auto"/>
        <w:rPr>
          <w:rFonts w:ascii="Times New Roman" w:hAnsi="Times New Roman" w:cs="Times New Roman"/>
        </w:rPr>
      </w:pPr>
      <w:r w:rsidRPr="00BC3899">
        <w:rPr>
          <w:rFonts w:ascii="Times New Roman" w:hAnsi="Times New Roman" w:cs="Times New Roman"/>
        </w:rPr>
        <w:t xml:space="preserve">Harsh </w:t>
      </w:r>
      <w:r w:rsidR="00591A7C" w:rsidRPr="00BC3899">
        <w:rPr>
          <w:rFonts w:ascii="Times New Roman" w:hAnsi="Times New Roman" w:cs="Times New Roman"/>
        </w:rPr>
        <w:t xml:space="preserve">Biren </w:t>
      </w:r>
      <w:r w:rsidRPr="00BC3899">
        <w:rPr>
          <w:rFonts w:ascii="Times New Roman" w:hAnsi="Times New Roman" w:cs="Times New Roman"/>
        </w:rPr>
        <w:t>Vora and Julia K. Morgan</w:t>
      </w:r>
    </w:p>
    <w:p w14:paraId="60AA00B1" w14:textId="296A9551" w:rsidR="0065176F" w:rsidRPr="00BC3899" w:rsidRDefault="00D95511" w:rsidP="00E837CE">
      <w:pPr>
        <w:spacing w:line="480" w:lineRule="auto"/>
        <w:rPr>
          <w:rFonts w:ascii="Times New Roman" w:hAnsi="Times New Roman" w:cs="Times New Roman"/>
        </w:rPr>
      </w:pPr>
      <w:r w:rsidRPr="00BC3899">
        <w:rPr>
          <w:rFonts w:ascii="Times New Roman" w:hAnsi="Times New Roman" w:cs="Times New Roman"/>
        </w:rPr>
        <w:t>Dep</w:t>
      </w:r>
      <w:r w:rsidR="00B02E17" w:rsidRPr="00BC3899">
        <w:rPr>
          <w:rFonts w:ascii="Times New Roman" w:hAnsi="Times New Roman" w:cs="Times New Roman"/>
        </w:rPr>
        <w:t>artment</w:t>
      </w:r>
      <w:r w:rsidRPr="00BC3899">
        <w:rPr>
          <w:rFonts w:ascii="Times New Roman" w:hAnsi="Times New Roman" w:cs="Times New Roman"/>
        </w:rPr>
        <w:t xml:space="preserve"> of Earth, Environmental, and Planetary Sciences, Rice University, Houston, TX</w:t>
      </w:r>
    </w:p>
    <w:p w14:paraId="75066C73" w14:textId="7DE2DC44" w:rsidR="0065176F" w:rsidRPr="00BC3899" w:rsidRDefault="0065176F" w:rsidP="00E837CE">
      <w:pPr>
        <w:spacing w:line="480" w:lineRule="auto"/>
        <w:rPr>
          <w:rFonts w:ascii="Times New Roman" w:hAnsi="Times New Roman" w:cs="Times New Roman"/>
          <w:b/>
        </w:rPr>
      </w:pPr>
      <w:r w:rsidRPr="00BC3899">
        <w:rPr>
          <w:rFonts w:ascii="Times New Roman" w:hAnsi="Times New Roman" w:cs="Times New Roman"/>
          <w:b/>
        </w:rPr>
        <w:t>Abstract</w:t>
      </w:r>
    </w:p>
    <w:p w14:paraId="032911AC" w14:textId="65B7AFF7" w:rsidR="0065176F" w:rsidRPr="00BC3899" w:rsidRDefault="00716AC3">
      <w:pPr>
        <w:spacing w:line="480" w:lineRule="auto"/>
        <w:rPr>
          <w:rFonts w:ascii="Times New Roman" w:hAnsi="Times New Roman" w:cs="Times New Roman"/>
          <w:rPrChange w:id="0" w:author="Harsh Vora" w:date="2018-10-06T16:26:00Z">
            <w:rPr>
              <w:rFonts w:ascii="Times New Roman" w:hAnsi="Times New Roman" w:cs="Times New Roman"/>
            </w:rPr>
          </w:rPrChange>
        </w:rPr>
      </w:pPr>
      <w:r w:rsidRPr="00BC3899">
        <w:rPr>
          <w:rFonts w:ascii="Times New Roman" w:hAnsi="Times New Roman" w:cs="Times New Roman"/>
        </w:rPr>
        <w:t>We develop dynamic micromechanical models</w:t>
      </w:r>
      <w:r w:rsidR="00FA312E" w:rsidRPr="00BC3899">
        <w:rPr>
          <w:rFonts w:ascii="Times New Roman" w:hAnsi="Times New Roman" w:cs="Times New Roman"/>
        </w:rPr>
        <w:t xml:space="preserve"> of sandstone and granite</w:t>
      </w:r>
      <w:r w:rsidRPr="00BC3899">
        <w:rPr>
          <w:rFonts w:ascii="Times New Roman" w:hAnsi="Times New Roman" w:cs="Times New Roman"/>
        </w:rPr>
        <w:t xml:space="preserve"> to analyze fractu</w:t>
      </w:r>
      <w:r w:rsidR="00FA312E" w:rsidRPr="00BC3899">
        <w:rPr>
          <w:rFonts w:ascii="Times New Roman" w:hAnsi="Times New Roman" w:cs="Times New Roman"/>
        </w:rPr>
        <w:t>re nucleation and propagation, causing seismic energy release during unstable failure.</w:t>
      </w:r>
      <w:r w:rsidRPr="00BC3899">
        <w:rPr>
          <w:rFonts w:ascii="Times New Roman" w:hAnsi="Times New Roman" w:cs="Times New Roman"/>
        </w:rPr>
        <w:t xml:space="preserve"> </w:t>
      </w:r>
      <w:r w:rsidR="00FA312E" w:rsidRPr="00BC3899">
        <w:rPr>
          <w:rFonts w:ascii="Times New Roman" w:hAnsi="Times New Roman" w:cs="Times New Roman"/>
        </w:rPr>
        <w:t>Calibrated models of rock are subjected to biaxial experiments leading to the development of a shear fracture through the progressive interaction of microcracks occurring in shear and tensile modes. Our models document a range of fracture growth patterns, providing insights into t</w:t>
      </w:r>
      <w:r w:rsidR="000A155A" w:rsidRPr="00BC3899">
        <w:rPr>
          <w:rFonts w:ascii="Times New Roman" w:hAnsi="Times New Roman" w:cs="Times New Roman"/>
        </w:rPr>
        <w:t xml:space="preserve">he source mechanisms of fracture energy released and volumetric changes in fracture gouge. </w:t>
      </w:r>
      <w:r w:rsidR="009926D8" w:rsidRPr="00BC3899">
        <w:rPr>
          <w:rFonts w:ascii="Times New Roman" w:hAnsi="Times New Roman" w:cs="Times New Roman"/>
        </w:rPr>
        <w:t xml:space="preserve">Our models document that the growth of shear fractures in sandstone occurs through cooperative interaction between shear and tensile microcracks, with shear microcracks contributing heavily towards the release of fracture energy. While increase in confining pressure on sandstones does not result in increased microcracking activity, fraction of shear microcracking and associated energy increases, resulting in a transition from dilatant to compactant fracture zones in sandstones. The growth of shear fractures in granite occurs primarily through coalescence of tensile microcracks, with minimal shearing occurring in the </w:t>
      </w:r>
      <w:commentRangeStart w:id="1"/>
      <w:r w:rsidR="009926D8" w:rsidRPr="00BC3899">
        <w:rPr>
          <w:rFonts w:ascii="Times New Roman" w:hAnsi="Times New Roman" w:cs="Times New Roman"/>
        </w:rPr>
        <w:t>fracture gouge</w:t>
      </w:r>
      <w:commentRangeEnd w:id="1"/>
      <w:r w:rsidR="00842A15" w:rsidRPr="00BC3899">
        <w:rPr>
          <w:rStyle w:val="CommentReference"/>
          <w:rFonts w:ascii="Times New Roman" w:hAnsi="Times New Roman" w:cs="Times New Roman"/>
          <w:rPrChange w:id="2" w:author="Harsh Vora" w:date="2018-10-06T16:26:00Z">
            <w:rPr>
              <w:rStyle w:val="CommentReference"/>
            </w:rPr>
          </w:rPrChange>
        </w:rPr>
        <w:commentReference w:id="1"/>
      </w:r>
      <w:r w:rsidR="009926D8" w:rsidRPr="00BC3899">
        <w:rPr>
          <w:rFonts w:ascii="Times New Roman" w:hAnsi="Times New Roman" w:cs="Times New Roman"/>
          <w:rPrChange w:id="3" w:author="Harsh Vora" w:date="2018-10-06T16:26:00Z">
            <w:rPr>
              <w:rFonts w:ascii="Times New Roman" w:hAnsi="Times New Roman" w:cs="Times New Roman"/>
            </w:rPr>
          </w:rPrChange>
        </w:rPr>
        <w:t xml:space="preserve">. Increase in confining pressure on granite results in increased microcracking activity, dominantly in tensile mode. The increase in tensile microcracking with confining pressure results in larger acoustic energy release and formation of dilatant fracture zones in granite. </w:t>
      </w:r>
      <w:r w:rsidR="0006395E" w:rsidRPr="00BC3899">
        <w:rPr>
          <w:rFonts w:ascii="Times New Roman" w:hAnsi="Times New Roman" w:cs="Times New Roman"/>
          <w:rPrChange w:id="4" w:author="Harsh Vora" w:date="2018-10-06T16:26:00Z">
            <w:rPr>
              <w:rFonts w:ascii="Times New Roman" w:hAnsi="Times New Roman" w:cs="Times New Roman"/>
            </w:rPr>
          </w:rPrChange>
        </w:rPr>
        <w:t xml:space="preserve">The </w:t>
      </w:r>
      <w:r w:rsidR="009926D8" w:rsidRPr="00BC3899">
        <w:rPr>
          <w:rFonts w:ascii="Times New Roman" w:hAnsi="Times New Roman" w:cs="Times New Roman"/>
          <w:rPrChange w:id="5" w:author="Harsh Vora" w:date="2018-10-06T16:26:00Z">
            <w:rPr>
              <w:rFonts w:ascii="Times New Roman" w:hAnsi="Times New Roman" w:cs="Times New Roman"/>
            </w:rPr>
          </w:rPrChange>
        </w:rPr>
        <w:t xml:space="preserve">different mechanisms </w:t>
      </w:r>
      <w:r w:rsidR="0006395E" w:rsidRPr="00BC3899">
        <w:rPr>
          <w:rFonts w:ascii="Times New Roman" w:hAnsi="Times New Roman" w:cs="Times New Roman"/>
          <w:rPrChange w:id="6" w:author="Harsh Vora" w:date="2018-10-06T16:26:00Z">
            <w:rPr>
              <w:rFonts w:ascii="Times New Roman" w:hAnsi="Times New Roman" w:cs="Times New Roman"/>
            </w:rPr>
          </w:rPrChange>
        </w:rPr>
        <w:t xml:space="preserve">of fracture growth developed using micromechanical numerical models can help constrain the work budget during fracturing, geometry of fractures, source mechanisms of acoustic emissions, and failure forecasting techniques dependent on rock type. </w:t>
      </w:r>
    </w:p>
    <w:p w14:paraId="00E7F75A" w14:textId="77777777" w:rsidR="00B719A5" w:rsidRPr="00BC3899" w:rsidRDefault="001A534B" w:rsidP="00E837CE">
      <w:pPr>
        <w:pStyle w:val="ListParagraph"/>
        <w:numPr>
          <w:ilvl w:val="0"/>
          <w:numId w:val="1"/>
        </w:numPr>
        <w:spacing w:line="480" w:lineRule="auto"/>
        <w:rPr>
          <w:rFonts w:ascii="Times New Roman" w:hAnsi="Times New Roman" w:cs="Times New Roman"/>
          <w:b/>
          <w:rPrChange w:id="7" w:author="Harsh Vora" w:date="2018-10-06T16:26:00Z">
            <w:rPr>
              <w:rFonts w:ascii="Times New Roman" w:hAnsi="Times New Roman" w:cs="Times New Roman"/>
              <w:b/>
            </w:rPr>
          </w:rPrChange>
        </w:rPr>
      </w:pPr>
      <w:r w:rsidRPr="00BC3899">
        <w:rPr>
          <w:rFonts w:ascii="Times New Roman" w:hAnsi="Times New Roman" w:cs="Times New Roman"/>
          <w:b/>
          <w:rPrChange w:id="8" w:author="Harsh Vora" w:date="2018-10-06T16:26:00Z">
            <w:rPr>
              <w:rFonts w:ascii="Times New Roman" w:hAnsi="Times New Roman" w:cs="Times New Roman"/>
              <w:b/>
            </w:rPr>
          </w:rPrChange>
        </w:rPr>
        <w:t>Introduction</w:t>
      </w:r>
    </w:p>
    <w:p w14:paraId="4577E01E" w14:textId="77777777" w:rsidR="009413A9" w:rsidRDefault="002D762B" w:rsidP="00E837CE">
      <w:pPr>
        <w:spacing w:line="480" w:lineRule="auto"/>
        <w:rPr>
          <w:ins w:id="9" w:author="Harsh Vora" w:date="2018-10-06T18:54:00Z"/>
          <w:rFonts w:ascii="Times New Roman" w:hAnsi="Times New Roman" w:cs="Times New Roman"/>
        </w:rPr>
      </w:pPr>
      <w:r w:rsidRPr="00BC3899">
        <w:rPr>
          <w:rFonts w:ascii="Times New Roman" w:hAnsi="Times New Roman" w:cs="Times New Roman"/>
          <w:rPrChange w:id="10" w:author="Harsh Vora" w:date="2018-10-06T16:26:00Z">
            <w:rPr>
              <w:rFonts w:ascii="Times New Roman" w:hAnsi="Times New Roman" w:cs="Times New Roman"/>
            </w:rPr>
          </w:rPrChange>
        </w:rPr>
        <w:lastRenderedPageBreak/>
        <w:t>The mech</w:t>
      </w:r>
      <w:r w:rsidR="000418BC" w:rsidRPr="00BC3899">
        <w:rPr>
          <w:rFonts w:ascii="Times New Roman" w:hAnsi="Times New Roman" w:cs="Times New Roman"/>
          <w:rPrChange w:id="11" w:author="Harsh Vora" w:date="2018-10-06T16:26:00Z">
            <w:rPr>
              <w:rFonts w:ascii="Times New Roman" w:hAnsi="Times New Roman" w:cs="Times New Roman"/>
            </w:rPr>
          </w:rPrChange>
        </w:rPr>
        <w:t>anical lo</w:t>
      </w:r>
      <w:r w:rsidR="007F78C3" w:rsidRPr="00BC3899">
        <w:rPr>
          <w:rFonts w:ascii="Times New Roman" w:hAnsi="Times New Roman" w:cs="Times New Roman"/>
          <w:rPrChange w:id="12" w:author="Harsh Vora" w:date="2018-10-06T16:26:00Z">
            <w:rPr>
              <w:rFonts w:ascii="Times New Roman" w:hAnsi="Times New Roman" w:cs="Times New Roman"/>
            </w:rPr>
          </w:rPrChange>
        </w:rPr>
        <w:t>ading of rocks results in</w:t>
      </w:r>
      <w:r w:rsidRPr="00BC3899">
        <w:rPr>
          <w:rFonts w:ascii="Times New Roman" w:hAnsi="Times New Roman" w:cs="Times New Roman"/>
          <w:rPrChange w:id="13" w:author="Harsh Vora" w:date="2018-10-06T16:26:00Z">
            <w:rPr>
              <w:rFonts w:ascii="Times New Roman" w:hAnsi="Times New Roman" w:cs="Times New Roman"/>
            </w:rPr>
          </w:rPrChange>
        </w:rPr>
        <w:t xml:space="preserve"> local inelastic processes that produce micro</w:t>
      </w:r>
      <w:r w:rsidR="009C0B8B" w:rsidRPr="00BC3899">
        <w:rPr>
          <w:rFonts w:ascii="Times New Roman" w:hAnsi="Times New Roman" w:cs="Times New Roman"/>
          <w:rPrChange w:id="14" w:author="Harsh Vora" w:date="2018-10-06T16:26:00Z">
            <w:rPr>
              <w:rFonts w:ascii="Times New Roman" w:hAnsi="Times New Roman" w:cs="Times New Roman"/>
            </w:rPr>
          </w:rPrChange>
        </w:rPr>
        <w:t>cracks</w:t>
      </w:r>
      <w:r w:rsidRPr="00BC3899">
        <w:rPr>
          <w:rFonts w:ascii="Times New Roman" w:hAnsi="Times New Roman" w:cs="Times New Roman"/>
          <w:rPrChange w:id="15" w:author="Harsh Vora" w:date="2018-10-06T16:26:00Z">
            <w:rPr>
              <w:rFonts w:ascii="Times New Roman" w:hAnsi="Times New Roman" w:cs="Times New Roman"/>
            </w:rPr>
          </w:rPrChange>
        </w:rPr>
        <w:t xml:space="preserve"> [</w:t>
      </w:r>
      <w:r w:rsidRPr="00BC3899">
        <w:rPr>
          <w:rFonts w:ascii="Times New Roman" w:hAnsi="Times New Roman" w:cs="Times New Roman"/>
          <w:color w:val="7030A0"/>
          <w:rPrChange w:id="16" w:author="Harsh Vora" w:date="2018-10-06T16:26:00Z">
            <w:rPr>
              <w:rFonts w:ascii="Times New Roman" w:hAnsi="Times New Roman" w:cs="Times New Roman"/>
              <w:color w:val="7030A0"/>
            </w:rPr>
          </w:rPrChange>
        </w:rPr>
        <w:t>Kranz, 1983</w:t>
      </w:r>
      <w:r w:rsidRPr="00BC3899">
        <w:rPr>
          <w:rFonts w:ascii="Times New Roman" w:hAnsi="Times New Roman" w:cs="Times New Roman"/>
          <w:rPrChange w:id="17" w:author="Harsh Vora" w:date="2018-10-06T16:26:00Z">
            <w:rPr>
              <w:rFonts w:ascii="Times New Roman" w:hAnsi="Times New Roman" w:cs="Times New Roman"/>
            </w:rPr>
          </w:rPrChange>
        </w:rPr>
        <w:t>], and the</w:t>
      </w:r>
      <w:r w:rsidR="009C0B8B" w:rsidRPr="00BC3899">
        <w:rPr>
          <w:rFonts w:ascii="Times New Roman" w:hAnsi="Times New Roman" w:cs="Times New Roman"/>
          <w:rPrChange w:id="18" w:author="Harsh Vora" w:date="2018-10-06T16:26:00Z">
            <w:rPr>
              <w:rFonts w:ascii="Times New Roman" w:hAnsi="Times New Roman" w:cs="Times New Roman"/>
            </w:rPr>
          </w:rPrChange>
        </w:rPr>
        <w:t>ir</w:t>
      </w:r>
      <w:r w:rsidRPr="00BC3899">
        <w:rPr>
          <w:rFonts w:ascii="Times New Roman" w:hAnsi="Times New Roman" w:cs="Times New Roman"/>
          <w:rPrChange w:id="19" w:author="Harsh Vora" w:date="2018-10-06T16:26:00Z">
            <w:rPr>
              <w:rFonts w:ascii="Times New Roman" w:hAnsi="Times New Roman" w:cs="Times New Roman"/>
            </w:rPr>
          </w:rPrChange>
        </w:rPr>
        <w:t xml:space="preserve"> </w:t>
      </w:r>
      <w:r w:rsidR="000C1F09" w:rsidRPr="00BC3899">
        <w:rPr>
          <w:rFonts w:ascii="Times New Roman" w:hAnsi="Times New Roman" w:cs="Times New Roman"/>
          <w:rPrChange w:id="20" w:author="Harsh Vora" w:date="2018-10-06T16:26:00Z">
            <w:rPr>
              <w:rFonts w:ascii="Times New Roman" w:hAnsi="Times New Roman" w:cs="Times New Roman"/>
            </w:rPr>
          </w:rPrChange>
        </w:rPr>
        <w:t xml:space="preserve">cooperative interaction </w:t>
      </w:r>
      <w:r w:rsidR="009C0B8B" w:rsidRPr="00BC3899">
        <w:rPr>
          <w:rFonts w:ascii="Times New Roman" w:hAnsi="Times New Roman" w:cs="Times New Roman"/>
          <w:rPrChange w:id="21" w:author="Harsh Vora" w:date="2018-10-06T16:26:00Z">
            <w:rPr>
              <w:rFonts w:ascii="Times New Roman" w:hAnsi="Times New Roman" w:cs="Times New Roman"/>
            </w:rPr>
          </w:rPrChange>
        </w:rPr>
        <w:t xml:space="preserve">leads </w:t>
      </w:r>
      <w:r w:rsidR="000C1F09" w:rsidRPr="00BC3899">
        <w:rPr>
          <w:rFonts w:ascii="Times New Roman" w:hAnsi="Times New Roman" w:cs="Times New Roman"/>
          <w:rPrChange w:id="22" w:author="Harsh Vora" w:date="2018-10-06T16:26:00Z">
            <w:rPr>
              <w:rFonts w:ascii="Times New Roman" w:hAnsi="Times New Roman" w:cs="Times New Roman"/>
            </w:rPr>
          </w:rPrChange>
        </w:rPr>
        <w:t xml:space="preserve">to </w:t>
      </w:r>
      <w:r w:rsidR="00A00B12" w:rsidRPr="00BC3899">
        <w:rPr>
          <w:rFonts w:ascii="Times New Roman" w:hAnsi="Times New Roman" w:cs="Times New Roman"/>
          <w:rPrChange w:id="23" w:author="Harsh Vora" w:date="2018-10-06T16:26:00Z">
            <w:rPr>
              <w:rFonts w:ascii="Times New Roman" w:hAnsi="Times New Roman" w:cs="Times New Roman"/>
            </w:rPr>
          </w:rPrChange>
        </w:rPr>
        <w:t>formation of</w:t>
      </w:r>
      <w:r w:rsidR="000C1F09" w:rsidRPr="00BC3899">
        <w:rPr>
          <w:rFonts w:ascii="Times New Roman" w:hAnsi="Times New Roman" w:cs="Times New Roman"/>
          <w:rPrChange w:id="24" w:author="Harsh Vora" w:date="2018-10-06T16:26:00Z">
            <w:rPr>
              <w:rFonts w:ascii="Times New Roman" w:hAnsi="Times New Roman" w:cs="Times New Roman"/>
            </w:rPr>
          </w:rPrChange>
        </w:rPr>
        <w:t xml:space="preserve"> macroscopic fracture</w:t>
      </w:r>
      <w:r w:rsidR="00A00B12" w:rsidRPr="00BC3899">
        <w:rPr>
          <w:rFonts w:ascii="Times New Roman" w:hAnsi="Times New Roman" w:cs="Times New Roman"/>
          <w:rPrChange w:id="25" w:author="Harsh Vora" w:date="2018-10-06T16:26:00Z">
            <w:rPr>
              <w:rFonts w:ascii="Times New Roman" w:hAnsi="Times New Roman" w:cs="Times New Roman"/>
            </w:rPr>
          </w:rPrChange>
        </w:rPr>
        <w:t>s</w:t>
      </w:r>
      <w:r w:rsidR="000C1F09" w:rsidRPr="00BC3899">
        <w:rPr>
          <w:rFonts w:ascii="Times New Roman" w:hAnsi="Times New Roman" w:cs="Times New Roman"/>
          <w:rPrChange w:id="26" w:author="Harsh Vora" w:date="2018-10-06T16:26:00Z">
            <w:rPr>
              <w:rFonts w:ascii="Times New Roman" w:hAnsi="Times New Roman" w:cs="Times New Roman"/>
            </w:rPr>
          </w:rPrChange>
        </w:rPr>
        <w:t xml:space="preserve"> [</w:t>
      </w:r>
      <w:r w:rsidR="000C1F09" w:rsidRPr="00BC3899">
        <w:rPr>
          <w:rFonts w:ascii="Times New Roman" w:hAnsi="Times New Roman" w:cs="Times New Roman"/>
          <w:color w:val="7030A0"/>
          <w:rPrChange w:id="27" w:author="Harsh Vora" w:date="2018-10-06T16:26:00Z">
            <w:rPr>
              <w:rFonts w:ascii="Times New Roman" w:hAnsi="Times New Roman" w:cs="Times New Roman"/>
              <w:color w:val="7030A0"/>
            </w:rPr>
          </w:rPrChange>
        </w:rPr>
        <w:t>Wong et al., 1997</w:t>
      </w:r>
      <w:r w:rsidR="000C1F09" w:rsidRPr="00BC3899">
        <w:rPr>
          <w:rFonts w:ascii="Times New Roman" w:hAnsi="Times New Roman" w:cs="Times New Roman"/>
          <w:rPrChange w:id="28" w:author="Harsh Vora" w:date="2018-10-06T16:26:00Z">
            <w:rPr>
              <w:rFonts w:ascii="Times New Roman" w:hAnsi="Times New Roman" w:cs="Times New Roman"/>
            </w:rPr>
          </w:rPrChange>
        </w:rPr>
        <w:t xml:space="preserve">]. </w:t>
      </w:r>
      <w:r w:rsidR="00FF0FDE" w:rsidRPr="00BC3899">
        <w:rPr>
          <w:rFonts w:ascii="Times New Roman" w:hAnsi="Times New Roman" w:cs="Times New Roman"/>
          <w:rPrChange w:id="29" w:author="Harsh Vora" w:date="2018-10-06T16:26:00Z">
            <w:rPr>
              <w:rFonts w:ascii="Times New Roman" w:hAnsi="Times New Roman" w:cs="Times New Roman"/>
            </w:rPr>
          </w:rPrChange>
        </w:rPr>
        <w:t xml:space="preserve">The growth of fractures results </w:t>
      </w:r>
      <w:del w:id="30" w:author="Juli Morgan" w:date="2018-10-01T15:16:00Z">
        <w:r w:rsidR="00FF0FDE" w:rsidRPr="00BC3899" w:rsidDel="00842A15">
          <w:rPr>
            <w:rFonts w:ascii="Times New Roman" w:hAnsi="Times New Roman" w:cs="Times New Roman"/>
            <w:rPrChange w:id="31" w:author="Harsh Vora" w:date="2018-10-06T16:26:00Z">
              <w:rPr>
                <w:rFonts w:ascii="Times New Roman" w:hAnsi="Times New Roman" w:cs="Times New Roman"/>
              </w:rPr>
            </w:rPrChange>
          </w:rPr>
          <w:delText xml:space="preserve">in </w:delText>
        </w:r>
      </w:del>
      <w:r w:rsidR="00FF0FDE" w:rsidRPr="00BC3899">
        <w:rPr>
          <w:rFonts w:ascii="Times New Roman" w:hAnsi="Times New Roman" w:cs="Times New Roman"/>
          <w:rPrChange w:id="32" w:author="Harsh Vora" w:date="2018-10-06T16:26:00Z">
            <w:rPr>
              <w:rFonts w:ascii="Times New Roman" w:hAnsi="Times New Roman" w:cs="Times New Roman"/>
            </w:rPr>
          </w:rPrChange>
        </w:rPr>
        <w:t>in the loss of cohesion and</w:t>
      </w:r>
      <w:r w:rsidR="0097022B" w:rsidRPr="00BC3899">
        <w:rPr>
          <w:rFonts w:ascii="Times New Roman" w:hAnsi="Times New Roman" w:cs="Times New Roman"/>
          <w:rPrChange w:id="33" w:author="Harsh Vora" w:date="2018-10-06T16:26:00Z">
            <w:rPr>
              <w:rFonts w:ascii="Times New Roman" w:hAnsi="Times New Roman" w:cs="Times New Roman"/>
            </w:rPr>
          </w:rPrChange>
        </w:rPr>
        <w:t xml:space="preserve"> a</w:t>
      </w:r>
      <w:r w:rsidR="00FF0FDE" w:rsidRPr="00BC3899">
        <w:rPr>
          <w:rFonts w:ascii="Times New Roman" w:hAnsi="Times New Roman" w:cs="Times New Roman"/>
          <w:rPrChange w:id="34" w:author="Harsh Vora" w:date="2018-10-06T16:26:00Z">
            <w:rPr>
              <w:rFonts w:ascii="Times New Roman" w:hAnsi="Times New Roman" w:cs="Times New Roman"/>
            </w:rPr>
          </w:rPrChange>
        </w:rPr>
        <w:t xml:space="preserve"> reduction in rock strength, imparting permanent changes to the material. In addition, the introduction of fractures within a rock volume can modify porosity and permeability, affecting the transport properties of these materials. Finally, fracture energy is a major component of the work budget during rock deformation</w:t>
      </w:r>
      <w:ins w:id="35" w:author="Harsh Vora" w:date="2018-10-03T11:40:00Z">
        <w:r w:rsidR="0034463D" w:rsidRPr="00BC3899">
          <w:rPr>
            <w:rFonts w:ascii="Times New Roman" w:hAnsi="Times New Roman" w:cs="Times New Roman"/>
            <w:rPrChange w:id="36" w:author="Harsh Vora" w:date="2018-10-06T16:26:00Z">
              <w:rPr>
                <w:rFonts w:ascii="Times New Roman" w:hAnsi="Times New Roman" w:cs="Times New Roman"/>
              </w:rPr>
            </w:rPrChange>
          </w:rPr>
          <w:t>[</w:t>
        </w:r>
        <w:r w:rsidR="0034463D" w:rsidRPr="00BC3899">
          <w:rPr>
            <w:rFonts w:ascii="Times New Roman" w:hAnsi="Times New Roman" w:cs="Times New Roman"/>
            <w:color w:val="7030A0"/>
            <w:rPrChange w:id="37" w:author="Harsh Vora" w:date="2018-10-06T16:26:00Z">
              <w:rPr>
                <w:rFonts w:ascii="Times New Roman" w:hAnsi="Times New Roman" w:cs="Times New Roman"/>
              </w:rPr>
            </w:rPrChange>
          </w:rPr>
          <w:t>Lockner et al., 1991</w:t>
        </w:r>
      </w:ins>
      <w:ins w:id="38" w:author="Harsh Vora" w:date="2018-10-03T11:41:00Z">
        <w:r w:rsidR="005E1A01" w:rsidRPr="00BC3899">
          <w:rPr>
            <w:rFonts w:ascii="Times New Roman" w:hAnsi="Times New Roman" w:cs="Times New Roman"/>
            <w:color w:val="7030A0"/>
            <w:rPrChange w:id="39" w:author="Harsh Vora" w:date="2018-10-06T16:26:00Z">
              <w:rPr>
                <w:rFonts w:ascii="Times New Roman" w:hAnsi="Times New Roman" w:cs="Times New Roman"/>
                <w:color w:val="7030A0"/>
              </w:rPr>
            </w:rPrChange>
          </w:rPr>
          <w:t>; Wong, 1982</w:t>
        </w:r>
      </w:ins>
      <w:ins w:id="40" w:author="Harsh Vora" w:date="2018-10-03T11:40:00Z">
        <w:r w:rsidR="0034463D" w:rsidRPr="00BC3899">
          <w:rPr>
            <w:rFonts w:ascii="Times New Roman" w:hAnsi="Times New Roman" w:cs="Times New Roman"/>
            <w:rPrChange w:id="41" w:author="Harsh Vora" w:date="2018-10-06T16:26:00Z">
              <w:rPr>
                <w:rFonts w:ascii="Times New Roman" w:hAnsi="Times New Roman" w:cs="Times New Roman"/>
              </w:rPr>
            </w:rPrChange>
          </w:rPr>
          <w:t>]</w:t>
        </w:r>
      </w:ins>
      <w:commentRangeStart w:id="42"/>
      <w:r w:rsidR="00FF0FDE" w:rsidRPr="00BC3899">
        <w:rPr>
          <w:rFonts w:ascii="Times New Roman" w:hAnsi="Times New Roman" w:cs="Times New Roman"/>
          <w:rPrChange w:id="43" w:author="Harsh Vora" w:date="2018-10-06T16:26:00Z">
            <w:rPr>
              <w:rFonts w:ascii="Times New Roman" w:hAnsi="Times New Roman" w:cs="Times New Roman"/>
            </w:rPr>
          </w:rPrChange>
        </w:rPr>
        <w:t>.</w:t>
      </w:r>
      <w:commentRangeEnd w:id="42"/>
      <w:r w:rsidR="00842A15" w:rsidRPr="00BC3899">
        <w:rPr>
          <w:rStyle w:val="CommentReference"/>
          <w:rFonts w:ascii="Times New Roman" w:hAnsi="Times New Roman" w:cs="Times New Roman"/>
          <w:rPrChange w:id="44" w:author="Harsh Vora" w:date="2018-10-06T16:26:00Z">
            <w:rPr>
              <w:rStyle w:val="CommentReference"/>
            </w:rPr>
          </w:rPrChange>
        </w:rPr>
        <w:commentReference w:id="42"/>
      </w:r>
      <w:r w:rsidR="00FF0FDE" w:rsidRPr="00BC3899">
        <w:rPr>
          <w:rFonts w:ascii="Times New Roman" w:hAnsi="Times New Roman" w:cs="Times New Roman"/>
          <w:rPrChange w:id="45" w:author="Harsh Vora" w:date="2018-10-06T16:26:00Z">
            <w:rPr>
              <w:rFonts w:ascii="Times New Roman" w:hAnsi="Times New Roman" w:cs="Times New Roman"/>
            </w:rPr>
          </w:rPrChange>
        </w:rPr>
        <w:t xml:space="preserve"> </w:t>
      </w:r>
      <w:r w:rsidR="00917E03" w:rsidRPr="00BC3899">
        <w:rPr>
          <w:rFonts w:ascii="Times New Roman" w:hAnsi="Times New Roman" w:cs="Times New Roman"/>
          <w:rPrChange w:id="46" w:author="Harsh Vora" w:date="2018-10-06T16:26:00Z">
            <w:rPr>
              <w:rFonts w:ascii="Times New Roman" w:hAnsi="Times New Roman" w:cs="Times New Roman"/>
            </w:rPr>
          </w:rPrChange>
        </w:rPr>
        <w:t xml:space="preserve">The </w:t>
      </w:r>
      <w:r w:rsidR="00A42918" w:rsidRPr="00BC3899">
        <w:rPr>
          <w:rFonts w:ascii="Times New Roman" w:hAnsi="Times New Roman" w:cs="Times New Roman"/>
          <w:rPrChange w:id="47" w:author="Harsh Vora" w:date="2018-10-06T16:26:00Z">
            <w:rPr>
              <w:rFonts w:ascii="Times New Roman" w:hAnsi="Times New Roman" w:cs="Times New Roman"/>
            </w:rPr>
          </w:rPrChange>
        </w:rPr>
        <w:t>study of fracture energy</w:t>
      </w:r>
      <w:r w:rsidR="00802A10" w:rsidRPr="00BC3899">
        <w:rPr>
          <w:rFonts w:ascii="Times New Roman" w:hAnsi="Times New Roman" w:cs="Times New Roman"/>
          <w:rPrChange w:id="48" w:author="Harsh Vora" w:date="2018-10-06T16:26:00Z">
            <w:rPr>
              <w:rFonts w:ascii="Times New Roman" w:hAnsi="Times New Roman" w:cs="Times New Roman"/>
            </w:rPr>
          </w:rPrChange>
        </w:rPr>
        <w:t xml:space="preserve"> is of relevance to </w:t>
      </w:r>
      <w:del w:id="49" w:author="Juli Morgan" w:date="2018-10-01T15:17:00Z">
        <w:r w:rsidR="00802A10" w:rsidRPr="00BC3899" w:rsidDel="00842A15">
          <w:rPr>
            <w:rFonts w:ascii="Times New Roman" w:hAnsi="Times New Roman" w:cs="Times New Roman"/>
            <w:rPrChange w:id="50" w:author="Harsh Vora" w:date="2018-10-06T16:26:00Z">
              <w:rPr>
                <w:rFonts w:ascii="Times New Roman" w:hAnsi="Times New Roman" w:cs="Times New Roman"/>
              </w:rPr>
            </w:rPrChange>
          </w:rPr>
          <w:delText xml:space="preserve">artificial </w:delText>
        </w:r>
      </w:del>
      <w:ins w:id="51" w:author="Juli Morgan" w:date="2018-10-01T15:17:00Z">
        <w:r w:rsidR="00842A15" w:rsidRPr="00BC3899">
          <w:rPr>
            <w:rFonts w:ascii="Times New Roman" w:hAnsi="Times New Roman" w:cs="Times New Roman"/>
            <w:rPrChange w:id="52" w:author="Harsh Vora" w:date="2018-10-06T16:26:00Z">
              <w:rPr>
                <w:rFonts w:ascii="Times New Roman" w:hAnsi="Times New Roman" w:cs="Times New Roman"/>
              </w:rPr>
            </w:rPrChange>
          </w:rPr>
          <w:t xml:space="preserve">industrial </w:t>
        </w:r>
      </w:ins>
      <w:r w:rsidR="00802A10" w:rsidRPr="00BC3899">
        <w:rPr>
          <w:rFonts w:ascii="Times New Roman" w:hAnsi="Times New Roman" w:cs="Times New Roman"/>
          <w:rPrChange w:id="53" w:author="Harsh Vora" w:date="2018-10-06T16:26:00Z">
            <w:rPr>
              <w:rFonts w:ascii="Times New Roman" w:hAnsi="Times New Roman" w:cs="Times New Roman"/>
            </w:rPr>
          </w:rPrChange>
        </w:rPr>
        <w:t xml:space="preserve">applications such as geothermal recovery, hydrocarbon extraction, safe design of nuclear repositories, </w:t>
      </w:r>
      <w:del w:id="54" w:author="Juli Morgan" w:date="2018-10-01T15:17:00Z">
        <w:r w:rsidR="00802A10" w:rsidRPr="00BC3899" w:rsidDel="00842A15">
          <w:rPr>
            <w:rFonts w:ascii="Times New Roman" w:hAnsi="Times New Roman" w:cs="Times New Roman"/>
            <w:rPrChange w:id="55" w:author="Harsh Vora" w:date="2018-10-06T16:26:00Z">
              <w:rPr>
                <w:rFonts w:ascii="Times New Roman" w:hAnsi="Times New Roman" w:cs="Times New Roman"/>
              </w:rPr>
            </w:rPrChange>
          </w:rPr>
          <w:delText xml:space="preserve">and </w:delText>
        </w:r>
      </w:del>
      <w:ins w:id="56" w:author="Juli Morgan" w:date="2018-10-01T15:17:00Z">
        <w:r w:rsidR="00842A15" w:rsidRPr="00BC3899">
          <w:rPr>
            <w:rFonts w:ascii="Times New Roman" w:hAnsi="Times New Roman" w:cs="Times New Roman"/>
            <w:rPrChange w:id="57" w:author="Harsh Vora" w:date="2018-10-06T16:26:00Z">
              <w:rPr>
                <w:rFonts w:ascii="Times New Roman" w:hAnsi="Times New Roman" w:cs="Times New Roman"/>
              </w:rPr>
            </w:rPrChange>
          </w:rPr>
          <w:t xml:space="preserve">as well as </w:t>
        </w:r>
      </w:ins>
      <w:r w:rsidR="00802A10" w:rsidRPr="00BC3899">
        <w:rPr>
          <w:rFonts w:ascii="Times New Roman" w:hAnsi="Times New Roman" w:cs="Times New Roman"/>
          <w:rPrChange w:id="58" w:author="Harsh Vora" w:date="2018-10-06T16:26:00Z">
            <w:rPr>
              <w:rFonts w:ascii="Times New Roman" w:hAnsi="Times New Roman" w:cs="Times New Roman"/>
            </w:rPr>
          </w:rPrChange>
        </w:rPr>
        <w:t xml:space="preserve">natural processes </w:t>
      </w:r>
      <w:del w:id="59" w:author="Juli Morgan" w:date="2018-10-01T15:17:00Z">
        <w:r w:rsidR="00802A10" w:rsidRPr="00BC3899" w:rsidDel="00842A15">
          <w:rPr>
            <w:rFonts w:ascii="Times New Roman" w:hAnsi="Times New Roman" w:cs="Times New Roman"/>
            <w:rPrChange w:id="60" w:author="Harsh Vora" w:date="2018-10-06T16:26:00Z">
              <w:rPr>
                <w:rFonts w:ascii="Times New Roman" w:hAnsi="Times New Roman" w:cs="Times New Roman"/>
              </w:rPr>
            </w:rPrChange>
          </w:rPr>
          <w:delText xml:space="preserve">such </w:delText>
        </w:r>
      </w:del>
      <w:ins w:id="61" w:author="Juli Morgan" w:date="2018-10-01T15:17:00Z">
        <w:r w:rsidR="00842A15" w:rsidRPr="00BC3899">
          <w:rPr>
            <w:rFonts w:ascii="Times New Roman" w:hAnsi="Times New Roman" w:cs="Times New Roman"/>
            <w:rPrChange w:id="62" w:author="Harsh Vora" w:date="2018-10-06T16:26:00Z">
              <w:rPr>
                <w:rFonts w:ascii="Times New Roman" w:hAnsi="Times New Roman" w:cs="Times New Roman"/>
              </w:rPr>
            </w:rPrChange>
          </w:rPr>
          <w:t xml:space="preserve">that accompany </w:t>
        </w:r>
      </w:ins>
      <w:del w:id="63" w:author="Juli Morgan" w:date="2018-10-01T15:17:00Z">
        <w:r w:rsidR="00802A10" w:rsidRPr="00BC3899" w:rsidDel="00842A15">
          <w:rPr>
            <w:rFonts w:ascii="Times New Roman" w:hAnsi="Times New Roman" w:cs="Times New Roman"/>
            <w:rPrChange w:id="64" w:author="Harsh Vora" w:date="2018-10-06T16:26:00Z">
              <w:rPr>
                <w:rFonts w:ascii="Times New Roman" w:hAnsi="Times New Roman" w:cs="Times New Roman"/>
              </w:rPr>
            </w:rPrChange>
          </w:rPr>
          <w:delText xml:space="preserve">as </w:delText>
        </w:r>
      </w:del>
      <w:r w:rsidR="00802A10" w:rsidRPr="00BC3899">
        <w:rPr>
          <w:rFonts w:ascii="Times New Roman" w:hAnsi="Times New Roman" w:cs="Times New Roman"/>
          <w:rPrChange w:id="65" w:author="Harsh Vora" w:date="2018-10-06T16:26:00Z">
            <w:rPr>
              <w:rFonts w:ascii="Times New Roman" w:hAnsi="Times New Roman" w:cs="Times New Roman"/>
            </w:rPr>
          </w:rPrChange>
        </w:rPr>
        <w:t xml:space="preserve">volcanism and </w:t>
      </w:r>
      <w:del w:id="66" w:author="Juli Morgan" w:date="2018-10-01T15:17:00Z">
        <w:r w:rsidR="00802A10" w:rsidRPr="00BC3899" w:rsidDel="00842A15">
          <w:rPr>
            <w:rFonts w:ascii="Times New Roman" w:hAnsi="Times New Roman" w:cs="Times New Roman"/>
            <w:rPrChange w:id="67" w:author="Harsh Vora" w:date="2018-10-06T16:26:00Z">
              <w:rPr>
                <w:rFonts w:ascii="Times New Roman" w:hAnsi="Times New Roman" w:cs="Times New Roman"/>
              </w:rPr>
            </w:rPrChange>
          </w:rPr>
          <w:delText>seismology</w:delText>
        </w:r>
      </w:del>
      <w:ins w:id="68" w:author="Juli Morgan" w:date="2018-10-01T15:17:00Z">
        <w:r w:rsidR="00842A15" w:rsidRPr="00BC3899">
          <w:rPr>
            <w:rFonts w:ascii="Times New Roman" w:hAnsi="Times New Roman" w:cs="Times New Roman"/>
            <w:rPrChange w:id="69" w:author="Harsh Vora" w:date="2018-10-06T16:26:00Z">
              <w:rPr>
                <w:rFonts w:ascii="Times New Roman" w:hAnsi="Times New Roman" w:cs="Times New Roman"/>
              </w:rPr>
            </w:rPrChange>
          </w:rPr>
          <w:t>earthquake generation</w:t>
        </w:r>
      </w:ins>
      <w:r w:rsidR="00802A10" w:rsidRPr="00BC3899">
        <w:rPr>
          <w:rFonts w:ascii="Times New Roman" w:hAnsi="Times New Roman" w:cs="Times New Roman"/>
          <w:rPrChange w:id="70" w:author="Harsh Vora" w:date="2018-10-06T16:26:00Z">
            <w:rPr>
              <w:rFonts w:ascii="Times New Roman" w:hAnsi="Times New Roman" w:cs="Times New Roman"/>
            </w:rPr>
          </w:rPrChange>
        </w:rPr>
        <w:t xml:space="preserve">. </w:t>
      </w:r>
    </w:p>
    <w:p w14:paraId="6B0B72CD" w14:textId="576055F3" w:rsidR="009413A9" w:rsidRPr="009413A9" w:rsidRDefault="009413A9" w:rsidP="00E837CE">
      <w:pPr>
        <w:spacing w:line="480" w:lineRule="auto"/>
        <w:rPr>
          <w:ins w:id="71" w:author="Harsh Vora" w:date="2018-10-06T18:54:00Z"/>
          <w:rFonts w:ascii="Times New Roman" w:hAnsi="Times New Roman" w:cs="Times New Roman"/>
          <w:highlight w:val="yellow"/>
          <w:rPrChange w:id="72" w:author="Harsh Vora" w:date="2018-10-06T18:55:00Z">
            <w:rPr>
              <w:ins w:id="73" w:author="Harsh Vora" w:date="2018-10-06T18:54:00Z"/>
              <w:rFonts w:ascii="Times New Roman" w:hAnsi="Times New Roman" w:cs="Times New Roman"/>
            </w:rPr>
          </w:rPrChange>
        </w:rPr>
      </w:pPr>
      <w:ins w:id="74" w:author="Harsh Vora" w:date="2018-10-06T18:54:00Z">
        <w:r w:rsidRPr="009413A9">
          <w:rPr>
            <w:rFonts w:ascii="Times New Roman" w:hAnsi="Times New Roman" w:cs="Times New Roman"/>
            <w:highlight w:val="yellow"/>
            <w:rPrChange w:id="75" w:author="Harsh Vora" w:date="2018-10-06T18:55:00Z">
              <w:rPr>
                <w:rFonts w:ascii="Times New Roman" w:hAnsi="Times New Roman" w:cs="Times New Roman"/>
              </w:rPr>
            </w:rPrChange>
          </w:rPr>
          <w:t xml:space="preserve">Input energy is dissipated as both ductile + brittle – important to constrain brittle. This requires understanding of the nuanced differences in fracture processes.  </w:t>
        </w:r>
        <w:bookmarkStart w:id="76" w:name="_GoBack"/>
        <w:bookmarkEnd w:id="76"/>
      </w:ins>
    </w:p>
    <w:p w14:paraId="5219B592" w14:textId="4706CDA1" w:rsidR="008B4869" w:rsidRPr="00BC3899" w:rsidRDefault="00A15E3C" w:rsidP="00E837CE">
      <w:pPr>
        <w:spacing w:line="480" w:lineRule="auto"/>
        <w:rPr>
          <w:rFonts w:ascii="Times New Roman" w:hAnsi="Times New Roman" w:cs="Times New Roman"/>
          <w:rPrChange w:id="77" w:author="Harsh Vora" w:date="2018-10-06T16:26:00Z">
            <w:rPr>
              <w:rFonts w:ascii="Times New Roman" w:hAnsi="Times New Roman" w:cs="Times New Roman"/>
            </w:rPr>
          </w:rPrChange>
        </w:rPr>
      </w:pPr>
      <w:commentRangeStart w:id="78"/>
      <w:r w:rsidRPr="009413A9">
        <w:rPr>
          <w:rFonts w:ascii="Times New Roman" w:hAnsi="Times New Roman" w:cs="Times New Roman"/>
          <w:highlight w:val="yellow"/>
          <w:rPrChange w:id="79" w:author="Harsh Vora" w:date="2018-10-06T18:55:00Z">
            <w:rPr>
              <w:rFonts w:ascii="Times New Roman" w:hAnsi="Times New Roman" w:cs="Times New Roman"/>
            </w:rPr>
          </w:rPrChange>
        </w:rPr>
        <w:t xml:space="preserve">Thus, it is important to </w:t>
      </w:r>
      <w:r w:rsidR="0097022B" w:rsidRPr="009413A9">
        <w:rPr>
          <w:rFonts w:ascii="Times New Roman" w:hAnsi="Times New Roman" w:cs="Times New Roman"/>
          <w:highlight w:val="yellow"/>
          <w:rPrChange w:id="80" w:author="Harsh Vora" w:date="2018-10-06T18:55:00Z">
            <w:rPr>
              <w:rFonts w:ascii="Times New Roman" w:hAnsi="Times New Roman" w:cs="Times New Roman"/>
            </w:rPr>
          </w:rPrChange>
        </w:rPr>
        <w:t>quantify the</w:t>
      </w:r>
      <w:r w:rsidRPr="009413A9">
        <w:rPr>
          <w:rFonts w:ascii="Times New Roman" w:hAnsi="Times New Roman" w:cs="Times New Roman"/>
          <w:highlight w:val="yellow"/>
          <w:rPrChange w:id="81" w:author="Harsh Vora" w:date="2018-10-06T18:55:00Z">
            <w:rPr>
              <w:rFonts w:ascii="Times New Roman" w:hAnsi="Times New Roman" w:cs="Times New Roman"/>
            </w:rPr>
          </w:rPrChange>
        </w:rPr>
        <w:t xml:space="preserve"> mechanisms of fracture growth and </w:t>
      </w:r>
      <w:r w:rsidR="0097022B" w:rsidRPr="009413A9">
        <w:rPr>
          <w:rFonts w:ascii="Times New Roman" w:hAnsi="Times New Roman" w:cs="Times New Roman"/>
          <w:highlight w:val="yellow"/>
          <w:rPrChange w:id="82" w:author="Harsh Vora" w:date="2018-10-06T18:55:00Z">
            <w:rPr>
              <w:rFonts w:ascii="Times New Roman" w:hAnsi="Times New Roman" w:cs="Times New Roman"/>
            </w:rPr>
          </w:rPrChange>
        </w:rPr>
        <w:t xml:space="preserve">associated </w:t>
      </w:r>
      <w:r w:rsidRPr="009413A9">
        <w:rPr>
          <w:rFonts w:ascii="Times New Roman" w:hAnsi="Times New Roman" w:cs="Times New Roman"/>
          <w:highlight w:val="yellow"/>
          <w:rPrChange w:id="83" w:author="Harsh Vora" w:date="2018-10-06T18:55:00Z">
            <w:rPr>
              <w:rFonts w:ascii="Times New Roman" w:hAnsi="Times New Roman" w:cs="Times New Roman"/>
            </w:rPr>
          </w:rPrChange>
        </w:rPr>
        <w:t>energy release</w:t>
      </w:r>
      <w:r w:rsidR="0097022B" w:rsidRPr="009413A9">
        <w:rPr>
          <w:rFonts w:ascii="Times New Roman" w:hAnsi="Times New Roman" w:cs="Times New Roman"/>
          <w:highlight w:val="yellow"/>
          <w:rPrChange w:id="84" w:author="Harsh Vora" w:date="2018-10-06T18:55:00Z">
            <w:rPr>
              <w:rFonts w:ascii="Times New Roman" w:hAnsi="Times New Roman" w:cs="Times New Roman"/>
            </w:rPr>
          </w:rPrChange>
        </w:rPr>
        <w:t>.</w:t>
      </w:r>
      <w:r w:rsidRPr="009413A9">
        <w:rPr>
          <w:rFonts w:ascii="Times New Roman" w:hAnsi="Times New Roman" w:cs="Times New Roman"/>
          <w:highlight w:val="yellow"/>
          <w:rPrChange w:id="85" w:author="Harsh Vora" w:date="2018-10-06T18:55:00Z">
            <w:rPr>
              <w:rFonts w:ascii="Times New Roman" w:hAnsi="Times New Roman" w:cs="Times New Roman"/>
            </w:rPr>
          </w:rPrChange>
        </w:rPr>
        <w:t xml:space="preserve"> </w:t>
      </w:r>
      <w:commentRangeEnd w:id="78"/>
      <w:r w:rsidR="00842A15" w:rsidRPr="009413A9">
        <w:rPr>
          <w:rStyle w:val="CommentReference"/>
          <w:rFonts w:ascii="Times New Roman" w:hAnsi="Times New Roman" w:cs="Times New Roman"/>
          <w:highlight w:val="yellow"/>
          <w:rPrChange w:id="86" w:author="Harsh Vora" w:date="2018-10-06T18:55:00Z">
            <w:rPr>
              <w:rStyle w:val="CommentReference"/>
            </w:rPr>
          </w:rPrChange>
        </w:rPr>
        <w:commentReference w:id="78"/>
      </w:r>
    </w:p>
    <w:p w14:paraId="128E423C" w14:textId="230C6AC6" w:rsidR="00B55EDE" w:rsidRPr="00BC3899" w:rsidRDefault="00904CEA" w:rsidP="00E837CE">
      <w:pPr>
        <w:spacing w:line="480" w:lineRule="auto"/>
        <w:rPr>
          <w:rFonts w:ascii="Times New Roman" w:hAnsi="Times New Roman" w:cs="Times New Roman"/>
          <w:rPrChange w:id="87" w:author="Harsh Vora" w:date="2018-10-06T16:26:00Z">
            <w:rPr>
              <w:rFonts w:ascii="Times New Roman" w:hAnsi="Times New Roman" w:cs="Times New Roman"/>
            </w:rPr>
          </w:rPrChange>
        </w:rPr>
      </w:pPr>
      <w:r w:rsidRPr="00BC3899">
        <w:rPr>
          <w:rFonts w:ascii="Times New Roman" w:hAnsi="Times New Roman" w:cs="Times New Roman"/>
          <w:rPrChange w:id="88" w:author="Harsh Vora" w:date="2018-10-06T16:26:00Z">
            <w:rPr>
              <w:rFonts w:ascii="Times New Roman" w:hAnsi="Times New Roman" w:cs="Times New Roman"/>
            </w:rPr>
          </w:rPrChange>
        </w:rPr>
        <w:t>The evolution of microcracks during rock deformation, and their evolution into macrofractures is a complex process influenced by lithology and associated rock strength [</w:t>
      </w:r>
      <w:r w:rsidRPr="00BC3899">
        <w:rPr>
          <w:rFonts w:ascii="Times New Roman" w:hAnsi="Times New Roman" w:cs="Times New Roman"/>
          <w:color w:val="7030A0"/>
          <w:rPrChange w:id="89" w:author="Harsh Vora" w:date="2018-10-06T16:26:00Z">
            <w:rPr>
              <w:rFonts w:ascii="Times New Roman" w:hAnsi="Times New Roman" w:cs="Times New Roman"/>
              <w:color w:val="7030A0"/>
            </w:rPr>
          </w:rPrChange>
        </w:rPr>
        <w:t>Menendez et al, 1996</w:t>
      </w:r>
      <w:r w:rsidRPr="00BC3899">
        <w:rPr>
          <w:rFonts w:ascii="Times New Roman" w:hAnsi="Times New Roman" w:cs="Times New Roman"/>
          <w:rPrChange w:id="90" w:author="Harsh Vora" w:date="2018-10-06T16:26:00Z">
            <w:rPr>
              <w:rFonts w:ascii="Times New Roman" w:hAnsi="Times New Roman" w:cs="Times New Roman"/>
            </w:rPr>
          </w:rPrChange>
        </w:rPr>
        <w:t xml:space="preserve">; </w:t>
      </w:r>
      <w:r w:rsidRPr="00BC3899">
        <w:rPr>
          <w:rFonts w:ascii="Times New Roman" w:hAnsi="Times New Roman" w:cs="Times New Roman"/>
          <w:color w:val="7030A0"/>
          <w:rPrChange w:id="91" w:author="Harsh Vora" w:date="2018-10-06T16:26:00Z">
            <w:rPr>
              <w:rFonts w:ascii="Times New Roman" w:hAnsi="Times New Roman" w:cs="Times New Roman"/>
              <w:color w:val="7030A0"/>
            </w:rPr>
          </w:rPrChange>
        </w:rPr>
        <w:t>Horii and Nemat-Nasser, 1985</w:t>
      </w:r>
      <w:r w:rsidRPr="00BC3899">
        <w:rPr>
          <w:rFonts w:ascii="Times New Roman" w:hAnsi="Times New Roman" w:cs="Times New Roman"/>
          <w:rPrChange w:id="92" w:author="Harsh Vora" w:date="2018-10-06T16:26:00Z">
            <w:rPr>
              <w:rFonts w:ascii="Times New Roman" w:hAnsi="Times New Roman" w:cs="Times New Roman"/>
            </w:rPr>
          </w:rPrChange>
        </w:rPr>
        <w:t>], porosity [</w:t>
      </w:r>
      <w:r w:rsidRPr="00BC3899">
        <w:rPr>
          <w:rFonts w:ascii="Times New Roman" w:hAnsi="Times New Roman" w:cs="Times New Roman"/>
          <w:color w:val="7030A0"/>
          <w:rPrChange w:id="93" w:author="Harsh Vora" w:date="2018-10-06T16:26:00Z">
            <w:rPr>
              <w:rFonts w:ascii="Times New Roman" w:hAnsi="Times New Roman" w:cs="Times New Roman"/>
              <w:color w:val="7030A0"/>
            </w:rPr>
          </w:rPrChange>
        </w:rPr>
        <w:t>Sulem and Ouffroukh, 2006</w:t>
      </w:r>
      <w:r w:rsidRPr="00BC3899">
        <w:rPr>
          <w:rFonts w:ascii="Times New Roman" w:hAnsi="Times New Roman" w:cs="Times New Roman"/>
          <w:rPrChange w:id="94" w:author="Harsh Vora" w:date="2018-10-06T16:26:00Z">
            <w:rPr>
              <w:rFonts w:ascii="Times New Roman" w:hAnsi="Times New Roman" w:cs="Times New Roman"/>
            </w:rPr>
          </w:rPrChange>
        </w:rPr>
        <w:t>] and confining pressure [</w:t>
      </w:r>
      <w:r w:rsidRPr="00BC3899">
        <w:rPr>
          <w:rFonts w:ascii="Times New Roman" w:hAnsi="Times New Roman" w:cs="Times New Roman"/>
          <w:color w:val="7030A0"/>
          <w:rPrChange w:id="95" w:author="Harsh Vora" w:date="2018-10-06T16:26:00Z">
            <w:rPr>
              <w:rFonts w:ascii="Times New Roman" w:hAnsi="Times New Roman" w:cs="Times New Roman"/>
              <w:color w:val="7030A0"/>
            </w:rPr>
          </w:rPrChange>
        </w:rPr>
        <w:t>Wong, 1997</w:t>
      </w:r>
      <w:r w:rsidRPr="00BC3899">
        <w:rPr>
          <w:rFonts w:ascii="Times New Roman" w:hAnsi="Times New Roman" w:cs="Times New Roman"/>
          <w:rPrChange w:id="96" w:author="Harsh Vora" w:date="2018-10-06T16:26:00Z">
            <w:rPr>
              <w:rFonts w:ascii="Times New Roman" w:hAnsi="Times New Roman" w:cs="Times New Roman"/>
            </w:rPr>
          </w:rPrChange>
        </w:rPr>
        <w:t xml:space="preserve">]. </w:t>
      </w:r>
      <w:r w:rsidR="00AC5BAD" w:rsidRPr="00BC3899">
        <w:rPr>
          <w:rFonts w:ascii="Times New Roman" w:hAnsi="Times New Roman" w:cs="Times New Roman"/>
          <w:rPrChange w:id="97" w:author="Harsh Vora" w:date="2018-10-06T16:26:00Z">
            <w:rPr>
              <w:rFonts w:ascii="Times New Roman" w:hAnsi="Times New Roman" w:cs="Times New Roman"/>
            </w:rPr>
          </w:rPrChange>
        </w:rPr>
        <w:t xml:space="preserve">Microstructural analyses of rock fracture indicate that while </w:t>
      </w:r>
      <w:r w:rsidRPr="00BC3899">
        <w:rPr>
          <w:rFonts w:ascii="Times New Roman" w:hAnsi="Times New Roman" w:cs="Times New Roman"/>
          <w:rPrChange w:id="98" w:author="Harsh Vora" w:date="2018-10-06T16:26:00Z">
            <w:rPr>
              <w:rFonts w:ascii="Times New Roman" w:hAnsi="Times New Roman" w:cs="Times New Roman"/>
            </w:rPr>
          </w:rPrChange>
        </w:rPr>
        <w:t>fracture growth in crystalline rocks such as granite occurs largely through the coalescence of tensile microcracks [</w:t>
      </w:r>
      <w:r w:rsidR="00D51C7B" w:rsidRPr="00BC3899">
        <w:rPr>
          <w:rFonts w:ascii="Times New Roman" w:hAnsi="Times New Roman" w:cs="Times New Roman"/>
          <w:color w:val="7030A0"/>
          <w:rPrChange w:id="99" w:author="Harsh Vora" w:date="2018-10-06T16:26:00Z">
            <w:rPr>
              <w:rFonts w:ascii="Times New Roman" w:hAnsi="Times New Roman" w:cs="Times New Roman"/>
              <w:color w:val="7030A0"/>
            </w:rPr>
          </w:rPrChange>
        </w:rPr>
        <w:t xml:space="preserve">Brace et al., 1966; </w:t>
      </w:r>
      <w:r w:rsidRPr="00BC3899">
        <w:rPr>
          <w:rFonts w:ascii="Times New Roman" w:hAnsi="Times New Roman" w:cs="Times New Roman"/>
          <w:color w:val="7030A0"/>
          <w:rPrChange w:id="100" w:author="Harsh Vora" w:date="2018-10-06T16:26:00Z">
            <w:rPr>
              <w:rFonts w:ascii="Times New Roman" w:hAnsi="Times New Roman" w:cs="Times New Roman"/>
              <w:color w:val="7030A0"/>
            </w:rPr>
          </w:rPrChange>
        </w:rPr>
        <w:t>Moore and Lockner, 1995]</w:t>
      </w:r>
      <w:r w:rsidRPr="00BC3899">
        <w:rPr>
          <w:rFonts w:ascii="Times New Roman" w:hAnsi="Times New Roman" w:cs="Times New Roman"/>
          <w:rPrChange w:id="101" w:author="Harsh Vora" w:date="2018-10-06T16:26:00Z">
            <w:rPr>
              <w:rFonts w:ascii="Times New Roman" w:hAnsi="Times New Roman" w:cs="Times New Roman"/>
            </w:rPr>
          </w:rPrChange>
        </w:rPr>
        <w:t xml:space="preserve">, </w:t>
      </w:r>
      <w:r w:rsidR="0097022B" w:rsidRPr="00BC3899">
        <w:rPr>
          <w:rFonts w:ascii="Times New Roman" w:hAnsi="Times New Roman" w:cs="Times New Roman"/>
          <w:rPrChange w:id="102" w:author="Harsh Vora" w:date="2018-10-06T16:26:00Z">
            <w:rPr>
              <w:rFonts w:ascii="Times New Roman" w:hAnsi="Times New Roman" w:cs="Times New Roman"/>
            </w:rPr>
          </w:rPrChange>
        </w:rPr>
        <w:t>resulting in the formation of dilatant shear bands [</w:t>
      </w:r>
      <w:r w:rsidR="0097022B" w:rsidRPr="00BC3899">
        <w:rPr>
          <w:rFonts w:ascii="Times New Roman" w:hAnsi="Times New Roman" w:cs="Times New Roman"/>
          <w:color w:val="7030A0"/>
          <w:rPrChange w:id="103" w:author="Harsh Vora" w:date="2018-10-06T16:26:00Z">
            <w:rPr>
              <w:rFonts w:ascii="Times New Roman" w:hAnsi="Times New Roman" w:cs="Times New Roman"/>
              <w:color w:val="7030A0"/>
            </w:rPr>
          </w:rPrChange>
        </w:rPr>
        <w:t>Walsh and Brace, 1984</w:t>
      </w:r>
      <w:r w:rsidR="0097022B" w:rsidRPr="00BC3899">
        <w:rPr>
          <w:rFonts w:ascii="Times New Roman" w:hAnsi="Times New Roman" w:cs="Times New Roman"/>
          <w:rPrChange w:id="104" w:author="Harsh Vora" w:date="2018-10-06T16:26:00Z">
            <w:rPr>
              <w:rFonts w:ascii="Times New Roman" w:hAnsi="Times New Roman" w:cs="Times New Roman"/>
            </w:rPr>
          </w:rPrChange>
        </w:rPr>
        <w:t>]. In weaker sedi</w:t>
      </w:r>
      <w:r w:rsidR="000964A7" w:rsidRPr="00BC3899">
        <w:rPr>
          <w:rFonts w:ascii="Times New Roman" w:hAnsi="Times New Roman" w:cs="Times New Roman"/>
          <w:rPrChange w:id="105" w:author="Harsh Vora" w:date="2018-10-06T16:26:00Z">
            <w:rPr>
              <w:rFonts w:ascii="Times New Roman" w:hAnsi="Times New Roman" w:cs="Times New Roman"/>
            </w:rPr>
          </w:rPrChange>
        </w:rPr>
        <w:t>mentary rocks such as sandstone,</w:t>
      </w:r>
      <w:r w:rsidR="0097022B" w:rsidRPr="00BC3899">
        <w:rPr>
          <w:rFonts w:ascii="Times New Roman" w:hAnsi="Times New Roman" w:cs="Times New Roman"/>
          <w:rPrChange w:id="106" w:author="Harsh Vora" w:date="2018-10-06T16:26:00Z">
            <w:rPr>
              <w:rFonts w:ascii="Times New Roman" w:hAnsi="Times New Roman" w:cs="Times New Roman"/>
            </w:rPr>
          </w:rPrChange>
        </w:rPr>
        <w:t xml:space="preserve"> </w:t>
      </w:r>
      <w:r w:rsidRPr="00BC3899">
        <w:rPr>
          <w:rFonts w:ascii="Times New Roman" w:hAnsi="Times New Roman" w:cs="Times New Roman"/>
          <w:rPrChange w:id="107" w:author="Harsh Vora" w:date="2018-10-06T16:26:00Z">
            <w:rPr>
              <w:rFonts w:ascii="Times New Roman" w:hAnsi="Times New Roman" w:cs="Times New Roman"/>
            </w:rPr>
          </w:rPrChange>
        </w:rPr>
        <w:t>pore collapse and shear microcracking have been shown to be the dominating mechanisms [</w:t>
      </w:r>
      <w:r w:rsidR="00AC5BAD" w:rsidRPr="00BC3899">
        <w:rPr>
          <w:rFonts w:ascii="Times New Roman" w:hAnsi="Times New Roman" w:cs="Times New Roman"/>
          <w:color w:val="7030A0"/>
          <w:rPrChange w:id="108" w:author="Harsh Vora" w:date="2018-10-06T16:26:00Z">
            <w:rPr>
              <w:rFonts w:ascii="Times New Roman" w:hAnsi="Times New Roman" w:cs="Times New Roman"/>
              <w:color w:val="7030A0"/>
            </w:rPr>
          </w:rPrChange>
        </w:rPr>
        <w:t>Gallagher et al., 1974; Zhang et al, 1990</w:t>
      </w:r>
      <w:r w:rsidR="0097022B" w:rsidRPr="00BC3899">
        <w:rPr>
          <w:rFonts w:ascii="Times New Roman" w:hAnsi="Times New Roman" w:cs="Times New Roman"/>
          <w:rPrChange w:id="109" w:author="Harsh Vora" w:date="2018-10-06T16:26:00Z">
            <w:rPr>
              <w:rFonts w:ascii="Times New Roman" w:hAnsi="Times New Roman" w:cs="Times New Roman"/>
            </w:rPr>
          </w:rPrChange>
        </w:rPr>
        <w:t>], often resulting in the formation of compactant shear bands [</w:t>
      </w:r>
      <w:r w:rsidR="0097022B" w:rsidRPr="00BC3899">
        <w:rPr>
          <w:rFonts w:ascii="Times New Roman" w:hAnsi="Times New Roman" w:cs="Times New Roman"/>
          <w:color w:val="7030A0"/>
          <w:rPrChange w:id="110" w:author="Harsh Vora" w:date="2018-10-06T16:26:00Z">
            <w:rPr>
              <w:rFonts w:ascii="Times New Roman" w:hAnsi="Times New Roman" w:cs="Times New Roman"/>
              <w:color w:val="7030A0"/>
            </w:rPr>
          </w:rPrChange>
        </w:rPr>
        <w:t>Sulem and Ouffroukh, 2006</w:t>
      </w:r>
      <w:r w:rsidR="0097022B" w:rsidRPr="00BC3899">
        <w:rPr>
          <w:rFonts w:ascii="Times New Roman" w:hAnsi="Times New Roman" w:cs="Times New Roman"/>
          <w:rPrChange w:id="111" w:author="Harsh Vora" w:date="2018-10-06T16:26:00Z">
            <w:rPr>
              <w:rFonts w:ascii="Times New Roman" w:hAnsi="Times New Roman" w:cs="Times New Roman"/>
            </w:rPr>
          </w:rPrChange>
        </w:rPr>
        <w:t xml:space="preserve">]. </w:t>
      </w:r>
      <w:r w:rsidR="008B4869" w:rsidRPr="00BC3899">
        <w:rPr>
          <w:rFonts w:ascii="Times New Roman" w:hAnsi="Times New Roman" w:cs="Times New Roman"/>
          <w:rPrChange w:id="112" w:author="Harsh Vora" w:date="2018-10-06T16:26:00Z">
            <w:rPr>
              <w:rFonts w:ascii="Times New Roman" w:hAnsi="Times New Roman" w:cs="Times New Roman"/>
            </w:rPr>
          </w:rPrChange>
        </w:rPr>
        <w:t>The process of fractu</w:t>
      </w:r>
      <w:r w:rsidR="00BF4F87" w:rsidRPr="00BC3899">
        <w:rPr>
          <w:rFonts w:ascii="Times New Roman" w:hAnsi="Times New Roman" w:cs="Times New Roman"/>
          <w:rPrChange w:id="113" w:author="Harsh Vora" w:date="2018-10-06T16:26:00Z">
            <w:rPr>
              <w:rFonts w:ascii="Times New Roman" w:hAnsi="Times New Roman" w:cs="Times New Roman"/>
            </w:rPr>
          </w:rPrChange>
        </w:rPr>
        <w:t>re growth is further influenced</w:t>
      </w:r>
      <w:r w:rsidR="008B4869" w:rsidRPr="00BC3899">
        <w:rPr>
          <w:rFonts w:ascii="Times New Roman" w:hAnsi="Times New Roman" w:cs="Times New Roman"/>
          <w:rPrChange w:id="114" w:author="Harsh Vora" w:date="2018-10-06T16:26:00Z">
            <w:rPr>
              <w:rFonts w:ascii="Times New Roman" w:hAnsi="Times New Roman" w:cs="Times New Roman"/>
            </w:rPr>
          </w:rPrChange>
        </w:rPr>
        <w:t xml:space="preserve"> by the effect of confining pressure, which impedes dilatant deformation and </w:t>
      </w:r>
      <w:del w:id="115" w:author="Juli Morgan" w:date="2018-10-01T15:27:00Z">
        <w:r w:rsidR="008B4869" w:rsidRPr="00BC3899" w:rsidDel="000969DE">
          <w:rPr>
            <w:rFonts w:ascii="Times New Roman" w:hAnsi="Times New Roman" w:cs="Times New Roman"/>
            <w:rPrChange w:id="116" w:author="Harsh Vora" w:date="2018-10-06T16:26:00Z">
              <w:rPr>
                <w:rFonts w:ascii="Times New Roman" w:hAnsi="Times New Roman" w:cs="Times New Roman"/>
              </w:rPr>
            </w:rPrChange>
          </w:rPr>
          <w:delText xml:space="preserve">replaces </w:delText>
        </w:r>
      </w:del>
      <w:ins w:id="117" w:author="Juli Morgan" w:date="2018-10-01T15:27:00Z">
        <w:r w:rsidR="000969DE" w:rsidRPr="00BC3899">
          <w:rPr>
            <w:rFonts w:ascii="Times New Roman" w:hAnsi="Times New Roman" w:cs="Times New Roman"/>
            <w:rPrChange w:id="118" w:author="Harsh Vora" w:date="2018-10-06T16:26:00Z">
              <w:rPr>
                <w:rFonts w:ascii="Times New Roman" w:hAnsi="Times New Roman" w:cs="Times New Roman"/>
              </w:rPr>
            </w:rPrChange>
          </w:rPr>
          <w:t xml:space="preserve">favors </w:t>
        </w:r>
      </w:ins>
      <w:del w:id="119" w:author="Juli Morgan" w:date="2018-10-01T15:27:00Z">
        <w:r w:rsidR="008B4869" w:rsidRPr="00BC3899" w:rsidDel="000969DE">
          <w:rPr>
            <w:rFonts w:ascii="Times New Roman" w:hAnsi="Times New Roman" w:cs="Times New Roman"/>
            <w:rPrChange w:id="120" w:author="Harsh Vora" w:date="2018-10-06T16:26:00Z">
              <w:rPr>
                <w:rFonts w:ascii="Times New Roman" w:hAnsi="Times New Roman" w:cs="Times New Roman"/>
              </w:rPr>
            </w:rPrChange>
          </w:rPr>
          <w:delText xml:space="preserve">it with </w:delText>
        </w:r>
      </w:del>
      <w:r w:rsidR="008B4869" w:rsidRPr="00BC3899">
        <w:rPr>
          <w:rFonts w:ascii="Times New Roman" w:hAnsi="Times New Roman" w:cs="Times New Roman"/>
          <w:rPrChange w:id="121" w:author="Harsh Vora" w:date="2018-10-06T16:26:00Z">
            <w:rPr>
              <w:rFonts w:ascii="Times New Roman" w:hAnsi="Times New Roman" w:cs="Times New Roman"/>
            </w:rPr>
          </w:rPrChange>
        </w:rPr>
        <w:t>non-dilatant processes. In granite, shear microcracking is observed to increase with confining pressure [</w:t>
      </w:r>
      <w:r w:rsidR="008B4869" w:rsidRPr="00BC3899">
        <w:rPr>
          <w:rFonts w:ascii="Times New Roman" w:hAnsi="Times New Roman" w:cs="Times New Roman"/>
          <w:color w:val="7030A0"/>
          <w:rPrChange w:id="122" w:author="Harsh Vora" w:date="2018-10-06T16:26:00Z">
            <w:rPr>
              <w:rFonts w:ascii="Times New Roman" w:hAnsi="Times New Roman" w:cs="Times New Roman"/>
              <w:color w:val="7030A0"/>
            </w:rPr>
          </w:rPrChange>
        </w:rPr>
        <w:t>Velde et al., 1993; Escartin et al., 1997</w:t>
      </w:r>
      <w:r w:rsidR="008B4869" w:rsidRPr="00BC3899">
        <w:rPr>
          <w:rFonts w:ascii="Times New Roman" w:hAnsi="Times New Roman" w:cs="Times New Roman"/>
          <w:rPrChange w:id="123" w:author="Harsh Vora" w:date="2018-10-06T16:26:00Z">
            <w:rPr>
              <w:rFonts w:ascii="Times New Roman" w:hAnsi="Times New Roman" w:cs="Times New Roman"/>
            </w:rPr>
          </w:rPrChange>
        </w:rPr>
        <w:t xml:space="preserve">], whereas </w:t>
      </w:r>
      <w:del w:id="124" w:author="Juli Morgan" w:date="2018-10-01T15:28:00Z">
        <w:r w:rsidR="008B4869" w:rsidRPr="00BC3899" w:rsidDel="000969DE">
          <w:rPr>
            <w:rFonts w:ascii="Times New Roman" w:hAnsi="Times New Roman" w:cs="Times New Roman"/>
            <w:rPrChange w:id="125" w:author="Harsh Vora" w:date="2018-10-06T16:26:00Z">
              <w:rPr>
                <w:rFonts w:ascii="Times New Roman" w:hAnsi="Times New Roman" w:cs="Times New Roman"/>
              </w:rPr>
            </w:rPrChange>
          </w:rPr>
          <w:delText xml:space="preserve">we observe </w:delText>
        </w:r>
      </w:del>
      <w:r w:rsidR="008B4869" w:rsidRPr="00BC3899">
        <w:rPr>
          <w:rFonts w:ascii="Times New Roman" w:hAnsi="Times New Roman" w:cs="Times New Roman"/>
          <w:rPrChange w:id="126" w:author="Harsh Vora" w:date="2018-10-06T16:26:00Z">
            <w:rPr>
              <w:rFonts w:ascii="Times New Roman" w:hAnsi="Times New Roman" w:cs="Times New Roman"/>
            </w:rPr>
          </w:rPrChange>
        </w:rPr>
        <w:t xml:space="preserve">a transition from dilating shear bands to compacting shear bands </w:t>
      </w:r>
      <w:ins w:id="127" w:author="Juli Morgan" w:date="2018-10-01T15:28:00Z">
        <w:r w:rsidR="000969DE" w:rsidRPr="00BC3899">
          <w:rPr>
            <w:rFonts w:ascii="Times New Roman" w:hAnsi="Times New Roman" w:cs="Times New Roman"/>
            <w:rPrChange w:id="128" w:author="Harsh Vora" w:date="2018-10-06T16:26:00Z">
              <w:rPr>
                <w:rFonts w:ascii="Times New Roman" w:hAnsi="Times New Roman" w:cs="Times New Roman"/>
              </w:rPr>
            </w:rPrChange>
          </w:rPr>
          <w:t xml:space="preserve">occurs </w:t>
        </w:r>
      </w:ins>
      <w:r w:rsidR="008B4869" w:rsidRPr="00BC3899">
        <w:rPr>
          <w:rFonts w:ascii="Times New Roman" w:hAnsi="Times New Roman" w:cs="Times New Roman"/>
          <w:rPrChange w:id="129" w:author="Harsh Vora" w:date="2018-10-06T16:26:00Z">
            <w:rPr>
              <w:rFonts w:ascii="Times New Roman" w:hAnsi="Times New Roman" w:cs="Times New Roman"/>
            </w:rPr>
          </w:rPrChange>
        </w:rPr>
        <w:t>in sandstone [</w:t>
      </w:r>
      <w:r w:rsidR="008B4869" w:rsidRPr="00BC3899">
        <w:rPr>
          <w:rFonts w:ascii="Times New Roman" w:hAnsi="Times New Roman" w:cs="Times New Roman"/>
          <w:color w:val="7030A0"/>
          <w:rPrChange w:id="130" w:author="Harsh Vora" w:date="2018-10-06T16:26:00Z">
            <w:rPr>
              <w:rFonts w:ascii="Times New Roman" w:hAnsi="Times New Roman" w:cs="Times New Roman"/>
              <w:color w:val="7030A0"/>
            </w:rPr>
          </w:rPrChange>
        </w:rPr>
        <w:t>Menendez et al, 1996; Besuelle, 2001</w:t>
      </w:r>
      <w:r w:rsidR="008B4869" w:rsidRPr="00BC3899">
        <w:rPr>
          <w:rFonts w:ascii="Times New Roman" w:hAnsi="Times New Roman" w:cs="Times New Roman"/>
          <w:rPrChange w:id="131" w:author="Harsh Vora" w:date="2018-10-06T16:26:00Z">
            <w:rPr>
              <w:rFonts w:ascii="Times New Roman" w:hAnsi="Times New Roman" w:cs="Times New Roman"/>
            </w:rPr>
          </w:rPrChange>
        </w:rPr>
        <w:t xml:space="preserve">]. </w:t>
      </w:r>
      <w:commentRangeStart w:id="132"/>
      <w:r w:rsidR="00B55EDE" w:rsidRPr="00BC3899">
        <w:rPr>
          <w:rFonts w:ascii="Times New Roman" w:hAnsi="Times New Roman" w:cs="Times New Roman"/>
          <w:rPrChange w:id="133" w:author="Harsh Vora" w:date="2018-10-06T16:26:00Z">
            <w:rPr>
              <w:rFonts w:ascii="Times New Roman" w:hAnsi="Times New Roman" w:cs="Times New Roman"/>
            </w:rPr>
          </w:rPrChange>
        </w:rPr>
        <w:t xml:space="preserve">While microstructural </w:t>
      </w:r>
      <w:r w:rsidR="008B4869" w:rsidRPr="00BC3899">
        <w:rPr>
          <w:rFonts w:ascii="Times New Roman" w:hAnsi="Times New Roman" w:cs="Times New Roman"/>
          <w:rPrChange w:id="134" w:author="Harsh Vora" w:date="2018-10-06T16:26:00Z">
            <w:rPr>
              <w:rFonts w:ascii="Times New Roman" w:hAnsi="Times New Roman" w:cs="Times New Roman"/>
            </w:rPr>
          </w:rPrChange>
        </w:rPr>
        <w:t xml:space="preserve">analyses </w:t>
      </w:r>
      <w:r w:rsidR="00B55EDE" w:rsidRPr="00BC3899">
        <w:rPr>
          <w:rFonts w:ascii="Times New Roman" w:hAnsi="Times New Roman" w:cs="Times New Roman"/>
          <w:rPrChange w:id="135" w:author="Harsh Vora" w:date="2018-10-06T16:26:00Z">
            <w:rPr>
              <w:rFonts w:ascii="Times New Roman" w:hAnsi="Times New Roman" w:cs="Times New Roman"/>
            </w:rPr>
          </w:rPrChange>
        </w:rPr>
        <w:t xml:space="preserve">help us </w:t>
      </w:r>
      <w:r w:rsidR="00B55EDE" w:rsidRPr="00BC3899">
        <w:rPr>
          <w:rFonts w:ascii="Times New Roman" w:hAnsi="Times New Roman" w:cs="Times New Roman"/>
          <w:rPrChange w:id="136" w:author="Harsh Vora" w:date="2018-10-06T16:26:00Z">
            <w:rPr>
              <w:rFonts w:ascii="Times New Roman" w:hAnsi="Times New Roman" w:cs="Times New Roman"/>
            </w:rPr>
          </w:rPrChange>
        </w:rPr>
        <w:lastRenderedPageBreak/>
        <w:t xml:space="preserve">build </w:t>
      </w:r>
      <w:r w:rsidR="003C51E6" w:rsidRPr="00BC3899">
        <w:rPr>
          <w:rFonts w:ascii="Times New Roman" w:hAnsi="Times New Roman" w:cs="Times New Roman"/>
          <w:rPrChange w:id="137" w:author="Harsh Vora" w:date="2018-10-06T16:26:00Z">
            <w:rPr>
              <w:rFonts w:ascii="Times New Roman" w:hAnsi="Times New Roman" w:cs="Times New Roman"/>
            </w:rPr>
          </w:rPrChange>
        </w:rPr>
        <w:t>qualitative</w:t>
      </w:r>
      <w:r w:rsidR="001B26EB" w:rsidRPr="00BC3899">
        <w:rPr>
          <w:rFonts w:ascii="Times New Roman" w:hAnsi="Times New Roman" w:cs="Times New Roman"/>
          <w:rPrChange w:id="138" w:author="Harsh Vora" w:date="2018-10-06T16:26:00Z">
            <w:rPr>
              <w:rFonts w:ascii="Times New Roman" w:hAnsi="Times New Roman" w:cs="Times New Roman"/>
            </w:rPr>
          </w:rPrChange>
        </w:rPr>
        <w:t>,</w:t>
      </w:r>
      <w:r w:rsidR="003C51E6" w:rsidRPr="00BC3899">
        <w:rPr>
          <w:rFonts w:ascii="Times New Roman" w:hAnsi="Times New Roman" w:cs="Times New Roman"/>
          <w:rPrChange w:id="139" w:author="Harsh Vora" w:date="2018-10-06T16:26:00Z">
            <w:rPr>
              <w:rFonts w:ascii="Times New Roman" w:hAnsi="Times New Roman" w:cs="Times New Roman"/>
            </w:rPr>
          </w:rPrChange>
        </w:rPr>
        <w:t xml:space="preserve"> </w:t>
      </w:r>
      <w:r w:rsidR="00B55EDE" w:rsidRPr="00BC3899">
        <w:rPr>
          <w:rFonts w:ascii="Times New Roman" w:hAnsi="Times New Roman" w:cs="Times New Roman"/>
          <w:rPrChange w:id="140" w:author="Harsh Vora" w:date="2018-10-06T16:26:00Z">
            <w:rPr>
              <w:rFonts w:ascii="Times New Roman" w:hAnsi="Times New Roman" w:cs="Times New Roman"/>
            </w:rPr>
          </w:rPrChange>
        </w:rPr>
        <w:t>observation-based models of fracture growth, the</w:t>
      </w:r>
      <w:r w:rsidR="001B26EB" w:rsidRPr="00BC3899">
        <w:rPr>
          <w:rFonts w:ascii="Times New Roman" w:hAnsi="Times New Roman" w:cs="Times New Roman"/>
          <w:rPrChange w:id="141" w:author="Harsh Vora" w:date="2018-10-06T16:26:00Z">
            <w:rPr>
              <w:rFonts w:ascii="Times New Roman" w:hAnsi="Times New Roman" w:cs="Times New Roman"/>
            </w:rPr>
          </w:rPrChange>
        </w:rPr>
        <w:t xml:space="preserve">y </w:t>
      </w:r>
      <w:r w:rsidR="00B55EDE" w:rsidRPr="00BC3899">
        <w:rPr>
          <w:rFonts w:ascii="Times New Roman" w:hAnsi="Times New Roman" w:cs="Times New Roman"/>
          <w:rPrChange w:id="142" w:author="Harsh Vora" w:date="2018-10-06T16:26:00Z">
            <w:rPr>
              <w:rFonts w:ascii="Times New Roman" w:hAnsi="Times New Roman" w:cs="Times New Roman"/>
            </w:rPr>
          </w:rPrChange>
        </w:rPr>
        <w:t xml:space="preserve">do not quantify the relative </w:t>
      </w:r>
      <w:r w:rsidR="001B26EB" w:rsidRPr="00BC3899">
        <w:rPr>
          <w:rFonts w:ascii="Times New Roman" w:hAnsi="Times New Roman" w:cs="Times New Roman"/>
          <w:rPrChange w:id="143" w:author="Harsh Vora" w:date="2018-10-06T16:26:00Z">
            <w:rPr>
              <w:rFonts w:ascii="Times New Roman" w:hAnsi="Times New Roman" w:cs="Times New Roman"/>
            </w:rPr>
          </w:rPrChange>
        </w:rPr>
        <w:t>abundance</w:t>
      </w:r>
      <w:r w:rsidR="00B55EDE" w:rsidRPr="00BC3899">
        <w:rPr>
          <w:rFonts w:ascii="Times New Roman" w:hAnsi="Times New Roman" w:cs="Times New Roman"/>
          <w:rPrChange w:id="144" w:author="Harsh Vora" w:date="2018-10-06T16:26:00Z">
            <w:rPr>
              <w:rFonts w:ascii="Times New Roman" w:hAnsi="Times New Roman" w:cs="Times New Roman"/>
            </w:rPr>
          </w:rPrChange>
        </w:rPr>
        <w:t xml:space="preserve"> of tensile and shear microcracks, and </w:t>
      </w:r>
      <w:r w:rsidR="00E31A00" w:rsidRPr="00BC3899">
        <w:rPr>
          <w:rFonts w:ascii="Times New Roman" w:hAnsi="Times New Roman" w:cs="Times New Roman"/>
          <w:rPrChange w:id="145" w:author="Harsh Vora" w:date="2018-10-06T16:26:00Z">
            <w:rPr>
              <w:rFonts w:ascii="Times New Roman" w:hAnsi="Times New Roman" w:cs="Times New Roman"/>
            </w:rPr>
          </w:rPrChange>
        </w:rPr>
        <w:t xml:space="preserve">their </w:t>
      </w:r>
      <w:r w:rsidR="001B26EB" w:rsidRPr="00BC3899">
        <w:rPr>
          <w:rFonts w:ascii="Times New Roman" w:hAnsi="Times New Roman" w:cs="Times New Roman"/>
          <w:rPrChange w:id="146" w:author="Harsh Vora" w:date="2018-10-06T16:26:00Z">
            <w:rPr>
              <w:rFonts w:ascii="Times New Roman" w:hAnsi="Times New Roman" w:cs="Times New Roman"/>
            </w:rPr>
          </w:rPrChange>
        </w:rPr>
        <w:t xml:space="preserve">influence on </w:t>
      </w:r>
      <w:r w:rsidR="003C51E6" w:rsidRPr="00BC3899">
        <w:rPr>
          <w:rFonts w:ascii="Times New Roman" w:hAnsi="Times New Roman" w:cs="Times New Roman"/>
          <w:rPrChange w:id="147" w:author="Harsh Vora" w:date="2018-10-06T16:26:00Z">
            <w:rPr>
              <w:rFonts w:ascii="Times New Roman" w:hAnsi="Times New Roman" w:cs="Times New Roman"/>
            </w:rPr>
          </w:rPrChange>
        </w:rPr>
        <w:t>fracture energy</w:t>
      </w:r>
      <w:r w:rsidR="00A579B8" w:rsidRPr="00BC3899">
        <w:rPr>
          <w:rFonts w:ascii="Times New Roman" w:hAnsi="Times New Roman" w:cs="Times New Roman"/>
          <w:rPrChange w:id="148" w:author="Harsh Vora" w:date="2018-10-06T16:26:00Z">
            <w:rPr>
              <w:rFonts w:ascii="Times New Roman" w:hAnsi="Times New Roman" w:cs="Times New Roman"/>
            </w:rPr>
          </w:rPrChange>
        </w:rPr>
        <w:t>,</w:t>
      </w:r>
      <w:r w:rsidR="003C51E6" w:rsidRPr="00BC3899">
        <w:rPr>
          <w:rFonts w:ascii="Times New Roman" w:hAnsi="Times New Roman" w:cs="Times New Roman"/>
          <w:rPrChange w:id="149" w:author="Harsh Vora" w:date="2018-10-06T16:26:00Z">
            <w:rPr>
              <w:rFonts w:ascii="Times New Roman" w:hAnsi="Times New Roman" w:cs="Times New Roman"/>
            </w:rPr>
          </w:rPrChange>
        </w:rPr>
        <w:t xml:space="preserve"> geometry</w:t>
      </w:r>
      <w:r w:rsidR="00A579B8" w:rsidRPr="00BC3899">
        <w:rPr>
          <w:rFonts w:ascii="Times New Roman" w:hAnsi="Times New Roman" w:cs="Times New Roman"/>
          <w:rPrChange w:id="150" w:author="Harsh Vora" w:date="2018-10-06T16:26:00Z">
            <w:rPr>
              <w:rFonts w:ascii="Times New Roman" w:hAnsi="Times New Roman" w:cs="Times New Roman"/>
            </w:rPr>
          </w:rPrChange>
        </w:rPr>
        <w:t xml:space="preserve"> and volumetric evolution of the shear fracture zone</w:t>
      </w:r>
      <w:r w:rsidR="00F61CD1" w:rsidRPr="00BC3899">
        <w:rPr>
          <w:rFonts w:ascii="Times New Roman" w:hAnsi="Times New Roman" w:cs="Times New Roman"/>
          <w:rPrChange w:id="151" w:author="Harsh Vora" w:date="2018-10-06T16:26:00Z">
            <w:rPr>
              <w:rFonts w:ascii="Times New Roman" w:hAnsi="Times New Roman" w:cs="Times New Roman"/>
            </w:rPr>
          </w:rPrChange>
        </w:rPr>
        <w:t xml:space="preserve">. </w:t>
      </w:r>
      <w:commentRangeEnd w:id="132"/>
      <w:r w:rsidR="000969DE" w:rsidRPr="00BC3899">
        <w:rPr>
          <w:rStyle w:val="CommentReference"/>
          <w:rFonts w:ascii="Times New Roman" w:hAnsi="Times New Roman" w:cs="Times New Roman"/>
          <w:rPrChange w:id="152" w:author="Harsh Vora" w:date="2018-10-06T16:26:00Z">
            <w:rPr>
              <w:rStyle w:val="CommentReference"/>
            </w:rPr>
          </w:rPrChange>
        </w:rPr>
        <w:commentReference w:id="132"/>
      </w:r>
    </w:p>
    <w:p w14:paraId="0804D7F1" w14:textId="48FD0108" w:rsidR="00517217" w:rsidRPr="00BC3899" w:rsidRDefault="00C3288B">
      <w:pPr>
        <w:spacing w:line="480" w:lineRule="auto"/>
        <w:rPr>
          <w:rFonts w:ascii="Times New Roman" w:hAnsi="Times New Roman" w:cs="Times New Roman"/>
          <w:rPrChange w:id="153" w:author="Harsh Vora" w:date="2018-10-06T16:26:00Z">
            <w:rPr>
              <w:rFonts w:ascii="Times New Roman" w:hAnsi="Times New Roman" w:cs="Times New Roman"/>
            </w:rPr>
          </w:rPrChange>
        </w:rPr>
      </w:pPr>
      <w:r w:rsidRPr="00BC3899">
        <w:rPr>
          <w:rFonts w:ascii="Times New Roman" w:hAnsi="Times New Roman" w:cs="Times New Roman"/>
          <w:rPrChange w:id="154" w:author="Harsh Vora" w:date="2018-10-06T16:26:00Z">
            <w:rPr>
              <w:rFonts w:ascii="Times New Roman" w:hAnsi="Times New Roman" w:cs="Times New Roman"/>
            </w:rPr>
          </w:rPrChange>
        </w:rPr>
        <w:t xml:space="preserve">Recently, </w:t>
      </w:r>
      <w:r w:rsidR="00CE7965" w:rsidRPr="00BC3899">
        <w:rPr>
          <w:rFonts w:ascii="Times New Roman" w:hAnsi="Times New Roman" w:cs="Times New Roman"/>
          <w:rPrChange w:id="155" w:author="Harsh Vora" w:date="2018-10-06T16:26:00Z">
            <w:rPr>
              <w:rFonts w:ascii="Times New Roman" w:hAnsi="Times New Roman" w:cs="Times New Roman"/>
            </w:rPr>
          </w:rPrChange>
        </w:rPr>
        <w:t>acoustic emissions</w:t>
      </w:r>
      <w:r w:rsidRPr="00BC3899">
        <w:rPr>
          <w:rFonts w:ascii="Times New Roman" w:hAnsi="Times New Roman" w:cs="Times New Roman"/>
          <w:rPrChange w:id="156" w:author="Harsh Vora" w:date="2018-10-06T16:26:00Z">
            <w:rPr>
              <w:rFonts w:ascii="Times New Roman" w:hAnsi="Times New Roman" w:cs="Times New Roman"/>
            </w:rPr>
          </w:rPrChange>
        </w:rPr>
        <w:t xml:space="preserve"> have been employed to </w:t>
      </w:r>
      <w:ins w:id="157" w:author="Harsh Vora" w:date="2018-10-03T12:12:00Z">
        <w:r w:rsidR="0096716A" w:rsidRPr="00BC3899">
          <w:rPr>
            <w:rFonts w:ascii="Times New Roman" w:hAnsi="Times New Roman" w:cs="Times New Roman"/>
            <w:rPrChange w:id="158" w:author="Harsh Vora" w:date="2018-10-06T16:26:00Z">
              <w:rPr>
                <w:rFonts w:ascii="Times New Roman" w:hAnsi="Times New Roman" w:cs="Times New Roman"/>
              </w:rPr>
            </w:rPrChange>
          </w:rPr>
          <w:t xml:space="preserve">understand the influence of microcrack mode on fracture growth and energy. </w:t>
        </w:r>
      </w:ins>
      <w:commentRangeStart w:id="159"/>
      <w:del w:id="160" w:author="Harsh Vora" w:date="2018-10-03T12:13:00Z">
        <w:r w:rsidR="00C36014" w:rsidRPr="00BC3899" w:rsidDel="0096716A">
          <w:rPr>
            <w:rFonts w:ascii="Times New Roman" w:hAnsi="Times New Roman" w:cs="Times New Roman"/>
            <w:rPrChange w:id="161" w:author="Harsh Vora" w:date="2018-10-06T16:26:00Z">
              <w:rPr>
                <w:rFonts w:ascii="Times New Roman" w:hAnsi="Times New Roman" w:cs="Times New Roman"/>
              </w:rPr>
            </w:rPrChange>
          </w:rPr>
          <w:delText>quantify</w:delText>
        </w:r>
        <w:r w:rsidRPr="00BC3899" w:rsidDel="0096716A">
          <w:rPr>
            <w:rFonts w:ascii="Times New Roman" w:hAnsi="Times New Roman" w:cs="Times New Roman"/>
            <w:rPrChange w:id="162" w:author="Harsh Vora" w:date="2018-10-06T16:26:00Z">
              <w:rPr>
                <w:rFonts w:ascii="Times New Roman" w:hAnsi="Times New Roman" w:cs="Times New Roman"/>
              </w:rPr>
            </w:rPrChange>
          </w:rPr>
          <w:delText xml:space="preserve"> the differences between proposed models of fracture growth</w:delText>
        </w:r>
        <w:commentRangeEnd w:id="159"/>
        <w:r w:rsidR="00DF454F" w:rsidRPr="00BC3899" w:rsidDel="0096716A">
          <w:rPr>
            <w:rStyle w:val="CommentReference"/>
            <w:rFonts w:ascii="Times New Roman" w:hAnsi="Times New Roman" w:cs="Times New Roman"/>
            <w:rPrChange w:id="163" w:author="Harsh Vora" w:date="2018-10-06T16:26:00Z">
              <w:rPr>
                <w:rStyle w:val="CommentReference"/>
              </w:rPr>
            </w:rPrChange>
          </w:rPr>
          <w:commentReference w:id="159"/>
        </w:r>
        <w:r w:rsidRPr="00BC3899" w:rsidDel="0096716A">
          <w:rPr>
            <w:rFonts w:ascii="Times New Roman" w:hAnsi="Times New Roman" w:cs="Times New Roman"/>
            <w:rPrChange w:id="164" w:author="Harsh Vora" w:date="2018-10-06T16:26:00Z">
              <w:rPr>
                <w:rFonts w:ascii="Times New Roman" w:hAnsi="Times New Roman" w:cs="Times New Roman"/>
              </w:rPr>
            </w:rPrChange>
          </w:rPr>
          <w:delText xml:space="preserve"> . </w:delText>
        </w:r>
      </w:del>
      <w:r w:rsidR="005C59F1" w:rsidRPr="00BC3899">
        <w:rPr>
          <w:rFonts w:ascii="Times New Roman" w:hAnsi="Times New Roman" w:cs="Times New Roman"/>
          <w:rPrChange w:id="165" w:author="Harsh Vora" w:date="2018-10-06T16:26:00Z">
            <w:rPr>
              <w:rFonts w:ascii="Times New Roman" w:hAnsi="Times New Roman" w:cs="Times New Roman"/>
            </w:rPr>
          </w:rPrChange>
        </w:rPr>
        <w:t>A</w:t>
      </w:r>
      <w:r w:rsidR="00563515" w:rsidRPr="00BC3899">
        <w:rPr>
          <w:rFonts w:ascii="Times New Roman" w:hAnsi="Times New Roman" w:cs="Times New Roman"/>
          <w:rPrChange w:id="166" w:author="Harsh Vora" w:date="2018-10-06T16:26:00Z">
            <w:rPr>
              <w:rFonts w:ascii="Times New Roman" w:hAnsi="Times New Roman" w:cs="Times New Roman"/>
            </w:rPr>
          </w:rPrChange>
        </w:rPr>
        <w:t xml:space="preserve">coustic Emissions (AEs) are broadly defined as high-frequency transient elastic waves generated by a sudden release of stored strain energy </w:t>
      </w:r>
      <w:r w:rsidRPr="00BC3899">
        <w:rPr>
          <w:rFonts w:ascii="Times New Roman" w:hAnsi="Times New Roman" w:cs="Times New Roman"/>
          <w:rPrChange w:id="167" w:author="Harsh Vora" w:date="2018-10-06T16:26:00Z">
            <w:rPr>
              <w:rFonts w:ascii="Times New Roman" w:hAnsi="Times New Roman" w:cs="Times New Roman"/>
            </w:rPr>
          </w:rPrChange>
        </w:rPr>
        <w:t>during fracturing of a rock</w:t>
      </w:r>
      <w:r w:rsidR="00563515" w:rsidRPr="00BC3899">
        <w:rPr>
          <w:rFonts w:ascii="Times New Roman" w:hAnsi="Times New Roman" w:cs="Times New Roman"/>
          <w:rPrChange w:id="168" w:author="Harsh Vora" w:date="2018-10-06T16:26:00Z">
            <w:rPr>
              <w:rFonts w:ascii="Times New Roman" w:hAnsi="Times New Roman" w:cs="Times New Roman"/>
            </w:rPr>
          </w:rPrChange>
        </w:rPr>
        <w:t xml:space="preserve"> [</w:t>
      </w:r>
      <w:r w:rsidR="00563515" w:rsidRPr="00BC3899">
        <w:rPr>
          <w:rFonts w:ascii="Times New Roman" w:hAnsi="Times New Roman" w:cs="Times New Roman"/>
          <w:color w:val="7030A0"/>
          <w:rPrChange w:id="169" w:author="Harsh Vora" w:date="2018-10-06T16:26:00Z">
            <w:rPr>
              <w:rFonts w:ascii="Times New Roman" w:hAnsi="Times New Roman" w:cs="Times New Roman"/>
              <w:color w:val="7030A0"/>
            </w:rPr>
          </w:rPrChange>
        </w:rPr>
        <w:t>Lockner, 1993</w:t>
      </w:r>
      <w:r w:rsidR="00563515" w:rsidRPr="00BC3899">
        <w:rPr>
          <w:rFonts w:ascii="Times New Roman" w:hAnsi="Times New Roman" w:cs="Times New Roman"/>
          <w:rPrChange w:id="170" w:author="Harsh Vora" w:date="2018-10-06T16:26:00Z">
            <w:rPr>
              <w:rFonts w:ascii="Times New Roman" w:hAnsi="Times New Roman" w:cs="Times New Roman"/>
            </w:rPr>
          </w:rPrChange>
        </w:rPr>
        <w:t xml:space="preserve">]. </w:t>
      </w:r>
      <w:r w:rsidR="00917E03" w:rsidRPr="00BC3899">
        <w:rPr>
          <w:rFonts w:ascii="Times New Roman" w:hAnsi="Times New Roman" w:cs="Times New Roman"/>
          <w:rPrChange w:id="171" w:author="Harsh Vora" w:date="2018-10-06T16:26:00Z">
            <w:rPr>
              <w:rFonts w:ascii="Times New Roman" w:hAnsi="Times New Roman" w:cs="Times New Roman"/>
            </w:rPr>
          </w:rPrChange>
        </w:rPr>
        <w:t xml:space="preserve">Unlike </w:t>
      </w:r>
      <w:commentRangeStart w:id="172"/>
      <w:r w:rsidR="00917E03" w:rsidRPr="00BC3899">
        <w:rPr>
          <w:rFonts w:ascii="Times New Roman" w:hAnsi="Times New Roman" w:cs="Times New Roman"/>
          <w:rPrChange w:id="173" w:author="Harsh Vora" w:date="2018-10-06T16:26:00Z">
            <w:rPr>
              <w:rFonts w:ascii="Times New Roman" w:hAnsi="Times New Roman" w:cs="Times New Roman"/>
            </w:rPr>
          </w:rPrChange>
        </w:rPr>
        <w:t xml:space="preserve">traditional </w:t>
      </w:r>
      <w:del w:id="174" w:author="Harsh Vora" w:date="2018-10-03T12:15:00Z">
        <w:r w:rsidR="00917E03" w:rsidRPr="00BC3899" w:rsidDel="0096716A">
          <w:rPr>
            <w:rFonts w:ascii="Times New Roman" w:hAnsi="Times New Roman" w:cs="Times New Roman"/>
            <w:rPrChange w:id="175" w:author="Harsh Vora" w:date="2018-10-06T16:26:00Z">
              <w:rPr>
                <w:rFonts w:ascii="Times New Roman" w:hAnsi="Times New Roman" w:cs="Times New Roman"/>
              </w:rPr>
            </w:rPrChange>
          </w:rPr>
          <w:delText xml:space="preserve">integral </w:delText>
        </w:r>
      </w:del>
      <w:r w:rsidR="00917E03" w:rsidRPr="00BC3899">
        <w:rPr>
          <w:rFonts w:ascii="Times New Roman" w:hAnsi="Times New Roman" w:cs="Times New Roman"/>
          <w:rPrChange w:id="176" w:author="Harsh Vora" w:date="2018-10-06T16:26:00Z">
            <w:rPr>
              <w:rFonts w:ascii="Times New Roman" w:hAnsi="Times New Roman" w:cs="Times New Roman"/>
            </w:rPr>
          </w:rPrChange>
        </w:rPr>
        <w:t xml:space="preserve">rock damage indicators </w:t>
      </w:r>
      <w:ins w:id="177" w:author="Harsh Vora" w:date="2018-10-03T12:13:00Z">
        <w:r w:rsidR="0096716A" w:rsidRPr="00BC3899">
          <w:rPr>
            <w:rFonts w:ascii="Times New Roman" w:hAnsi="Times New Roman" w:cs="Times New Roman"/>
            <w:rPrChange w:id="178" w:author="Harsh Vora" w:date="2018-10-06T16:26:00Z">
              <w:rPr>
                <w:rFonts w:ascii="Times New Roman" w:hAnsi="Times New Roman" w:cs="Times New Roman"/>
              </w:rPr>
            </w:rPrChange>
          </w:rPr>
          <w:t xml:space="preserve">that rely on bulk changes in </w:t>
        </w:r>
      </w:ins>
      <w:ins w:id="179" w:author="Harsh Vora" w:date="2018-10-03T12:15:00Z">
        <w:r w:rsidR="0096716A" w:rsidRPr="00BC3899">
          <w:rPr>
            <w:rFonts w:ascii="Times New Roman" w:hAnsi="Times New Roman" w:cs="Times New Roman"/>
            <w:rPrChange w:id="180" w:author="Harsh Vora" w:date="2018-10-06T16:26:00Z">
              <w:rPr>
                <w:rFonts w:ascii="Times New Roman" w:hAnsi="Times New Roman" w:cs="Times New Roman"/>
              </w:rPr>
            </w:rPrChange>
          </w:rPr>
          <w:t xml:space="preserve">rock </w:t>
        </w:r>
      </w:ins>
      <w:ins w:id="181" w:author="Harsh Vora" w:date="2018-10-03T12:13:00Z">
        <w:r w:rsidR="0096716A" w:rsidRPr="00BC3899">
          <w:rPr>
            <w:rFonts w:ascii="Times New Roman" w:hAnsi="Times New Roman" w:cs="Times New Roman"/>
            <w:rPrChange w:id="182" w:author="Harsh Vora" w:date="2018-10-06T16:26:00Z">
              <w:rPr>
                <w:rFonts w:ascii="Times New Roman" w:hAnsi="Times New Roman" w:cs="Times New Roman"/>
              </w:rPr>
            </w:rPrChange>
          </w:rPr>
          <w:t xml:space="preserve">strength, moduli and </w:t>
        </w:r>
      </w:ins>
      <w:ins w:id="183" w:author="Harsh Vora" w:date="2018-10-03T12:15:00Z">
        <w:r w:rsidR="0096716A" w:rsidRPr="00BC3899">
          <w:rPr>
            <w:rFonts w:ascii="Times New Roman" w:hAnsi="Times New Roman" w:cs="Times New Roman"/>
            <w:rPrChange w:id="184" w:author="Harsh Vora" w:date="2018-10-06T16:26:00Z">
              <w:rPr>
                <w:rFonts w:ascii="Times New Roman" w:hAnsi="Times New Roman" w:cs="Times New Roman"/>
              </w:rPr>
            </w:rPrChange>
          </w:rPr>
          <w:t>density</w:t>
        </w:r>
      </w:ins>
      <w:ins w:id="185" w:author="Harsh Vora" w:date="2018-10-03T12:13:00Z">
        <w:r w:rsidR="0096716A" w:rsidRPr="00BC3899">
          <w:rPr>
            <w:rFonts w:ascii="Times New Roman" w:hAnsi="Times New Roman" w:cs="Times New Roman"/>
            <w:rPrChange w:id="186" w:author="Harsh Vora" w:date="2018-10-06T16:26:00Z">
              <w:rPr>
                <w:rFonts w:ascii="Times New Roman" w:hAnsi="Times New Roman" w:cs="Times New Roman"/>
              </w:rPr>
            </w:rPrChange>
          </w:rPr>
          <w:t xml:space="preserve"> of rock</w:t>
        </w:r>
      </w:ins>
      <w:del w:id="187" w:author="Harsh Vora" w:date="2018-10-03T12:14:00Z">
        <w:r w:rsidR="00917E03" w:rsidRPr="00BC3899" w:rsidDel="0096716A">
          <w:rPr>
            <w:rFonts w:ascii="Times New Roman" w:hAnsi="Times New Roman" w:cs="Times New Roman"/>
            <w:rPrChange w:id="188" w:author="Harsh Vora" w:date="2018-10-06T16:26:00Z">
              <w:rPr>
                <w:rFonts w:ascii="Times New Roman" w:hAnsi="Times New Roman" w:cs="Times New Roman"/>
              </w:rPr>
            </w:rPrChange>
          </w:rPr>
          <w:delText>such as non-linear deformation and variation of elastic wave properties</w:delText>
        </w:r>
        <w:commentRangeEnd w:id="172"/>
        <w:r w:rsidR="00DF454F" w:rsidRPr="00BC3899" w:rsidDel="0096716A">
          <w:rPr>
            <w:rStyle w:val="CommentReference"/>
            <w:rFonts w:ascii="Times New Roman" w:hAnsi="Times New Roman" w:cs="Times New Roman"/>
            <w:rPrChange w:id="189" w:author="Harsh Vora" w:date="2018-10-06T16:26:00Z">
              <w:rPr>
                <w:rStyle w:val="CommentReference"/>
              </w:rPr>
            </w:rPrChange>
          </w:rPr>
          <w:commentReference w:id="172"/>
        </w:r>
      </w:del>
      <w:r w:rsidR="00917E03" w:rsidRPr="00BC3899">
        <w:rPr>
          <w:rFonts w:ascii="Times New Roman" w:hAnsi="Times New Roman" w:cs="Times New Roman"/>
          <w:rPrChange w:id="190" w:author="Harsh Vora" w:date="2018-10-06T16:26:00Z">
            <w:rPr>
              <w:rFonts w:ascii="Times New Roman" w:hAnsi="Times New Roman" w:cs="Times New Roman"/>
            </w:rPr>
          </w:rPrChange>
        </w:rPr>
        <w:t xml:space="preserve">, the AE method offers the </w:t>
      </w:r>
      <w:del w:id="191" w:author="Juli Morgan" w:date="2018-10-01T15:31:00Z">
        <w:r w:rsidR="00917E03" w:rsidRPr="00BC3899" w:rsidDel="00DF454F">
          <w:rPr>
            <w:rFonts w:ascii="Times New Roman" w:hAnsi="Times New Roman" w:cs="Times New Roman"/>
            <w:rPrChange w:id="192" w:author="Harsh Vora" w:date="2018-10-06T16:26:00Z">
              <w:rPr>
                <w:rFonts w:ascii="Times New Roman" w:hAnsi="Times New Roman" w:cs="Times New Roman"/>
              </w:rPr>
            </w:rPrChange>
          </w:rPr>
          <w:delText xml:space="preserve">advantage </w:delText>
        </w:r>
      </w:del>
      <w:ins w:id="193" w:author="Juli Morgan" w:date="2018-10-01T15:31:00Z">
        <w:r w:rsidR="00DF454F" w:rsidRPr="00BC3899">
          <w:rPr>
            <w:rFonts w:ascii="Times New Roman" w:hAnsi="Times New Roman" w:cs="Times New Roman"/>
            <w:rPrChange w:id="194" w:author="Harsh Vora" w:date="2018-10-06T16:26:00Z">
              <w:rPr>
                <w:rFonts w:ascii="Times New Roman" w:hAnsi="Times New Roman" w:cs="Times New Roman"/>
              </w:rPr>
            </w:rPrChange>
          </w:rPr>
          <w:t xml:space="preserve">ability </w:t>
        </w:r>
      </w:ins>
      <w:del w:id="195" w:author="Juli Morgan" w:date="2018-10-01T15:31:00Z">
        <w:r w:rsidR="00917E03" w:rsidRPr="00BC3899" w:rsidDel="00DF454F">
          <w:rPr>
            <w:rFonts w:ascii="Times New Roman" w:hAnsi="Times New Roman" w:cs="Times New Roman"/>
            <w:rPrChange w:id="196" w:author="Harsh Vora" w:date="2018-10-06T16:26:00Z">
              <w:rPr>
                <w:rFonts w:ascii="Times New Roman" w:hAnsi="Times New Roman" w:cs="Times New Roman"/>
              </w:rPr>
            </w:rPrChange>
          </w:rPr>
          <w:delText xml:space="preserve">of </w:delText>
        </w:r>
      </w:del>
      <w:ins w:id="197" w:author="Juli Morgan" w:date="2018-10-01T15:31:00Z">
        <w:r w:rsidR="00DF454F" w:rsidRPr="00BC3899">
          <w:rPr>
            <w:rFonts w:ascii="Times New Roman" w:hAnsi="Times New Roman" w:cs="Times New Roman"/>
            <w:rPrChange w:id="198" w:author="Harsh Vora" w:date="2018-10-06T16:26:00Z">
              <w:rPr>
                <w:rFonts w:ascii="Times New Roman" w:hAnsi="Times New Roman" w:cs="Times New Roman"/>
              </w:rPr>
            </w:rPrChange>
          </w:rPr>
          <w:t xml:space="preserve">to </w:t>
        </w:r>
      </w:ins>
      <w:r w:rsidR="00917E03" w:rsidRPr="00BC3899">
        <w:rPr>
          <w:rFonts w:ascii="Times New Roman" w:hAnsi="Times New Roman" w:cs="Times New Roman"/>
          <w:rPrChange w:id="199" w:author="Harsh Vora" w:date="2018-10-06T16:26:00Z">
            <w:rPr>
              <w:rFonts w:ascii="Times New Roman" w:hAnsi="Times New Roman" w:cs="Times New Roman"/>
            </w:rPr>
          </w:rPrChange>
        </w:rPr>
        <w:t>detect</w:t>
      </w:r>
      <w:del w:id="200" w:author="Juli Morgan" w:date="2018-10-01T15:31:00Z">
        <w:r w:rsidR="00917E03" w:rsidRPr="00BC3899" w:rsidDel="00DF454F">
          <w:rPr>
            <w:rFonts w:ascii="Times New Roman" w:hAnsi="Times New Roman" w:cs="Times New Roman"/>
            <w:rPrChange w:id="201" w:author="Harsh Vora" w:date="2018-10-06T16:26:00Z">
              <w:rPr>
                <w:rFonts w:ascii="Times New Roman" w:hAnsi="Times New Roman" w:cs="Times New Roman"/>
              </w:rPr>
            </w:rPrChange>
          </w:rPr>
          <w:delText>ing</w:delText>
        </w:r>
      </w:del>
      <w:r w:rsidR="00917E03" w:rsidRPr="00BC3899">
        <w:rPr>
          <w:rFonts w:ascii="Times New Roman" w:hAnsi="Times New Roman" w:cs="Times New Roman"/>
          <w:rPrChange w:id="202" w:author="Harsh Vora" w:date="2018-10-06T16:26:00Z">
            <w:rPr>
              <w:rFonts w:ascii="Times New Roman" w:hAnsi="Times New Roman" w:cs="Times New Roman"/>
            </w:rPr>
          </w:rPrChange>
        </w:rPr>
        <w:t xml:space="preserve"> individual fracture events</w:t>
      </w:r>
      <w:ins w:id="203" w:author="Juli Morgan" w:date="2018-10-01T15:32:00Z">
        <w:r w:rsidR="00DF454F" w:rsidRPr="00BC3899">
          <w:rPr>
            <w:rFonts w:ascii="Times New Roman" w:hAnsi="Times New Roman" w:cs="Times New Roman"/>
            <w:rPrChange w:id="204" w:author="Harsh Vora" w:date="2018-10-06T16:26:00Z">
              <w:rPr>
                <w:rFonts w:ascii="Times New Roman" w:hAnsi="Times New Roman" w:cs="Times New Roman"/>
              </w:rPr>
            </w:rPrChange>
          </w:rPr>
          <w:t>, which contribute progressively to the deformation</w:t>
        </w:r>
      </w:ins>
      <w:r w:rsidR="00917E03" w:rsidRPr="00BC3899">
        <w:rPr>
          <w:rFonts w:ascii="Times New Roman" w:hAnsi="Times New Roman" w:cs="Times New Roman"/>
          <w:rPrChange w:id="205" w:author="Harsh Vora" w:date="2018-10-06T16:26:00Z">
            <w:rPr>
              <w:rFonts w:ascii="Times New Roman" w:hAnsi="Times New Roman" w:cs="Times New Roman"/>
            </w:rPr>
          </w:rPrChange>
        </w:rPr>
        <w:t>. The spatial and temporal microcrack distribution identified by AE’s has helped identify distinct stages of fracture initiation and coalescence, corresponding to the interplay between tensile and shear microcracks [</w:t>
      </w:r>
      <w:r w:rsidR="00917E03" w:rsidRPr="00BC3899">
        <w:rPr>
          <w:rFonts w:ascii="Times New Roman" w:hAnsi="Times New Roman" w:cs="Times New Roman"/>
          <w:color w:val="7030A0"/>
          <w:rPrChange w:id="206" w:author="Harsh Vora" w:date="2018-10-06T16:26:00Z">
            <w:rPr>
              <w:rFonts w:ascii="Times New Roman" w:hAnsi="Times New Roman" w:cs="Times New Roman"/>
              <w:color w:val="7030A0"/>
            </w:rPr>
          </w:rPrChange>
        </w:rPr>
        <w:t>Lei et al., 2006</w:t>
      </w:r>
      <w:r w:rsidR="00917E03" w:rsidRPr="00BC3899">
        <w:rPr>
          <w:rFonts w:ascii="Times New Roman" w:hAnsi="Times New Roman" w:cs="Times New Roman"/>
          <w:rPrChange w:id="207" w:author="Harsh Vora" w:date="2018-10-06T16:26:00Z">
            <w:rPr>
              <w:rFonts w:ascii="Times New Roman" w:hAnsi="Times New Roman" w:cs="Times New Roman"/>
            </w:rPr>
          </w:rPrChange>
        </w:rPr>
        <w:t xml:space="preserve">]. </w:t>
      </w:r>
      <w:r w:rsidR="00D563DB" w:rsidRPr="00BC3899">
        <w:rPr>
          <w:rFonts w:ascii="Times New Roman" w:hAnsi="Times New Roman" w:cs="Times New Roman"/>
          <w:rPrChange w:id="208" w:author="Harsh Vora" w:date="2018-10-06T16:26:00Z">
            <w:rPr>
              <w:rFonts w:ascii="Times New Roman" w:hAnsi="Times New Roman" w:cs="Times New Roman"/>
            </w:rPr>
          </w:rPrChange>
        </w:rPr>
        <w:t>AE</w:t>
      </w:r>
      <w:del w:id="209" w:author="Juli Morgan" w:date="2018-10-01T15:33:00Z">
        <w:r w:rsidR="00D563DB" w:rsidRPr="00BC3899" w:rsidDel="00DF454F">
          <w:rPr>
            <w:rFonts w:ascii="Times New Roman" w:hAnsi="Times New Roman" w:cs="Times New Roman"/>
            <w:rPrChange w:id="210" w:author="Harsh Vora" w:date="2018-10-06T16:26:00Z">
              <w:rPr>
                <w:rFonts w:ascii="Times New Roman" w:hAnsi="Times New Roman" w:cs="Times New Roman"/>
              </w:rPr>
            </w:rPrChange>
          </w:rPr>
          <w:delText>’</w:delText>
        </w:r>
      </w:del>
      <w:r w:rsidR="00D563DB" w:rsidRPr="00BC3899">
        <w:rPr>
          <w:rFonts w:ascii="Times New Roman" w:hAnsi="Times New Roman" w:cs="Times New Roman"/>
          <w:rPrChange w:id="211" w:author="Harsh Vora" w:date="2018-10-06T16:26:00Z">
            <w:rPr>
              <w:rFonts w:ascii="Times New Roman" w:hAnsi="Times New Roman" w:cs="Times New Roman"/>
            </w:rPr>
          </w:rPrChange>
        </w:rPr>
        <w:t xml:space="preserve">s </w:t>
      </w:r>
      <w:del w:id="212" w:author="Juli Morgan" w:date="2018-10-01T15:32:00Z">
        <w:r w:rsidR="00D563DB" w:rsidRPr="00BC3899" w:rsidDel="00DF454F">
          <w:rPr>
            <w:rFonts w:ascii="Times New Roman" w:hAnsi="Times New Roman" w:cs="Times New Roman"/>
            <w:rPrChange w:id="213" w:author="Harsh Vora" w:date="2018-10-06T16:26:00Z">
              <w:rPr>
                <w:rFonts w:ascii="Times New Roman" w:hAnsi="Times New Roman" w:cs="Times New Roman"/>
              </w:rPr>
            </w:rPrChange>
          </w:rPr>
          <w:delText>have</w:delText>
        </w:r>
        <w:r w:rsidR="00207525" w:rsidRPr="00BC3899" w:rsidDel="00DF454F">
          <w:rPr>
            <w:rFonts w:ascii="Times New Roman" w:hAnsi="Times New Roman" w:cs="Times New Roman"/>
            <w:rPrChange w:id="214" w:author="Harsh Vora" w:date="2018-10-06T16:26:00Z">
              <w:rPr>
                <w:rFonts w:ascii="Times New Roman" w:hAnsi="Times New Roman" w:cs="Times New Roman"/>
              </w:rPr>
            </w:rPrChange>
          </w:rPr>
          <w:delText xml:space="preserve"> </w:delText>
        </w:r>
      </w:del>
      <w:r w:rsidR="00207525" w:rsidRPr="00BC3899">
        <w:rPr>
          <w:rFonts w:ascii="Times New Roman" w:hAnsi="Times New Roman" w:cs="Times New Roman"/>
          <w:rPrChange w:id="215" w:author="Harsh Vora" w:date="2018-10-06T16:26:00Z">
            <w:rPr>
              <w:rFonts w:ascii="Times New Roman" w:hAnsi="Times New Roman" w:cs="Times New Roman"/>
            </w:rPr>
          </w:rPrChange>
        </w:rPr>
        <w:t>also provide</w:t>
      </w:r>
      <w:del w:id="216" w:author="Juli Morgan" w:date="2018-10-01T15:32:00Z">
        <w:r w:rsidR="00207525" w:rsidRPr="00BC3899" w:rsidDel="00DF454F">
          <w:rPr>
            <w:rFonts w:ascii="Times New Roman" w:hAnsi="Times New Roman" w:cs="Times New Roman"/>
            <w:rPrChange w:id="217" w:author="Harsh Vora" w:date="2018-10-06T16:26:00Z">
              <w:rPr>
                <w:rFonts w:ascii="Times New Roman" w:hAnsi="Times New Roman" w:cs="Times New Roman"/>
              </w:rPr>
            </w:rPrChange>
          </w:rPr>
          <w:delText>d</w:delText>
        </w:r>
      </w:del>
      <w:r w:rsidR="00207525" w:rsidRPr="00BC3899">
        <w:rPr>
          <w:rFonts w:ascii="Times New Roman" w:hAnsi="Times New Roman" w:cs="Times New Roman"/>
          <w:rPrChange w:id="218" w:author="Harsh Vora" w:date="2018-10-06T16:26:00Z">
            <w:rPr>
              <w:rFonts w:ascii="Times New Roman" w:hAnsi="Times New Roman" w:cs="Times New Roman"/>
            </w:rPr>
          </w:rPrChange>
        </w:rPr>
        <w:t xml:space="preserve"> a quantitative measure </w:t>
      </w:r>
      <w:del w:id="219" w:author="Juli Morgan" w:date="2018-10-01T15:33:00Z">
        <w:r w:rsidR="00207525" w:rsidRPr="00BC3899" w:rsidDel="00DF454F">
          <w:rPr>
            <w:rFonts w:ascii="Times New Roman" w:hAnsi="Times New Roman" w:cs="Times New Roman"/>
            <w:rPrChange w:id="220" w:author="Harsh Vora" w:date="2018-10-06T16:26:00Z">
              <w:rPr>
                <w:rFonts w:ascii="Times New Roman" w:hAnsi="Times New Roman" w:cs="Times New Roman"/>
              </w:rPr>
            </w:rPrChange>
          </w:rPr>
          <w:delText>towards balancing</w:delText>
        </w:r>
      </w:del>
      <w:ins w:id="221" w:author="Juli Morgan" w:date="2018-10-01T15:33:00Z">
        <w:r w:rsidR="00DF454F" w:rsidRPr="00BC3899">
          <w:rPr>
            <w:rFonts w:ascii="Times New Roman" w:hAnsi="Times New Roman" w:cs="Times New Roman"/>
            <w:rPrChange w:id="222" w:author="Harsh Vora" w:date="2018-10-06T16:26:00Z">
              <w:rPr>
                <w:rFonts w:ascii="Times New Roman" w:hAnsi="Times New Roman" w:cs="Times New Roman"/>
              </w:rPr>
            </w:rPrChange>
          </w:rPr>
          <w:t>of</w:t>
        </w:r>
      </w:ins>
      <w:r w:rsidR="00207525" w:rsidRPr="00BC3899">
        <w:rPr>
          <w:rFonts w:ascii="Times New Roman" w:hAnsi="Times New Roman" w:cs="Times New Roman"/>
          <w:rPrChange w:id="223" w:author="Harsh Vora" w:date="2018-10-06T16:26:00Z">
            <w:rPr>
              <w:rFonts w:ascii="Times New Roman" w:hAnsi="Times New Roman" w:cs="Times New Roman"/>
            </w:rPr>
          </w:rPrChange>
        </w:rPr>
        <w:t xml:space="preserve"> the work budget during rock deformation, </w:t>
      </w:r>
      <w:ins w:id="224" w:author="Juli Morgan" w:date="2018-10-01T15:34:00Z">
        <w:r w:rsidR="00DF454F" w:rsidRPr="00BC3899">
          <w:rPr>
            <w:rFonts w:ascii="Times New Roman" w:hAnsi="Times New Roman" w:cs="Times New Roman"/>
            <w:rPrChange w:id="225" w:author="Harsh Vora" w:date="2018-10-06T16:26:00Z">
              <w:rPr>
                <w:rFonts w:ascii="Times New Roman" w:hAnsi="Times New Roman" w:cs="Times New Roman"/>
              </w:rPr>
            </w:rPrChange>
          </w:rPr>
          <w:t xml:space="preserve">and </w:t>
        </w:r>
      </w:ins>
      <w:del w:id="226" w:author="Juli Morgan" w:date="2018-10-01T15:33:00Z">
        <w:r w:rsidR="00207525" w:rsidRPr="00BC3899" w:rsidDel="00DF454F">
          <w:rPr>
            <w:rFonts w:ascii="Times New Roman" w:hAnsi="Times New Roman" w:cs="Times New Roman"/>
            <w:rPrChange w:id="227" w:author="Harsh Vora" w:date="2018-10-06T16:26:00Z">
              <w:rPr>
                <w:rFonts w:ascii="Times New Roman" w:hAnsi="Times New Roman" w:cs="Times New Roman"/>
              </w:rPr>
            </w:rPrChange>
          </w:rPr>
          <w:delText xml:space="preserve">with </w:delText>
        </w:r>
      </w:del>
      <w:ins w:id="228" w:author="Juli Morgan" w:date="2018-10-01T15:33:00Z">
        <w:r w:rsidR="00DF454F" w:rsidRPr="00BC3899">
          <w:rPr>
            <w:rFonts w:ascii="Times New Roman" w:hAnsi="Times New Roman" w:cs="Times New Roman"/>
            <w:rPrChange w:id="229" w:author="Harsh Vora" w:date="2018-10-06T16:26:00Z">
              <w:rPr>
                <w:rFonts w:ascii="Times New Roman" w:hAnsi="Times New Roman" w:cs="Times New Roman"/>
              </w:rPr>
            </w:rPrChange>
          </w:rPr>
          <w:t xml:space="preserve">suggest that </w:t>
        </w:r>
      </w:ins>
      <w:del w:id="230" w:author="Juli Morgan" w:date="2018-10-01T15:33:00Z">
        <w:r w:rsidR="00207525" w:rsidRPr="00BC3899" w:rsidDel="00DF454F">
          <w:rPr>
            <w:rFonts w:ascii="Times New Roman" w:hAnsi="Times New Roman" w:cs="Times New Roman"/>
            <w:rPrChange w:id="231" w:author="Harsh Vora" w:date="2018-10-06T16:26:00Z">
              <w:rPr>
                <w:rFonts w:ascii="Times New Roman" w:hAnsi="Times New Roman" w:cs="Times New Roman"/>
              </w:rPr>
            </w:rPrChange>
          </w:rPr>
          <w:delText xml:space="preserve">approximately </w:delText>
        </w:r>
      </w:del>
      <w:ins w:id="232" w:author="Juli Morgan" w:date="2018-10-01T15:33:00Z">
        <w:r w:rsidR="00DF454F" w:rsidRPr="00BC3899">
          <w:rPr>
            <w:rFonts w:ascii="Times New Roman" w:hAnsi="Times New Roman" w:cs="Times New Roman"/>
            <w:rPrChange w:id="233" w:author="Harsh Vora" w:date="2018-10-06T16:26:00Z">
              <w:rPr>
                <w:rFonts w:ascii="Times New Roman" w:hAnsi="Times New Roman" w:cs="Times New Roman"/>
              </w:rPr>
            </w:rPrChange>
          </w:rPr>
          <w:t>~</w:t>
        </w:r>
      </w:ins>
      <w:r w:rsidR="00207525" w:rsidRPr="00BC3899">
        <w:rPr>
          <w:rFonts w:ascii="Times New Roman" w:hAnsi="Times New Roman" w:cs="Times New Roman"/>
          <w:rPrChange w:id="234" w:author="Harsh Vora" w:date="2018-10-06T16:26:00Z">
            <w:rPr>
              <w:rFonts w:ascii="Times New Roman" w:hAnsi="Times New Roman" w:cs="Times New Roman"/>
            </w:rPr>
          </w:rPrChange>
        </w:rPr>
        <w:t xml:space="preserve">80-90% of input energy </w:t>
      </w:r>
      <w:ins w:id="235" w:author="Juli Morgan" w:date="2018-10-01T15:33:00Z">
        <w:r w:rsidR="00DF454F" w:rsidRPr="00BC3899">
          <w:rPr>
            <w:rFonts w:ascii="Times New Roman" w:hAnsi="Times New Roman" w:cs="Times New Roman"/>
            <w:rPrChange w:id="236" w:author="Harsh Vora" w:date="2018-10-06T16:26:00Z">
              <w:rPr>
                <w:rFonts w:ascii="Times New Roman" w:hAnsi="Times New Roman" w:cs="Times New Roman"/>
              </w:rPr>
            </w:rPrChange>
          </w:rPr>
          <w:t xml:space="preserve">is </w:t>
        </w:r>
      </w:ins>
      <w:r w:rsidR="00207525" w:rsidRPr="00BC3899">
        <w:rPr>
          <w:rFonts w:ascii="Times New Roman" w:hAnsi="Times New Roman" w:cs="Times New Roman"/>
          <w:rPrChange w:id="237" w:author="Harsh Vora" w:date="2018-10-06T16:26:00Z">
            <w:rPr>
              <w:rFonts w:ascii="Times New Roman" w:hAnsi="Times New Roman" w:cs="Times New Roman"/>
            </w:rPr>
          </w:rPrChange>
        </w:rPr>
        <w:t>released during growth of fracture in rock [</w:t>
      </w:r>
      <w:r w:rsidR="00207525" w:rsidRPr="00BC3899">
        <w:rPr>
          <w:rFonts w:ascii="Times New Roman" w:hAnsi="Times New Roman" w:cs="Times New Roman"/>
          <w:color w:val="7030A0"/>
          <w:rPrChange w:id="238" w:author="Harsh Vora" w:date="2018-10-06T16:26:00Z">
            <w:rPr>
              <w:rFonts w:ascii="Times New Roman" w:hAnsi="Times New Roman" w:cs="Times New Roman"/>
              <w:color w:val="7030A0"/>
            </w:rPr>
          </w:rPrChange>
        </w:rPr>
        <w:t>Lockner et al, 1991; Goodfellow et al, 2015</w:t>
      </w:r>
      <w:r w:rsidR="00207525" w:rsidRPr="00BC3899">
        <w:rPr>
          <w:rFonts w:ascii="Times New Roman" w:hAnsi="Times New Roman" w:cs="Times New Roman"/>
          <w:rPrChange w:id="239" w:author="Harsh Vora" w:date="2018-10-06T16:26:00Z">
            <w:rPr>
              <w:rFonts w:ascii="Times New Roman" w:hAnsi="Times New Roman" w:cs="Times New Roman"/>
            </w:rPr>
          </w:rPrChange>
        </w:rPr>
        <w:t xml:space="preserve">]. However, </w:t>
      </w:r>
      <w:del w:id="240" w:author="Juli Morgan" w:date="2018-10-01T15:36:00Z">
        <w:r w:rsidR="00207525" w:rsidRPr="00BC3899" w:rsidDel="00DF454F">
          <w:rPr>
            <w:rFonts w:ascii="Times New Roman" w:hAnsi="Times New Roman" w:cs="Times New Roman"/>
            <w:rPrChange w:id="241" w:author="Harsh Vora" w:date="2018-10-06T16:26:00Z">
              <w:rPr>
                <w:rFonts w:ascii="Times New Roman" w:hAnsi="Times New Roman" w:cs="Times New Roman"/>
              </w:rPr>
            </w:rPrChange>
          </w:rPr>
          <w:delText xml:space="preserve">accurate </w:delText>
        </w:r>
      </w:del>
      <w:r w:rsidR="00207525" w:rsidRPr="00BC3899">
        <w:rPr>
          <w:rFonts w:ascii="Times New Roman" w:hAnsi="Times New Roman" w:cs="Times New Roman"/>
          <w:rPrChange w:id="242" w:author="Harsh Vora" w:date="2018-10-06T16:26:00Z">
            <w:rPr>
              <w:rFonts w:ascii="Times New Roman" w:hAnsi="Times New Roman" w:cs="Times New Roman"/>
            </w:rPr>
          </w:rPrChange>
        </w:rPr>
        <w:t>correlation between fracture energy and associated microcrack mode</w:t>
      </w:r>
      <w:ins w:id="243" w:author="Juli Morgan" w:date="2018-10-01T15:36:00Z">
        <w:r w:rsidR="00DF454F" w:rsidRPr="00BC3899">
          <w:rPr>
            <w:rFonts w:ascii="Times New Roman" w:hAnsi="Times New Roman" w:cs="Times New Roman"/>
            <w:rPrChange w:id="244" w:author="Harsh Vora" w:date="2018-10-06T16:26:00Z">
              <w:rPr>
                <w:rFonts w:ascii="Times New Roman" w:hAnsi="Times New Roman" w:cs="Times New Roman"/>
              </w:rPr>
            </w:rPrChange>
          </w:rPr>
          <w:t>s in laboratory studies</w:t>
        </w:r>
      </w:ins>
      <w:r w:rsidR="00207525" w:rsidRPr="00BC3899">
        <w:rPr>
          <w:rFonts w:ascii="Times New Roman" w:hAnsi="Times New Roman" w:cs="Times New Roman"/>
          <w:rPrChange w:id="245" w:author="Harsh Vora" w:date="2018-10-06T16:26:00Z">
            <w:rPr>
              <w:rFonts w:ascii="Times New Roman" w:hAnsi="Times New Roman" w:cs="Times New Roman"/>
            </w:rPr>
          </w:rPrChange>
        </w:rPr>
        <w:t xml:space="preserve"> may be </w:t>
      </w:r>
      <w:del w:id="246" w:author="Juli Morgan" w:date="2018-10-01T15:37:00Z">
        <w:r w:rsidR="00207525" w:rsidRPr="00BC3899" w:rsidDel="00DF454F">
          <w:rPr>
            <w:rFonts w:ascii="Times New Roman" w:hAnsi="Times New Roman" w:cs="Times New Roman"/>
            <w:rPrChange w:id="247" w:author="Harsh Vora" w:date="2018-10-06T16:26:00Z">
              <w:rPr>
                <w:rFonts w:ascii="Times New Roman" w:hAnsi="Times New Roman" w:cs="Times New Roman"/>
              </w:rPr>
            </w:rPrChange>
          </w:rPr>
          <w:delText>ambiguous</w:delText>
        </w:r>
      </w:del>
      <w:ins w:id="248" w:author="Juli Morgan" w:date="2018-10-01T15:37:00Z">
        <w:r w:rsidR="00DF454F" w:rsidRPr="00BC3899">
          <w:rPr>
            <w:rFonts w:ascii="Times New Roman" w:hAnsi="Times New Roman" w:cs="Times New Roman"/>
            <w:rPrChange w:id="249" w:author="Harsh Vora" w:date="2018-10-06T16:26:00Z">
              <w:rPr>
                <w:rFonts w:ascii="Times New Roman" w:hAnsi="Times New Roman" w:cs="Times New Roman"/>
              </w:rPr>
            </w:rPrChange>
          </w:rPr>
          <w:t>complicated, for example,</w:t>
        </w:r>
      </w:ins>
      <w:r w:rsidR="00207525" w:rsidRPr="00BC3899">
        <w:rPr>
          <w:rFonts w:ascii="Times New Roman" w:hAnsi="Times New Roman" w:cs="Times New Roman"/>
          <w:rPrChange w:id="250" w:author="Harsh Vora" w:date="2018-10-06T16:26:00Z">
            <w:rPr>
              <w:rFonts w:ascii="Times New Roman" w:hAnsi="Times New Roman" w:cs="Times New Roman"/>
            </w:rPr>
          </w:rPrChange>
        </w:rPr>
        <w:t xml:space="preserve"> due to shear to compressional wave conversions [</w:t>
      </w:r>
      <w:r w:rsidR="00207525" w:rsidRPr="00BC3899">
        <w:rPr>
          <w:rFonts w:ascii="Times New Roman" w:hAnsi="Times New Roman" w:cs="Times New Roman"/>
          <w:color w:val="7030A0"/>
          <w:rPrChange w:id="251" w:author="Harsh Vora" w:date="2018-10-06T16:26:00Z">
            <w:rPr>
              <w:rFonts w:ascii="Times New Roman" w:hAnsi="Times New Roman" w:cs="Times New Roman"/>
              <w:color w:val="7030A0"/>
            </w:rPr>
          </w:rPrChange>
        </w:rPr>
        <w:t>Modiriasari et al., 2017</w:t>
      </w:r>
      <w:r w:rsidR="00207525" w:rsidRPr="00BC3899">
        <w:rPr>
          <w:rFonts w:ascii="Times New Roman" w:hAnsi="Times New Roman" w:cs="Times New Roman"/>
          <w:rPrChange w:id="252" w:author="Harsh Vora" w:date="2018-10-06T16:26:00Z">
            <w:rPr>
              <w:rFonts w:ascii="Times New Roman" w:hAnsi="Times New Roman" w:cs="Times New Roman"/>
            </w:rPr>
          </w:rPrChange>
        </w:rPr>
        <w:t>], difficulty in inverting AE’s for double-couple mechanisms [</w:t>
      </w:r>
      <w:r w:rsidR="00207525" w:rsidRPr="00BC3899">
        <w:rPr>
          <w:rFonts w:ascii="Times New Roman" w:hAnsi="Times New Roman" w:cs="Times New Roman"/>
          <w:color w:val="7030A0"/>
          <w:rPrChange w:id="253" w:author="Harsh Vora" w:date="2018-10-06T16:26:00Z">
            <w:rPr>
              <w:rFonts w:ascii="Times New Roman" w:hAnsi="Times New Roman" w:cs="Times New Roman"/>
              <w:color w:val="7030A0"/>
            </w:rPr>
          </w:rPrChange>
        </w:rPr>
        <w:t>Jalali et al., 2018</w:t>
      </w:r>
      <w:r w:rsidR="00207525" w:rsidRPr="00BC3899">
        <w:rPr>
          <w:rFonts w:ascii="Times New Roman" w:hAnsi="Times New Roman" w:cs="Times New Roman"/>
          <w:rPrChange w:id="254" w:author="Harsh Vora" w:date="2018-10-06T16:26:00Z">
            <w:rPr>
              <w:rFonts w:ascii="Times New Roman" w:hAnsi="Times New Roman" w:cs="Times New Roman"/>
            </w:rPr>
          </w:rPrChange>
        </w:rPr>
        <w:t>]</w:t>
      </w:r>
      <w:r w:rsidR="00207525" w:rsidRPr="00BC3899">
        <w:rPr>
          <w:rStyle w:val="CommentReference"/>
          <w:rFonts w:ascii="Times New Roman" w:hAnsi="Times New Roman" w:cs="Times New Roman"/>
          <w:rPrChange w:id="255" w:author="Harsh Vora" w:date="2018-10-06T16:26:00Z">
            <w:rPr>
              <w:rStyle w:val="CommentReference"/>
            </w:rPr>
          </w:rPrChange>
        </w:rPr>
        <w:commentReference w:id="256"/>
      </w:r>
      <w:r w:rsidR="00207525" w:rsidRPr="00BC3899">
        <w:rPr>
          <w:rFonts w:ascii="Times New Roman" w:hAnsi="Times New Roman" w:cs="Times New Roman"/>
          <w:rPrChange w:id="257" w:author="Harsh Vora" w:date="2018-10-06T16:26:00Z">
            <w:rPr>
              <w:rFonts w:ascii="Times New Roman" w:hAnsi="Times New Roman" w:cs="Times New Roman"/>
            </w:rPr>
          </w:rPrChange>
        </w:rPr>
        <w:t>, and seismic attenuation [</w:t>
      </w:r>
      <w:r w:rsidR="00207525" w:rsidRPr="00BC3899">
        <w:rPr>
          <w:rFonts w:ascii="Times New Roman" w:hAnsi="Times New Roman" w:cs="Times New Roman"/>
          <w:color w:val="7030A0"/>
          <w:rPrChange w:id="258" w:author="Harsh Vora" w:date="2018-10-06T16:26:00Z">
            <w:rPr>
              <w:rFonts w:ascii="Times New Roman" w:hAnsi="Times New Roman" w:cs="Times New Roman"/>
              <w:color w:val="7030A0"/>
            </w:rPr>
          </w:rPrChange>
        </w:rPr>
        <w:t>Ni and Iwamoto, 2002</w:t>
      </w:r>
      <w:r w:rsidR="00207525" w:rsidRPr="00BC3899">
        <w:rPr>
          <w:rFonts w:ascii="Times New Roman" w:hAnsi="Times New Roman" w:cs="Times New Roman"/>
          <w:rPrChange w:id="259" w:author="Harsh Vora" w:date="2018-10-06T16:26:00Z">
            <w:rPr>
              <w:rFonts w:ascii="Times New Roman" w:hAnsi="Times New Roman" w:cs="Times New Roman"/>
            </w:rPr>
          </w:rPrChange>
        </w:rPr>
        <w:t xml:space="preserve">]. </w:t>
      </w:r>
      <w:del w:id="260" w:author="Juli Morgan" w:date="2018-10-01T15:35:00Z">
        <w:r w:rsidR="00517217" w:rsidRPr="00BC3899" w:rsidDel="00DF454F">
          <w:rPr>
            <w:rFonts w:ascii="Times New Roman" w:hAnsi="Times New Roman" w:cs="Times New Roman"/>
            <w:rPrChange w:id="261" w:author="Harsh Vora" w:date="2018-10-06T16:26:00Z">
              <w:rPr>
                <w:rFonts w:ascii="Times New Roman" w:hAnsi="Times New Roman" w:cs="Times New Roman"/>
              </w:rPr>
            </w:rPrChange>
          </w:rPr>
          <w:delText>The resolution</w:delText>
        </w:r>
      </w:del>
      <w:ins w:id="262" w:author="Juli Morgan" w:date="2018-10-01T15:35:00Z">
        <w:r w:rsidR="00DF454F" w:rsidRPr="00BC3899">
          <w:rPr>
            <w:rFonts w:ascii="Times New Roman" w:hAnsi="Times New Roman" w:cs="Times New Roman"/>
            <w:rPrChange w:id="263" w:author="Harsh Vora" w:date="2018-10-06T16:26:00Z">
              <w:rPr>
                <w:rFonts w:ascii="Times New Roman" w:hAnsi="Times New Roman" w:cs="Times New Roman"/>
              </w:rPr>
            </w:rPrChange>
          </w:rPr>
          <w:t>Distinguishing</w:t>
        </w:r>
      </w:ins>
      <w:r w:rsidR="00517217" w:rsidRPr="00BC3899">
        <w:rPr>
          <w:rFonts w:ascii="Times New Roman" w:hAnsi="Times New Roman" w:cs="Times New Roman"/>
          <w:rPrChange w:id="264" w:author="Harsh Vora" w:date="2018-10-06T16:26:00Z">
            <w:rPr>
              <w:rFonts w:ascii="Times New Roman" w:hAnsi="Times New Roman" w:cs="Times New Roman"/>
            </w:rPr>
          </w:rPrChange>
        </w:rPr>
        <w:t xml:space="preserve"> between tensile and shear microcracks is integral to balancing the fracture work budget, </w:t>
      </w:r>
      <w:r w:rsidR="00C36014" w:rsidRPr="00BC3899">
        <w:rPr>
          <w:rFonts w:ascii="Times New Roman" w:hAnsi="Times New Roman" w:cs="Times New Roman"/>
          <w:rPrChange w:id="265" w:author="Harsh Vora" w:date="2018-10-06T16:26:00Z">
            <w:rPr>
              <w:rFonts w:ascii="Times New Roman" w:hAnsi="Times New Roman" w:cs="Times New Roman"/>
            </w:rPr>
          </w:rPrChange>
        </w:rPr>
        <w:t>quantifying</w:t>
      </w:r>
      <w:r w:rsidR="00517217" w:rsidRPr="00BC3899">
        <w:rPr>
          <w:rFonts w:ascii="Times New Roman" w:hAnsi="Times New Roman" w:cs="Times New Roman"/>
          <w:rPrChange w:id="266" w:author="Harsh Vora" w:date="2018-10-06T16:26:00Z">
            <w:rPr>
              <w:rFonts w:ascii="Times New Roman" w:hAnsi="Times New Roman" w:cs="Times New Roman"/>
            </w:rPr>
          </w:rPrChange>
        </w:rPr>
        <w:t xml:space="preserve"> mechanisms of </w:t>
      </w:r>
      <w:r w:rsidR="00C36014" w:rsidRPr="00BC3899">
        <w:rPr>
          <w:rFonts w:ascii="Times New Roman" w:hAnsi="Times New Roman" w:cs="Times New Roman"/>
          <w:rPrChange w:id="267" w:author="Harsh Vora" w:date="2018-10-06T16:26:00Z">
            <w:rPr>
              <w:rFonts w:ascii="Times New Roman" w:hAnsi="Times New Roman" w:cs="Times New Roman"/>
            </w:rPr>
          </w:rPrChange>
        </w:rPr>
        <w:t xml:space="preserve">shear </w:t>
      </w:r>
      <w:r w:rsidR="00517217" w:rsidRPr="00BC3899">
        <w:rPr>
          <w:rFonts w:ascii="Times New Roman" w:hAnsi="Times New Roman" w:cs="Times New Roman"/>
          <w:rPrChange w:id="268" w:author="Harsh Vora" w:date="2018-10-06T16:26:00Z">
            <w:rPr>
              <w:rFonts w:ascii="Times New Roman" w:hAnsi="Times New Roman" w:cs="Times New Roman"/>
            </w:rPr>
          </w:rPrChange>
        </w:rPr>
        <w:t>fracture growth</w:t>
      </w:r>
      <w:ins w:id="269" w:author="Juli Morgan" w:date="2018-10-01T15:35:00Z">
        <w:r w:rsidR="00DF454F" w:rsidRPr="00BC3899">
          <w:rPr>
            <w:rFonts w:ascii="Times New Roman" w:hAnsi="Times New Roman" w:cs="Times New Roman"/>
            <w:rPrChange w:id="270" w:author="Harsh Vora" w:date="2018-10-06T16:26:00Z">
              <w:rPr>
                <w:rFonts w:ascii="Times New Roman" w:hAnsi="Times New Roman" w:cs="Times New Roman"/>
              </w:rPr>
            </w:rPrChange>
          </w:rPr>
          <w:t>,</w:t>
        </w:r>
      </w:ins>
      <w:r w:rsidR="00517217" w:rsidRPr="00BC3899">
        <w:rPr>
          <w:rFonts w:ascii="Times New Roman" w:hAnsi="Times New Roman" w:cs="Times New Roman"/>
          <w:rPrChange w:id="271" w:author="Harsh Vora" w:date="2018-10-06T16:26:00Z">
            <w:rPr>
              <w:rFonts w:ascii="Times New Roman" w:hAnsi="Times New Roman" w:cs="Times New Roman"/>
            </w:rPr>
          </w:rPrChange>
        </w:rPr>
        <w:t xml:space="preserve"> and</w:t>
      </w:r>
      <w:ins w:id="272" w:author="Juli Morgan" w:date="2018-10-01T15:35:00Z">
        <w:r w:rsidR="00DF454F" w:rsidRPr="00BC3899">
          <w:rPr>
            <w:rFonts w:ascii="Times New Roman" w:hAnsi="Times New Roman" w:cs="Times New Roman"/>
            <w:rPrChange w:id="273" w:author="Harsh Vora" w:date="2018-10-06T16:26:00Z">
              <w:rPr>
                <w:rFonts w:ascii="Times New Roman" w:hAnsi="Times New Roman" w:cs="Times New Roman"/>
              </w:rPr>
            </w:rPrChange>
          </w:rPr>
          <w:t xml:space="preserve"> determining</w:t>
        </w:r>
      </w:ins>
      <w:r w:rsidR="00517217" w:rsidRPr="00BC3899">
        <w:rPr>
          <w:rFonts w:ascii="Times New Roman" w:hAnsi="Times New Roman" w:cs="Times New Roman"/>
          <w:rPrChange w:id="274" w:author="Harsh Vora" w:date="2018-10-06T16:26:00Z">
            <w:rPr>
              <w:rFonts w:ascii="Times New Roman" w:hAnsi="Times New Roman" w:cs="Times New Roman"/>
            </w:rPr>
          </w:rPrChange>
        </w:rPr>
        <w:t xml:space="preserve"> </w:t>
      </w:r>
      <w:r w:rsidR="00C36014" w:rsidRPr="00BC3899">
        <w:rPr>
          <w:rFonts w:ascii="Times New Roman" w:hAnsi="Times New Roman" w:cs="Times New Roman"/>
          <w:rPrChange w:id="275" w:author="Harsh Vora" w:date="2018-10-06T16:26:00Z">
            <w:rPr>
              <w:rFonts w:ascii="Times New Roman" w:hAnsi="Times New Roman" w:cs="Times New Roman"/>
            </w:rPr>
          </w:rPrChange>
        </w:rPr>
        <w:t>how they affect volumetric changes in</w:t>
      </w:r>
      <w:r w:rsidR="00517217" w:rsidRPr="00BC3899">
        <w:rPr>
          <w:rFonts w:ascii="Times New Roman" w:hAnsi="Times New Roman" w:cs="Times New Roman"/>
          <w:rPrChange w:id="276" w:author="Harsh Vora" w:date="2018-10-06T16:26:00Z">
            <w:rPr>
              <w:rFonts w:ascii="Times New Roman" w:hAnsi="Times New Roman" w:cs="Times New Roman"/>
            </w:rPr>
          </w:rPrChange>
        </w:rPr>
        <w:t xml:space="preserve"> fracture zones. </w:t>
      </w:r>
    </w:p>
    <w:p w14:paraId="2DA15A3E" w14:textId="6E1798F5" w:rsidR="00DC012C" w:rsidRPr="00BC3899" w:rsidRDefault="001404B9" w:rsidP="0034309A">
      <w:pPr>
        <w:spacing w:line="480" w:lineRule="auto"/>
        <w:rPr>
          <w:rFonts w:ascii="Times New Roman" w:hAnsi="Times New Roman" w:cs="Times New Roman"/>
          <w:rPrChange w:id="277" w:author="Harsh Vora" w:date="2018-10-06T16:26:00Z">
            <w:rPr>
              <w:rFonts w:ascii="Times New Roman" w:hAnsi="Times New Roman" w:cs="Times New Roman"/>
            </w:rPr>
          </w:rPrChange>
        </w:rPr>
      </w:pPr>
      <w:commentRangeStart w:id="278"/>
      <w:r w:rsidRPr="00BC3899">
        <w:rPr>
          <w:rFonts w:ascii="Times New Roman" w:hAnsi="Times New Roman" w:cs="Times New Roman"/>
          <w:rPrChange w:id="279" w:author="Harsh Vora" w:date="2018-10-06T16:26:00Z">
            <w:rPr>
              <w:rFonts w:ascii="Times New Roman" w:hAnsi="Times New Roman" w:cs="Times New Roman"/>
            </w:rPr>
          </w:rPrChange>
        </w:rPr>
        <w:t>The d</w:t>
      </w:r>
      <w:r w:rsidR="0082736B" w:rsidRPr="00BC3899">
        <w:rPr>
          <w:rFonts w:ascii="Times New Roman" w:hAnsi="Times New Roman" w:cs="Times New Roman"/>
          <w:rPrChange w:id="280" w:author="Harsh Vora" w:date="2018-10-06T16:26:00Z">
            <w:rPr>
              <w:rFonts w:ascii="Times New Roman" w:hAnsi="Times New Roman" w:cs="Times New Roman"/>
            </w:rPr>
          </w:rPrChange>
        </w:rPr>
        <w:t>eformation during confined biaxial experiments and associated AE exhibit striking spatial and temporal similarity to earthquakes, obeying the Gutenberg-Richter relationship [</w:t>
      </w:r>
      <w:r w:rsidR="0082736B" w:rsidRPr="00BC3899">
        <w:rPr>
          <w:rFonts w:ascii="Times New Roman" w:hAnsi="Times New Roman" w:cs="Times New Roman"/>
          <w:color w:val="7030A0"/>
          <w:rPrChange w:id="281" w:author="Harsh Vora" w:date="2018-10-06T16:26:00Z">
            <w:rPr>
              <w:rFonts w:ascii="Times New Roman" w:hAnsi="Times New Roman" w:cs="Times New Roman"/>
              <w:color w:val="7030A0"/>
            </w:rPr>
          </w:rPrChange>
        </w:rPr>
        <w:t>Scholz, 1968</w:t>
      </w:r>
      <w:r w:rsidR="0082736B" w:rsidRPr="00BC3899">
        <w:rPr>
          <w:rFonts w:ascii="Times New Roman" w:hAnsi="Times New Roman" w:cs="Times New Roman"/>
          <w:rPrChange w:id="282" w:author="Harsh Vora" w:date="2018-10-06T16:26:00Z">
            <w:rPr>
              <w:rFonts w:ascii="Times New Roman" w:hAnsi="Times New Roman" w:cs="Times New Roman"/>
            </w:rPr>
          </w:rPrChange>
        </w:rPr>
        <w:t>] and Omori’s Law [</w:t>
      </w:r>
      <w:r w:rsidR="0082736B" w:rsidRPr="00BC3899">
        <w:rPr>
          <w:rFonts w:ascii="Times New Roman" w:hAnsi="Times New Roman" w:cs="Times New Roman"/>
          <w:color w:val="7030A0"/>
          <w:rPrChange w:id="283" w:author="Harsh Vora" w:date="2018-10-06T16:26:00Z">
            <w:rPr>
              <w:rFonts w:ascii="Times New Roman" w:hAnsi="Times New Roman" w:cs="Times New Roman"/>
              <w:color w:val="7030A0"/>
            </w:rPr>
          </w:rPrChange>
        </w:rPr>
        <w:t>Reasenberg and Jones, 1989</w:t>
      </w:r>
      <w:r w:rsidR="00726B1D" w:rsidRPr="00BC3899">
        <w:rPr>
          <w:rFonts w:ascii="Times New Roman" w:hAnsi="Times New Roman" w:cs="Times New Roman"/>
          <w:rPrChange w:id="284" w:author="Harsh Vora" w:date="2018-10-06T16:26:00Z">
            <w:rPr>
              <w:rFonts w:ascii="Times New Roman" w:hAnsi="Times New Roman" w:cs="Times New Roman"/>
            </w:rPr>
          </w:rPrChange>
        </w:rPr>
        <w:t xml:space="preserve">]. </w:t>
      </w:r>
      <w:r w:rsidR="00B24400" w:rsidRPr="00BC3899">
        <w:rPr>
          <w:rFonts w:ascii="Times New Roman" w:hAnsi="Times New Roman" w:cs="Times New Roman"/>
          <w:highlight w:val="yellow"/>
          <w:rPrChange w:id="285" w:author="Harsh Vora" w:date="2018-10-06T16:26:00Z">
            <w:rPr>
              <w:rFonts w:ascii="Times New Roman" w:hAnsi="Times New Roman" w:cs="Times New Roman"/>
              <w:highlight w:val="yellow"/>
            </w:rPr>
          </w:rPrChange>
        </w:rPr>
        <w:t xml:space="preserve">The self-similarity in deformation </w:t>
      </w:r>
      <w:r w:rsidR="00517217" w:rsidRPr="00BC3899">
        <w:rPr>
          <w:rFonts w:ascii="Times New Roman" w:hAnsi="Times New Roman" w:cs="Times New Roman"/>
          <w:highlight w:val="yellow"/>
          <w:rPrChange w:id="286" w:author="Harsh Vora" w:date="2018-10-06T16:26:00Z">
            <w:rPr>
              <w:rFonts w:ascii="Times New Roman" w:hAnsi="Times New Roman" w:cs="Times New Roman"/>
              <w:highlight w:val="yellow"/>
            </w:rPr>
          </w:rPrChange>
        </w:rPr>
        <w:t>f</w:t>
      </w:r>
      <w:r w:rsidR="00B24400" w:rsidRPr="00BC3899">
        <w:rPr>
          <w:rFonts w:ascii="Times New Roman" w:hAnsi="Times New Roman" w:cs="Times New Roman"/>
          <w:highlight w:val="yellow"/>
          <w:rPrChange w:id="287" w:author="Harsh Vora" w:date="2018-10-06T16:26:00Z">
            <w:rPr>
              <w:rFonts w:ascii="Times New Roman" w:hAnsi="Times New Roman" w:cs="Times New Roman"/>
              <w:highlight w:val="yellow"/>
            </w:rPr>
          </w:rPrChange>
        </w:rPr>
        <w:t xml:space="preserve">rom the laboratory to the field scale are particularly expressed </w:t>
      </w:r>
      <w:r w:rsidR="00517217" w:rsidRPr="00BC3899">
        <w:rPr>
          <w:rFonts w:ascii="Times New Roman" w:hAnsi="Times New Roman" w:cs="Times New Roman"/>
          <w:highlight w:val="yellow"/>
          <w:rPrChange w:id="288" w:author="Harsh Vora" w:date="2018-10-06T16:26:00Z">
            <w:rPr>
              <w:rFonts w:ascii="Times New Roman" w:hAnsi="Times New Roman" w:cs="Times New Roman"/>
              <w:highlight w:val="yellow"/>
            </w:rPr>
          </w:rPrChange>
        </w:rPr>
        <w:t xml:space="preserve">in similar processes </w:t>
      </w:r>
      <w:r w:rsidR="00A14573" w:rsidRPr="00BC3899">
        <w:rPr>
          <w:rFonts w:ascii="Times New Roman" w:hAnsi="Times New Roman" w:cs="Times New Roman"/>
          <w:highlight w:val="yellow"/>
          <w:rPrChange w:id="289" w:author="Harsh Vora" w:date="2018-10-06T16:26:00Z">
            <w:rPr>
              <w:rFonts w:ascii="Times New Roman" w:hAnsi="Times New Roman" w:cs="Times New Roman"/>
              <w:highlight w:val="yellow"/>
            </w:rPr>
          </w:rPrChange>
        </w:rPr>
        <w:t>of rupture nucleation [</w:t>
      </w:r>
      <w:r w:rsidR="00A14573" w:rsidRPr="00BC3899">
        <w:rPr>
          <w:rFonts w:ascii="Times New Roman" w:hAnsi="Times New Roman" w:cs="Times New Roman"/>
          <w:color w:val="7030A0"/>
          <w:highlight w:val="yellow"/>
          <w:rPrChange w:id="290" w:author="Harsh Vora" w:date="2018-10-06T16:26:00Z">
            <w:rPr>
              <w:rFonts w:ascii="Times New Roman" w:hAnsi="Times New Roman" w:cs="Times New Roman"/>
              <w:color w:val="7030A0"/>
              <w:highlight w:val="yellow"/>
            </w:rPr>
          </w:rPrChange>
        </w:rPr>
        <w:t>Mitchell and Faulkner, 2008; Blenkinsop, 2008</w:t>
      </w:r>
      <w:r w:rsidR="00A14573" w:rsidRPr="00BC3899">
        <w:rPr>
          <w:rFonts w:ascii="Times New Roman" w:hAnsi="Times New Roman" w:cs="Times New Roman"/>
          <w:highlight w:val="yellow"/>
          <w:rPrChange w:id="291" w:author="Harsh Vora" w:date="2018-10-06T16:26:00Z">
            <w:rPr>
              <w:rFonts w:ascii="Times New Roman" w:hAnsi="Times New Roman" w:cs="Times New Roman"/>
              <w:highlight w:val="yellow"/>
            </w:rPr>
          </w:rPrChange>
        </w:rPr>
        <w:t xml:space="preserve">] and </w:t>
      </w:r>
      <w:r w:rsidR="00B24400" w:rsidRPr="00BC3899">
        <w:rPr>
          <w:rFonts w:ascii="Times New Roman" w:hAnsi="Times New Roman" w:cs="Times New Roman"/>
          <w:highlight w:val="yellow"/>
          <w:rPrChange w:id="292" w:author="Harsh Vora" w:date="2018-10-06T16:26:00Z">
            <w:rPr>
              <w:rFonts w:ascii="Times New Roman" w:hAnsi="Times New Roman" w:cs="Times New Roman"/>
              <w:highlight w:val="yellow"/>
            </w:rPr>
          </w:rPrChange>
        </w:rPr>
        <w:t xml:space="preserve">similar values of </w:t>
      </w:r>
      <w:del w:id="293" w:author="Harsh Vora" w:date="2018-10-03T12:17:00Z">
        <w:r w:rsidR="00517217" w:rsidRPr="00BC3899" w:rsidDel="00CA4670">
          <w:rPr>
            <w:rFonts w:ascii="Times New Roman" w:hAnsi="Times New Roman" w:cs="Times New Roman"/>
            <w:highlight w:val="yellow"/>
            <w:rPrChange w:id="294" w:author="Harsh Vora" w:date="2018-10-06T16:26:00Z">
              <w:rPr>
                <w:rFonts w:ascii="Times New Roman" w:hAnsi="Times New Roman" w:cs="Times New Roman"/>
                <w:highlight w:val="yellow"/>
              </w:rPr>
            </w:rPrChange>
          </w:rPr>
          <w:delText xml:space="preserve">dimensionless, </w:delText>
        </w:r>
      </w:del>
      <w:r w:rsidR="00517217" w:rsidRPr="00BC3899">
        <w:rPr>
          <w:rFonts w:ascii="Times New Roman" w:hAnsi="Times New Roman" w:cs="Times New Roman"/>
          <w:highlight w:val="yellow"/>
          <w:rPrChange w:id="295" w:author="Harsh Vora" w:date="2018-10-06T16:26:00Z">
            <w:rPr>
              <w:rFonts w:ascii="Times New Roman" w:hAnsi="Times New Roman" w:cs="Times New Roman"/>
              <w:highlight w:val="yellow"/>
            </w:rPr>
          </w:rPrChange>
        </w:rPr>
        <w:t xml:space="preserve">statistical seismic </w:t>
      </w:r>
      <w:r w:rsidR="00B24400" w:rsidRPr="00BC3899">
        <w:rPr>
          <w:rFonts w:ascii="Times New Roman" w:hAnsi="Times New Roman" w:cs="Times New Roman"/>
          <w:highlight w:val="yellow"/>
          <w:rPrChange w:id="296" w:author="Harsh Vora" w:date="2018-10-06T16:26:00Z">
            <w:rPr>
              <w:rFonts w:ascii="Times New Roman" w:hAnsi="Times New Roman" w:cs="Times New Roman"/>
              <w:highlight w:val="yellow"/>
            </w:rPr>
          </w:rPrChange>
        </w:rPr>
        <w:t>parameters</w:t>
      </w:r>
      <w:r w:rsidR="00517217" w:rsidRPr="00BC3899">
        <w:rPr>
          <w:rFonts w:ascii="Times New Roman" w:hAnsi="Times New Roman" w:cs="Times New Roman"/>
          <w:highlight w:val="yellow"/>
          <w:rPrChange w:id="297" w:author="Harsh Vora" w:date="2018-10-06T16:26:00Z">
            <w:rPr>
              <w:rFonts w:ascii="Times New Roman" w:hAnsi="Times New Roman" w:cs="Times New Roman"/>
              <w:highlight w:val="yellow"/>
            </w:rPr>
          </w:rPrChange>
        </w:rPr>
        <w:t xml:space="preserve"> </w:t>
      </w:r>
      <w:r w:rsidR="00B24400" w:rsidRPr="00BC3899">
        <w:rPr>
          <w:rFonts w:ascii="Times New Roman" w:hAnsi="Times New Roman" w:cs="Times New Roman"/>
          <w:highlight w:val="yellow"/>
          <w:rPrChange w:id="298" w:author="Harsh Vora" w:date="2018-10-06T16:26:00Z">
            <w:rPr>
              <w:rFonts w:ascii="Times New Roman" w:hAnsi="Times New Roman" w:cs="Times New Roman"/>
              <w:highlight w:val="yellow"/>
            </w:rPr>
          </w:rPrChange>
        </w:rPr>
        <w:t>[</w:t>
      </w:r>
      <w:r w:rsidR="00576398" w:rsidRPr="00BC3899">
        <w:rPr>
          <w:rFonts w:ascii="Times New Roman" w:hAnsi="Times New Roman" w:cs="Times New Roman"/>
          <w:color w:val="7030A0"/>
          <w:highlight w:val="yellow"/>
          <w:rPrChange w:id="299" w:author="Harsh Vora" w:date="2018-10-06T16:26:00Z">
            <w:rPr>
              <w:rFonts w:ascii="Times New Roman" w:hAnsi="Times New Roman" w:cs="Times New Roman"/>
              <w:color w:val="7030A0"/>
              <w:highlight w:val="yellow"/>
            </w:rPr>
          </w:rPrChange>
        </w:rPr>
        <w:t>Hirata et al., 1987</w:t>
      </w:r>
      <w:r w:rsidR="00517217" w:rsidRPr="00BC3899">
        <w:rPr>
          <w:rFonts w:ascii="Times New Roman" w:hAnsi="Times New Roman" w:cs="Times New Roman"/>
          <w:highlight w:val="yellow"/>
          <w:rPrChange w:id="300" w:author="Harsh Vora" w:date="2018-10-06T16:26:00Z">
            <w:rPr>
              <w:rFonts w:ascii="Times New Roman" w:hAnsi="Times New Roman" w:cs="Times New Roman"/>
              <w:highlight w:val="yellow"/>
            </w:rPr>
          </w:rPrChange>
        </w:rPr>
        <w:t xml:space="preserve">; </w:t>
      </w:r>
      <w:r w:rsidR="00576398" w:rsidRPr="00BC3899">
        <w:rPr>
          <w:rFonts w:ascii="Times New Roman" w:hAnsi="Times New Roman" w:cs="Times New Roman"/>
          <w:color w:val="7030A0"/>
          <w:highlight w:val="yellow"/>
          <w:rPrChange w:id="301" w:author="Harsh Vora" w:date="2018-10-06T16:26:00Z">
            <w:rPr>
              <w:rFonts w:ascii="Times New Roman" w:hAnsi="Times New Roman" w:cs="Times New Roman"/>
              <w:color w:val="7030A0"/>
              <w:highlight w:val="yellow"/>
            </w:rPr>
          </w:rPrChange>
        </w:rPr>
        <w:t>Lei et al., 2004</w:t>
      </w:r>
      <w:r w:rsidR="00B24400" w:rsidRPr="00BC3899">
        <w:rPr>
          <w:rFonts w:ascii="Times New Roman" w:hAnsi="Times New Roman" w:cs="Times New Roman"/>
          <w:highlight w:val="yellow"/>
          <w:rPrChange w:id="302" w:author="Harsh Vora" w:date="2018-10-06T16:26:00Z">
            <w:rPr>
              <w:rFonts w:ascii="Times New Roman" w:hAnsi="Times New Roman" w:cs="Times New Roman"/>
              <w:highlight w:val="yellow"/>
            </w:rPr>
          </w:rPrChange>
        </w:rPr>
        <w:t>]</w:t>
      </w:r>
      <w:r w:rsidR="00517217" w:rsidRPr="00BC3899">
        <w:rPr>
          <w:rFonts w:ascii="Times New Roman" w:hAnsi="Times New Roman" w:cs="Times New Roman"/>
          <w:highlight w:val="yellow"/>
          <w:rPrChange w:id="303" w:author="Harsh Vora" w:date="2018-10-06T16:26:00Z">
            <w:rPr>
              <w:rFonts w:ascii="Times New Roman" w:hAnsi="Times New Roman" w:cs="Times New Roman"/>
              <w:highlight w:val="yellow"/>
            </w:rPr>
          </w:rPrChange>
        </w:rPr>
        <w:t xml:space="preserve">. </w:t>
      </w:r>
      <w:r w:rsidRPr="00BC3899">
        <w:rPr>
          <w:rFonts w:ascii="Times New Roman" w:hAnsi="Times New Roman" w:cs="Times New Roman"/>
          <w:rPrChange w:id="304" w:author="Harsh Vora" w:date="2018-10-06T16:26:00Z">
            <w:rPr>
              <w:rFonts w:ascii="Times New Roman" w:hAnsi="Times New Roman" w:cs="Times New Roman"/>
            </w:rPr>
          </w:rPrChange>
        </w:rPr>
        <w:t xml:space="preserve">Since </w:t>
      </w:r>
      <w:r w:rsidR="00143343" w:rsidRPr="00BC3899">
        <w:rPr>
          <w:rFonts w:ascii="Times New Roman" w:hAnsi="Times New Roman" w:cs="Times New Roman"/>
          <w:rPrChange w:id="305" w:author="Harsh Vora" w:date="2018-10-06T16:26:00Z">
            <w:rPr>
              <w:rFonts w:ascii="Times New Roman" w:hAnsi="Times New Roman" w:cs="Times New Roman"/>
            </w:rPr>
          </w:rPrChange>
        </w:rPr>
        <w:t>acoustic emissions accompanying brittle deformation</w:t>
      </w:r>
      <w:r w:rsidR="0006721D" w:rsidRPr="00BC3899">
        <w:rPr>
          <w:rFonts w:ascii="Times New Roman" w:hAnsi="Times New Roman" w:cs="Times New Roman"/>
          <w:rPrChange w:id="306" w:author="Harsh Vora" w:date="2018-10-06T16:26:00Z">
            <w:rPr>
              <w:rFonts w:ascii="Times New Roman" w:hAnsi="Times New Roman" w:cs="Times New Roman"/>
            </w:rPr>
          </w:rPrChange>
        </w:rPr>
        <w:t xml:space="preserve"> show similar</w:t>
      </w:r>
      <w:r w:rsidR="00143343" w:rsidRPr="00BC3899">
        <w:rPr>
          <w:rFonts w:ascii="Times New Roman" w:hAnsi="Times New Roman" w:cs="Times New Roman"/>
          <w:rPrChange w:id="307" w:author="Harsh Vora" w:date="2018-10-06T16:26:00Z">
            <w:rPr>
              <w:rFonts w:ascii="Times New Roman" w:hAnsi="Times New Roman" w:cs="Times New Roman"/>
            </w:rPr>
          </w:rPrChange>
        </w:rPr>
        <w:t>ity</w:t>
      </w:r>
      <w:r w:rsidR="0006721D" w:rsidRPr="00BC3899">
        <w:rPr>
          <w:rFonts w:ascii="Times New Roman" w:hAnsi="Times New Roman" w:cs="Times New Roman"/>
          <w:rPrChange w:id="308" w:author="Harsh Vora" w:date="2018-10-06T16:26:00Z">
            <w:rPr>
              <w:rFonts w:ascii="Times New Roman" w:hAnsi="Times New Roman" w:cs="Times New Roman"/>
            </w:rPr>
          </w:rPrChange>
        </w:rPr>
        <w:t xml:space="preserve"> over eight orders of </w:t>
      </w:r>
      <w:r w:rsidR="0006721D" w:rsidRPr="00BC3899">
        <w:rPr>
          <w:rFonts w:ascii="Times New Roman" w:hAnsi="Times New Roman" w:cs="Times New Roman"/>
          <w:rPrChange w:id="309" w:author="Harsh Vora" w:date="2018-10-06T16:26:00Z">
            <w:rPr>
              <w:rFonts w:ascii="Times New Roman" w:hAnsi="Times New Roman" w:cs="Times New Roman"/>
            </w:rPr>
          </w:rPrChange>
        </w:rPr>
        <w:lastRenderedPageBreak/>
        <w:t>magnitude of length [</w:t>
      </w:r>
      <w:r w:rsidR="0006721D" w:rsidRPr="00BC3899">
        <w:rPr>
          <w:rFonts w:ascii="Times New Roman" w:hAnsi="Times New Roman" w:cs="Times New Roman"/>
          <w:color w:val="7030A0"/>
          <w:rPrChange w:id="310" w:author="Harsh Vora" w:date="2018-10-06T16:26:00Z">
            <w:rPr>
              <w:rFonts w:ascii="Times New Roman" w:hAnsi="Times New Roman" w:cs="Times New Roman"/>
              <w:color w:val="7030A0"/>
            </w:rPr>
          </w:rPrChange>
        </w:rPr>
        <w:t>Hanks, 1992</w:t>
      </w:r>
      <w:r w:rsidR="0006721D" w:rsidRPr="00BC3899">
        <w:rPr>
          <w:rFonts w:ascii="Times New Roman" w:hAnsi="Times New Roman" w:cs="Times New Roman"/>
          <w:rPrChange w:id="311" w:author="Harsh Vora" w:date="2018-10-06T16:26:00Z">
            <w:rPr>
              <w:rFonts w:ascii="Times New Roman" w:hAnsi="Times New Roman" w:cs="Times New Roman"/>
            </w:rPr>
          </w:rPrChange>
        </w:rPr>
        <w:t xml:space="preserve">], </w:t>
      </w:r>
      <w:r w:rsidR="00DC012C" w:rsidRPr="00BC3899">
        <w:rPr>
          <w:rFonts w:ascii="Times New Roman" w:hAnsi="Times New Roman" w:cs="Times New Roman"/>
          <w:rPrChange w:id="312" w:author="Harsh Vora" w:date="2018-10-06T16:26:00Z">
            <w:rPr>
              <w:rFonts w:ascii="Times New Roman" w:hAnsi="Times New Roman" w:cs="Times New Roman"/>
            </w:rPr>
          </w:rPrChange>
        </w:rPr>
        <w:t xml:space="preserve">understanding the variations in seismic amplitude and source locations from a micromechanical analysis can help characterize influence of </w:t>
      </w:r>
      <w:r w:rsidR="005416E9" w:rsidRPr="00BC3899">
        <w:rPr>
          <w:rFonts w:ascii="Times New Roman" w:hAnsi="Times New Roman" w:cs="Times New Roman"/>
          <w:rPrChange w:id="313" w:author="Harsh Vora" w:date="2018-10-06T16:26:00Z">
            <w:rPr>
              <w:rFonts w:ascii="Times New Roman" w:hAnsi="Times New Roman" w:cs="Times New Roman"/>
            </w:rPr>
          </w:rPrChange>
        </w:rPr>
        <w:t>lithology and confining pressure over catastrophic failure along faults</w:t>
      </w:r>
      <w:commentRangeEnd w:id="278"/>
      <w:r w:rsidR="00DF454F" w:rsidRPr="00BC3899">
        <w:rPr>
          <w:rStyle w:val="CommentReference"/>
          <w:rFonts w:ascii="Times New Roman" w:hAnsi="Times New Roman" w:cs="Times New Roman"/>
          <w:rPrChange w:id="314" w:author="Harsh Vora" w:date="2018-10-06T16:26:00Z">
            <w:rPr>
              <w:rStyle w:val="CommentReference"/>
            </w:rPr>
          </w:rPrChange>
        </w:rPr>
        <w:commentReference w:id="278"/>
      </w:r>
      <w:r w:rsidR="005416E9" w:rsidRPr="00BC3899">
        <w:rPr>
          <w:rFonts w:ascii="Times New Roman" w:hAnsi="Times New Roman" w:cs="Times New Roman"/>
          <w:rPrChange w:id="315" w:author="Harsh Vora" w:date="2018-10-06T16:26:00Z">
            <w:rPr>
              <w:rFonts w:ascii="Times New Roman" w:hAnsi="Times New Roman" w:cs="Times New Roman"/>
            </w:rPr>
          </w:rPrChange>
        </w:rPr>
        <w:t xml:space="preserve">. </w:t>
      </w:r>
    </w:p>
    <w:p w14:paraId="4AD239A9" w14:textId="5C7C852F" w:rsidR="00A14573" w:rsidRPr="00BC3899" w:rsidRDefault="00A14573" w:rsidP="00A14573">
      <w:pPr>
        <w:spacing w:line="480" w:lineRule="auto"/>
        <w:rPr>
          <w:rFonts w:ascii="Times New Roman" w:hAnsi="Times New Roman" w:cs="Times New Roman"/>
          <w:highlight w:val="yellow"/>
          <w:rPrChange w:id="316" w:author="Harsh Vora" w:date="2018-10-06T16:26:00Z">
            <w:rPr>
              <w:rFonts w:ascii="Times New Roman" w:hAnsi="Times New Roman" w:cs="Times New Roman"/>
              <w:highlight w:val="yellow"/>
            </w:rPr>
          </w:rPrChange>
        </w:rPr>
      </w:pPr>
      <w:r w:rsidRPr="00BC3899">
        <w:rPr>
          <w:rFonts w:ascii="Times New Roman" w:hAnsi="Times New Roman" w:cs="Times New Roman"/>
          <w:rPrChange w:id="317" w:author="Harsh Vora" w:date="2018-10-06T16:26:00Z">
            <w:rPr>
              <w:rFonts w:ascii="Times New Roman" w:hAnsi="Times New Roman" w:cs="Times New Roman"/>
            </w:rPr>
          </w:rPrChange>
        </w:rPr>
        <w:t xml:space="preserve">Numerical methods provide the ability to monitor stresses and displacement of grains on a micro-scale, complementing the macromechanical behavior observed from microstructural and AE analyses. </w:t>
      </w:r>
      <w:r w:rsidR="006F0042" w:rsidRPr="00BC3899">
        <w:rPr>
          <w:rFonts w:ascii="Times New Roman" w:hAnsi="Times New Roman" w:cs="Times New Roman"/>
          <w:rPrChange w:id="318" w:author="Harsh Vora" w:date="2018-10-06T16:26:00Z">
            <w:rPr>
              <w:rFonts w:ascii="Times New Roman" w:hAnsi="Times New Roman" w:cs="Times New Roman"/>
            </w:rPr>
          </w:rPrChange>
        </w:rPr>
        <w:t>Discrete</w:t>
      </w:r>
      <w:r w:rsidR="00DA461C" w:rsidRPr="00BC3899">
        <w:rPr>
          <w:rFonts w:ascii="Times New Roman" w:hAnsi="Times New Roman" w:cs="Times New Roman"/>
          <w:rPrChange w:id="319" w:author="Harsh Vora" w:date="2018-10-06T16:26:00Z">
            <w:rPr>
              <w:rFonts w:ascii="Times New Roman" w:hAnsi="Times New Roman" w:cs="Times New Roman"/>
            </w:rPr>
          </w:rPrChange>
        </w:rPr>
        <w:t xml:space="preserve"> numerical methods are attractive to study brittle fracturing because, much like real rocks, the numerical materials are composed of assemblages of grains.</w:t>
      </w:r>
      <w:r w:rsidR="00ED2C8A" w:rsidRPr="00BC3899">
        <w:rPr>
          <w:rFonts w:ascii="Times New Roman" w:hAnsi="Times New Roman" w:cs="Times New Roman"/>
          <w:rPrChange w:id="320" w:author="Harsh Vora" w:date="2018-10-06T16:26:00Z">
            <w:rPr>
              <w:rFonts w:ascii="Times New Roman" w:hAnsi="Times New Roman" w:cs="Times New Roman"/>
            </w:rPr>
          </w:rPrChange>
        </w:rPr>
        <w:t xml:space="preserve"> </w:t>
      </w:r>
      <w:r w:rsidR="00214F02" w:rsidRPr="00BC3899">
        <w:rPr>
          <w:rFonts w:ascii="Times New Roman" w:hAnsi="Times New Roman" w:cs="Times New Roman"/>
          <w:rPrChange w:id="321" w:author="Harsh Vora" w:date="2018-10-06T16:26:00Z">
            <w:rPr>
              <w:rFonts w:ascii="Times New Roman" w:hAnsi="Times New Roman" w:cs="Times New Roman"/>
            </w:rPr>
          </w:rPrChange>
        </w:rPr>
        <w:t>Grain interactions yield emergent behaviors and heterogeneities form and evolve in response to changing stress conditions and material properties [</w:t>
      </w:r>
      <w:r w:rsidR="00214F02" w:rsidRPr="00BC3899">
        <w:rPr>
          <w:rFonts w:ascii="Times New Roman" w:hAnsi="Times New Roman" w:cs="Times New Roman"/>
          <w:color w:val="7030A0"/>
          <w:rPrChange w:id="322" w:author="Harsh Vora" w:date="2018-10-06T16:26:00Z">
            <w:rPr>
              <w:rFonts w:ascii="Times New Roman" w:hAnsi="Times New Roman" w:cs="Times New Roman"/>
              <w:color w:val="7030A0"/>
            </w:rPr>
          </w:rPrChange>
        </w:rPr>
        <w:t>Morgan 2015</w:t>
      </w:r>
      <w:ins w:id="323" w:author="Juli Morgan" w:date="2018-10-01T15:40:00Z">
        <w:r w:rsidR="00D315EF" w:rsidRPr="00BC3899">
          <w:rPr>
            <w:rFonts w:ascii="Times New Roman" w:hAnsi="Times New Roman" w:cs="Times New Roman"/>
            <w:color w:val="7030A0"/>
            <w:rPrChange w:id="324" w:author="Harsh Vora" w:date="2018-10-06T16:26:00Z">
              <w:rPr>
                <w:rFonts w:ascii="Times New Roman" w:hAnsi="Times New Roman" w:cs="Times New Roman"/>
                <w:color w:val="7030A0"/>
              </w:rPr>
            </w:rPrChange>
          </w:rPr>
          <w:t>; LongJohn et al., 2018</w:t>
        </w:r>
      </w:ins>
      <w:r w:rsidR="00214F02" w:rsidRPr="00BC3899">
        <w:rPr>
          <w:rFonts w:ascii="Times New Roman" w:hAnsi="Times New Roman" w:cs="Times New Roman"/>
          <w:rPrChange w:id="325" w:author="Harsh Vora" w:date="2018-10-06T16:26:00Z">
            <w:rPr>
              <w:rFonts w:ascii="Times New Roman" w:hAnsi="Times New Roman" w:cs="Times New Roman"/>
            </w:rPr>
          </w:rPrChange>
        </w:rPr>
        <w:t xml:space="preserve">].  </w:t>
      </w:r>
      <w:r w:rsidR="00ED2C8A" w:rsidRPr="00BC3899">
        <w:rPr>
          <w:rFonts w:ascii="Times New Roman" w:hAnsi="Times New Roman" w:cs="Times New Roman"/>
          <w:rPrChange w:id="326" w:author="Harsh Vora" w:date="2018-10-06T16:26:00Z">
            <w:rPr>
              <w:rFonts w:ascii="Times New Roman" w:hAnsi="Times New Roman" w:cs="Times New Roman"/>
            </w:rPr>
          </w:rPrChange>
        </w:rPr>
        <w:t>The grains are bonded to</w:t>
      </w:r>
      <w:r w:rsidR="00DE4C77" w:rsidRPr="00BC3899">
        <w:rPr>
          <w:rFonts w:ascii="Times New Roman" w:hAnsi="Times New Roman" w:cs="Times New Roman"/>
          <w:rPrChange w:id="327" w:author="Harsh Vora" w:date="2018-10-06T16:26:00Z">
            <w:rPr>
              <w:rFonts w:ascii="Times New Roman" w:hAnsi="Times New Roman" w:cs="Times New Roman"/>
            </w:rPr>
          </w:rPrChange>
        </w:rPr>
        <w:t xml:space="preserve"> </w:t>
      </w:r>
      <w:r w:rsidR="00ED2C8A" w:rsidRPr="00BC3899">
        <w:rPr>
          <w:rFonts w:ascii="Times New Roman" w:hAnsi="Times New Roman" w:cs="Times New Roman"/>
          <w:rPrChange w:id="328" w:author="Harsh Vora" w:date="2018-10-06T16:26:00Z">
            <w:rPr>
              <w:rFonts w:ascii="Times New Roman" w:hAnsi="Times New Roman" w:cs="Times New Roman"/>
            </w:rPr>
          </w:rPrChange>
        </w:rPr>
        <w:t xml:space="preserve">impart cohesion and simulate rock properties. </w:t>
      </w:r>
      <w:r w:rsidR="0042681D" w:rsidRPr="00BC3899">
        <w:rPr>
          <w:rFonts w:ascii="Times New Roman" w:hAnsi="Times New Roman" w:cs="Times New Roman"/>
          <w:rPrChange w:id="329" w:author="Harsh Vora" w:date="2018-10-06T16:26:00Z">
            <w:rPr>
              <w:rFonts w:ascii="Times New Roman" w:hAnsi="Times New Roman" w:cs="Times New Roman"/>
            </w:rPr>
          </w:rPrChange>
        </w:rPr>
        <w:t xml:space="preserve">Bond breakage, in response to applied boundary conditions, simulates microcracking allowing us to study the distribution and mode of individual microcracks and the bulk evolution of fracture and associated porosity. </w:t>
      </w:r>
      <w:r w:rsidR="006F0042" w:rsidRPr="00BC3899">
        <w:rPr>
          <w:rFonts w:ascii="Times New Roman" w:hAnsi="Times New Roman" w:cs="Times New Roman"/>
          <w:rPrChange w:id="330" w:author="Harsh Vora" w:date="2018-10-06T16:26:00Z">
            <w:rPr>
              <w:rFonts w:ascii="Times New Roman" w:hAnsi="Times New Roman" w:cs="Times New Roman"/>
            </w:rPr>
          </w:rPrChange>
        </w:rPr>
        <w:t>In this study, we use the Discrete Element Method [</w:t>
      </w:r>
      <w:r w:rsidR="006F0042" w:rsidRPr="00BC3899">
        <w:rPr>
          <w:rFonts w:ascii="Times New Roman" w:hAnsi="Times New Roman" w:cs="Times New Roman"/>
          <w:color w:val="7030A0"/>
          <w:rPrChange w:id="331" w:author="Harsh Vora" w:date="2018-10-06T16:26:00Z">
            <w:rPr>
              <w:rFonts w:ascii="Times New Roman" w:hAnsi="Times New Roman" w:cs="Times New Roman"/>
              <w:color w:val="7030A0"/>
            </w:rPr>
          </w:rPrChange>
        </w:rPr>
        <w:t>Cundall and Strack, 1979</w:t>
      </w:r>
      <w:r w:rsidR="006F0042" w:rsidRPr="00BC3899">
        <w:rPr>
          <w:rFonts w:ascii="Times New Roman" w:hAnsi="Times New Roman" w:cs="Times New Roman"/>
          <w:rPrChange w:id="332" w:author="Harsh Vora" w:date="2018-10-06T16:26:00Z">
            <w:rPr>
              <w:rFonts w:ascii="Times New Roman" w:hAnsi="Times New Roman" w:cs="Times New Roman"/>
            </w:rPr>
          </w:rPrChange>
        </w:rPr>
        <w:t>] to</w:t>
      </w:r>
      <w:r w:rsidR="00FB465A" w:rsidRPr="00BC3899">
        <w:rPr>
          <w:rFonts w:ascii="Times New Roman" w:hAnsi="Times New Roman" w:cs="Times New Roman"/>
          <w:rPrChange w:id="333" w:author="Harsh Vora" w:date="2018-10-06T16:26:00Z">
            <w:rPr>
              <w:rFonts w:ascii="Times New Roman" w:hAnsi="Times New Roman" w:cs="Times New Roman"/>
            </w:rPr>
          </w:rPrChange>
        </w:rPr>
        <w:t xml:space="preserve"> </w:t>
      </w:r>
      <w:r w:rsidR="00DA7419" w:rsidRPr="00BC3899">
        <w:rPr>
          <w:rFonts w:ascii="Times New Roman" w:hAnsi="Times New Roman" w:cs="Times New Roman"/>
          <w:rPrChange w:id="334" w:author="Harsh Vora" w:date="2018-10-06T16:26:00Z">
            <w:rPr>
              <w:rFonts w:ascii="Times New Roman" w:hAnsi="Times New Roman" w:cs="Times New Roman"/>
            </w:rPr>
          </w:rPrChange>
        </w:rPr>
        <w:t xml:space="preserve">create and examine the behavior of </w:t>
      </w:r>
      <w:r w:rsidR="00882F38" w:rsidRPr="00BC3899">
        <w:rPr>
          <w:rFonts w:ascii="Times New Roman" w:hAnsi="Times New Roman" w:cs="Times New Roman"/>
          <w:rPrChange w:id="335" w:author="Harsh Vora" w:date="2018-10-06T16:26:00Z">
            <w:rPr>
              <w:rFonts w:ascii="Times New Roman" w:hAnsi="Times New Roman" w:cs="Times New Roman"/>
            </w:rPr>
          </w:rPrChange>
        </w:rPr>
        <w:t xml:space="preserve">sandstone and granite models </w:t>
      </w:r>
      <w:r w:rsidR="00DA7419" w:rsidRPr="00BC3899">
        <w:rPr>
          <w:rFonts w:ascii="Times New Roman" w:hAnsi="Times New Roman" w:cs="Times New Roman"/>
          <w:rPrChange w:id="336" w:author="Harsh Vora" w:date="2018-10-06T16:26:00Z">
            <w:rPr>
              <w:rFonts w:ascii="Times New Roman" w:hAnsi="Times New Roman" w:cs="Times New Roman"/>
            </w:rPr>
          </w:rPrChange>
        </w:rPr>
        <w:t xml:space="preserve">in which cracks and fractures form spontaneously and release energy in the form of seismic waves. </w:t>
      </w:r>
      <w:r w:rsidR="002738BD" w:rsidRPr="00BC3899">
        <w:rPr>
          <w:rFonts w:ascii="Times New Roman" w:hAnsi="Times New Roman" w:cs="Times New Roman"/>
          <w:rPrChange w:id="337" w:author="Harsh Vora" w:date="2018-10-06T16:26:00Z">
            <w:rPr>
              <w:rFonts w:ascii="Times New Roman" w:hAnsi="Times New Roman" w:cs="Times New Roman"/>
            </w:rPr>
          </w:rPrChange>
        </w:rPr>
        <w:t xml:space="preserve">This choice of rock types will help us to </w:t>
      </w:r>
      <w:del w:id="338" w:author="Juli Morgan" w:date="2018-10-01T15:41:00Z">
        <w:r w:rsidR="002738BD" w:rsidRPr="00BC3899" w:rsidDel="00D315EF">
          <w:rPr>
            <w:rFonts w:ascii="Times New Roman" w:hAnsi="Times New Roman" w:cs="Times New Roman"/>
            <w:rPrChange w:id="339" w:author="Harsh Vora" w:date="2018-10-06T16:26:00Z">
              <w:rPr>
                <w:rFonts w:ascii="Times New Roman" w:hAnsi="Times New Roman" w:cs="Times New Roman"/>
              </w:rPr>
            </w:rPrChange>
          </w:rPr>
          <w:delText xml:space="preserve">contrast </w:delText>
        </w:r>
      </w:del>
      <w:ins w:id="340" w:author="Juli Morgan" w:date="2018-10-01T15:41:00Z">
        <w:r w:rsidR="00D315EF" w:rsidRPr="00BC3899">
          <w:rPr>
            <w:rFonts w:ascii="Times New Roman" w:hAnsi="Times New Roman" w:cs="Times New Roman"/>
            <w:rPrChange w:id="341" w:author="Harsh Vora" w:date="2018-10-06T16:26:00Z">
              <w:rPr>
                <w:rFonts w:ascii="Times New Roman" w:hAnsi="Times New Roman" w:cs="Times New Roman"/>
              </w:rPr>
            </w:rPrChange>
          </w:rPr>
          <w:t xml:space="preserve">compare </w:t>
        </w:r>
      </w:ins>
      <w:r w:rsidR="002738BD" w:rsidRPr="00BC3899">
        <w:rPr>
          <w:rFonts w:ascii="Times New Roman" w:hAnsi="Times New Roman" w:cs="Times New Roman"/>
          <w:rPrChange w:id="342" w:author="Harsh Vora" w:date="2018-10-06T16:26:00Z">
            <w:rPr>
              <w:rFonts w:ascii="Times New Roman" w:hAnsi="Times New Roman" w:cs="Times New Roman"/>
            </w:rPr>
          </w:rPrChange>
        </w:rPr>
        <w:t>the fracture growth mechanisms between weak, sedimentary rock (sandstone) and strong, crystalline rock (granite)</w:t>
      </w:r>
      <w:r w:rsidR="00FF0B8E" w:rsidRPr="00BC3899">
        <w:rPr>
          <w:rFonts w:ascii="Times New Roman" w:hAnsi="Times New Roman" w:cs="Times New Roman"/>
          <w:rPrChange w:id="343" w:author="Harsh Vora" w:date="2018-10-06T16:26:00Z">
            <w:rPr>
              <w:rFonts w:ascii="Times New Roman" w:hAnsi="Times New Roman" w:cs="Times New Roman"/>
            </w:rPr>
          </w:rPrChange>
        </w:rPr>
        <w:t xml:space="preserve"> of widespread interest</w:t>
      </w:r>
      <w:r w:rsidR="002738BD" w:rsidRPr="00BC3899">
        <w:rPr>
          <w:rFonts w:ascii="Times New Roman" w:hAnsi="Times New Roman" w:cs="Times New Roman"/>
          <w:rPrChange w:id="344" w:author="Harsh Vora" w:date="2018-10-06T16:26:00Z">
            <w:rPr>
              <w:rFonts w:ascii="Times New Roman" w:hAnsi="Times New Roman" w:cs="Times New Roman"/>
            </w:rPr>
          </w:rPrChange>
        </w:rPr>
        <w:t>.</w:t>
      </w:r>
      <w:r w:rsidR="00E50C8F" w:rsidRPr="00BC3899">
        <w:rPr>
          <w:rFonts w:ascii="Times New Roman" w:hAnsi="Times New Roman" w:cs="Times New Roman"/>
          <w:rPrChange w:id="345" w:author="Harsh Vora" w:date="2018-10-06T16:26:00Z">
            <w:rPr>
              <w:rFonts w:ascii="Times New Roman" w:hAnsi="Times New Roman" w:cs="Times New Roman"/>
            </w:rPr>
          </w:rPrChange>
        </w:rPr>
        <w:t xml:space="preserve"> By monitoring </w:t>
      </w:r>
      <w:r w:rsidR="00E50C8F" w:rsidRPr="00BC3899">
        <w:rPr>
          <w:rFonts w:ascii="Times New Roman" w:hAnsi="Times New Roman" w:cs="Times New Roman"/>
          <w:highlight w:val="yellow"/>
          <w:rPrChange w:id="346" w:author="Harsh Vora" w:date="2018-10-06T16:26:00Z">
            <w:rPr>
              <w:rFonts w:ascii="Times New Roman" w:hAnsi="Times New Roman" w:cs="Times New Roman"/>
              <w:highlight w:val="yellow"/>
            </w:rPr>
          </w:rPrChange>
        </w:rPr>
        <w:t>microcracking activity, we seek to constrain</w:t>
      </w:r>
      <w:r w:rsidR="0019247A" w:rsidRPr="00BC3899">
        <w:rPr>
          <w:rFonts w:ascii="Times New Roman" w:hAnsi="Times New Roman" w:cs="Times New Roman"/>
          <w:highlight w:val="yellow"/>
          <w:rPrChange w:id="347" w:author="Harsh Vora" w:date="2018-10-06T16:26:00Z">
            <w:rPr>
              <w:rFonts w:ascii="Times New Roman" w:hAnsi="Times New Roman" w:cs="Times New Roman"/>
              <w:highlight w:val="yellow"/>
            </w:rPr>
          </w:rPrChange>
        </w:rPr>
        <w:t xml:space="preserve"> fracture nucleation mechanisms, seismic energy release and volumetric</w:t>
      </w:r>
      <w:r w:rsidR="00E50C8F" w:rsidRPr="00BC3899">
        <w:rPr>
          <w:rFonts w:ascii="Times New Roman" w:hAnsi="Times New Roman" w:cs="Times New Roman"/>
          <w:highlight w:val="yellow"/>
          <w:rPrChange w:id="348" w:author="Harsh Vora" w:date="2018-10-06T16:26:00Z">
            <w:rPr>
              <w:rFonts w:ascii="Times New Roman" w:hAnsi="Times New Roman" w:cs="Times New Roman"/>
              <w:highlight w:val="yellow"/>
            </w:rPr>
          </w:rPrChange>
        </w:rPr>
        <w:t xml:space="preserve"> changes in the fracture gouge during biaxial deformation experiments. </w:t>
      </w:r>
    </w:p>
    <w:p w14:paraId="261ED934" w14:textId="5EA6F40C" w:rsidR="00F861DB" w:rsidRPr="00BC3899" w:rsidRDefault="00F861DB" w:rsidP="00B91213">
      <w:pPr>
        <w:pStyle w:val="ListParagraph"/>
        <w:numPr>
          <w:ilvl w:val="0"/>
          <w:numId w:val="1"/>
        </w:numPr>
        <w:spacing w:line="480" w:lineRule="auto"/>
        <w:rPr>
          <w:rFonts w:ascii="Times New Roman" w:hAnsi="Times New Roman" w:cs="Times New Roman"/>
          <w:b/>
          <w:rPrChange w:id="349" w:author="Harsh Vora" w:date="2018-10-06T16:26:00Z">
            <w:rPr>
              <w:rFonts w:ascii="Times New Roman" w:hAnsi="Times New Roman" w:cs="Times New Roman"/>
              <w:b/>
            </w:rPr>
          </w:rPrChange>
        </w:rPr>
      </w:pPr>
      <w:commentRangeStart w:id="350"/>
      <w:r w:rsidRPr="00BC3899">
        <w:rPr>
          <w:rFonts w:ascii="Times New Roman" w:hAnsi="Times New Roman" w:cs="Times New Roman"/>
          <w:b/>
          <w:rPrChange w:id="351" w:author="Harsh Vora" w:date="2018-10-06T16:26:00Z">
            <w:rPr>
              <w:rFonts w:ascii="Times New Roman" w:hAnsi="Times New Roman" w:cs="Times New Roman"/>
              <w:b/>
            </w:rPr>
          </w:rPrChange>
        </w:rPr>
        <w:t xml:space="preserve">The Discrete Element Method </w:t>
      </w:r>
      <w:commentRangeEnd w:id="350"/>
      <w:r w:rsidR="00D315EF" w:rsidRPr="00BC3899">
        <w:rPr>
          <w:rStyle w:val="CommentReference"/>
          <w:rFonts w:ascii="Times New Roman" w:hAnsi="Times New Roman" w:cs="Times New Roman"/>
          <w:rPrChange w:id="352" w:author="Harsh Vora" w:date="2018-10-06T16:26:00Z">
            <w:rPr>
              <w:rStyle w:val="CommentReference"/>
            </w:rPr>
          </w:rPrChange>
        </w:rPr>
        <w:commentReference w:id="350"/>
      </w:r>
    </w:p>
    <w:p w14:paraId="4066D444" w14:textId="77777777" w:rsidR="006115AA" w:rsidRPr="00BC3899" w:rsidRDefault="00C46ABF" w:rsidP="00F861DB">
      <w:pPr>
        <w:spacing w:line="480" w:lineRule="auto"/>
        <w:rPr>
          <w:rFonts w:ascii="Times New Roman" w:hAnsi="Times New Roman" w:cs="Times New Roman"/>
          <w:rPrChange w:id="353" w:author="Harsh Vora" w:date="2018-10-06T16:26:00Z">
            <w:rPr>
              <w:rFonts w:ascii="Times New Roman" w:hAnsi="Times New Roman" w:cs="Times New Roman"/>
            </w:rPr>
          </w:rPrChange>
        </w:rPr>
      </w:pPr>
      <w:r w:rsidRPr="00BC3899">
        <w:rPr>
          <w:rFonts w:ascii="Times New Roman" w:hAnsi="Times New Roman" w:cs="Times New Roman"/>
          <w:rPrChange w:id="354" w:author="Harsh Vora" w:date="2018-10-06T16:26:00Z">
            <w:rPr>
              <w:rFonts w:ascii="Times New Roman" w:hAnsi="Times New Roman" w:cs="Times New Roman"/>
            </w:rPr>
          </w:rPrChange>
        </w:rPr>
        <w:t>The discrete element method [</w:t>
      </w:r>
      <w:r w:rsidRPr="00BC3899">
        <w:rPr>
          <w:rFonts w:ascii="Times New Roman" w:hAnsi="Times New Roman" w:cs="Times New Roman"/>
          <w:color w:val="7030A0"/>
          <w:rPrChange w:id="355" w:author="Harsh Vora" w:date="2018-10-06T16:26:00Z">
            <w:rPr>
              <w:rFonts w:ascii="Times New Roman" w:hAnsi="Times New Roman" w:cs="Times New Roman"/>
              <w:color w:val="7030A0"/>
            </w:rPr>
          </w:rPrChange>
        </w:rPr>
        <w:t>Cundall and Strack, 1979</w:t>
      </w:r>
      <w:r w:rsidRPr="00BC3899">
        <w:rPr>
          <w:rFonts w:ascii="Times New Roman" w:hAnsi="Times New Roman" w:cs="Times New Roman"/>
          <w:rPrChange w:id="356" w:author="Harsh Vora" w:date="2018-10-06T16:26:00Z">
            <w:rPr>
              <w:rFonts w:ascii="Times New Roman" w:hAnsi="Times New Roman" w:cs="Times New Roman"/>
            </w:rPr>
          </w:rPrChange>
        </w:rPr>
        <w:t xml:space="preserve">] 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w:t>
      </w:r>
      <w:r w:rsidRPr="00BC3899">
        <w:rPr>
          <w:rFonts w:ascii="Times New Roman" w:hAnsi="Times New Roman" w:cs="Times New Roman"/>
          <w:rPrChange w:id="357" w:author="Harsh Vora" w:date="2018-10-06T16:26:00Z">
            <w:rPr>
              <w:rFonts w:ascii="Times New Roman" w:hAnsi="Times New Roman" w:cs="Times New Roman"/>
            </w:rPr>
          </w:rPrChange>
        </w:rPr>
        <w:lastRenderedPageBreak/>
        <w:t xml:space="preserve">boundary conditions, and by forces resolved at interparticle contacts. The disequilibrium of forces drives particle displacements. </w:t>
      </w:r>
    </w:p>
    <w:p w14:paraId="45ED5271" w14:textId="4993A67D" w:rsidR="00F861DB" w:rsidRPr="00BC3899" w:rsidRDefault="0042681D" w:rsidP="00F861DB">
      <w:pPr>
        <w:spacing w:line="480" w:lineRule="auto"/>
        <w:rPr>
          <w:rFonts w:ascii="Times New Roman" w:hAnsi="Times New Roman" w:cs="Times New Roman"/>
          <w:rPrChange w:id="358" w:author="Harsh Vora" w:date="2018-10-06T16:26:00Z">
            <w:rPr>
              <w:rFonts w:ascii="Times New Roman" w:hAnsi="Times New Roman" w:cs="Times New Roman"/>
            </w:rPr>
          </w:rPrChange>
        </w:rPr>
      </w:pPr>
      <w:commentRangeStart w:id="359"/>
      <w:r w:rsidRPr="00BC3899">
        <w:rPr>
          <w:rFonts w:ascii="Times New Roman" w:hAnsi="Times New Roman" w:cs="Times New Roman"/>
          <w:rPrChange w:id="360" w:author="Harsh Vora" w:date="2018-10-06T16:26:00Z">
            <w:rPr>
              <w:rFonts w:ascii="Times New Roman" w:hAnsi="Times New Roman" w:cs="Times New Roman"/>
            </w:rPr>
          </w:rPrChange>
        </w:rPr>
        <w:t>The Discrete Element Method (DEM) has been employed to simulate rock deformation from laboratory scale experiments to large scale geodynamic processes, including formation of deformation bands in sandstones [</w:t>
      </w:r>
      <w:r w:rsidRPr="00BC3899">
        <w:rPr>
          <w:rFonts w:ascii="Times New Roman" w:hAnsi="Times New Roman" w:cs="Times New Roman"/>
          <w:color w:val="7030A0"/>
          <w:rPrChange w:id="361" w:author="Harsh Vora" w:date="2018-10-06T16:26:00Z">
            <w:rPr>
              <w:rFonts w:ascii="Times New Roman" w:hAnsi="Times New Roman" w:cs="Times New Roman"/>
              <w:color w:val="7030A0"/>
            </w:rPr>
          </w:rPrChange>
        </w:rPr>
        <w:t>Wang et al.,2008</w:t>
      </w:r>
      <w:r w:rsidRPr="00BC3899">
        <w:rPr>
          <w:rFonts w:ascii="Times New Roman" w:hAnsi="Times New Roman" w:cs="Times New Roman"/>
          <w:rPrChange w:id="362" w:author="Harsh Vora" w:date="2018-10-06T16:26:00Z">
            <w:rPr>
              <w:rFonts w:ascii="Times New Roman" w:hAnsi="Times New Roman" w:cs="Times New Roman"/>
            </w:rPr>
          </w:rPrChange>
        </w:rPr>
        <w:t>], analyze changes in porosity and stress during biaxial experiments [</w:t>
      </w:r>
      <w:r w:rsidRPr="00BC3899">
        <w:rPr>
          <w:rFonts w:ascii="Times New Roman" w:hAnsi="Times New Roman" w:cs="Times New Roman"/>
          <w:color w:val="7030A0"/>
          <w:rPrChange w:id="363" w:author="Harsh Vora" w:date="2018-10-06T16:26:00Z">
            <w:rPr>
              <w:rFonts w:ascii="Times New Roman" w:hAnsi="Times New Roman" w:cs="Times New Roman"/>
              <w:color w:val="7030A0"/>
            </w:rPr>
          </w:rPrChange>
        </w:rPr>
        <w:t>Longjohn et al., 2018</w:t>
      </w:r>
      <w:r w:rsidRPr="00BC3899">
        <w:rPr>
          <w:rFonts w:ascii="Times New Roman" w:hAnsi="Times New Roman" w:cs="Times New Roman"/>
          <w:rPrChange w:id="364" w:author="Harsh Vora" w:date="2018-10-06T16:26:00Z">
            <w:rPr>
              <w:rFonts w:ascii="Times New Roman" w:hAnsi="Times New Roman" w:cs="Times New Roman"/>
            </w:rPr>
          </w:rPrChange>
        </w:rPr>
        <w:t>], evolution of fault gouges [</w:t>
      </w:r>
      <w:r w:rsidRPr="00BC3899">
        <w:rPr>
          <w:rFonts w:ascii="Times New Roman" w:hAnsi="Times New Roman" w:cs="Times New Roman"/>
          <w:color w:val="7030A0"/>
          <w:rPrChange w:id="365" w:author="Harsh Vora" w:date="2018-10-06T16:26:00Z">
            <w:rPr>
              <w:rFonts w:ascii="Times New Roman" w:hAnsi="Times New Roman" w:cs="Times New Roman"/>
              <w:color w:val="7030A0"/>
            </w:rPr>
          </w:rPrChange>
        </w:rPr>
        <w:t>Guo and Morgan, 2007</w:t>
      </w:r>
      <w:r w:rsidRPr="00BC3899">
        <w:rPr>
          <w:rFonts w:ascii="Times New Roman" w:hAnsi="Times New Roman" w:cs="Times New Roman"/>
          <w:rPrChange w:id="366" w:author="Harsh Vora" w:date="2018-10-06T16:26:00Z">
            <w:rPr>
              <w:rFonts w:ascii="Times New Roman" w:hAnsi="Times New Roman" w:cs="Times New Roman"/>
            </w:rPr>
          </w:rPrChange>
        </w:rPr>
        <w:t>], evolution of slope failure and landslide processes [</w:t>
      </w:r>
      <w:r w:rsidRPr="00BC3899">
        <w:rPr>
          <w:rFonts w:ascii="Times New Roman" w:hAnsi="Times New Roman" w:cs="Times New Roman"/>
          <w:color w:val="7030A0"/>
          <w:rPrChange w:id="367" w:author="Harsh Vora" w:date="2018-10-06T16:26:00Z">
            <w:rPr>
              <w:rFonts w:ascii="Times New Roman" w:hAnsi="Times New Roman" w:cs="Times New Roman"/>
              <w:color w:val="7030A0"/>
            </w:rPr>
          </w:rPrChange>
        </w:rPr>
        <w:t>Amitrano, 2006</w:t>
      </w:r>
      <w:r w:rsidRPr="00BC3899">
        <w:rPr>
          <w:rFonts w:ascii="Times New Roman" w:hAnsi="Times New Roman" w:cs="Times New Roman"/>
          <w:rPrChange w:id="368" w:author="Harsh Vora" w:date="2018-10-06T16:26:00Z">
            <w:rPr>
              <w:rFonts w:ascii="Times New Roman" w:hAnsi="Times New Roman" w:cs="Times New Roman"/>
            </w:rPr>
          </w:rPrChange>
        </w:rPr>
        <w:t>], and deformation of fold and thrust belts [</w:t>
      </w:r>
      <w:r w:rsidRPr="00BC3899">
        <w:rPr>
          <w:rFonts w:ascii="Times New Roman" w:hAnsi="Times New Roman" w:cs="Times New Roman"/>
          <w:color w:val="7030A0"/>
          <w:rPrChange w:id="369" w:author="Harsh Vora" w:date="2018-10-06T16:26:00Z">
            <w:rPr>
              <w:rFonts w:ascii="Times New Roman" w:hAnsi="Times New Roman" w:cs="Times New Roman"/>
              <w:color w:val="7030A0"/>
            </w:rPr>
          </w:rPrChange>
        </w:rPr>
        <w:t>Dean et al., 2013</w:t>
      </w:r>
      <w:r w:rsidRPr="00BC3899">
        <w:rPr>
          <w:rFonts w:ascii="Times New Roman" w:hAnsi="Times New Roman" w:cs="Times New Roman"/>
          <w:rPrChange w:id="370" w:author="Harsh Vora" w:date="2018-10-06T16:26:00Z">
            <w:rPr>
              <w:rFonts w:ascii="Times New Roman" w:hAnsi="Times New Roman" w:cs="Times New Roman"/>
            </w:rPr>
          </w:rPrChange>
        </w:rPr>
        <w:t xml:space="preserve">]. </w:t>
      </w:r>
      <w:commentRangeEnd w:id="359"/>
      <w:r w:rsidRPr="00BC3899">
        <w:rPr>
          <w:rStyle w:val="CommentReference"/>
          <w:rFonts w:ascii="Times New Roman" w:hAnsi="Times New Roman" w:cs="Times New Roman"/>
          <w:rPrChange w:id="371" w:author="Harsh Vora" w:date="2018-10-06T16:26:00Z">
            <w:rPr>
              <w:rStyle w:val="CommentReference"/>
            </w:rPr>
          </w:rPrChange>
        </w:rPr>
        <w:commentReference w:id="359"/>
      </w:r>
      <w:r w:rsidR="00C46ABF" w:rsidRPr="00BC3899">
        <w:rPr>
          <w:rFonts w:ascii="Times New Roman" w:hAnsi="Times New Roman" w:cs="Times New Roman"/>
          <w:rPrChange w:id="372" w:author="Harsh Vora" w:date="2018-10-06T16:26:00Z">
            <w:rPr>
              <w:rFonts w:ascii="Times New Roman" w:hAnsi="Times New Roman" w:cs="Times New Roman"/>
            </w:rPr>
          </w:rPrChange>
        </w:rPr>
        <w:t>The numerical code used is RICEBAL, based on open-source code TRUBAL [</w:t>
      </w:r>
      <w:r w:rsidR="00C46ABF" w:rsidRPr="00BC3899">
        <w:rPr>
          <w:rFonts w:ascii="Times New Roman" w:hAnsi="Times New Roman" w:cs="Times New Roman"/>
          <w:color w:val="7030A0"/>
          <w:rPrChange w:id="373" w:author="Harsh Vora" w:date="2018-10-06T16:26:00Z">
            <w:rPr>
              <w:rFonts w:ascii="Times New Roman" w:hAnsi="Times New Roman" w:cs="Times New Roman"/>
              <w:color w:val="7030A0"/>
            </w:rPr>
          </w:rPrChange>
        </w:rPr>
        <w:t>Cundall and Strack, 1979</w:t>
      </w:r>
      <w:r w:rsidR="00C46ABF" w:rsidRPr="00BC3899">
        <w:rPr>
          <w:rFonts w:ascii="Times New Roman" w:hAnsi="Times New Roman" w:cs="Times New Roman"/>
          <w:rPrChange w:id="374" w:author="Harsh Vora" w:date="2018-10-06T16:26:00Z">
            <w:rPr>
              <w:rFonts w:ascii="Times New Roman" w:hAnsi="Times New Roman" w:cs="Times New Roman"/>
            </w:rPr>
          </w:rPrChange>
        </w:rPr>
        <w:t xml:space="preserve">]. RICEBAL </w:t>
      </w:r>
      <w:r w:rsidR="003F4620" w:rsidRPr="00BC3899">
        <w:rPr>
          <w:rFonts w:ascii="Times New Roman" w:hAnsi="Times New Roman" w:cs="Times New Roman"/>
          <w:rPrChange w:id="375" w:author="Harsh Vora" w:date="2018-10-06T16:26:00Z">
            <w:rPr>
              <w:rFonts w:ascii="Times New Roman" w:hAnsi="Times New Roman" w:cs="Times New Roman"/>
            </w:rPr>
          </w:rPrChange>
        </w:rPr>
        <w:t xml:space="preserve">resembles a numerical sandbox but offers added value by allowing material properties and mechanical states to be monitored throughout simulations and be correlated with deformation behavior and structure. </w:t>
      </w:r>
    </w:p>
    <w:p w14:paraId="64B39B99" w14:textId="4800181A" w:rsidR="00C46ABF" w:rsidRPr="00BC3899" w:rsidRDefault="008F3804" w:rsidP="00B91213">
      <w:pPr>
        <w:spacing w:line="480" w:lineRule="auto"/>
        <w:ind w:firstLine="720"/>
        <w:rPr>
          <w:rFonts w:ascii="Times New Roman" w:hAnsi="Times New Roman" w:cs="Times New Roman"/>
          <w:b/>
          <w:rPrChange w:id="376" w:author="Harsh Vora" w:date="2018-10-06T16:26:00Z">
            <w:rPr>
              <w:rFonts w:ascii="Times New Roman" w:hAnsi="Times New Roman" w:cs="Times New Roman"/>
              <w:b/>
            </w:rPr>
          </w:rPrChange>
        </w:rPr>
      </w:pPr>
      <w:r w:rsidRPr="00BC3899">
        <w:rPr>
          <w:rFonts w:ascii="Times New Roman" w:hAnsi="Times New Roman" w:cs="Times New Roman"/>
          <w:b/>
          <w:rPrChange w:id="377" w:author="Harsh Vora" w:date="2018-10-06T16:26:00Z">
            <w:rPr>
              <w:rFonts w:ascii="Times New Roman" w:hAnsi="Times New Roman" w:cs="Times New Roman"/>
              <w:b/>
            </w:rPr>
          </w:rPrChange>
        </w:rPr>
        <w:t xml:space="preserve">2.1. Interparticle Contact Forces and Bonding </w:t>
      </w:r>
    </w:p>
    <w:p w14:paraId="46A97BA1" w14:textId="55D577EC" w:rsidR="008F3804" w:rsidRPr="00BC3899" w:rsidRDefault="00A40213" w:rsidP="00F861DB">
      <w:pPr>
        <w:spacing w:line="480" w:lineRule="auto"/>
        <w:rPr>
          <w:rFonts w:ascii="Times New Roman" w:hAnsi="Times New Roman" w:cs="Times New Roman"/>
          <w:rPrChange w:id="378" w:author="Harsh Vora" w:date="2018-10-06T16:26:00Z">
            <w:rPr>
              <w:rFonts w:ascii="Times New Roman" w:hAnsi="Times New Roman" w:cs="Times New Roman"/>
            </w:rPr>
          </w:rPrChange>
        </w:rPr>
      </w:pPr>
      <w:r w:rsidRPr="00BC3899">
        <w:rPr>
          <w:rFonts w:ascii="Times New Roman" w:hAnsi="Times New Roman" w:cs="Times New Roman"/>
          <w:color w:val="7030A0"/>
          <w:rPrChange w:id="379" w:author="Harsh Vora" w:date="2018-10-06T16:26:00Z">
            <w:rPr>
              <w:rFonts w:ascii="Times New Roman" w:hAnsi="Times New Roman" w:cs="Times New Roman"/>
              <w:color w:val="7030A0"/>
            </w:rPr>
          </w:rPrChange>
        </w:rPr>
        <w:t xml:space="preserve">Morgan, 2015 </w:t>
      </w:r>
      <w:r w:rsidRPr="00BC3899">
        <w:rPr>
          <w:rFonts w:ascii="Times New Roman" w:hAnsi="Times New Roman" w:cs="Times New Roman"/>
          <w:rPrChange w:id="380" w:author="Harsh Vora" w:date="2018-10-06T16:26:00Z">
            <w:rPr>
              <w:rFonts w:ascii="Times New Roman" w:hAnsi="Times New Roman" w:cs="Times New Roman"/>
            </w:rPr>
          </w:rPrChange>
        </w:rPr>
        <w:t xml:space="preserve">provides a detailed description of the mechanics of RICEBAL, which </w:t>
      </w:r>
      <w:r w:rsidR="00714327" w:rsidRPr="00BC3899">
        <w:rPr>
          <w:rFonts w:ascii="Times New Roman" w:hAnsi="Times New Roman" w:cs="Times New Roman"/>
          <w:rPrChange w:id="381" w:author="Harsh Vora" w:date="2018-10-06T16:26:00Z">
            <w:rPr>
              <w:rFonts w:ascii="Times New Roman" w:hAnsi="Times New Roman" w:cs="Times New Roman"/>
            </w:rPr>
          </w:rPrChange>
        </w:rPr>
        <w:t xml:space="preserve">is </w:t>
      </w:r>
      <w:r w:rsidRPr="00BC3899">
        <w:rPr>
          <w:rFonts w:ascii="Times New Roman" w:hAnsi="Times New Roman" w:cs="Times New Roman"/>
          <w:rPrChange w:id="382" w:author="Harsh Vora" w:date="2018-10-06T16:26:00Z">
            <w:rPr>
              <w:rFonts w:ascii="Times New Roman" w:hAnsi="Times New Roman" w:cs="Times New Roman"/>
            </w:rPr>
          </w:rPrChange>
        </w:rPr>
        <w:t xml:space="preserve">summarized here. </w:t>
      </w:r>
      <w:r w:rsidR="00F510DA" w:rsidRPr="00BC3899">
        <w:rPr>
          <w:rFonts w:ascii="Times New Roman" w:hAnsi="Times New Roman" w:cs="Times New Roman"/>
          <w:rPrChange w:id="383" w:author="Harsh Vora" w:date="2018-10-06T16:26:00Z">
            <w:rPr>
              <w:rFonts w:ascii="Times New Roman" w:hAnsi="Times New Roman" w:cs="Times New Roman"/>
            </w:rPr>
          </w:rPrChange>
        </w:rPr>
        <w:t xml:space="preserve">The force-displacement </w:t>
      </w:r>
      <w:r w:rsidR="00750D2D" w:rsidRPr="00BC3899">
        <w:rPr>
          <w:rFonts w:ascii="Times New Roman" w:hAnsi="Times New Roman" w:cs="Times New Roman"/>
          <w:rPrChange w:id="384" w:author="Harsh Vora" w:date="2018-10-06T16:26:00Z">
            <w:rPr>
              <w:rFonts w:ascii="Times New Roman" w:hAnsi="Times New Roman" w:cs="Times New Roman"/>
            </w:rPr>
          </w:rPrChange>
        </w:rPr>
        <w:t>caused by particle interaction is characterized</w:t>
      </w:r>
      <w:r w:rsidR="00F510DA" w:rsidRPr="00BC3899">
        <w:rPr>
          <w:rFonts w:ascii="Times New Roman" w:hAnsi="Times New Roman" w:cs="Times New Roman"/>
          <w:rPrChange w:id="385" w:author="Harsh Vora" w:date="2018-10-06T16:26:00Z">
            <w:rPr>
              <w:rFonts w:ascii="Times New Roman" w:hAnsi="Times New Roman" w:cs="Times New Roman"/>
            </w:rPr>
          </w:rPrChange>
        </w:rPr>
        <w:t xml:space="preserve"> by normal and shear forces along elastic, frictional contact</w:t>
      </w:r>
      <w:r w:rsidR="00750D2D" w:rsidRPr="00BC3899">
        <w:rPr>
          <w:rFonts w:ascii="Times New Roman" w:hAnsi="Times New Roman" w:cs="Times New Roman"/>
          <w:rPrChange w:id="386" w:author="Harsh Vora" w:date="2018-10-06T16:26:00Z">
            <w:rPr>
              <w:rFonts w:ascii="Times New Roman" w:hAnsi="Times New Roman" w:cs="Times New Roman"/>
            </w:rPr>
          </w:rPrChange>
        </w:rPr>
        <w:t xml:space="preserve">s, calculated using the following equations respectively </w:t>
      </w:r>
      <w:r w:rsidR="00750D2D" w:rsidRPr="00BC3899">
        <w:rPr>
          <w:rFonts w:ascii="Times New Roman" w:hAnsi="Times New Roman" w:cs="Times New Roman"/>
          <w:highlight w:val="cyan"/>
          <w:rPrChange w:id="387" w:author="Harsh Vora" w:date="2018-10-06T16:26:00Z">
            <w:rPr>
              <w:rFonts w:ascii="Times New Roman" w:hAnsi="Times New Roman" w:cs="Times New Roman"/>
              <w:highlight w:val="cyan"/>
            </w:rPr>
          </w:rPrChange>
        </w:rPr>
        <w:t>[</w:t>
      </w:r>
      <w:r w:rsidR="00920930" w:rsidRPr="00BC3899">
        <w:rPr>
          <w:rFonts w:ascii="Times New Roman" w:hAnsi="Times New Roman" w:cs="Times New Roman"/>
          <w:color w:val="00B050"/>
          <w:highlight w:val="cyan"/>
          <w:rPrChange w:id="388" w:author="Harsh Vora" w:date="2018-10-06T16:26:00Z">
            <w:rPr>
              <w:rFonts w:ascii="Times New Roman" w:hAnsi="Times New Roman" w:cs="Times New Roman"/>
              <w:color w:val="00B050"/>
              <w:highlight w:val="cyan"/>
            </w:rPr>
          </w:rPrChange>
        </w:rPr>
        <w:t>Fig. 1a</w:t>
      </w:r>
      <w:r w:rsidR="00750D2D" w:rsidRPr="00BC3899">
        <w:rPr>
          <w:rFonts w:ascii="Times New Roman" w:hAnsi="Times New Roman" w:cs="Times New Roman"/>
          <w:highlight w:val="cyan"/>
          <w:rPrChange w:id="389" w:author="Harsh Vora" w:date="2018-10-06T16:26:00Z">
            <w:rPr>
              <w:rFonts w:ascii="Times New Roman" w:hAnsi="Times New Roman" w:cs="Times New Roman"/>
              <w:highlight w:val="cyan"/>
            </w:rPr>
          </w:rPrChange>
        </w:rPr>
        <w:t>]:</w:t>
      </w:r>
      <w:r w:rsidR="00750D2D" w:rsidRPr="00BC3899">
        <w:rPr>
          <w:rFonts w:ascii="Times New Roman" w:hAnsi="Times New Roman" w:cs="Times New Roman"/>
          <w:rPrChange w:id="390" w:author="Harsh Vora" w:date="2018-10-06T16:26:00Z">
            <w:rPr>
              <w:rFonts w:ascii="Times New Roman" w:hAnsi="Times New Roman" w:cs="Times New Roman"/>
            </w:rPr>
          </w:rPrChange>
        </w:rPr>
        <w:t xml:space="preserve"> </w:t>
      </w:r>
    </w:p>
    <w:p w14:paraId="437B2FCA" w14:textId="28E94AB2" w:rsidR="00750D2D" w:rsidRPr="00BC3899" w:rsidRDefault="00702B63" w:rsidP="00F861DB">
      <w:pPr>
        <w:spacing w:line="480" w:lineRule="auto"/>
        <w:rPr>
          <w:rFonts w:ascii="Times New Roman" w:eastAsiaTheme="minorEastAsia" w:hAnsi="Times New Roman" w:cs="Times New Roman"/>
          <w:rPrChange w:id="391" w:author="Harsh Vora" w:date="2018-10-06T16:26:00Z">
            <w:rPr>
              <w:rFonts w:ascii="Times New Roman" w:eastAsiaTheme="minorEastAsia" w:hAnsi="Times New Roman" w:cs="Times New Roman"/>
            </w:rPr>
          </w:rPrChange>
        </w:rPr>
      </w:pPr>
      <m:oMath>
        <m:sSub>
          <m:sSubPr>
            <m:ctrlPr>
              <w:rPr>
                <w:rFonts w:ascii="Cambria Math" w:hAnsi="Cambria Math" w:cs="Times New Roman"/>
                <w:i/>
                <w:rPrChange w:id="392" w:author="Harsh Vora" w:date="2018-10-06T16:26:00Z">
                  <w:rPr>
                    <w:rFonts w:ascii="Cambria Math" w:hAnsi="Cambria Math" w:cs="Times New Roman"/>
                    <w:i/>
                  </w:rPr>
                </w:rPrChange>
              </w:rPr>
            </m:ctrlPr>
          </m:sSubPr>
          <m:e>
            <m:r>
              <w:rPr>
                <w:rFonts w:ascii="Cambria Math" w:hAnsi="Cambria Math" w:cs="Times New Roman"/>
                <w:rPrChange w:id="393" w:author="Harsh Vora" w:date="2018-10-06T16:26:00Z">
                  <w:rPr>
                    <w:rFonts w:ascii="Cambria Math" w:hAnsi="Cambria Math" w:cs="Times New Roman"/>
                  </w:rPr>
                </w:rPrChange>
              </w:rPr>
              <m:t>f</m:t>
            </m:r>
          </m:e>
          <m:sub>
            <m:r>
              <w:rPr>
                <w:rFonts w:ascii="Cambria Math" w:hAnsi="Cambria Math" w:cs="Times New Roman"/>
                <w:rPrChange w:id="394" w:author="Harsh Vora" w:date="2018-10-06T16:26:00Z">
                  <w:rPr>
                    <w:rFonts w:ascii="Cambria Math" w:hAnsi="Cambria Math" w:cs="Times New Roman"/>
                  </w:rPr>
                </w:rPrChange>
              </w:rPr>
              <m:t>n</m:t>
            </m:r>
          </m:sub>
        </m:sSub>
        <m:r>
          <w:rPr>
            <w:rFonts w:ascii="Cambria Math" w:hAnsi="Cambria Math" w:cs="Times New Roman"/>
            <w:rPrChange w:id="395" w:author="Harsh Vora" w:date="2018-10-06T16:26:00Z">
              <w:rPr>
                <w:rFonts w:ascii="Cambria Math" w:hAnsi="Cambria Math" w:cs="Times New Roman"/>
              </w:rPr>
            </w:rPrChange>
          </w:rPr>
          <m:t>=</m:t>
        </m:r>
        <m:sSub>
          <m:sSubPr>
            <m:ctrlPr>
              <w:rPr>
                <w:rFonts w:ascii="Cambria Math" w:hAnsi="Cambria Math" w:cs="Times New Roman"/>
                <w:i/>
                <w:rPrChange w:id="396" w:author="Harsh Vora" w:date="2018-10-06T16:26:00Z">
                  <w:rPr>
                    <w:rFonts w:ascii="Cambria Math" w:hAnsi="Cambria Math" w:cs="Times New Roman"/>
                    <w:i/>
                  </w:rPr>
                </w:rPrChange>
              </w:rPr>
            </m:ctrlPr>
          </m:sSubPr>
          <m:e>
            <m:r>
              <w:rPr>
                <w:rFonts w:ascii="Cambria Math" w:hAnsi="Cambria Math" w:cs="Times New Roman"/>
                <w:rPrChange w:id="397" w:author="Harsh Vora" w:date="2018-10-06T16:26:00Z">
                  <w:rPr>
                    <w:rFonts w:ascii="Cambria Math" w:hAnsi="Cambria Math" w:cs="Times New Roman"/>
                  </w:rPr>
                </w:rPrChange>
              </w:rPr>
              <m:t>k</m:t>
            </m:r>
          </m:e>
          <m:sub>
            <m:r>
              <w:rPr>
                <w:rFonts w:ascii="Cambria Math" w:hAnsi="Cambria Math" w:cs="Times New Roman"/>
                <w:rPrChange w:id="398" w:author="Harsh Vora" w:date="2018-10-06T16:26:00Z">
                  <w:rPr>
                    <w:rFonts w:ascii="Cambria Math" w:hAnsi="Cambria Math" w:cs="Times New Roman"/>
                  </w:rPr>
                </w:rPrChange>
              </w:rPr>
              <m:t>n</m:t>
            </m:r>
          </m:sub>
        </m:sSub>
        <m:sSub>
          <m:sSubPr>
            <m:ctrlPr>
              <w:rPr>
                <w:rFonts w:ascii="Cambria Math" w:hAnsi="Cambria Math" w:cs="Times New Roman"/>
                <w:i/>
                <w:rPrChange w:id="399" w:author="Harsh Vora" w:date="2018-10-06T16:26:00Z">
                  <w:rPr>
                    <w:rFonts w:ascii="Cambria Math" w:hAnsi="Cambria Math" w:cs="Times New Roman"/>
                    <w:i/>
                  </w:rPr>
                </w:rPrChange>
              </w:rPr>
            </m:ctrlPr>
          </m:sSubPr>
          <m:e>
            <m:r>
              <w:rPr>
                <w:rFonts w:ascii="Cambria Math" w:hAnsi="Cambria Math" w:cs="Times New Roman"/>
                <w:rPrChange w:id="400" w:author="Harsh Vora" w:date="2018-10-06T16:26:00Z">
                  <w:rPr>
                    <w:rFonts w:ascii="Cambria Math" w:hAnsi="Cambria Math" w:cs="Times New Roman"/>
                  </w:rPr>
                </w:rPrChange>
              </w:rPr>
              <m:t>δ</m:t>
            </m:r>
          </m:e>
          <m:sub>
            <m:r>
              <w:rPr>
                <w:rFonts w:ascii="Cambria Math" w:hAnsi="Cambria Math" w:cs="Times New Roman"/>
                <w:rPrChange w:id="401" w:author="Harsh Vora" w:date="2018-10-06T16:26:00Z">
                  <w:rPr>
                    <w:rFonts w:ascii="Cambria Math" w:hAnsi="Cambria Math" w:cs="Times New Roman"/>
                  </w:rPr>
                </w:rPrChange>
              </w:rPr>
              <m:t>n</m:t>
            </m:r>
          </m:sub>
        </m:sSub>
      </m:oMath>
      <w:r w:rsidR="00750D2D" w:rsidRPr="00BC3899">
        <w:rPr>
          <w:rFonts w:ascii="Times New Roman" w:eastAsiaTheme="minorEastAsia" w:hAnsi="Times New Roman" w:cs="Times New Roman"/>
          <w:rPrChange w:id="402"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3"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4"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5"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6"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7"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8"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09"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10"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11" w:author="Harsh Vora" w:date="2018-10-06T16:26:00Z">
            <w:rPr>
              <w:rFonts w:ascii="Times New Roman" w:eastAsiaTheme="minorEastAsia" w:hAnsi="Times New Roman" w:cs="Times New Roman"/>
            </w:rPr>
          </w:rPrChange>
        </w:rPr>
        <w:tab/>
        <w:t>(</w:t>
      </w:r>
      <w:r w:rsidR="002812EE" w:rsidRPr="00BC3899">
        <w:rPr>
          <w:rFonts w:ascii="Times New Roman" w:eastAsiaTheme="minorEastAsia" w:hAnsi="Times New Roman" w:cs="Times New Roman"/>
          <w:rPrChange w:id="412" w:author="Harsh Vora" w:date="2018-10-06T16:26:00Z">
            <w:rPr>
              <w:rFonts w:ascii="Times New Roman" w:eastAsiaTheme="minorEastAsia" w:hAnsi="Times New Roman" w:cs="Times New Roman"/>
            </w:rPr>
          </w:rPrChange>
        </w:rPr>
        <w:t xml:space="preserve">Eq. </w:t>
      </w:r>
      <w:r w:rsidR="00750D2D" w:rsidRPr="00BC3899">
        <w:rPr>
          <w:rFonts w:ascii="Times New Roman" w:eastAsiaTheme="minorEastAsia" w:hAnsi="Times New Roman" w:cs="Times New Roman"/>
          <w:rPrChange w:id="413" w:author="Harsh Vora" w:date="2018-10-06T16:26:00Z">
            <w:rPr>
              <w:rFonts w:ascii="Times New Roman" w:eastAsiaTheme="minorEastAsia" w:hAnsi="Times New Roman" w:cs="Times New Roman"/>
            </w:rPr>
          </w:rPrChange>
        </w:rPr>
        <w:t>1)</w:t>
      </w:r>
    </w:p>
    <w:p w14:paraId="586B780C" w14:textId="2122122C" w:rsidR="00750D2D" w:rsidRPr="00BC3899" w:rsidRDefault="00702B63" w:rsidP="00750D2D">
      <w:pPr>
        <w:spacing w:line="480" w:lineRule="auto"/>
        <w:rPr>
          <w:rFonts w:ascii="Times New Roman" w:eastAsiaTheme="minorEastAsia" w:hAnsi="Times New Roman" w:cs="Times New Roman"/>
          <w:rPrChange w:id="414" w:author="Harsh Vora" w:date="2018-10-06T16:26:00Z">
            <w:rPr>
              <w:rFonts w:ascii="Times New Roman" w:eastAsiaTheme="minorEastAsia" w:hAnsi="Times New Roman" w:cs="Times New Roman"/>
            </w:rPr>
          </w:rPrChange>
        </w:rPr>
      </w:pPr>
      <m:oMath>
        <m:sSub>
          <m:sSubPr>
            <m:ctrlPr>
              <w:rPr>
                <w:rFonts w:ascii="Cambria Math" w:hAnsi="Cambria Math" w:cs="Times New Roman"/>
                <w:i/>
                <w:rPrChange w:id="415" w:author="Harsh Vora" w:date="2018-10-06T16:26:00Z">
                  <w:rPr>
                    <w:rFonts w:ascii="Cambria Math" w:hAnsi="Cambria Math" w:cs="Times New Roman"/>
                    <w:i/>
                  </w:rPr>
                </w:rPrChange>
              </w:rPr>
            </m:ctrlPr>
          </m:sSubPr>
          <m:e>
            <m:r>
              <w:rPr>
                <w:rFonts w:ascii="Cambria Math" w:hAnsi="Cambria Math" w:cs="Times New Roman"/>
                <w:rPrChange w:id="416" w:author="Harsh Vora" w:date="2018-10-06T16:26:00Z">
                  <w:rPr>
                    <w:rFonts w:ascii="Cambria Math" w:hAnsi="Cambria Math" w:cs="Times New Roman"/>
                  </w:rPr>
                </w:rPrChange>
              </w:rPr>
              <m:t>f</m:t>
            </m:r>
          </m:e>
          <m:sub>
            <m:r>
              <w:rPr>
                <w:rFonts w:ascii="Cambria Math" w:hAnsi="Cambria Math" w:cs="Times New Roman"/>
                <w:rPrChange w:id="417" w:author="Harsh Vora" w:date="2018-10-06T16:26:00Z">
                  <w:rPr>
                    <w:rFonts w:ascii="Cambria Math" w:hAnsi="Cambria Math" w:cs="Times New Roman"/>
                  </w:rPr>
                </w:rPrChange>
              </w:rPr>
              <m:t>s</m:t>
            </m:r>
          </m:sub>
        </m:sSub>
        <m:r>
          <w:rPr>
            <w:rFonts w:ascii="Cambria Math" w:hAnsi="Cambria Math" w:cs="Times New Roman"/>
            <w:rPrChange w:id="418" w:author="Harsh Vora" w:date="2018-10-06T16:26:00Z">
              <w:rPr>
                <w:rFonts w:ascii="Cambria Math" w:hAnsi="Cambria Math" w:cs="Times New Roman"/>
              </w:rPr>
            </w:rPrChange>
          </w:rPr>
          <m:t>=</m:t>
        </m:r>
        <m:sSub>
          <m:sSubPr>
            <m:ctrlPr>
              <w:rPr>
                <w:rFonts w:ascii="Cambria Math" w:hAnsi="Cambria Math" w:cs="Times New Roman"/>
                <w:i/>
                <w:rPrChange w:id="419" w:author="Harsh Vora" w:date="2018-10-06T16:26:00Z">
                  <w:rPr>
                    <w:rFonts w:ascii="Cambria Math" w:hAnsi="Cambria Math" w:cs="Times New Roman"/>
                    <w:i/>
                  </w:rPr>
                </w:rPrChange>
              </w:rPr>
            </m:ctrlPr>
          </m:sSubPr>
          <m:e>
            <m:r>
              <w:rPr>
                <w:rFonts w:ascii="Cambria Math" w:hAnsi="Cambria Math" w:cs="Times New Roman"/>
                <w:rPrChange w:id="420" w:author="Harsh Vora" w:date="2018-10-06T16:26:00Z">
                  <w:rPr>
                    <w:rFonts w:ascii="Cambria Math" w:hAnsi="Cambria Math" w:cs="Times New Roman"/>
                  </w:rPr>
                </w:rPrChange>
              </w:rPr>
              <m:t>k</m:t>
            </m:r>
          </m:e>
          <m:sub>
            <m:r>
              <w:rPr>
                <w:rFonts w:ascii="Cambria Math" w:hAnsi="Cambria Math" w:cs="Times New Roman"/>
                <w:rPrChange w:id="421" w:author="Harsh Vora" w:date="2018-10-06T16:26:00Z">
                  <w:rPr>
                    <w:rFonts w:ascii="Cambria Math" w:hAnsi="Cambria Math" w:cs="Times New Roman"/>
                  </w:rPr>
                </w:rPrChange>
              </w:rPr>
              <m:t>s</m:t>
            </m:r>
          </m:sub>
        </m:sSub>
        <m:sSub>
          <m:sSubPr>
            <m:ctrlPr>
              <w:rPr>
                <w:rFonts w:ascii="Cambria Math" w:hAnsi="Cambria Math" w:cs="Times New Roman"/>
                <w:i/>
                <w:rPrChange w:id="422" w:author="Harsh Vora" w:date="2018-10-06T16:26:00Z">
                  <w:rPr>
                    <w:rFonts w:ascii="Cambria Math" w:hAnsi="Cambria Math" w:cs="Times New Roman"/>
                    <w:i/>
                  </w:rPr>
                </w:rPrChange>
              </w:rPr>
            </m:ctrlPr>
          </m:sSubPr>
          <m:e>
            <m:r>
              <w:rPr>
                <w:rFonts w:ascii="Cambria Math" w:hAnsi="Cambria Math" w:cs="Times New Roman"/>
                <w:rPrChange w:id="423" w:author="Harsh Vora" w:date="2018-10-06T16:26:00Z">
                  <w:rPr>
                    <w:rFonts w:ascii="Cambria Math" w:hAnsi="Cambria Math" w:cs="Times New Roman"/>
                  </w:rPr>
                </w:rPrChange>
              </w:rPr>
              <m:t>δ</m:t>
            </m:r>
          </m:e>
          <m:sub>
            <m:r>
              <w:rPr>
                <w:rFonts w:ascii="Cambria Math" w:hAnsi="Cambria Math" w:cs="Times New Roman"/>
                <w:rPrChange w:id="424" w:author="Harsh Vora" w:date="2018-10-06T16:26:00Z">
                  <w:rPr>
                    <w:rFonts w:ascii="Cambria Math" w:hAnsi="Cambria Math" w:cs="Times New Roman"/>
                  </w:rPr>
                </w:rPrChange>
              </w:rPr>
              <m:t>s</m:t>
            </m:r>
          </m:sub>
        </m:sSub>
      </m:oMath>
      <w:r w:rsidR="002812EE" w:rsidRPr="00BC3899">
        <w:rPr>
          <w:rFonts w:ascii="Times New Roman" w:eastAsiaTheme="minorEastAsia" w:hAnsi="Times New Roman" w:cs="Times New Roman"/>
          <w:rPrChange w:id="425"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26"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27"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28"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29"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30"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31"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32"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33"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434" w:author="Harsh Vora" w:date="2018-10-06T16:26:00Z">
            <w:rPr>
              <w:rFonts w:ascii="Times New Roman" w:eastAsiaTheme="minorEastAsia" w:hAnsi="Times New Roman" w:cs="Times New Roman"/>
            </w:rPr>
          </w:rPrChange>
        </w:rPr>
        <w:tab/>
      </w:r>
      <w:r w:rsidR="00750D2D" w:rsidRPr="00BC3899">
        <w:rPr>
          <w:rFonts w:ascii="Times New Roman" w:eastAsiaTheme="minorEastAsia" w:hAnsi="Times New Roman" w:cs="Times New Roman"/>
          <w:rPrChange w:id="435" w:author="Harsh Vora" w:date="2018-10-06T16:26:00Z">
            <w:rPr>
              <w:rFonts w:ascii="Times New Roman" w:eastAsiaTheme="minorEastAsia" w:hAnsi="Times New Roman" w:cs="Times New Roman"/>
            </w:rPr>
          </w:rPrChange>
        </w:rPr>
        <w:t>(</w:t>
      </w:r>
      <w:r w:rsidR="002812EE" w:rsidRPr="00BC3899">
        <w:rPr>
          <w:rFonts w:ascii="Times New Roman" w:eastAsiaTheme="minorEastAsia" w:hAnsi="Times New Roman" w:cs="Times New Roman"/>
          <w:rPrChange w:id="436" w:author="Harsh Vora" w:date="2018-10-06T16:26:00Z">
            <w:rPr>
              <w:rFonts w:ascii="Times New Roman" w:eastAsiaTheme="minorEastAsia" w:hAnsi="Times New Roman" w:cs="Times New Roman"/>
            </w:rPr>
          </w:rPrChange>
        </w:rPr>
        <w:t xml:space="preserve">Eq. </w:t>
      </w:r>
      <w:r w:rsidR="00750D2D" w:rsidRPr="00BC3899">
        <w:rPr>
          <w:rFonts w:ascii="Times New Roman" w:eastAsiaTheme="minorEastAsia" w:hAnsi="Times New Roman" w:cs="Times New Roman"/>
          <w:rPrChange w:id="437" w:author="Harsh Vora" w:date="2018-10-06T16:26:00Z">
            <w:rPr>
              <w:rFonts w:ascii="Times New Roman" w:eastAsiaTheme="minorEastAsia" w:hAnsi="Times New Roman" w:cs="Times New Roman"/>
            </w:rPr>
          </w:rPrChange>
        </w:rPr>
        <w:t>2)</w:t>
      </w:r>
    </w:p>
    <w:p w14:paraId="68CDB827" w14:textId="79C39380" w:rsidR="002812EE" w:rsidRPr="00BC3899" w:rsidRDefault="00750D2D" w:rsidP="002812EE">
      <w:pPr>
        <w:spacing w:line="480" w:lineRule="auto"/>
        <w:rPr>
          <w:rFonts w:ascii="Times New Roman" w:hAnsi="Times New Roman" w:cs="Times New Roman"/>
          <w:rPrChange w:id="438" w:author="Harsh Vora" w:date="2018-10-06T16:26:00Z">
            <w:rPr>
              <w:rFonts w:ascii="Times New Roman" w:hAnsi="Times New Roman" w:cs="Times New Roman"/>
            </w:rPr>
          </w:rPrChange>
        </w:rPr>
      </w:pPr>
      <w:r w:rsidRPr="00BC3899">
        <w:rPr>
          <w:rFonts w:ascii="Times New Roman" w:hAnsi="Times New Roman" w:cs="Times New Roman"/>
          <w:rPrChange w:id="439" w:author="Harsh Vora" w:date="2018-10-06T16:26:00Z">
            <w:rPr>
              <w:rFonts w:ascii="Times New Roman" w:hAnsi="Times New Roman" w:cs="Times New Roman"/>
            </w:rPr>
          </w:rPrChange>
        </w:rPr>
        <w:t xml:space="preserve">where </w:t>
      </w:r>
      <w:r w:rsidRPr="00BC3899">
        <w:rPr>
          <w:rFonts w:ascii="Times New Roman" w:hAnsi="Times New Roman" w:cs="Times New Roman"/>
          <w:i/>
          <w:rPrChange w:id="440" w:author="Harsh Vora" w:date="2018-10-06T16:26:00Z">
            <w:rPr>
              <w:rFonts w:ascii="Times New Roman" w:hAnsi="Times New Roman" w:cs="Times New Roman"/>
              <w:i/>
            </w:rPr>
          </w:rPrChange>
        </w:rPr>
        <w:t>f</w:t>
      </w:r>
      <w:r w:rsidRPr="00BC3899">
        <w:rPr>
          <w:rFonts w:ascii="Times New Roman" w:hAnsi="Times New Roman" w:cs="Times New Roman"/>
          <w:i/>
          <w:vertAlign w:val="subscript"/>
          <w:rPrChange w:id="441" w:author="Harsh Vora" w:date="2018-10-06T16:26:00Z">
            <w:rPr>
              <w:rFonts w:ascii="Times New Roman" w:hAnsi="Times New Roman" w:cs="Times New Roman"/>
              <w:i/>
              <w:vertAlign w:val="subscript"/>
            </w:rPr>
          </w:rPrChange>
        </w:rPr>
        <w:t>n</w:t>
      </w:r>
      <w:r w:rsidRPr="00BC3899">
        <w:rPr>
          <w:rFonts w:ascii="Times New Roman" w:hAnsi="Times New Roman" w:cs="Times New Roman"/>
          <w:rPrChange w:id="442" w:author="Harsh Vora" w:date="2018-10-06T16:26:00Z">
            <w:rPr>
              <w:rFonts w:ascii="Times New Roman" w:hAnsi="Times New Roman" w:cs="Times New Roman"/>
            </w:rPr>
          </w:rPrChange>
        </w:rPr>
        <w:t xml:space="preserve"> is the repulsive normal force, </w:t>
      </w:r>
      <w:r w:rsidRPr="00BC3899">
        <w:rPr>
          <w:rFonts w:ascii="Times New Roman" w:hAnsi="Times New Roman" w:cs="Times New Roman"/>
          <w:i/>
          <w:rPrChange w:id="443" w:author="Harsh Vora" w:date="2018-10-06T16:26:00Z">
            <w:rPr>
              <w:rFonts w:ascii="Times New Roman" w:hAnsi="Times New Roman" w:cs="Times New Roman"/>
              <w:i/>
            </w:rPr>
          </w:rPrChange>
        </w:rPr>
        <w:t>k</w:t>
      </w:r>
      <w:r w:rsidRPr="00BC3899">
        <w:rPr>
          <w:rFonts w:ascii="Times New Roman" w:hAnsi="Times New Roman" w:cs="Times New Roman"/>
          <w:i/>
          <w:vertAlign w:val="subscript"/>
          <w:rPrChange w:id="444" w:author="Harsh Vora" w:date="2018-10-06T16:26:00Z">
            <w:rPr>
              <w:rFonts w:ascii="Times New Roman" w:hAnsi="Times New Roman" w:cs="Times New Roman"/>
              <w:i/>
              <w:vertAlign w:val="subscript"/>
            </w:rPr>
          </w:rPrChange>
        </w:rPr>
        <w:t>n</w:t>
      </w:r>
      <w:r w:rsidRPr="00BC3899">
        <w:rPr>
          <w:rFonts w:ascii="Times New Roman" w:hAnsi="Times New Roman" w:cs="Times New Roman"/>
          <w:rPrChange w:id="445" w:author="Harsh Vora" w:date="2018-10-06T16:26:00Z">
            <w:rPr>
              <w:rFonts w:ascii="Times New Roman" w:hAnsi="Times New Roman" w:cs="Times New Roman"/>
            </w:rPr>
          </w:rPrChange>
        </w:rPr>
        <w:t xml:space="preserve"> is the normal interparticle stiffness, </w:t>
      </w:r>
      <w:r w:rsidRPr="00BC3899">
        <w:rPr>
          <w:rFonts w:ascii="Times New Roman" w:hAnsi="Times New Roman" w:cs="Times New Roman"/>
          <w:i/>
          <w:rPrChange w:id="446" w:author="Harsh Vora" w:date="2018-10-06T16:26:00Z">
            <w:rPr>
              <w:rFonts w:ascii="Times New Roman" w:hAnsi="Times New Roman" w:cs="Times New Roman"/>
              <w:i/>
            </w:rPr>
          </w:rPrChange>
        </w:rPr>
        <w:t>δ</w:t>
      </w:r>
      <w:r w:rsidRPr="00BC3899">
        <w:rPr>
          <w:rFonts w:ascii="Times New Roman" w:hAnsi="Times New Roman" w:cs="Times New Roman"/>
          <w:i/>
          <w:vertAlign w:val="subscript"/>
          <w:rPrChange w:id="447" w:author="Harsh Vora" w:date="2018-10-06T16:26:00Z">
            <w:rPr>
              <w:rFonts w:ascii="Times New Roman" w:hAnsi="Times New Roman" w:cs="Times New Roman"/>
              <w:i/>
              <w:vertAlign w:val="subscript"/>
            </w:rPr>
          </w:rPrChange>
        </w:rPr>
        <w:t>n</w:t>
      </w:r>
      <w:r w:rsidRPr="00BC3899">
        <w:rPr>
          <w:rFonts w:ascii="Times New Roman" w:hAnsi="Times New Roman" w:cs="Times New Roman"/>
          <w:rPrChange w:id="448" w:author="Harsh Vora" w:date="2018-10-06T16:26:00Z">
            <w:rPr>
              <w:rFonts w:ascii="Times New Roman" w:hAnsi="Times New Roman" w:cs="Times New Roman"/>
            </w:rPr>
          </w:rPrChange>
        </w:rPr>
        <w:t xml:space="preserve"> is the amount of overlap between particles in contact, </w:t>
      </w:r>
      <w:r w:rsidRPr="00BC3899">
        <w:rPr>
          <w:rFonts w:ascii="Times New Roman" w:hAnsi="Times New Roman" w:cs="Times New Roman"/>
          <w:i/>
          <w:rPrChange w:id="449" w:author="Harsh Vora" w:date="2018-10-06T16:26:00Z">
            <w:rPr>
              <w:rFonts w:ascii="Times New Roman" w:hAnsi="Times New Roman" w:cs="Times New Roman"/>
              <w:i/>
            </w:rPr>
          </w:rPrChange>
        </w:rPr>
        <w:t>f</w:t>
      </w:r>
      <w:r w:rsidRPr="00BC3899">
        <w:rPr>
          <w:rFonts w:ascii="Times New Roman" w:hAnsi="Times New Roman" w:cs="Times New Roman"/>
          <w:i/>
          <w:vertAlign w:val="subscript"/>
          <w:rPrChange w:id="450" w:author="Harsh Vora" w:date="2018-10-06T16:26:00Z">
            <w:rPr>
              <w:rFonts w:ascii="Times New Roman" w:hAnsi="Times New Roman" w:cs="Times New Roman"/>
              <w:i/>
              <w:vertAlign w:val="subscript"/>
            </w:rPr>
          </w:rPrChange>
        </w:rPr>
        <w:t>s</w:t>
      </w:r>
      <w:r w:rsidRPr="00BC3899">
        <w:rPr>
          <w:rFonts w:ascii="Times New Roman" w:hAnsi="Times New Roman" w:cs="Times New Roman"/>
          <w:rPrChange w:id="451" w:author="Harsh Vora" w:date="2018-10-06T16:26:00Z">
            <w:rPr>
              <w:rFonts w:ascii="Times New Roman" w:hAnsi="Times New Roman" w:cs="Times New Roman"/>
            </w:rPr>
          </w:rPrChange>
        </w:rPr>
        <w:t xml:space="preserve"> is the shear force, </w:t>
      </w:r>
      <w:r w:rsidRPr="00BC3899">
        <w:rPr>
          <w:rFonts w:ascii="Times New Roman" w:hAnsi="Times New Roman" w:cs="Times New Roman"/>
          <w:i/>
          <w:rPrChange w:id="452" w:author="Harsh Vora" w:date="2018-10-06T16:26:00Z">
            <w:rPr>
              <w:rFonts w:ascii="Times New Roman" w:hAnsi="Times New Roman" w:cs="Times New Roman"/>
              <w:i/>
            </w:rPr>
          </w:rPrChange>
        </w:rPr>
        <w:t>k</w:t>
      </w:r>
      <w:r w:rsidRPr="00BC3899">
        <w:rPr>
          <w:rFonts w:ascii="Times New Roman" w:hAnsi="Times New Roman" w:cs="Times New Roman"/>
          <w:i/>
          <w:vertAlign w:val="subscript"/>
          <w:rPrChange w:id="453" w:author="Harsh Vora" w:date="2018-10-06T16:26:00Z">
            <w:rPr>
              <w:rFonts w:ascii="Times New Roman" w:hAnsi="Times New Roman" w:cs="Times New Roman"/>
              <w:i/>
              <w:vertAlign w:val="subscript"/>
            </w:rPr>
          </w:rPrChange>
        </w:rPr>
        <w:t>s</w:t>
      </w:r>
      <w:r w:rsidRPr="00BC3899">
        <w:rPr>
          <w:rFonts w:ascii="Times New Roman" w:hAnsi="Times New Roman" w:cs="Times New Roman"/>
          <w:rPrChange w:id="454" w:author="Harsh Vora" w:date="2018-10-06T16:26:00Z">
            <w:rPr>
              <w:rFonts w:ascii="Times New Roman" w:hAnsi="Times New Roman" w:cs="Times New Roman"/>
            </w:rPr>
          </w:rPrChange>
        </w:rPr>
        <w:t xml:space="preserve"> is the shear stiffness, </w:t>
      </w:r>
      <w:r w:rsidRPr="00BC3899">
        <w:rPr>
          <w:rFonts w:ascii="Times New Roman" w:hAnsi="Times New Roman" w:cs="Times New Roman"/>
          <w:i/>
          <w:rPrChange w:id="455" w:author="Harsh Vora" w:date="2018-10-06T16:26:00Z">
            <w:rPr>
              <w:rFonts w:ascii="Times New Roman" w:hAnsi="Times New Roman" w:cs="Times New Roman"/>
              <w:i/>
            </w:rPr>
          </w:rPrChange>
        </w:rPr>
        <w:t>δ</w:t>
      </w:r>
      <w:r w:rsidR="00EA3A16" w:rsidRPr="00BC3899">
        <w:rPr>
          <w:rFonts w:ascii="Times New Roman" w:hAnsi="Times New Roman" w:cs="Times New Roman"/>
          <w:i/>
          <w:vertAlign w:val="subscript"/>
          <w:rPrChange w:id="456" w:author="Harsh Vora" w:date="2018-10-06T16:26:00Z">
            <w:rPr>
              <w:rFonts w:ascii="Times New Roman" w:hAnsi="Times New Roman" w:cs="Times New Roman"/>
              <w:i/>
              <w:vertAlign w:val="subscript"/>
            </w:rPr>
          </w:rPrChange>
        </w:rPr>
        <w:t>s</w:t>
      </w:r>
      <w:r w:rsidRPr="00BC3899">
        <w:rPr>
          <w:rFonts w:ascii="Times New Roman" w:hAnsi="Times New Roman" w:cs="Times New Roman"/>
          <w:rPrChange w:id="457" w:author="Harsh Vora" w:date="2018-10-06T16:26:00Z">
            <w:rPr>
              <w:rFonts w:ascii="Times New Roman" w:hAnsi="Times New Roman" w:cs="Times New Roman"/>
            </w:rPr>
          </w:rPrChange>
        </w:rPr>
        <w:t xml:space="preserve"> is the shear offset of particle centers.</w:t>
      </w:r>
      <w:r w:rsidR="00764263" w:rsidRPr="00BC3899">
        <w:rPr>
          <w:rFonts w:ascii="Times New Roman" w:hAnsi="Times New Roman" w:cs="Times New Roman"/>
          <w:rPrChange w:id="458" w:author="Harsh Vora" w:date="2018-10-06T16:26:00Z">
            <w:rPr>
              <w:rFonts w:ascii="Times New Roman" w:hAnsi="Times New Roman" w:cs="Times New Roman"/>
            </w:rPr>
          </w:rPrChange>
        </w:rPr>
        <w:t xml:space="preserve"> We implement the</w:t>
      </w:r>
      <w:r w:rsidR="007A72DD" w:rsidRPr="00BC3899">
        <w:rPr>
          <w:rFonts w:ascii="Times New Roman" w:hAnsi="Times New Roman" w:cs="Times New Roman"/>
          <w:rPrChange w:id="459" w:author="Harsh Vora" w:date="2018-10-06T16:26:00Z">
            <w:rPr>
              <w:rFonts w:ascii="Times New Roman" w:hAnsi="Times New Roman" w:cs="Times New Roman"/>
            </w:rPr>
          </w:rPrChange>
        </w:rPr>
        <w:t xml:space="preserve"> non-linear</w:t>
      </w:r>
      <w:r w:rsidR="00764263" w:rsidRPr="00BC3899">
        <w:rPr>
          <w:rFonts w:ascii="Times New Roman" w:hAnsi="Times New Roman" w:cs="Times New Roman"/>
          <w:rPrChange w:id="460" w:author="Harsh Vora" w:date="2018-10-06T16:26:00Z">
            <w:rPr>
              <w:rFonts w:ascii="Times New Roman" w:hAnsi="Times New Roman" w:cs="Times New Roman"/>
            </w:rPr>
          </w:rPrChange>
        </w:rPr>
        <w:t xml:space="preserve"> Hertz-Mindlin</w:t>
      </w:r>
      <w:r w:rsidR="007A72DD" w:rsidRPr="00BC3899">
        <w:rPr>
          <w:rFonts w:ascii="Times New Roman" w:hAnsi="Times New Roman" w:cs="Times New Roman"/>
          <w:rPrChange w:id="461" w:author="Harsh Vora" w:date="2018-10-06T16:26:00Z">
            <w:rPr>
              <w:rFonts w:ascii="Times New Roman" w:hAnsi="Times New Roman" w:cs="Times New Roman"/>
            </w:rPr>
          </w:rPrChange>
        </w:rPr>
        <w:t xml:space="preserve"> theory</w:t>
      </w:r>
      <w:r w:rsidR="00764263" w:rsidRPr="00BC3899">
        <w:rPr>
          <w:rFonts w:ascii="Times New Roman" w:hAnsi="Times New Roman" w:cs="Times New Roman"/>
          <w:rPrChange w:id="462" w:author="Harsh Vora" w:date="2018-10-06T16:26:00Z">
            <w:rPr>
              <w:rFonts w:ascii="Times New Roman" w:hAnsi="Times New Roman" w:cs="Times New Roman"/>
            </w:rPr>
          </w:rPrChange>
        </w:rPr>
        <w:t xml:space="preserve"> [</w:t>
      </w:r>
      <w:r w:rsidR="00764263" w:rsidRPr="00BC3899">
        <w:rPr>
          <w:rFonts w:ascii="Times New Roman" w:hAnsi="Times New Roman" w:cs="Times New Roman"/>
          <w:color w:val="7030A0"/>
          <w:rPrChange w:id="463" w:author="Harsh Vora" w:date="2018-10-06T16:26:00Z">
            <w:rPr>
              <w:rFonts w:ascii="Times New Roman" w:hAnsi="Times New Roman" w:cs="Times New Roman"/>
              <w:color w:val="7030A0"/>
            </w:rPr>
          </w:rPrChange>
        </w:rPr>
        <w:t>Johnson, 1985</w:t>
      </w:r>
      <w:r w:rsidR="00764263" w:rsidRPr="00BC3899">
        <w:rPr>
          <w:rFonts w:ascii="Times New Roman" w:hAnsi="Times New Roman" w:cs="Times New Roman"/>
          <w:rPrChange w:id="464" w:author="Harsh Vora" w:date="2018-10-06T16:26:00Z">
            <w:rPr>
              <w:rFonts w:ascii="Times New Roman" w:hAnsi="Times New Roman" w:cs="Times New Roman"/>
            </w:rPr>
          </w:rPrChange>
        </w:rPr>
        <w:t>] to calculate</w:t>
      </w:r>
      <w:r w:rsidR="002812EE" w:rsidRPr="00BC3899">
        <w:rPr>
          <w:rFonts w:ascii="Times New Roman" w:hAnsi="Times New Roman" w:cs="Times New Roman"/>
          <w:rPrChange w:id="465" w:author="Harsh Vora" w:date="2018-10-06T16:26:00Z">
            <w:rPr>
              <w:rFonts w:ascii="Times New Roman" w:hAnsi="Times New Roman" w:cs="Times New Roman"/>
            </w:rPr>
          </w:rPrChange>
        </w:rPr>
        <w:t xml:space="preserve"> </w:t>
      </w:r>
      <w:r w:rsidR="002812EE" w:rsidRPr="00BC3899">
        <w:rPr>
          <w:rFonts w:ascii="Times New Roman" w:hAnsi="Times New Roman" w:cs="Times New Roman"/>
          <w:i/>
          <w:rPrChange w:id="466" w:author="Harsh Vora" w:date="2018-10-06T16:26:00Z">
            <w:rPr>
              <w:rFonts w:ascii="Times New Roman" w:hAnsi="Times New Roman" w:cs="Times New Roman"/>
              <w:i/>
            </w:rPr>
          </w:rPrChange>
        </w:rPr>
        <w:t>k</w:t>
      </w:r>
      <w:r w:rsidR="002812EE" w:rsidRPr="00BC3899">
        <w:rPr>
          <w:rFonts w:ascii="Times New Roman" w:hAnsi="Times New Roman" w:cs="Times New Roman"/>
          <w:i/>
          <w:vertAlign w:val="subscript"/>
          <w:rPrChange w:id="467" w:author="Harsh Vora" w:date="2018-10-06T16:26:00Z">
            <w:rPr>
              <w:rFonts w:ascii="Times New Roman" w:hAnsi="Times New Roman" w:cs="Times New Roman"/>
              <w:i/>
              <w:vertAlign w:val="subscript"/>
            </w:rPr>
          </w:rPrChange>
        </w:rPr>
        <w:t>n</w:t>
      </w:r>
      <w:r w:rsidR="002812EE" w:rsidRPr="00BC3899">
        <w:rPr>
          <w:rFonts w:ascii="Times New Roman" w:hAnsi="Times New Roman" w:cs="Times New Roman"/>
          <w:rPrChange w:id="468" w:author="Harsh Vora" w:date="2018-10-06T16:26:00Z">
            <w:rPr>
              <w:rFonts w:ascii="Times New Roman" w:hAnsi="Times New Roman" w:cs="Times New Roman"/>
            </w:rPr>
          </w:rPrChange>
        </w:rPr>
        <w:t xml:space="preserve"> and </w:t>
      </w:r>
      <w:r w:rsidR="002812EE" w:rsidRPr="00BC3899">
        <w:rPr>
          <w:rFonts w:ascii="Times New Roman" w:hAnsi="Times New Roman" w:cs="Times New Roman"/>
          <w:i/>
          <w:rPrChange w:id="469" w:author="Harsh Vora" w:date="2018-10-06T16:26:00Z">
            <w:rPr>
              <w:rFonts w:ascii="Times New Roman" w:hAnsi="Times New Roman" w:cs="Times New Roman"/>
              <w:i/>
            </w:rPr>
          </w:rPrChange>
        </w:rPr>
        <w:t>k</w:t>
      </w:r>
      <w:r w:rsidR="002812EE" w:rsidRPr="00BC3899">
        <w:rPr>
          <w:rFonts w:ascii="Times New Roman" w:hAnsi="Times New Roman" w:cs="Times New Roman"/>
          <w:i/>
          <w:vertAlign w:val="subscript"/>
          <w:rPrChange w:id="470" w:author="Harsh Vora" w:date="2018-10-06T16:26:00Z">
            <w:rPr>
              <w:rFonts w:ascii="Times New Roman" w:hAnsi="Times New Roman" w:cs="Times New Roman"/>
              <w:i/>
              <w:vertAlign w:val="subscript"/>
            </w:rPr>
          </w:rPrChange>
        </w:rPr>
        <w:t>s</w:t>
      </w:r>
      <w:r w:rsidR="00764263" w:rsidRPr="00BC3899">
        <w:rPr>
          <w:rFonts w:ascii="Times New Roman" w:hAnsi="Times New Roman" w:cs="Times New Roman"/>
          <w:rPrChange w:id="471" w:author="Harsh Vora" w:date="2018-10-06T16:26:00Z">
            <w:rPr>
              <w:rFonts w:ascii="Times New Roman" w:hAnsi="Times New Roman" w:cs="Times New Roman"/>
            </w:rPr>
          </w:rPrChange>
        </w:rPr>
        <w:t xml:space="preserve">, which </w:t>
      </w:r>
      <w:r w:rsidR="002812EE" w:rsidRPr="00BC3899">
        <w:rPr>
          <w:rFonts w:ascii="Times New Roman" w:hAnsi="Times New Roman" w:cs="Times New Roman"/>
          <w:rPrChange w:id="472" w:author="Harsh Vora" w:date="2018-10-06T16:26:00Z">
            <w:rPr>
              <w:rFonts w:ascii="Times New Roman" w:hAnsi="Times New Roman" w:cs="Times New Roman"/>
            </w:rPr>
          </w:rPrChange>
        </w:rPr>
        <w:t>are related to the elasticity of the particles the contact area of overlapping particles:</w:t>
      </w:r>
    </w:p>
    <w:p w14:paraId="0ED0DEDE" w14:textId="46CFE073" w:rsidR="002812EE" w:rsidRPr="00BC3899" w:rsidRDefault="002812EE" w:rsidP="00750D2D">
      <w:pPr>
        <w:spacing w:line="480" w:lineRule="auto"/>
        <w:rPr>
          <w:rFonts w:ascii="Times New Roman" w:eastAsiaTheme="minorEastAsia" w:hAnsi="Times New Roman" w:cs="Times New Roman"/>
          <w:rPrChange w:id="473" w:author="Harsh Vora" w:date="2018-10-06T16:26:00Z">
            <w:rPr>
              <w:rFonts w:ascii="Times New Roman" w:eastAsiaTheme="minorEastAsia" w:hAnsi="Times New Roman" w:cs="Times New Roman"/>
            </w:rPr>
          </w:rPrChange>
        </w:rPr>
      </w:pPr>
      <w:r w:rsidRPr="00BC3899">
        <w:rPr>
          <w:rFonts w:ascii="Times New Roman" w:hAnsi="Times New Roman" w:cs="Times New Roman"/>
          <w:rPrChange w:id="474" w:author="Harsh Vora" w:date="2018-10-06T16:26:00Z">
            <w:rPr>
              <w:rFonts w:ascii="Times New Roman" w:hAnsi="Times New Roman" w:cs="Times New Roman"/>
            </w:rPr>
          </w:rPrChange>
        </w:rPr>
        <w:t xml:space="preserve"> </w:t>
      </w:r>
      <m:oMath>
        <m:sSub>
          <m:sSubPr>
            <m:ctrlPr>
              <w:rPr>
                <w:rFonts w:ascii="Cambria Math" w:hAnsi="Cambria Math" w:cs="Times New Roman"/>
                <w:i/>
                <w:rPrChange w:id="475" w:author="Harsh Vora" w:date="2018-10-06T16:26:00Z">
                  <w:rPr>
                    <w:rFonts w:ascii="Cambria Math" w:hAnsi="Cambria Math" w:cs="Times New Roman"/>
                    <w:i/>
                  </w:rPr>
                </w:rPrChange>
              </w:rPr>
            </m:ctrlPr>
          </m:sSubPr>
          <m:e>
            <m:r>
              <w:rPr>
                <w:rFonts w:ascii="Cambria Math" w:hAnsi="Cambria Math" w:cs="Times New Roman"/>
                <w:rPrChange w:id="476" w:author="Harsh Vora" w:date="2018-10-06T16:26:00Z">
                  <w:rPr>
                    <w:rFonts w:ascii="Cambria Math" w:hAnsi="Cambria Math" w:cs="Times New Roman"/>
                  </w:rPr>
                </w:rPrChange>
              </w:rPr>
              <m:t>k</m:t>
            </m:r>
          </m:e>
          <m:sub>
            <m:r>
              <w:rPr>
                <w:rFonts w:ascii="Cambria Math" w:hAnsi="Cambria Math" w:cs="Times New Roman"/>
                <w:rPrChange w:id="477" w:author="Harsh Vora" w:date="2018-10-06T16:26:00Z">
                  <w:rPr>
                    <w:rFonts w:ascii="Cambria Math" w:hAnsi="Cambria Math" w:cs="Times New Roman"/>
                  </w:rPr>
                </w:rPrChange>
              </w:rPr>
              <m:t>n</m:t>
            </m:r>
          </m:sub>
        </m:sSub>
        <m:r>
          <w:rPr>
            <w:rFonts w:ascii="Cambria Math" w:hAnsi="Cambria Math" w:cs="Times New Roman"/>
            <w:rPrChange w:id="478" w:author="Harsh Vora" w:date="2018-10-06T16:26:00Z">
              <w:rPr>
                <w:rFonts w:ascii="Cambria Math" w:hAnsi="Cambria Math" w:cs="Times New Roman"/>
              </w:rPr>
            </w:rPrChange>
          </w:rPr>
          <m:t>=</m:t>
        </m:r>
        <m:sSub>
          <m:sSubPr>
            <m:ctrlPr>
              <w:rPr>
                <w:rFonts w:ascii="Cambria Math" w:eastAsiaTheme="minorEastAsia" w:hAnsi="Cambria Math" w:cs="Times New Roman"/>
                <w:i/>
                <w:rPrChange w:id="479"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480" w:author="Harsh Vora" w:date="2018-10-06T16:26:00Z">
                  <w:rPr>
                    <w:rFonts w:ascii="Cambria Math" w:eastAsiaTheme="minorEastAsia" w:hAnsi="Cambria Math" w:cs="Times New Roman"/>
                  </w:rPr>
                </w:rPrChange>
              </w:rPr>
              <m:t>E</m:t>
            </m:r>
          </m:e>
          <m:sub>
            <m:r>
              <w:rPr>
                <w:rFonts w:ascii="Cambria Math" w:eastAsiaTheme="minorEastAsia" w:hAnsi="Cambria Math" w:cs="Times New Roman"/>
                <w:rPrChange w:id="481" w:author="Harsh Vora" w:date="2018-10-06T16:26:00Z">
                  <w:rPr>
                    <w:rFonts w:ascii="Cambria Math" w:eastAsiaTheme="minorEastAsia" w:hAnsi="Cambria Math" w:cs="Times New Roman"/>
                  </w:rPr>
                </w:rPrChange>
              </w:rPr>
              <m:t>p</m:t>
            </m:r>
          </m:sub>
        </m:sSub>
        <m:f>
          <m:fPr>
            <m:ctrlPr>
              <w:rPr>
                <w:rFonts w:ascii="Cambria Math" w:eastAsiaTheme="minorEastAsia" w:hAnsi="Cambria Math" w:cs="Times New Roman"/>
                <w:i/>
                <w:rPrChange w:id="482" w:author="Harsh Vora" w:date="2018-10-06T16:26:00Z">
                  <w:rPr>
                    <w:rFonts w:ascii="Cambria Math" w:eastAsiaTheme="minorEastAsia" w:hAnsi="Cambria Math" w:cs="Times New Roman"/>
                    <w:i/>
                  </w:rPr>
                </w:rPrChange>
              </w:rPr>
            </m:ctrlPr>
          </m:fPr>
          <m:num>
            <m:sSub>
              <m:sSubPr>
                <m:ctrlPr>
                  <w:rPr>
                    <w:rFonts w:ascii="Cambria Math" w:eastAsiaTheme="minorEastAsia" w:hAnsi="Cambria Math" w:cs="Times New Roman"/>
                    <w:i/>
                    <w:rPrChange w:id="483"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484"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485" w:author="Harsh Vora" w:date="2018-10-06T16:26:00Z">
                      <w:rPr>
                        <w:rFonts w:ascii="Cambria Math" w:eastAsiaTheme="minorEastAsia" w:hAnsi="Cambria Math" w:cs="Times New Roman"/>
                      </w:rPr>
                    </w:rPrChange>
                  </w:rPr>
                  <m:t>a</m:t>
                </m:r>
              </m:sub>
            </m:sSub>
            <m:sSub>
              <m:sSubPr>
                <m:ctrlPr>
                  <w:rPr>
                    <w:rFonts w:ascii="Cambria Math" w:eastAsiaTheme="minorEastAsia" w:hAnsi="Cambria Math" w:cs="Times New Roman"/>
                    <w:i/>
                    <w:rPrChange w:id="486"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487"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488" w:author="Harsh Vora" w:date="2018-10-06T16:26:00Z">
                      <w:rPr>
                        <w:rFonts w:ascii="Cambria Math" w:eastAsiaTheme="minorEastAsia" w:hAnsi="Cambria Math" w:cs="Times New Roman"/>
                      </w:rPr>
                    </w:rPrChange>
                  </w:rPr>
                  <m:t>b</m:t>
                </m:r>
              </m:sub>
            </m:sSub>
          </m:num>
          <m:den>
            <m:r>
              <w:rPr>
                <w:rFonts w:ascii="Cambria Math" w:eastAsiaTheme="minorEastAsia" w:hAnsi="Cambria Math" w:cs="Times New Roman"/>
                <w:rPrChange w:id="489"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490"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491"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492" w:author="Harsh Vora" w:date="2018-10-06T16:26:00Z">
                      <w:rPr>
                        <w:rFonts w:ascii="Cambria Math" w:eastAsiaTheme="minorEastAsia" w:hAnsi="Cambria Math" w:cs="Times New Roman"/>
                      </w:rPr>
                    </w:rPrChange>
                  </w:rPr>
                  <m:t>a+</m:t>
                </m:r>
              </m:sub>
            </m:sSub>
            <m:sSub>
              <m:sSubPr>
                <m:ctrlPr>
                  <w:rPr>
                    <w:rFonts w:ascii="Cambria Math" w:eastAsiaTheme="minorEastAsia" w:hAnsi="Cambria Math" w:cs="Times New Roman"/>
                    <w:i/>
                    <w:rPrChange w:id="493"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494"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495"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496" w:author="Harsh Vora" w:date="2018-10-06T16:26:00Z">
                  <w:rPr>
                    <w:rFonts w:ascii="Cambria Math" w:eastAsiaTheme="minorEastAsia" w:hAnsi="Cambria Math" w:cs="Times New Roman"/>
                  </w:rPr>
                </w:rPrChange>
              </w:rPr>
              <m:t>)</m:t>
            </m:r>
          </m:den>
        </m:f>
      </m:oMath>
      <w:r w:rsidR="009F4038" w:rsidRPr="00BC3899">
        <w:rPr>
          <w:rFonts w:ascii="Times New Roman" w:eastAsiaTheme="minorEastAsia" w:hAnsi="Times New Roman" w:cs="Times New Roman"/>
          <w:rPrChange w:id="497" w:author="Harsh Vora" w:date="2018-10-06T16:26:00Z">
            <w:rPr>
              <w:rFonts w:ascii="Times New Roman" w:eastAsiaTheme="minorEastAsia" w:hAnsi="Times New Roman" w:cs="Times New Roman"/>
            </w:rPr>
          </w:rPrChange>
        </w:rPr>
        <w:t xml:space="preserve"> </w:t>
      </w:r>
      <w:r w:rsidRPr="00BC3899">
        <w:rPr>
          <w:rFonts w:ascii="Times New Roman" w:eastAsiaTheme="minorEastAsia" w:hAnsi="Times New Roman" w:cs="Times New Roman"/>
          <w:rPrChange w:id="498"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499"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0"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1"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2"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3"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4"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5"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06" w:author="Harsh Vora" w:date="2018-10-06T16:26:00Z">
            <w:rPr>
              <w:rFonts w:ascii="Times New Roman" w:eastAsiaTheme="minorEastAsia" w:hAnsi="Times New Roman" w:cs="Times New Roman"/>
            </w:rPr>
          </w:rPrChange>
        </w:rPr>
        <w:tab/>
        <w:t>(Eq. 3)</w:t>
      </w:r>
    </w:p>
    <w:p w14:paraId="12CC4D36" w14:textId="5D1B155F" w:rsidR="002812EE" w:rsidRPr="00BC3899" w:rsidRDefault="00702B63" w:rsidP="002812EE">
      <w:pPr>
        <w:spacing w:line="480" w:lineRule="auto"/>
        <w:rPr>
          <w:rFonts w:ascii="Times New Roman" w:eastAsiaTheme="minorEastAsia" w:hAnsi="Times New Roman" w:cs="Times New Roman"/>
          <w:rPrChange w:id="507" w:author="Harsh Vora" w:date="2018-10-06T16:26:00Z">
            <w:rPr>
              <w:rFonts w:ascii="Times New Roman" w:eastAsiaTheme="minorEastAsia" w:hAnsi="Times New Roman" w:cs="Times New Roman"/>
            </w:rPr>
          </w:rPrChange>
        </w:rPr>
      </w:pPr>
      <m:oMath>
        <m:sSub>
          <m:sSubPr>
            <m:ctrlPr>
              <w:rPr>
                <w:rFonts w:ascii="Cambria Math" w:hAnsi="Cambria Math" w:cs="Times New Roman"/>
                <w:i/>
                <w:rPrChange w:id="508" w:author="Harsh Vora" w:date="2018-10-06T16:26:00Z">
                  <w:rPr>
                    <w:rFonts w:ascii="Cambria Math" w:hAnsi="Cambria Math" w:cs="Times New Roman"/>
                    <w:i/>
                  </w:rPr>
                </w:rPrChange>
              </w:rPr>
            </m:ctrlPr>
          </m:sSubPr>
          <m:e>
            <m:r>
              <w:rPr>
                <w:rFonts w:ascii="Cambria Math" w:hAnsi="Cambria Math" w:cs="Times New Roman"/>
                <w:rPrChange w:id="509" w:author="Harsh Vora" w:date="2018-10-06T16:26:00Z">
                  <w:rPr>
                    <w:rFonts w:ascii="Cambria Math" w:hAnsi="Cambria Math" w:cs="Times New Roman"/>
                  </w:rPr>
                </w:rPrChange>
              </w:rPr>
              <m:t>k</m:t>
            </m:r>
          </m:e>
          <m:sub>
            <m:r>
              <w:rPr>
                <w:rFonts w:ascii="Cambria Math" w:hAnsi="Cambria Math" w:cs="Times New Roman"/>
                <w:rPrChange w:id="510" w:author="Harsh Vora" w:date="2018-10-06T16:26:00Z">
                  <w:rPr>
                    <w:rFonts w:ascii="Cambria Math" w:hAnsi="Cambria Math" w:cs="Times New Roman"/>
                  </w:rPr>
                </w:rPrChange>
              </w:rPr>
              <m:t>s</m:t>
            </m:r>
          </m:sub>
        </m:sSub>
        <m:r>
          <w:rPr>
            <w:rFonts w:ascii="Cambria Math" w:hAnsi="Cambria Math" w:cs="Times New Roman"/>
            <w:rPrChange w:id="511" w:author="Harsh Vora" w:date="2018-10-06T16:26:00Z">
              <w:rPr>
                <w:rFonts w:ascii="Cambria Math" w:hAnsi="Cambria Math" w:cs="Times New Roman"/>
              </w:rPr>
            </w:rPrChange>
          </w:rPr>
          <m:t>=</m:t>
        </m:r>
        <m:sSub>
          <m:sSubPr>
            <m:ctrlPr>
              <w:rPr>
                <w:rFonts w:ascii="Cambria Math" w:eastAsiaTheme="minorEastAsia" w:hAnsi="Cambria Math" w:cs="Times New Roman"/>
                <w:i/>
                <w:rPrChange w:id="512"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513" w:author="Harsh Vora" w:date="2018-10-06T16:26:00Z">
                  <w:rPr>
                    <w:rFonts w:ascii="Cambria Math" w:eastAsiaTheme="minorEastAsia" w:hAnsi="Cambria Math" w:cs="Times New Roman"/>
                  </w:rPr>
                </w:rPrChange>
              </w:rPr>
              <m:t>G</m:t>
            </m:r>
          </m:e>
          <m:sub>
            <m:r>
              <w:rPr>
                <w:rFonts w:ascii="Cambria Math" w:eastAsiaTheme="minorEastAsia" w:hAnsi="Cambria Math" w:cs="Times New Roman"/>
                <w:rPrChange w:id="514" w:author="Harsh Vora" w:date="2018-10-06T16:26:00Z">
                  <w:rPr>
                    <w:rFonts w:ascii="Cambria Math" w:eastAsiaTheme="minorEastAsia" w:hAnsi="Cambria Math" w:cs="Times New Roman"/>
                  </w:rPr>
                </w:rPrChange>
              </w:rPr>
              <m:t>p</m:t>
            </m:r>
          </m:sub>
        </m:sSub>
        <m:f>
          <m:fPr>
            <m:ctrlPr>
              <w:rPr>
                <w:rFonts w:ascii="Cambria Math" w:eastAsiaTheme="minorEastAsia" w:hAnsi="Cambria Math" w:cs="Times New Roman"/>
                <w:i/>
                <w:rPrChange w:id="515" w:author="Harsh Vora" w:date="2018-10-06T16:26:00Z">
                  <w:rPr>
                    <w:rFonts w:ascii="Cambria Math" w:eastAsiaTheme="minorEastAsia" w:hAnsi="Cambria Math" w:cs="Times New Roman"/>
                    <w:i/>
                  </w:rPr>
                </w:rPrChange>
              </w:rPr>
            </m:ctrlPr>
          </m:fPr>
          <m:num>
            <m:sSub>
              <m:sSubPr>
                <m:ctrlPr>
                  <w:rPr>
                    <w:rFonts w:ascii="Cambria Math" w:eastAsiaTheme="minorEastAsia" w:hAnsi="Cambria Math" w:cs="Times New Roman"/>
                    <w:i/>
                    <w:rPrChange w:id="516"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517"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518" w:author="Harsh Vora" w:date="2018-10-06T16:26:00Z">
                      <w:rPr>
                        <w:rFonts w:ascii="Cambria Math" w:eastAsiaTheme="minorEastAsia" w:hAnsi="Cambria Math" w:cs="Times New Roman"/>
                      </w:rPr>
                    </w:rPrChange>
                  </w:rPr>
                  <m:t>a</m:t>
                </m:r>
              </m:sub>
            </m:sSub>
            <m:sSub>
              <m:sSubPr>
                <m:ctrlPr>
                  <w:rPr>
                    <w:rFonts w:ascii="Cambria Math" w:eastAsiaTheme="minorEastAsia" w:hAnsi="Cambria Math" w:cs="Times New Roman"/>
                    <w:i/>
                    <w:rPrChange w:id="519"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520"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521" w:author="Harsh Vora" w:date="2018-10-06T16:26:00Z">
                      <w:rPr>
                        <w:rFonts w:ascii="Cambria Math" w:eastAsiaTheme="minorEastAsia" w:hAnsi="Cambria Math" w:cs="Times New Roman"/>
                      </w:rPr>
                    </w:rPrChange>
                  </w:rPr>
                  <m:t>b</m:t>
                </m:r>
              </m:sub>
            </m:sSub>
          </m:num>
          <m:den>
            <m:r>
              <w:rPr>
                <w:rFonts w:ascii="Cambria Math" w:eastAsiaTheme="minorEastAsia" w:hAnsi="Cambria Math" w:cs="Times New Roman"/>
                <w:rPrChange w:id="522"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523"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524"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525" w:author="Harsh Vora" w:date="2018-10-06T16:26:00Z">
                      <w:rPr>
                        <w:rFonts w:ascii="Cambria Math" w:eastAsiaTheme="minorEastAsia" w:hAnsi="Cambria Math" w:cs="Times New Roman"/>
                      </w:rPr>
                    </w:rPrChange>
                  </w:rPr>
                  <m:t>a+</m:t>
                </m:r>
              </m:sub>
            </m:sSub>
            <m:sSub>
              <m:sSubPr>
                <m:ctrlPr>
                  <w:rPr>
                    <w:rFonts w:ascii="Cambria Math" w:eastAsiaTheme="minorEastAsia" w:hAnsi="Cambria Math" w:cs="Times New Roman"/>
                    <w:i/>
                    <w:rPrChange w:id="526"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527" w:author="Harsh Vora" w:date="2018-10-06T16:26:00Z">
                      <w:rPr>
                        <w:rFonts w:ascii="Cambria Math" w:eastAsiaTheme="minorEastAsia" w:hAnsi="Cambria Math" w:cs="Times New Roman"/>
                      </w:rPr>
                    </w:rPrChange>
                  </w:rPr>
                  <m:t>R</m:t>
                </m:r>
              </m:e>
              <m:sub>
                <m:r>
                  <w:rPr>
                    <w:rFonts w:ascii="Cambria Math" w:eastAsiaTheme="minorEastAsia" w:hAnsi="Cambria Math" w:cs="Times New Roman"/>
                    <w:rPrChange w:id="528"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529" w:author="Harsh Vora" w:date="2018-10-06T16:26:00Z">
                  <w:rPr>
                    <w:rFonts w:ascii="Cambria Math" w:eastAsiaTheme="minorEastAsia" w:hAnsi="Cambria Math" w:cs="Times New Roman"/>
                  </w:rPr>
                </w:rPrChange>
              </w:rPr>
              <m:t>)</m:t>
            </m:r>
          </m:den>
        </m:f>
      </m:oMath>
      <w:r w:rsidR="002812EE" w:rsidRPr="00BC3899">
        <w:rPr>
          <w:rFonts w:ascii="Times New Roman" w:eastAsiaTheme="minorEastAsia" w:hAnsi="Times New Roman" w:cs="Times New Roman"/>
          <w:rPrChange w:id="530"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1"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2"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3"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4"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5"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6"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7"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8" w:author="Harsh Vora" w:date="2018-10-06T16:26:00Z">
            <w:rPr>
              <w:rFonts w:ascii="Times New Roman" w:eastAsiaTheme="minorEastAsia" w:hAnsi="Times New Roman" w:cs="Times New Roman"/>
            </w:rPr>
          </w:rPrChange>
        </w:rPr>
        <w:tab/>
      </w:r>
      <w:r w:rsidR="002812EE" w:rsidRPr="00BC3899">
        <w:rPr>
          <w:rFonts w:ascii="Times New Roman" w:eastAsiaTheme="minorEastAsia" w:hAnsi="Times New Roman" w:cs="Times New Roman"/>
          <w:rPrChange w:id="539" w:author="Harsh Vora" w:date="2018-10-06T16:26:00Z">
            <w:rPr>
              <w:rFonts w:ascii="Times New Roman" w:eastAsiaTheme="minorEastAsia" w:hAnsi="Times New Roman" w:cs="Times New Roman"/>
            </w:rPr>
          </w:rPrChange>
        </w:rPr>
        <w:tab/>
        <w:t>(Eq. 4)</w:t>
      </w:r>
    </w:p>
    <w:p w14:paraId="20A886F9" w14:textId="64B54404" w:rsidR="002812EE" w:rsidRPr="00BC3899" w:rsidRDefault="002812EE" w:rsidP="002812EE">
      <w:pPr>
        <w:spacing w:line="480" w:lineRule="auto"/>
        <w:rPr>
          <w:rFonts w:ascii="Times New Roman" w:eastAsiaTheme="minorEastAsia" w:hAnsi="Times New Roman" w:cs="Times New Roman"/>
          <w:rPrChange w:id="540"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541" w:author="Harsh Vora" w:date="2018-10-06T16:26:00Z">
            <w:rPr>
              <w:rFonts w:ascii="Times New Roman" w:eastAsiaTheme="minorEastAsia" w:hAnsi="Times New Roman" w:cs="Times New Roman"/>
            </w:rPr>
          </w:rPrChange>
        </w:rPr>
        <w:t xml:space="preserve">Where </w:t>
      </w:r>
      <w:r w:rsidRPr="00BC3899">
        <w:rPr>
          <w:rFonts w:ascii="Times New Roman" w:eastAsiaTheme="minorEastAsia" w:hAnsi="Times New Roman" w:cs="Times New Roman"/>
          <w:i/>
          <w:rPrChange w:id="542" w:author="Harsh Vora" w:date="2018-10-06T16:26:00Z">
            <w:rPr>
              <w:rFonts w:ascii="Times New Roman" w:eastAsiaTheme="minorEastAsia" w:hAnsi="Times New Roman" w:cs="Times New Roman"/>
              <w:i/>
            </w:rPr>
          </w:rPrChange>
        </w:rPr>
        <w:t>E</w:t>
      </w:r>
      <w:r w:rsidRPr="00BC3899">
        <w:rPr>
          <w:rFonts w:ascii="Times New Roman" w:eastAsiaTheme="minorEastAsia" w:hAnsi="Times New Roman" w:cs="Times New Roman"/>
          <w:i/>
          <w:vertAlign w:val="subscript"/>
          <w:rPrChange w:id="543"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544" w:author="Harsh Vora" w:date="2018-10-06T16:26:00Z">
            <w:rPr>
              <w:rFonts w:ascii="Times New Roman" w:eastAsiaTheme="minorEastAsia" w:hAnsi="Times New Roman" w:cs="Times New Roman"/>
            </w:rPr>
          </w:rPrChange>
        </w:rPr>
        <w:t xml:space="preserve"> </w:t>
      </w:r>
      <w:r w:rsidR="009F4038" w:rsidRPr="00BC3899">
        <w:rPr>
          <w:rFonts w:ascii="Times New Roman" w:eastAsiaTheme="minorEastAsia" w:hAnsi="Times New Roman" w:cs="Times New Roman"/>
          <w:rPrChange w:id="545" w:author="Harsh Vora" w:date="2018-10-06T16:26:00Z">
            <w:rPr>
              <w:rFonts w:ascii="Times New Roman" w:eastAsiaTheme="minorEastAsia" w:hAnsi="Times New Roman" w:cs="Times New Roman"/>
            </w:rPr>
          </w:rPrChange>
        </w:rPr>
        <w:t xml:space="preserve">is the Young’s Modulus of the particles, </w:t>
      </w:r>
      <w:r w:rsidRPr="00BC3899">
        <w:rPr>
          <w:rFonts w:ascii="Times New Roman" w:eastAsiaTheme="minorEastAsia" w:hAnsi="Times New Roman" w:cs="Times New Roman"/>
          <w:i/>
          <w:rPrChange w:id="546" w:author="Harsh Vora" w:date="2018-10-06T16:26:00Z">
            <w:rPr>
              <w:rFonts w:ascii="Times New Roman" w:eastAsiaTheme="minorEastAsia" w:hAnsi="Times New Roman" w:cs="Times New Roman"/>
              <w:i/>
            </w:rPr>
          </w:rPrChange>
        </w:rPr>
        <w:t>G</w:t>
      </w:r>
      <w:r w:rsidRPr="00BC3899">
        <w:rPr>
          <w:rFonts w:ascii="Times New Roman" w:eastAsiaTheme="minorEastAsia" w:hAnsi="Times New Roman" w:cs="Times New Roman"/>
          <w:i/>
          <w:vertAlign w:val="subscript"/>
          <w:rPrChange w:id="547"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548" w:author="Harsh Vora" w:date="2018-10-06T16:26:00Z">
            <w:rPr>
              <w:rFonts w:ascii="Times New Roman" w:eastAsiaTheme="minorEastAsia" w:hAnsi="Times New Roman" w:cs="Times New Roman"/>
            </w:rPr>
          </w:rPrChange>
        </w:rPr>
        <w:t xml:space="preserve"> </w:t>
      </w:r>
      <w:r w:rsidR="009F4038" w:rsidRPr="00BC3899">
        <w:rPr>
          <w:rFonts w:ascii="Times New Roman" w:eastAsiaTheme="minorEastAsia" w:hAnsi="Times New Roman" w:cs="Times New Roman"/>
          <w:rPrChange w:id="549" w:author="Harsh Vora" w:date="2018-10-06T16:26:00Z">
            <w:rPr>
              <w:rFonts w:ascii="Times New Roman" w:eastAsiaTheme="minorEastAsia" w:hAnsi="Times New Roman" w:cs="Times New Roman"/>
            </w:rPr>
          </w:rPrChange>
        </w:rPr>
        <w:t>is the</w:t>
      </w:r>
      <w:r w:rsidRPr="00BC3899">
        <w:rPr>
          <w:rFonts w:ascii="Times New Roman" w:eastAsiaTheme="minorEastAsia" w:hAnsi="Times New Roman" w:cs="Times New Roman"/>
          <w:rPrChange w:id="550" w:author="Harsh Vora" w:date="2018-10-06T16:26:00Z">
            <w:rPr>
              <w:rFonts w:ascii="Times New Roman" w:eastAsiaTheme="minorEastAsia" w:hAnsi="Times New Roman" w:cs="Times New Roman"/>
            </w:rPr>
          </w:rPrChange>
        </w:rPr>
        <w:t xml:space="preserve"> Shear Modulus of the particles</w:t>
      </w:r>
      <w:r w:rsidR="009F4038" w:rsidRPr="00BC3899">
        <w:rPr>
          <w:rFonts w:ascii="Times New Roman" w:eastAsiaTheme="minorEastAsia" w:hAnsi="Times New Roman" w:cs="Times New Roman"/>
          <w:rPrChange w:id="551" w:author="Harsh Vora" w:date="2018-10-06T16:26:00Z">
            <w:rPr>
              <w:rFonts w:ascii="Times New Roman" w:eastAsiaTheme="minorEastAsia" w:hAnsi="Times New Roman" w:cs="Times New Roman"/>
            </w:rPr>
          </w:rPrChange>
        </w:rPr>
        <w:t>,</w:t>
      </w:r>
      <w:r w:rsidR="00C526DF" w:rsidRPr="00BC3899">
        <w:rPr>
          <w:rFonts w:ascii="Times New Roman" w:eastAsiaTheme="minorEastAsia" w:hAnsi="Times New Roman" w:cs="Times New Roman"/>
          <w:rPrChange w:id="552" w:author="Harsh Vora" w:date="2018-10-06T16:26:00Z">
            <w:rPr>
              <w:rFonts w:ascii="Times New Roman" w:eastAsiaTheme="minorEastAsia" w:hAnsi="Times New Roman" w:cs="Times New Roman"/>
            </w:rPr>
          </w:rPrChange>
        </w:rPr>
        <w:t xml:space="preserve"> and</w:t>
      </w:r>
      <w:r w:rsidR="009F4038" w:rsidRPr="00BC3899">
        <w:rPr>
          <w:rFonts w:ascii="Times New Roman" w:eastAsiaTheme="minorEastAsia" w:hAnsi="Times New Roman" w:cs="Times New Roman"/>
          <w:rPrChange w:id="553" w:author="Harsh Vora" w:date="2018-10-06T16:26:00Z">
            <w:rPr>
              <w:rFonts w:ascii="Times New Roman" w:eastAsiaTheme="minorEastAsia" w:hAnsi="Times New Roman" w:cs="Times New Roman"/>
            </w:rPr>
          </w:rPrChange>
        </w:rPr>
        <w:t xml:space="preserve"> </w:t>
      </w:r>
      <w:r w:rsidR="009F4038" w:rsidRPr="00BC3899">
        <w:rPr>
          <w:rFonts w:ascii="Times New Roman" w:eastAsiaTheme="minorEastAsia" w:hAnsi="Times New Roman" w:cs="Times New Roman"/>
          <w:i/>
          <w:rPrChange w:id="554" w:author="Harsh Vora" w:date="2018-10-06T16:26:00Z">
            <w:rPr>
              <w:rFonts w:ascii="Times New Roman" w:eastAsiaTheme="minorEastAsia" w:hAnsi="Times New Roman" w:cs="Times New Roman"/>
              <w:i/>
            </w:rPr>
          </w:rPrChange>
        </w:rPr>
        <w:t>R</w:t>
      </w:r>
      <w:r w:rsidR="009F4038" w:rsidRPr="00BC3899">
        <w:rPr>
          <w:rFonts w:ascii="Times New Roman" w:eastAsiaTheme="minorEastAsia" w:hAnsi="Times New Roman" w:cs="Times New Roman"/>
          <w:i/>
          <w:vertAlign w:val="subscript"/>
          <w:rPrChange w:id="555" w:author="Harsh Vora" w:date="2018-10-06T16:26:00Z">
            <w:rPr>
              <w:rFonts w:ascii="Times New Roman" w:eastAsiaTheme="minorEastAsia" w:hAnsi="Times New Roman" w:cs="Times New Roman"/>
              <w:i/>
              <w:vertAlign w:val="subscript"/>
            </w:rPr>
          </w:rPrChange>
        </w:rPr>
        <w:t>a</w:t>
      </w:r>
      <w:r w:rsidR="009F4038" w:rsidRPr="00BC3899">
        <w:rPr>
          <w:rFonts w:ascii="Times New Roman" w:eastAsiaTheme="minorEastAsia" w:hAnsi="Times New Roman" w:cs="Times New Roman"/>
          <w:rPrChange w:id="556" w:author="Harsh Vora" w:date="2018-10-06T16:26:00Z">
            <w:rPr>
              <w:rFonts w:ascii="Times New Roman" w:eastAsiaTheme="minorEastAsia" w:hAnsi="Times New Roman" w:cs="Times New Roman"/>
            </w:rPr>
          </w:rPrChange>
        </w:rPr>
        <w:t xml:space="preserve"> and </w:t>
      </w:r>
      <w:r w:rsidR="009F4038" w:rsidRPr="00BC3899">
        <w:rPr>
          <w:rFonts w:ascii="Times New Roman" w:eastAsiaTheme="minorEastAsia" w:hAnsi="Times New Roman" w:cs="Times New Roman"/>
          <w:i/>
          <w:rPrChange w:id="557" w:author="Harsh Vora" w:date="2018-10-06T16:26:00Z">
            <w:rPr>
              <w:rFonts w:ascii="Times New Roman" w:eastAsiaTheme="minorEastAsia" w:hAnsi="Times New Roman" w:cs="Times New Roman"/>
              <w:i/>
            </w:rPr>
          </w:rPrChange>
        </w:rPr>
        <w:t>R</w:t>
      </w:r>
      <w:r w:rsidR="009F4038" w:rsidRPr="00BC3899">
        <w:rPr>
          <w:rFonts w:ascii="Times New Roman" w:eastAsiaTheme="minorEastAsia" w:hAnsi="Times New Roman" w:cs="Times New Roman"/>
          <w:i/>
          <w:vertAlign w:val="subscript"/>
          <w:rPrChange w:id="558" w:author="Harsh Vora" w:date="2018-10-06T16:26:00Z">
            <w:rPr>
              <w:rFonts w:ascii="Times New Roman" w:eastAsiaTheme="minorEastAsia" w:hAnsi="Times New Roman" w:cs="Times New Roman"/>
              <w:i/>
              <w:vertAlign w:val="subscript"/>
            </w:rPr>
          </w:rPrChange>
        </w:rPr>
        <w:t>b</w:t>
      </w:r>
      <w:r w:rsidR="009F4038" w:rsidRPr="00BC3899">
        <w:rPr>
          <w:rFonts w:ascii="Times New Roman" w:eastAsiaTheme="minorEastAsia" w:hAnsi="Times New Roman" w:cs="Times New Roman"/>
          <w:rPrChange w:id="559" w:author="Harsh Vora" w:date="2018-10-06T16:26:00Z">
            <w:rPr>
              <w:rFonts w:ascii="Times New Roman" w:eastAsiaTheme="minorEastAsia" w:hAnsi="Times New Roman" w:cs="Times New Roman"/>
            </w:rPr>
          </w:rPrChange>
        </w:rPr>
        <w:t xml:space="preserve"> are the radii of the respective discrete elements</w:t>
      </w:r>
      <w:r w:rsidRPr="00BC3899">
        <w:rPr>
          <w:rFonts w:ascii="Times New Roman" w:eastAsiaTheme="minorEastAsia" w:hAnsi="Times New Roman" w:cs="Times New Roman"/>
          <w:rPrChange w:id="560" w:author="Harsh Vora" w:date="2018-10-06T16:26:00Z">
            <w:rPr>
              <w:rFonts w:ascii="Times New Roman" w:eastAsiaTheme="minorEastAsia" w:hAnsi="Times New Roman" w:cs="Times New Roman"/>
            </w:rPr>
          </w:rPrChange>
        </w:rPr>
        <w:t xml:space="preserve">. In RICEBAL, </w:t>
      </w:r>
      <w:r w:rsidR="005647A9" w:rsidRPr="00BC3899">
        <w:rPr>
          <w:rFonts w:ascii="Times New Roman" w:eastAsiaTheme="minorEastAsia" w:hAnsi="Times New Roman" w:cs="Times New Roman"/>
          <w:i/>
          <w:rPrChange w:id="561" w:author="Harsh Vora" w:date="2018-10-06T16:26:00Z">
            <w:rPr>
              <w:rFonts w:ascii="Times New Roman" w:eastAsiaTheme="minorEastAsia" w:hAnsi="Times New Roman" w:cs="Times New Roman"/>
              <w:i/>
            </w:rPr>
          </w:rPrChange>
        </w:rPr>
        <w:t>G</w:t>
      </w:r>
      <w:r w:rsidRPr="00BC3899">
        <w:rPr>
          <w:rFonts w:ascii="Times New Roman" w:eastAsiaTheme="minorEastAsia" w:hAnsi="Times New Roman" w:cs="Times New Roman"/>
          <w:i/>
          <w:vertAlign w:val="subscript"/>
          <w:rPrChange w:id="562"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563" w:author="Harsh Vora" w:date="2018-10-06T16:26:00Z">
            <w:rPr>
              <w:rFonts w:ascii="Times New Roman" w:eastAsiaTheme="minorEastAsia" w:hAnsi="Times New Roman" w:cs="Times New Roman"/>
            </w:rPr>
          </w:rPrChange>
        </w:rPr>
        <w:t xml:space="preserve"> is an input parameter, which is related to </w:t>
      </w:r>
      <w:r w:rsidR="00C41526" w:rsidRPr="00BC3899">
        <w:rPr>
          <w:rFonts w:ascii="Times New Roman" w:eastAsiaTheme="minorEastAsia" w:hAnsi="Times New Roman" w:cs="Times New Roman"/>
          <w:i/>
          <w:rPrChange w:id="564" w:author="Harsh Vora" w:date="2018-10-06T16:26:00Z">
            <w:rPr>
              <w:rFonts w:ascii="Times New Roman" w:eastAsiaTheme="minorEastAsia" w:hAnsi="Times New Roman" w:cs="Times New Roman"/>
              <w:i/>
            </w:rPr>
          </w:rPrChange>
        </w:rPr>
        <w:t>E</w:t>
      </w:r>
      <w:r w:rsidRPr="00BC3899">
        <w:rPr>
          <w:rFonts w:ascii="Times New Roman" w:eastAsiaTheme="minorEastAsia" w:hAnsi="Times New Roman" w:cs="Times New Roman"/>
          <w:i/>
          <w:vertAlign w:val="subscript"/>
          <w:rPrChange w:id="565"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566" w:author="Harsh Vora" w:date="2018-10-06T16:26:00Z">
            <w:rPr>
              <w:rFonts w:ascii="Times New Roman" w:eastAsiaTheme="minorEastAsia" w:hAnsi="Times New Roman" w:cs="Times New Roman"/>
            </w:rPr>
          </w:rPrChange>
        </w:rPr>
        <w:t xml:space="preserve"> through the equation: </w:t>
      </w:r>
    </w:p>
    <w:p w14:paraId="7874CFC1" w14:textId="33F236FD" w:rsidR="002812EE" w:rsidRPr="00BC3899" w:rsidRDefault="002812EE" w:rsidP="002812EE">
      <w:pPr>
        <w:spacing w:line="480" w:lineRule="auto"/>
        <w:rPr>
          <w:rFonts w:ascii="Times New Roman" w:eastAsiaTheme="minorEastAsia" w:hAnsi="Times New Roman" w:cs="Times New Roman"/>
          <w:rPrChange w:id="567"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568" w:author="Harsh Vora" w:date="2018-10-06T16:26:00Z">
            <w:rPr>
              <w:rFonts w:ascii="Times New Roman" w:eastAsiaTheme="minorEastAsia" w:hAnsi="Times New Roman" w:cs="Times New Roman"/>
            </w:rPr>
          </w:rPrChange>
        </w:rPr>
        <w:t xml:space="preserve"> </w:t>
      </w:r>
      <m:oMath>
        <m:sSub>
          <m:sSubPr>
            <m:ctrlPr>
              <w:rPr>
                <w:rFonts w:ascii="Cambria Math" w:hAnsi="Cambria Math" w:cs="Times New Roman"/>
                <w:i/>
                <w:rPrChange w:id="569" w:author="Harsh Vora" w:date="2018-10-06T16:26:00Z">
                  <w:rPr>
                    <w:rFonts w:ascii="Cambria Math" w:hAnsi="Cambria Math" w:cs="Times New Roman"/>
                    <w:i/>
                  </w:rPr>
                </w:rPrChange>
              </w:rPr>
            </m:ctrlPr>
          </m:sSubPr>
          <m:e>
            <m:r>
              <w:rPr>
                <w:rFonts w:ascii="Cambria Math" w:hAnsi="Cambria Math" w:cs="Times New Roman"/>
                <w:rPrChange w:id="570" w:author="Harsh Vora" w:date="2018-10-06T16:26:00Z">
                  <w:rPr>
                    <w:rFonts w:ascii="Cambria Math" w:hAnsi="Cambria Math" w:cs="Times New Roman"/>
                  </w:rPr>
                </w:rPrChange>
              </w:rPr>
              <m:t>E</m:t>
            </m:r>
          </m:e>
          <m:sub>
            <m:r>
              <w:rPr>
                <w:rFonts w:ascii="Cambria Math" w:hAnsi="Cambria Math" w:cs="Times New Roman"/>
                <w:rPrChange w:id="571" w:author="Harsh Vora" w:date="2018-10-06T16:26:00Z">
                  <w:rPr>
                    <w:rFonts w:ascii="Cambria Math" w:hAnsi="Cambria Math" w:cs="Times New Roman"/>
                  </w:rPr>
                </w:rPrChange>
              </w:rPr>
              <m:t>P</m:t>
            </m:r>
          </m:sub>
        </m:sSub>
        <m:r>
          <w:rPr>
            <w:rFonts w:ascii="Cambria Math" w:hAnsi="Cambria Math" w:cs="Times New Roman"/>
            <w:rPrChange w:id="572" w:author="Harsh Vora" w:date="2018-10-06T16:26:00Z">
              <w:rPr>
                <w:rFonts w:ascii="Cambria Math" w:hAnsi="Cambria Math" w:cs="Times New Roman"/>
              </w:rPr>
            </w:rPrChange>
          </w:rPr>
          <m:t>=</m:t>
        </m:r>
        <m:sSub>
          <m:sSubPr>
            <m:ctrlPr>
              <w:rPr>
                <w:rFonts w:ascii="Cambria Math" w:hAnsi="Cambria Math" w:cs="Times New Roman"/>
                <w:i/>
                <w:rPrChange w:id="573" w:author="Harsh Vora" w:date="2018-10-06T16:26:00Z">
                  <w:rPr>
                    <w:rFonts w:ascii="Cambria Math" w:hAnsi="Cambria Math" w:cs="Times New Roman"/>
                    <w:i/>
                  </w:rPr>
                </w:rPrChange>
              </w:rPr>
            </m:ctrlPr>
          </m:sSubPr>
          <m:e>
            <m:r>
              <w:rPr>
                <w:rFonts w:ascii="Cambria Math" w:hAnsi="Cambria Math" w:cs="Times New Roman"/>
                <w:rPrChange w:id="574" w:author="Harsh Vora" w:date="2018-10-06T16:26:00Z">
                  <w:rPr>
                    <w:rFonts w:ascii="Cambria Math" w:hAnsi="Cambria Math" w:cs="Times New Roman"/>
                  </w:rPr>
                </w:rPrChange>
              </w:rPr>
              <m:t>G</m:t>
            </m:r>
          </m:e>
          <m:sub>
            <m:r>
              <w:rPr>
                <w:rFonts w:ascii="Cambria Math" w:hAnsi="Cambria Math" w:cs="Times New Roman"/>
                <w:rPrChange w:id="575" w:author="Harsh Vora" w:date="2018-10-06T16:26:00Z">
                  <w:rPr>
                    <w:rFonts w:ascii="Cambria Math" w:hAnsi="Cambria Math" w:cs="Times New Roman"/>
                  </w:rPr>
                </w:rPrChange>
              </w:rPr>
              <m:t>P</m:t>
            </m:r>
          </m:sub>
        </m:sSub>
        <m:r>
          <w:rPr>
            <w:rFonts w:ascii="Cambria Math" w:hAnsi="Cambria Math" w:cs="Times New Roman"/>
            <w:rPrChange w:id="576" w:author="Harsh Vora" w:date="2018-10-06T16:26:00Z">
              <w:rPr>
                <w:rFonts w:ascii="Cambria Math" w:hAnsi="Cambria Math" w:cs="Times New Roman"/>
              </w:rPr>
            </w:rPrChange>
          </w:rPr>
          <m:t>(1+</m:t>
        </m:r>
        <m:sSub>
          <m:sSubPr>
            <m:ctrlPr>
              <w:rPr>
                <w:rFonts w:ascii="Cambria Math" w:hAnsi="Cambria Math" w:cs="Times New Roman"/>
                <w:i/>
                <w:rPrChange w:id="577" w:author="Harsh Vora" w:date="2018-10-06T16:26:00Z">
                  <w:rPr>
                    <w:rFonts w:ascii="Cambria Math" w:hAnsi="Cambria Math" w:cs="Times New Roman"/>
                    <w:i/>
                  </w:rPr>
                </w:rPrChange>
              </w:rPr>
            </m:ctrlPr>
          </m:sSubPr>
          <m:e>
            <m:r>
              <w:rPr>
                <w:rFonts w:ascii="Cambria Math" w:hAnsi="Cambria Math" w:cs="Times New Roman"/>
                <w:rPrChange w:id="578" w:author="Harsh Vora" w:date="2018-10-06T16:26:00Z">
                  <w:rPr>
                    <w:rFonts w:ascii="Cambria Math" w:hAnsi="Cambria Math" w:cs="Times New Roman"/>
                  </w:rPr>
                </w:rPrChange>
              </w:rPr>
              <m:t>ν</m:t>
            </m:r>
          </m:e>
          <m:sub>
            <m:r>
              <w:rPr>
                <w:rFonts w:ascii="Cambria Math" w:hAnsi="Cambria Math" w:cs="Times New Roman"/>
                <w:rPrChange w:id="579" w:author="Harsh Vora" w:date="2018-10-06T16:26:00Z">
                  <w:rPr>
                    <w:rFonts w:ascii="Cambria Math" w:hAnsi="Cambria Math" w:cs="Times New Roman"/>
                  </w:rPr>
                </w:rPrChange>
              </w:rPr>
              <m:t>p</m:t>
            </m:r>
          </m:sub>
        </m:sSub>
        <m:r>
          <w:rPr>
            <w:rFonts w:ascii="Cambria Math" w:hAnsi="Cambria Math" w:cs="Times New Roman"/>
            <w:rPrChange w:id="580" w:author="Harsh Vora" w:date="2018-10-06T16:26:00Z">
              <w:rPr>
                <w:rFonts w:ascii="Cambria Math" w:hAnsi="Cambria Math" w:cs="Times New Roman"/>
              </w:rPr>
            </w:rPrChange>
          </w:rPr>
          <m:t>)</m:t>
        </m:r>
      </m:oMath>
      <w:r w:rsidRPr="00BC3899">
        <w:rPr>
          <w:rFonts w:ascii="Times New Roman" w:eastAsiaTheme="minorEastAsia" w:hAnsi="Times New Roman" w:cs="Times New Roman"/>
          <w:rPrChange w:id="581"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2"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3"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4"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5"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6"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7"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8"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589" w:author="Harsh Vora" w:date="2018-10-06T16:26:00Z">
            <w:rPr>
              <w:rFonts w:ascii="Times New Roman" w:eastAsiaTheme="minorEastAsia" w:hAnsi="Times New Roman" w:cs="Times New Roman"/>
            </w:rPr>
          </w:rPrChange>
        </w:rPr>
        <w:tab/>
        <w:t>(Eq. 5)</w:t>
      </w:r>
    </w:p>
    <w:p w14:paraId="20CBFF2F" w14:textId="4C4317FA" w:rsidR="002812EE" w:rsidRPr="00BC3899" w:rsidRDefault="002812EE" w:rsidP="002812EE">
      <w:pPr>
        <w:spacing w:line="480" w:lineRule="auto"/>
        <w:rPr>
          <w:rFonts w:ascii="Times New Roman" w:eastAsiaTheme="minorEastAsia" w:hAnsi="Times New Roman" w:cs="Times New Roman"/>
          <w:rPrChange w:id="590"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591" w:author="Harsh Vora" w:date="2018-10-06T16:26:00Z">
            <w:rPr>
              <w:rFonts w:ascii="Times New Roman" w:eastAsiaTheme="minorEastAsia" w:hAnsi="Times New Roman" w:cs="Times New Roman"/>
            </w:rPr>
          </w:rPrChange>
        </w:rPr>
        <w:t xml:space="preserve">Where </w:t>
      </w:r>
      <w:r w:rsidRPr="00BC3899">
        <w:rPr>
          <w:rFonts w:ascii="Times New Roman" w:eastAsiaTheme="minorEastAsia" w:hAnsi="Times New Roman" w:cs="Times New Roman"/>
          <w:i/>
          <w:rPrChange w:id="592" w:author="Harsh Vora" w:date="2018-10-06T16:26:00Z">
            <w:rPr>
              <w:rFonts w:ascii="Times New Roman" w:eastAsiaTheme="minorEastAsia" w:hAnsi="Times New Roman" w:cs="Times New Roman"/>
              <w:i/>
            </w:rPr>
          </w:rPrChange>
        </w:rPr>
        <w:t>ν</w:t>
      </w:r>
      <w:r w:rsidRPr="00BC3899">
        <w:rPr>
          <w:rFonts w:ascii="Times New Roman" w:eastAsiaTheme="minorEastAsia" w:hAnsi="Times New Roman" w:cs="Times New Roman"/>
          <w:i/>
          <w:vertAlign w:val="subscript"/>
          <w:rPrChange w:id="593"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594" w:author="Harsh Vora" w:date="2018-10-06T16:26:00Z">
            <w:rPr>
              <w:rFonts w:ascii="Times New Roman" w:eastAsiaTheme="minorEastAsia" w:hAnsi="Times New Roman" w:cs="Times New Roman"/>
            </w:rPr>
          </w:rPrChange>
        </w:rPr>
        <w:t xml:space="preserve"> is the Poisson’s ratio of particles. </w:t>
      </w:r>
      <w:r w:rsidR="00A64CAA" w:rsidRPr="00BC3899">
        <w:rPr>
          <w:rFonts w:ascii="Times New Roman" w:eastAsiaTheme="minorEastAsia" w:hAnsi="Times New Roman" w:cs="Times New Roman"/>
          <w:rPrChange w:id="595" w:author="Harsh Vora" w:date="2018-10-06T16:26:00Z">
            <w:rPr>
              <w:rFonts w:ascii="Times New Roman" w:eastAsiaTheme="minorEastAsia" w:hAnsi="Times New Roman" w:cs="Times New Roman"/>
            </w:rPr>
          </w:rPrChange>
        </w:rPr>
        <w:t>Shear forces at interparticle contacts are also limited by friction along particle surfaces (</w:t>
      </w:r>
      <w:r w:rsidR="00A64CAA" w:rsidRPr="00BC3899">
        <w:rPr>
          <w:rFonts w:ascii="Times New Roman" w:eastAsiaTheme="minorEastAsia" w:hAnsi="Times New Roman" w:cs="Times New Roman"/>
          <w:i/>
          <w:rPrChange w:id="596" w:author="Harsh Vora" w:date="2018-10-06T16:26:00Z">
            <w:rPr>
              <w:rFonts w:ascii="Times New Roman" w:eastAsiaTheme="minorEastAsia" w:hAnsi="Times New Roman" w:cs="Times New Roman"/>
              <w:i/>
            </w:rPr>
          </w:rPrChange>
        </w:rPr>
        <w:t>µ</w:t>
      </w:r>
      <w:r w:rsidR="00A64CAA" w:rsidRPr="00BC3899">
        <w:rPr>
          <w:rFonts w:ascii="Times New Roman" w:eastAsiaTheme="minorEastAsia" w:hAnsi="Times New Roman" w:cs="Times New Roman"/>
          <w:i/>
          <w:vertAlign w:val="subscript"/>
          <w:rPrChange w:id="597" w:author="Harsh Vora" w:date="2018-10-06T16:26:00Z">
            <w:rPr>
              <w:rFonts w:ascii="Times New Roman" w:eastAsiaTheme="minorEastAsia" w:hAnsi="Times New Roman" w:cs="Times New Roman"/>
              <w:i/>
              <w:vertAlign w:val="subscript"/>
            </w:rPr>
          </w:rPrChange>
        </w:rPr>
        <w:t>p</w:t>
      </w:r>
      <w:r w:rsidR="00A64CAA" w:rsidRPr="00BC3899">
        <w:rPr>
          <w:rFonts w:ascii="Times New Roman" w:eastAsiaTheme="minorEastAsia" w:hAnsi="Times New Roman" w:cs="Times New Roman"/>
          <w:rPrChange w:id="598" w:author="Harsh Vora" w:date="2018-10-06T16:26:00Z">
            <w:rPr>
              <w:rFonts w:ascii="Times New Roman" w:eastAsiaTheme="minorEastAsia" w:hAnsi="Times New Roman" w:cs="Times New Roman"/>
            </w:rPr>
          </w:rPrChange>
        </w:rPr>
        <w:t xml:space="preserve">), as </w:t>
      </w:r>
    </w:p>
    <w:p w14:paraId="44FBB8C6" w14:textId="312A39D8" w:rsidR="00A64CAA" w:rsidRPr="00BC3899" w:rsidRDefault="00702B63" w:rsidP="002812EE">
      <w:pPr>
        <w:spacing w:line="480" w:lineRule="auto"/>
        <w:rPr>
          <w:rFonts w:ascii="Times New Roman" w:hAnsi="Times New Roman" w:cs="Times New Roman"/>
          <w:rPrChange w:id="599" w:author="Harsh Vora" w:date="2018-10-06T16:26:00Z">
            <w:rPr>
              <w:rFonts w:ascii="Times New Roman" w:hAnsi="Times New Roman" w:cs="Times New Roman"/>
            </w:rPr>
          </w:rPrChange>
        </w:rPr>
      </w:pPr>
      <m:oMath>
        <m:sSubSup>
          <m:sSubSupPr>
            <m:ctrlPr>
              <w:rPr>
                <w:rFonts w:ascii="Cambria Math" w:hAnsi="Cambria Math" w:cs="Times New Roman"/>
                <w:i/>
                <w:rPrChange w:id="600" w:author="Harsh Vora" w:date="2018-10-06T16:26:00Z">
                  <w:rPr>
                    <w:rFonts w:ascii="Cambria Math" w:hAnsi="Cambria Math" w:cs="Times New Roman"/>
                    <w:i/>
                  </w:rPr>
                </w:rPrChange>
              </w:rPr>
            </m:ctrlPr>
          </m:sSubSupPr>
          <m:e>
            <m:r>
              <w:rPr>
                <w:rFonts w:ascii="Cambria Math" w:hAnsi="Cambria Math" w:cs="Times New Roman"/>
                <w:rPrChange w:id="601" w:author="Harsh Vora" w:date="2018-10-06T16:26:00Z">
                  <w:rPr>
                    <w:rFonts w:ascii="Cambria Math" w:hAnsi="Cambria Math" w:cs="Times New Roman"/>
                  </w:rPr>
                </w:rPrChange>
              </w:rPr>
              <m:t>f</m:t>
            </m:r>
          </m:e>
          <m:sub>
            <m:r>
              <w:rPr>
                <w:rFonts w:ascii="Cambria Math" w:hAnsi="Cambria Math" w:cs="Times New Roman"/>
                <w:rPrChange w:id="602" w:author="Harsh Vora" w:date="2018-10-06T16:26:00Z">
                  <w:rPr>
                    <w:rFonts w:ascii="Cambria Math" w:hAnsi="Cambria Math" w:cs="Times New Roman"/>
                  </w:rPr>
                </w:rPrChange>
              </w:rPr>
              <m:t>s</m:t>
            </m:r>
          </m:sub>
          <m:sup>
            <m:r>
              <w:rPr>
                <w:rFonts w:ascii="Cambria Math" w:hAnsi="Cambria Math" w:cs="Times New Roman"/>
                <w:rPrChange w:id="603" w:author="Harsh Vora" w:date="2018-10-06T16:26:00Z">
                  <w:rPr>
                    <w:rFonts w:ascii="Cambria Math" w:hAnsi="Cambria Math" w:cs="Times New Roman"/>
                  </w:rPr>
                </w:rPrChange>
              </w:rPr>
              <m:t>max</m:t>
            </m:r>
          </m:sup>
        </m:sSubSup>
        <m:r>
          <w:rPr>
            <w:rFonts w:ascii="Cambria Math" w:hAnsi="Cambria Math" w:cs="Times New Roman"/>
            <w:rPrChange w:id="604" w:author="Harsh Vora" w:date="2018-10-06T16:26:00Z">
              <w:rPr>
                <w:rFonts w:ascii="Cambria Math" w:hAnsi="Cambria Math" w:cs="Times New Roman"/>
              </w:rPr>
            </w:rPrChange>
          </w:rPr>
          <m:t>=</m:t>
        </m:r>
        <m:sSub>
          <m:sSubPr>
            <m:ctrlPr>
              <w:rPr>
                <w:rFonts w:ascii="Cambria Math" w:hAnsi="Cambria Math" w:cs="Times New Roman"/>
                <w:i/>
                <w:rPrChange w:id="605" w:author="Harsh Vora" w:date="2018-10-06T16:26:00Z">
                  <w:rPr>
                    <w:rFonts w:ascii="Cambria Math" w:hAnsi="Cambria Math" w:cs="Times New Roman"/>
                    <w:i/>
                  </w:rPr>
                </w:rPrChange>
              </w:rPr>
            </m:ctrlPr>
          </m:sSubPr>
          <m:e>
            <m:r>
              <w:rPr>
                <w:rFonts w:ascii="Cambria Math" w:hAnsi="Cambria Math" w:cs="Times New Roman"/>
                <w:rPrChange w:id="606" w:author="Harsh Vora" w:date="2018-10-06T16:26:00Z">
                  <w:rPr>
                    <w:rFonts w:ascii="Cambria Math" w:hAnsi="Cambria Math" w:cs="Times New Roman"/>
                  </w:rPr>
                </w:rPrChange>
              </w:rPr>
              <m:t>μ</m:t>
            </m:r>
          </m:e>
          <m:sub>
            <m:r>
              <w:rPr>
                <w:rFonts w:ascii="Cambria Math" w:hAnsi="Cambria Math" w:cs="Times New Roman"/>
                <w:rPrChange w:id="607" w:author="Harsh Vora" w:date="2018-10-06T16:26:00Z">
                  <w:rPr>
                    <w:rFonts w:ascii="Cambria Math" w:hAnsi="Cambria Math" w:cs="Times New Roman"/>
                  </w:rPr>
                </w:rPrChange>
              </w:rPr>
              <m:t>p</m:t>
            </m:r>
          </m:sub>
        </m:sSub>
        <m:sSub>
          <m:sSubPr>
            <m:ctrlPr>
              <w:rPr>
                <w:rFonts w:ascii="Cambria Math" w:hAnsi="Cambria Math" w:cs="Times New Roman"/>
                <w:i/>
                <w:rPrChange w:id="608" w:author="Harsh Vora" w:date="2018-10-06T16:26:00Z">
                  <w:rPr>
                    <w:rFonts w:ascii="Cambria Math" w:hAnsi="Cambria Math" w:cs="Times New Roman"/>
                    <w:i/>
                  </w:rPr>
                </w:rPrChange>
              </w:rPr>
            </m:ctrlPr>
          </m:sSubPr>
          <m:e>
            <m:r>
              <w:rPr>
                <w:rFonts w:ascii="Cambria Math" w:hAnsi="Cambria Math" w:cs="Times New Roman"/>
                <w:rPrChange w:id="609" w:author="Harsh Vora" w:date="2018-10-06T16:26:00Z">
                  <w:rPr>
                    <w:rFonts w:ascii="Cambria Math" w:hAnsi="Cambria Math" w:cs="Times New Roman"/>
                  </w:rPr>
                </w:rPrChange>
              </w:rPr>
              <m:t>f</m:t>
            </m:r>
          </m:e>
          <m:sub>
            <m:r>
              <w:rPr>
                <w:rFonts w:ascii="Cambria Math" w:hAnsi="Cambria Math" w:cs="Times New Roman"/>
                <w:rPrChange w:id="610" w:author="Harsh Vora" w:date="2018-10-06T16:26:00Z">
                  <w:rPr>
                    <w:rFonts w:ascii="Cambria Math" w:hAnsi="Cambria Math" w:cs="Times New Roman"/>
                  </w:rPr>
                </w:rPrChange>
              </w:rPr>
              <m:t>n</m:t>
            </m:r>
          </m:sub>
        </m:sSub>
      </m:oMath>
      <w:r w:rsidR="000C2F03" w:rsidRPr="00BC3899">
        <w:rPr>
          <w:rFonts w:ascii="Times New Roman" w:eastAsiaTheme="minorEastAsia" w:hAnsi="Times New Roman" w:cs="Times New Roman"/>
          <w:rPrChange w:id="611"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2"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3"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4"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5"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6"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7"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8"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19" w:author="Harsh Vora" w:date="2018-10-06T16:26:00Z">
            <w:rPr>
              <w:rFonts w:ascii="Times New Roman" w:eastAsiaTheme="minorEastAsia" w:hAnsi="Times New Roman" w:cs="Times New Roman"/>
            </w:rPr>
          </w:rPrChange>
        </w:rPr>
        <w:tab/>
      </w:r>
      <w:r w:rsidR="000C2F03" w:rsidRPr="00BC3899">
        <w:rPr>
          <w:rFonts w:ascii="Times New Roman" w:eastAsiaTheme="minorEastAsia" w:hAnsi="Times New Roman" w:cs="Times New Roman"/>
          <w:rPrChange w:id="620" w:author="Harsh Vora" w:date="2018-10-06T16:26:00Z">
            <w:rPr>
              <w:rFonts w:ascii="Times New Roman" w:eastAsiaTheme="minorEastAsia" w:hAnsi="Times New Roman" w:cs="Times New Roman"/>
            </w:rPr>
          </w:rPrChange>
        </w:rPr>
        <w:tab/>
        <w:t>(Eq. 6)</w:t>
      </w:r>
    </w:p>
    <w:p w14:paraId="7E540235" w14:textId="4BF0EA27" w:rsidR="007A72DD" w:rsidRPr="00BC3899" w:rsidRDefault="00A64CAA" w:rsidP="00F861DB">
      <w:pPr>
        <w:spacing w:line="480" w:lineRule="auto"/>
        <w:rPr>
          <w:rFonts w:ascii="Times New Roman" w:hAnsi="Times New Roman" w:cs="Times New Roman"/>
          <w:rPrChange w:id="621" w:author="Harsh Vora" w:date="2018-10-06T16:26:00Z">
            <w:rPr>
              <w:rFonts w:ascii="Times New Roman" w:hAnsi="Times New Roman" w:cs="Times New Roman"/>
            </w:rPr>
          </w:rPrChange>
        </w:rPr>
      </w:pPr>
      <w:r w:rsidRPr="00BC3899">
        <w:rPr>
          <w:rFonts w:ascii="Times New Roman" w:hAnsi="Times New Roman" w:cs="Times New Roman"/>
          <w:rPrChange w:id="622" w:author="Harsh Vora" w:date="2018-10-06T16:26:00Z">
            <w:rPr>
              <w:rFonts w:ascii="Times New Roman" w:hAnsi="Times New Roman" w:cs="Times New Roman"/>
            </w:rPr>
          </w:rPrChange>
        </w:rPr>
        <w:t xml:space="preserve">Where </w:t>
      </w:r>
      <w:r w:rsidRPr="00BC3899">
        <w:rPr>
          <w:rFonts w:ascii="Times New Roman" w:hAnsi="Times New Roman" w:cs="Times New Roman"/>
          <w:i/>
          <w:rPrChange w:id="623" w:author="Harsh Vora" w:date="2018-10-06T16:26:00Z">
            <w:rPr>
              <w:rFonts w:ascii="Times New Roman" w:hAnsi="Times New Roman" w:cs="Times New Roman"/>
              <w:i/>
            </w:rPr>
          </w:rPrChange>
        </w:rPr>
        <w:t>f</w:t>
      </w:r>
      <w:r w:rsidRPr="00BC3899">
        <w:rPr>
          <w:rFonts w:ascii="Times New Roman" w:hAnsi="Times New Roman" w:cs="Times New Roman"/>
          <w:i/>
          <w:vertAlign w:val="subscript"/>
          <w:rPrChange w:id="624" w:author="Harsh Vora" w:date="2018-10-06T16:26:00Z">
            <w:rPr>
              <w:rFonts w:ascii="Times New Roman" w:hAnsi="Times New Roman" w:cs="Times New Roman"/>
              <w:i/>
              <w:vertAlign w:val="subscript"/>
            </w:rPr>
          </w:rPrChange>
        </w:rPr>
        <w:t>s</w:t>
      </w:r>
      <w:r w:rsidRPr="00BC3899">
        <w:rPr>
          <w:rFonts w:ascii="Times New Roman" w:hAnsi="Times New Roman" w:cs="Times New Roman"/>
          <w:i/>
          <w:vertAlign w:val="superscript"/>
          <w:rPrChange w:id="625" w:author="Harsh Vora" w:date="2018-10-06T16:26:00Z">
            <w:rPr>
              <w:rFonts w:ascii="Times New Roman" w:hAnsi="Times New Roman" w:cs="Times New Roman"/>
              <w:i/>
              <w:vertAlign w:val="superscript"/>
            </w:rPr>
          </w:rPrChange>
        </w:rPr>
        <w:t>max</w:t>
      </w:r>
      <w:r w:rsidRPr="00BC3899">
        <w:rPr>
          <w:rFonts w:ascii="Times New Roman" w:hAnsi="Times New Roman" w:cs="Times New Roman"/>
          <w:rPrChange w:id="626" w:author="Harsh Vora" w:date="2018-10-06T16:26:00Z">
            <w:rPr>
              <w:rFonts w:ascii="Times New Roman" w:hAnsi="Times New Roman" w:cs="Times New Roman"/>
            </w:rPr>
          </w:rPrChange>
        </w:rPr>
        <w:t xml:space="preserve"> is the threshold force for particles to slide past each other. </w:t>
      </w:r>
      <w:r w:rsidR="007A72DD" w:rsidRPr="00BC3899">
        <w:rPr>
          <w:rFonts w:ascii="Times New Roman" w:hAnsi="Times New Roman" w:cs="Times New Roman"/>
          <w:rPrChange w:id="627" w:author="Harsh Vora" w:date="2018-10-06T16:26:00Z">
            <w:rPr>
              <w:rFonts w:ascii="Times New Roman" w:hAnsi="Times New Roman" w:cs="Times New Roman"/>
            </w:rPr>
          </w:rPrChange>
        </w:rPr>
        <w:t>We implement interparticle bonding to impart cohesion into the mat</w:t>
      </w:r>
      <w:r w:rsidR="00592D42" w:rsidRPr="00BC3899">
        <w:rPr>
          <w:rFonts w:ascii="Times New Roman" w:hAnsi="Times New Roman" w:cs="Times New Roman"/>
          <w:rPrChange w:id="628" w:author="Harsh Vora" w:date="2018-10-06T16:26:00Z">
            <w:rPr>
              <w:rFonts w:ascii="Times New Roman" w:hAnsi="Times New Roman" w:cs="Times New Roman"/>
            </w:rPr>
          </w:rPrChange>
        </w:rPr>
        <w:t xml:space="preserve">erial assemblage. </w:t>
      </w:r>
      <w:r w:rsidR="00B02AC6" w:rsidRPr="00BC3899">
        <w:rPr>
          <w:rFonts w:ascii="Times New Roman" w:hAnsi="Times New Roman" w:cs="Times New Roman"/>
          <w:rPrChange w:id="629" w:author="Harsh Vora" w:date="2018-10-06T16:26:00Z">
            <w:rPr>
              <w:rFonts w:ascii="Times New Roman" w:hAnsi="Times New Roman" w:cs="Times New Roman"/>
            </w:rPr>
          </w:rPrChange>
        </w:rPr>
        <w:t xml:space="preserve">The bonds have four key mechanical properties – </w:t>
      </w:r>
      <w:r w:rsidR="00B02AC6" w:rsidRPr="00BC3899">
        <w:rPr>
          <w:rFonts w:ascii="Times New Roman" w:hAnsi="Times New Roman" w:cs="Times New Roman"/>
          <w:i/>
          <w:rPrChange w:id="630" w:author="Harsh Vora" w:date="2018-10-06T16:26:00Z">
            <w:rPr>
              <w:rFonts w:ascii="Times New Roman" w:hAnsi="Times New Roman" w:cs="Times New Roman"/>
              <w:i/>
            </w:rPr>
          </w:rPrChange>
        </w:rPr>
        <w:t>E</w:t>
      </w:r>
      <w:r w:rsidR="00B02AC6" w:rsidRPr="00BC3899">
        <w:rPr>
          <w:rFonts w:ascii="Times New Roman" w:hAnsi="Times New Roman" w:cs="Times New Roman"/>
          <w:i/>
          <w:vertAlign w:val="subscript"/>
          <w:rPrChange w:id="631" w:author="Harsh Vora" w:date="2018-10-06T16:26:00Z">
            <w:rPr>
              <w:rFonts w:ascii="Times New Roman" w:hAnsi="Times New Roman" w:cs="Times New Roman"/>
              <w:i/>
              <w:vertAlign w:val="subscript"/>
            </w:rPr>
          </w:rPrChange>
        </w:rPr>
        <w:t>b</w:t>
      </w:r>
      <w:r w:rsidR="00B02AC6" w:rsidRPr="00BC3899">
        <w:rPr>
          <w:rFonts w:ascii="Times New Roman" w:hAnsi="Times New Roman" w:cs="Times New Roman"/>
          <w:rPrChange w:id="632" w:author="Harsh Vora" w:date="2018-10-06T16:26:00Z">
            <w:rPr>
              <w:rFonts w:ascii="Times New Roman" w:hAnsi="Times New Roman" w:cs="Times New Roman"/>
            </w:rPr>
          </w:rPrChange>
        </w:rPr>
        <w:t xml:space="preserve">, the Young’s Modulus of the bond, </w:t>
      </w:r>
      <w:r w:rsidR="00B02AC6" w:rsidRPr="00BC3899">
        <w:rPr>
          <w:rFonts w:ascii="Times New Roman" w:hAnsi="Times New Roman" w:cs="Times New Roman"/>
          <w:i/>
          <w:rPrChange w:id="633" w:author="Harsh Vora" w:date="2018-10-06T16:26:00Z">
            <w:rPr>
              <w:rFonts w:ascii="Times New Roman" w:hAnsi="Times New Roman" w:cs="Times New Roman"/>
              <w:i/>
            </w:rPr>
          </w:rPrChange>
        </w:rPr>
        <w:t>G</w:t>
      </w:r>
      <w:r w:rsidR="00B02AC6" w:rsidRPr="00BC3899">
        <w:rPr>
          <w:rFonts w:ascii="Times New Roman" w:hAnsi="Times New Roman" w:cs="Times New Roman"/>
          <w:i/>
          <w:vertAlign w:val="subscript"/>
          <w:rPrChange w:id="634" w:author="Harsh Vora" w:date="2018-10-06T16:26:00Z">
            <w:rPr>
              <w:rFonts w:ascii="Times New Roman" w:hAnsi="Times New Roman" w:cs="Times New Roman"/>
              <w:i/>
              <w:vertAlign w:val="subscript"/>
            </w:rPr>
          </w:rPrChange>
        </w:rPr>
        <w:t>b</w:t>
      </w:r>
      <w:r w:rsidR="00B02AC6" w:rsidRPr="00BC3899">
        <w:rPr>
          <w:rFonts w:ascii="Times New Roman" w:hAnsi="Times New Roman" w:cs="Times New Roman"/>
          <w:rPrChange w:id="635" w:author="Harsh Vora" w:date="2018-10-06T16:26:00Z">
            <w:rPr>
              <w:rFonts w:ascii="Times New Roman" w:hAnsi="Times New Roman" w:cs="Times New Roman"/>
            </w:rPr>
          </w:rPrChange>
        </w:rPr>
        <w:t xml:space="preserve">, the Shear Modulus of the bond, </w:t>
      </w:r>
      <w:r w:rsidR="00B02AC6" w:rsidRPr="00BC3899">
        <w:rPr>
          <w:rFonts w:ascii="Times New Roman" w:hAnsi="Times New Roman" w:cs="Times New Roman"/>
          <w:i/>
          <w:rPrChange w:id="636" w:author="Harsh Vora" w:date="2018-10-06T16:26:00Z">
            <w:rPr>
              <w:rFonts w:ascii="Times New Roman" w:hAnsi="Times New Roman" w:cs="Times New Roman"/>
              <w:i/>
            </w:rPr>
          </w:rPrChange>
        </w:rPr>
        <w:t>T</w:t>
      </w:r>
      <w:r w:rsidR="00B02AC6" w:rsidRPr="00BC3899">
        <w:rPr>
          <w:rFonts w:ascii="Times New Roman" w:hAnsi="Times New Roman" w:cs="Times New Roman"/>
          <w:i/>
          <w:vertAlign w:val="subscript"/>
          <w:rPrChange w:id="637" w:author="Harsh Vora" w:date="2018-10-06T16:26:00Z">
            <w:rPr>
              <w:rFonts w:ascii="Times New Roman" w:hAnsi="Times New Roman" w:cs="Times New Roman"/>
              <w:i/>
              <w:vertAlign w:val="subscript"/>
            </w:rPr>
          </w:rPrChange>
        </w:rPr>
        <w:t>b</w:t>
      </w:r>
      <w:r w:rsidR="00B02AC6" w:rsidRPr="00BC3899">
        <w:rPr>
          <w:rFonts w:ascii="Times New Roman" w:hAnsi="Times New Roman" w:cs="Times New Roman"/>
          <w:rPrChange w:id="638" w:author="Harsh Vora" w:date="2018-10-06T16:26:00Z">
            <w:rPr>
              <w:rFonts w:ascii="Times New Roman" w:hAnsi="Times New Roman" w:cs="Times New Roman"/>
            </w:rPr>
          </w:rPrChange>
        </w:rPr>
        <w:t xml:space="preserve">, the tensile strength of the bonds, and </w:t>
      </w:r>
      <w:r w:rsidR="00B02AC6" w:rsidRPr="00BC3899">
        <w:rPr>
          <w:rFonts w:ascii="Times New Roman" w:hAnsi="Times New Roman" w:cs="Times New Roman"/>
          <w:i/>
          <w:rPrChange w:id="639" w:author="Harsh Vora" w:date="2018-10-06T16:26:00Z">
            <w:rPr>
              <w:rFonts w:ascii="Times New Roman" w:hAnsi="Times New Roman" w:cs="Times New Roman"/>
              <w:i/>
            </w:rPr>
          </w:rPrChange>
        </w:rPr>
        <w:t>C</w:t>
      </w:r>
      <w:r w:rsidR="00B02AC6" w:rsidRPr="00BC3899">
        <w:rPr>
          <w:rFonts w:ascii="Times New Roman" w:hAnsi="Times New Roman" w:cs="Times New Roman"/>
          <w:i/>
          <w:vertAlign w:val="subscript"/>
          <w:rPrChange w:id="640" w:author="Harsh Vora" w:date="2018-10-06T16:26:00Z">
            <w:rPr>
              <w:rFonts w:ascii="Times New Roman" w:hAnsi="Times New Roman" w:cs="Times New Roman"/>
              <w:i/>
              <w:vertAlign w:val="subscript"/>
            </w:rPr>
          </w:rPrChange>
        </w:rPr>
        <w:t>b</w:t>
      </w:r>
      <w:r w:rsidR="007B145A" w:rsidRPr="00BC3899">
        <w:rPr>
          <w:rFonts w:ascii="Times New Roman" w:hAnsi="Times New Roman" w:cs="Times New Roman"/>
          <w:rPrChange w:id="641" w:author="Harsh Vora" w:date="2018-10-06T16:26:00Z">
            <w:rPr>
              <w:rFonts w:ascii="Times New Roman" w:hAnsi="Times New Roman" w:cs="Times New Roman"/>
            </w:rPr>
          </w:rPrChange>
        </w:rPr>
        <w:t xml:space="preserve">, the bond cohesion (unconfined shear strength of bonds at </w:t>
      </w:r>
      <w:r w:rsidR="007B145A" w:rsidRPr="00BC3899">
        <w:rPr>
          <w:rFonts w:ascii="Times New Roman" w:hAnsi="Times New Roman" w:cs="Times New Roman"/>
          <w:i/>
          <w:rPrChange w:id="642" w:author="Harsh Vora" w:date="2018-10-06T16:26:00Z">
            <w:rPr>
              <w:rFonts w:ascii="Times New Roman" w:hAnsi="Times New Roman" w:cs="Times New Roman"/>
              <w:i/>
            </w:rPr>
          </w:rPrChange>
        </w:rPr>
        <w:t>f</w:t>
      </w:r>
      <w:r w:rsidR="007B145A" w:rsidRPr="00BC3899">
        <w:rPr>
          <w:rFonts w:ascii="Times New Roman" w:hAnsi="Times New Roman" w:cs="Times New Roman"/>
          <w:i/>
          <w:vertAlign w:val="subscript"/>
          <w:rPrChange w:id="643" w:author="Harsh Vora" w:date="2018-10-06T16:26:00Z">
            <w:rPr>
              <w:rFonts w:ascii="Times New Roman" w:hAnsi="Times New Roman" w:cs="Times New Roman"/>
              <w:i/>
              <w:vertAlign w:val="subscript"/>
            </w:rPr>
          </w:rPrChange>
        </w:rPr>
        <w:t>n</w:t>
      </w:r>
      <w:r w:rsidR="007B145A" w:rsidRPr="00BC3899">
        <w:rPr>
          <w:rFonts w:ascii="Times New Roman" w:hAnsi="Times New Roman" w:cs="Times New Roman"/>
          <w:rPrChange w:id="644" w:author="Harsh Vora" w:date="2018-10-06T16:26:00Z">
            <w:rPr>
              <w:rFonts w:ascii="Times New Roman" w:hAnsi="Times New Roman" w:cs="Times New Roman"/>
            </w:rPr>
          </w:rPrChange>
        </w:rPr>
        <w:t>=0)</w:t>
      </w:r>
      <w:r w:rsidR="00B02AC6" w:rsidRPr="00BC3899">
        <w:rPr>
          <w:rFonts w:ascii="Times New Roman" w:hAnsi="Times New Roman" w:cs="Times New Roman"/>
          <w:rPrChange w:id="645" w:author="Harsh Vora" w:date="2018-10-06T16:26:00Z">
            <w:rPr>
              <w:rFonts w:ascii="Times New Roman" w:hAnsi="Times New Roman" w:cs="Times New Roman"/>
            </w:rPr>
          </w:rPrChange>
        </w:rPr>
        <w:t xml:space="preserve">. </w:t>
      </w:r>
      <w:r w:rsidR="00592D42" w:rsidRPr="00BC3899">
        <w:rPr>
          <w:rFonts w:ascii="Times New Roman" w:hAnsi="Times New Roman" w:cs="Times New Roman"/>
          <w:rPrChange w:id="646" w:author="Harsh Vora" w:date="2018-10-06T16:26:00Z">
            <w:rPr>
              <w:rFonts w:ascii="Times New Roman" w:hAnsi="Times New Roman" w:cs="Times New Roman"/>
            </w:rPr>
          </w:rPrChange>
        </w:rPr>
        <w:t xml:space="preserve">The bonds connect the centers of particles in contact, and </w:t>
      </w:r>
      <w:r w:rsidR="00EA3A16" w:rsidRPr="00BC3899">
        <w:rPr>
          <w:rFonts w:ascii="Times New Roman" w:hAnsi="Times New Roman" w:cs="Times New Roman"/>
          <w:rPrChange w:id="647" w:author="Harsh Vora" w:date="2018-10-06T16:26:00Z">
            <w:rPr>
              <w:rFonts w:ascii="Times New Roman" w:hAnsi="Times New Roman" w:cs="Times New Roman"/>
            </w:rPr>
          </w:rPrChange>
        </w:rPr>
        <w:t>bond forces are at zero when particles are not displaced relative to each other (</w:t>
      </w:r>
      <w:r w:rsidR="00EA3A16" w:rsidRPr="00BC3899">
        <w:rPr>
          <w:rFonts w:ascii="Times New Roman" w:hAnsi="Times New Roman" w:cs="Times New Roman"/>
          <w:i/>
          <w:rPrChange w:id="648" w:author="Harsh Vora" w:date="2018-10-06T16:26:00Z">
            <w:rPr>
              <w:rFonts w:ascii="Times New Roman" w:hAnsi="Times New Roman" w:cs="Times New Roman"/>
              <w:i/>
            </w:rPr>
          </w:rPrChange>
        </w:rPr>
        <w:t>δ</w:t>
      </w:r>
      <w:r w:rsidR="00EA3A16" w:rsidRPr="00BC3899">
        <w:rPr>
          <w:rFonts w:ascii="Times New Roman" w:hAnsi="Times New Roman" w:cs="Times New Roman"/>
          <w:i/>
          <w:vertAlign w:val="subscript"/>
          <w:rPrChange w:id="649" w:author="Harsh Vora" w:date="2018-10-06T16:26:00Z">
            <w:rPr>
              <w:rFonts w:ascii="Times New Roman" w:hAnsi="Times New Roman" w:cs="Times New Roman"/>
              <w:i/>
              <w:vertAlign w:val="subscript"/>
            </w:rPr>
          </w:rPrChange>
        </w:rPr>
        <w:t>n</w:t>
      </w:r>
      <w:r w:rsidR="00EA3A16" w:rsidRPr="00BC3899">
        <w:rPr>
          <w:rFonts w:ascii="Times New Roman" w:hAnsi="Times New Roman" w:cs="Times New Roman"/>
          <w:rPrChange w:id="650" w:author="Harsh Vora" w:date="2018-10-06T16:26:00Z">
            <w:rPr>
              <w:rFonts w:ascii="Times New Roman" w:hAnsi="Times New Roman" w:cs="Times New Roman"/>
            </w:rPr>
          </w:rPrChange>
        </w:rPr>
        <w:t>=</w:t>
      </w:r>
      <w:r w:rsidR="00EA3A16" w:rsidRPr="00BC3899">
        <w:rPr>
          <w:rFonts w:ascii="Times New Roman" w:hAnsi="Times New Roman" w:cs="Times New Roman"/>
          <w:i/>
          <w:rPrChange w:id="651" w:author="Harsh Vora" w:date="2018-10-06T16:26:00Z">
            <w:rPr>
              <w:rFonts w:ascii="Times New Roman" w:hAnsi="Times New Roman" w:cs="Times New Roman"/>
              <w:i/>
            </w:rPr>
          </w:rPrChange>
        </w:rPr>
        <w:t>δ</w:t>
      </w:r>
      <w:r w:rsidR="00EA3A16" w:rsidRPr="00BC3899">
        <w:rPr>
          <w:rFonts w:ascii="Times New Roman" w:hAnsi="Times New Roman" w:cs="Times New Roman"/>
          <w:i/>
          <w:vertAlign w:val="subscript"/>
          <w:rPrChange w:id="652" w:author="Harsh Vora" w:date="2018-10-06T16:26:00Z">
            <w:rPr>
              <w:rFonts w:ascii="Times New Roman" w:hAnsi="Times New Roman" w:cs="Times New Roman"/>
              <w:i/>
              <w:vertAlign w:val="subscript"/>
            </w:rPr>
          </w:rPrChange>
        </w:rPr>
        <w:t>s</w:t>
      </w:r>
      <w:r w:rsidR="00EA3A16" w:rsidRPr="00BC3899">
        <w:rPr>
          <w:rFonts w:ascii="Times New Roman" w:hAnsi="Times New Roman" w:cs="Times New Roman"/>
          <w:rPrChange w:id="653" w:author="Harsh Vora" w:date="2018-10-06T16:26:00Z">
            <w:rPr>
              <w:rFonts w:ascii="Times New Roman" w:hAnsi="Times New Roman" w:cs="Times New Roman"/>
            </w:rPr>
          </w:rPrChange>
        </w:rPr>
        <w:t xml:space="preserve">=0). </w:t>
      </w:r>
      <w:r w:rsidR="009F4038" w:rsidRPr="00BC3899">
        <w:rPr>
          <w:rFonts w:ascii="Times New Roman" w:hAnsi="Times New Roman" w:cs="Times New Roman"/>
          <w:rPrChange w:id="654" w:author="Harsh Vora" w:date="2018-10-06T16:26:00Z">
            <w:rPr>
              <w:rFonts w:ascii="Times New Roman" w:hAnsi="Times New Roman" w:cs="Times New Roman"/>
            </w:rPr>
          </w:rPrChange>
        </w:rPr>
        <w:t xml:space="preserve">When particles are displaced in tension, the bonds support tensile and shear forces below predefined tensile strength and shear strength. When particles are displaced in compression, </w:t>
      </w:r>
      <w:r w:rsidR="00920930" w:rsidRPr="00BC3899">
        <w:rPr>
          <w:rFonts w:ascii="Times New Roman" w:hAnsi="Times New Roman" w:cs="Times New Roman"/>
          <w:rPrChange w:id="655" w:author="Harsh Vora" w:date="2018-10-06T16:26:00Z">
            <w:rPr>
              <w:rFonts w:ascii="Times New Roman" w:hAnsi="Times New Roman" w:cs="Times New Roman"/>
            </w:rPr>
          </w:rPrChange>
        </w:rPr>
        <w:t xml:space="preserve">the bonds support the shear forces below the predefined shear strength. Normal and shear forces are related through the following equations </w:t>
      </w:r>
      <w:commentRangeStart w:id="656"/>
      <w:commentRangeStart w:id="657"/>
      <w:r w:rsidR="00920930" w:rsidRPr="00BC3899">
        <w:rPr>
          <w:rFonts w:ascii="Times New Roman" w:hAnsi="Times New Roman" w:cs="Times New Roman"/>
          <w:rPrChange w:id="658" w:author="Harsh Vora" w:date="2018-10-06T16:26:00Z">
            <w:rPr>
              <w:rFonts w:ascii="Times New Roman" w:hAnsi="Times New Roman" w:cs="Times New Roman"/>
            </w:rPr>
          </w:rPrChange>
        </w:rPr>
        <w:t>[</w:t>
      </w:r>
      <w:r w:rsidR="00920930" w:rsidRPr="00BC3899">
        <w:rPr>
          <w:rFonts w:ascii="Times New Roman" w:hAnsi="Times New Roman" w:cs="Times New Roman"/>
          <w:color w:val="00B050"/>
          <w:rPrChange w:id="659" w:author="Harsh Vora" w:date="2018-10-06T16:26:00Z">
            <w:rPr>
              <w:rFonts w:ascii="Times New Roman" w:hAnsi="Times New Roman" w:cs="Times New Roman"/>
              <w:color w:val="00B050"/>
            </w:rPr>
          </w:rPrChange>
        </w:rPr>
        <w:t>Fig.1b</w:t>
      </w:r>
      <w:r w:rsidR="00920930" w:rsidRPr="00BC3899">
        <w:rPr>
          <w:rFonts w:ascii="Times New Roman" w:hAnsi="Times New Roman" w:cs="Times New Roman"/>
          <w:rPrChange w:id="660" w:author="Harsh Vora" w:date="2018-10-06T16:26:00Z">
            <w:rPr>
              <w:rFonts w:ascii="Times New Roman" w:hAnsi="Times New Roman" w:cs="Times New Roman"/>
            </w:rPr>
          </w:rPrChange>
        </w:rPr>
        <w:t xml:space="preserve">]: </w:t>
      </w:r>
      <w:commentRangeEnd w:id="656"/>
      <w:r w:rsidR="00965786" w:rsidRPr="00BC3899">
        <w:rPr>
          <w:rStyle w:val="CommentReference"/>
          <w:rFonts w:ascii="Times New Roman" w:hAnsi="Times New Roman" w:cs="Times New Roman"/>
          <w:rPrChange w:id="661" w:author="Harsh Vora" w:date="2018-10-06T16:26:00Z">
            <w:rPr>
              <w:rStyle w:val="CommentReference"/>
            </w:rPr>
          </w:rPrChange>
        </w:rPr>
        <w:commentReference w:id="656"/>
      </w:r>
      <w:commentRangeEnd w:id="657"/>
      <w:r w:rsidR="004F0FDA" w:rsidRPr="00BC3899">
        <w:rPr>
          <w:rStyle w:val="CommentReference"/>
          <w:rFonts w:ascii="Times New Roman" w:hAnsi="Times New Roman" w:cs="Times New Roman"/>
          <w:rPrChange w:id="662" w:author="Harsh Vora" w:date="2018-10-06T16:26:00Z">
            <w:rPr>
              <w:rStyle w:val="CommentReference"/>
            </w:rPr>
          </w:rPrChange>
        </w:rPr>
        <w:commentReference w:id="657"/>
      </w:r>
    </w:p>
    <w:p w14:paraId="7407F412" w14:textId="4C0B7D83" w:rsidR="006E6155" w:rsidRPr="00BC3899" w:rsidRDefault="00306332" w:rsidP="00F861DB">
      <w:pPr>
        <w:spacing w:line="480" w:lineRule="auto"/>
        <w:rPr>
          <w:rFonts w:ascii="Times New Roman" w:hAnsi="Times New Roman" w:cs="Times New Roman"/>
          <w:rPrChange w:id="663" w:author="Harsh Vora" w:date="2018-10-06T16:26:00Z">
            <w:rPr>
              <w:rFonts w:ascii="Times New Roman" w:hAnsi="Times New Roman" w:cs="Times New Roman"/>
            </w:rPr>
          </w:rPrChange>
        </w:rPr>
      </w:pPr>
      <w:r w:rsidRPr="00BC3899">
        <w:rPr>
          <w:rFonts w:ascii="Times New Roman" w:hAnsi="Times New Roman" w:cs="Times New Roman"/>
          <w:rPrChange w:id="664" w:author="Harsh Vora" w:date="2018-10-06T16:26:00Z">
            <w:rPr>
              <w:rFonts w:ascii="Times New Roman" w:hAnsi="Times New Roman" w:cs="Times New Roman"/>
            </w:rPr>
          </w:rPrChange>
        </w:rPr>
        <w:t>In compression</w:t>
      </w:r>
      <w:r w:rsidR="006E6155" w:rsidRPr="00BC3899">
        <w:rPr>
          <w:rFonts w:ascii="Times New Roman" w:hAnsi="Times New Roman" w:cs="Times New Roman"/>
          <w:rPrChange w:id="665" w:author="Harsh Vora" w:date="2018-10-06T16:26:00Z">
            <w:rPr>
              <w:rFonts w:ascii="Times New Roman" w:hAnsi="Times New Roman" w:cs="Times New Roman"/>
            </w:rPr>
          </w:rPrChange>
        </w:rPr>
        <w:t xml:space="preserve"> (</w:t>
      </w:r>
      <w:r w:rsidR="006E6155" w:rsidRPr="00BC3899">
        <w:rPr>
          <w:rFonts w:ascii="Times New Roman" w:hAnsi="Times New Roman" w:cs="Times New Roman"/>
          <w:i/>
          <w:rPrChange w:id="666" w:author="Harsh Vora" w:date="2018-10-06T16:26:00Z">
            <w:rPr>
              <w:rFonts w:ascii="Times New Roman" w:hAnsi="Times New Roman" w:cs="Times New Roman"/>
              <w:i/>
            </w:rPr>
          </w:rPrChange>
        </w:rPr>
        <w:t>δ</w:t>
      </w:r>
      <w:r w:rsidRPr="00BC3899">
        <w:rPr>
          <w:rFonts w:ascii="Times New Roman" w:hAnsi="Times New Roman" w:cs="Times New Roman"/>
          <w:i/>
          <w:vertAlign w:val="subscript"/>
          <w:rPrChange w:id="667" w:author="Harsh Vora" w:date="2018-10-06T16:26:00Z">
            <w:rPr>
              <w:rFonts w:ascii="Times New Roman" w:hAnsi="Times New Roman" w:cs="Times New Roman"/>
              <w:i/>
              <w:vertAlign w:val="subscript"/>
            </w:rPr>
          </w:rPrChange>
        </w:rPr>
        <w:t>n</w:t>
      </w:r>
      <w:r w:rsidR="00EC7AE4" w:rsidRPr="00BC3899">
        <w:rPr>
          <w:rFonts w:ascii="Times New Roman" w:hAnsi="Times New Roman" w:cs="Times New Roman"/>
          <w:rPrChange w:id="668" w:author="Harsh Vora" w:date="2018-10-06T16:26:00Z">
            <w:rPr>
              <w:rFonts w:ascii="Times New Roman" w:hAnsi="Times New Roman" w:cs="Times New Roman"/>
            </w:rPr>
          </w:rPrChange>
        </w:rPr>
        <w:t>&gt;</w:t>
      </w:r>
      <w:r w:rsidRPr="00BC3899">
        <w:rPr>
          <w:rFonts w:ascii="Times New Roman" w:hAnsi="Times New Roman" w:cs="Times New Roman"/>
          <w:rPrChange w:id="669" w:author="Harsh Vora" w:date="2018-10-06T16:26:00Z">
            <w:rPr>
              <w:rFonts w:ascii="Times New Roman" w:hAnsi="Times New Roman" w:cs="Times New Roman"/>
            </w:rPr>
          </w:rPrChange>
        </w:rPr>
        <w:t xml:space="preserve">0): </w:t>
      </w:r>
      <w:r w:rsidRPr="00BC3899">
        <w:rPr>
          <w:rFonts w:ascii="Times New Roman" w:eastAsiaTheme="minorEastAsia" w:hAnsi="Times New Roman" w:cs="Times New Roman"/>
          <w:rPrChange w:id="670" w:author="Harsh Vora" w:date="2018-10-06T16:26:00Z">
            <w:rPr>
              <w:rFonts w:ascii="Times New Roman" w:eastAsiaTheme="minorEastAsia" w:hAnsi="Times New Roman" w:cs="Times New Roman"/>
            </w:rPr>
          </w:rPrChange>
        </w:rPr>
        <w:tab/>
      </w:r>
      <m:oMath>
        <m:sSub>
          <m:sSubPr>
            <m:ctrlPr>
              <w:rPr>
                <w:rFonts w:ascii="Cambria Math" w:hAnsi="Cambria Math" w:cs="Times New Roman"/>
                <w:i/>
                <w:rPrChange w:id="671" w:author="Harsh Vora" w:date="2018-10-06T16:26:00Z">
                  <w:rPr>
                    <w:rFonts w:ascii="Cambria Math" w:hAnsi="Cambria Math" w:cs="Times New Roman"/>
                    <w:i/>
                  </w:rPr>
                </w:rPrChange>
              </w:rPr>
            </m:ctrlPr>
          </m:sSubPr>
          <m:e>
            <m:r>
              <w:rPr>
                <w:rFonts w:ascii="Cambria Math" w:hAnsi="Cambria Math" w:cs="Times New Roman"/>
                <w:rPrChange w:id="672" w:author="Harsh Vora" w:date="2018-10-06T16:26:00Z">
                  <w:rPr>
                    <w:rFonts w:ascii="Cambria Math" w:hAnsi="Cambria Math" w:cs="Times New Roman"/>
                  </w:rPr>
                </w:rPrChange>
              </w:rPr>
              <m:t>f</m:t>
            </m:r>
          </m:e>
          <m:sub>
            <m:r>
              <w:rPr>
                <w:rFonts w:ascii="Cambria Math" w:hAnsi="Cambria Math" w:cs="Times New Roman"/>
                <w:rPrChange w:id="673" w:author="Harsh Vora" w:date="2018-10-06T16:26:00Z">
                  <w:rPr>
                    <w:rFonts w:ascii="Cambria Math" w:hAnsi="Cambria Math" w:cs="Times New Roman"/>
                  </w:rPr>
                </w:rPrChange>
              </w:rPr>
              <m:t>s</m:t>
            </m:r>
          </m:sub>
        </m:sSub>
        <m:r>
          <w:rPr>
            <w:rFonts w:ascii="Cambria Math" w:hAnsi="Cambria Math" w:cs="Times New Roman"/>
            <w:rPrChange w:id="674" w:author="Harsh Vora" w:date="2018-10-06T16:26:00Z">
              <w:rPr>
                <w:rFonts w:ascii="Cambria Math" w:hAnsi="Cambria Math" w:cs="Times New Roman"/>
              </w:rPr>
            </w:rPrChange>
          </w:rPr>
          <m:t>=</m:t>
        </m:r>
        <m:sSub>
          <m:sSubPr>
            <m:ctrlPr>
              <w:rPr>
                <w:rFonts w:ascii="Cambria Math" w:hAnsi="Cambria Math" w:cs="Times New Roman"/>
                <w:i/>
                <w:rPrChange w:id="675" w:author="Harsh Vora" w:date="2018-10-06T16:26:00Z">
                  <w:rPr>
                    <w:rFonts w:ascii="Cambria Math" w:hAnsi="Cambria Math" w:cs="Times New Roman"/>
                    <w:i/>
                  </w:rPr>
                </w:rPrChange>
              </w:rPr>
            </m:ctrlPr>
          </m:sSubPr>
          <m:e>
            <m:r>
              <w:rPr>
                <w:rFonts w:ascii="Cambria Math" w:hAnsi="Cambria Math" w:cs="Times New Roman"/>
                <w:rPrChange w:id="676" w:author="Harsh Vora" w:date="2018-10-06T16:26:00Z">
                  <w:rPr>
                    <w:rFonts w:ascii="Cambria Math" w:hAnsi="Cambria Math" w:cs="Times New Roman"/>
                  </w:rPr>
                </w:rPrChange>
              </w:rPr>
              <m:t>μ</m:t>
            </m:r>
          </m:e>
          <m:sub>
            <m:r>
              <w:rPr>
                <w:rFonts w:ascii="Cambria Math" w:hAnsi="Cambria Math" w:cs="Times New Roman"/>
                <w:rPrChange w:id="677" w:author="Harsh Vora" w:date="2018-10-06T16:26:00Z">
                  <w:rPr>
                    <w:rFonts w:ascii="Cambria Math" w:hAnsi="Cambria Math" w:cs="Times New Roman"/>
                  </w:rPr>
                </w:rPrChange>
              </w:rPr>
              <m:t>p</m:t>
            </m:r>
          </m:sub>
        </m:sSub>
        <m:sSub>
          <m:sSubPr>
            <m:ctrlPr>
              <w:rPr>
                <w:rFonts w:ascii="Cambria Math" w:hAnsi="Cambria Math" w:cs="Times New Roman"/>
                <w:i/>
                <w:rPrChange w:id="678" w:author="Harsh Vora" w:date="2018-10-06T16:26:00Z">
                  <w:rPr>
                    <w:rFonts w:ascii="Cambria Math" w:hAnsi="Cambria Math" w:cs="Times New Roman"/>
                    <w:i/>
                  </w:rPr>
                </w:rPrChange>
              </w:rPr>
            </m:ctrlPr>
          </m:sSubPr>
          <m:e>
            <m:r>
              <w:rPr>
                <w:rFonts w:ascii="Cambria Math" w:hAnsi="Cambria Math" w:cs="Times New Roman"/>
                <w:rPrChange w:id="679" w:author="Harsh Vora" w:date="2018-10-06T16:26:00Z">
                  <w:rPr>
                    <w:rFonts w:ascii="Cambria Math" w:hAnsi="Cambria Math" w:cs="Times New Roman"/>
                  </w:rPr>
                </w:rPrChange>
              </w:rPr>
              <m:t>f</m:t>
            </m:r>
          </m:e>
          <m:sub>
            <m:r>
              <w:rPr>
                <w:rFonts w:ascii="Cambria Math" w:hAnsi="Cambria Math" w:cs="Times New Roman"/>
                <w:rPrChange w:id="680" w:author="Harsh Vora" w:date="2018-10-06T16:26:00Z">
                  <w:rPr>
                    <w:rFonts w:ascii="Cambria Math" w:hAnsi="Cambria Math" w:cs="Times New Roman"/>
                  </w:rPr>
                </w:rPrChange>
              </w:rPr>
              <m:t>n</m:t>
            </m:r>
          </m:sub>
        </m:sSub>
        <m:r>
          <w:rPr>
            <w:rFonts w:ascii="Cambria Math" w:hAnsi="Cambria Math" w:cs="Times New Roman"/>
            <w:rPrChange w:id="681" w:author="Harsh Vora" w:date="2018-10-06T16:26:00Z">
              <w:rPr>
                <w:rFonts w:ascii="Cambria Math" w:hAnsi="Cambria Math" w:cs="Times New Roman"/>
              </w:rPr>
            </w:rPrChange>
          </w:rPr>
          <m:t>+</m:t>
        </m:r>
        <m:sSub>
          <m:sSubPr>
            <m:ctrlPr>
              <w:rPr>
                <w:rFonts w:ascii="Cambria Math" w:hAnsi="Cambria Math" w:cs="Times New Roman"/>
                <w:i/>
                <w:rPrChange w:id="682" w:author="Harsh Vora" w:date="2018-10-06T16:26:00Z">
                  <w:rPr>
                    <w:rFonts w:ascii="Cambria Math" w:hAnsi="Cambria Math" w:cs="Times New Roman"/>
                    <w:i/>
                  </w:rPr>
                </w:rPrChange>
              </w:rPr>
            </m:ctrlPr>
          </m:sSubPr>
          <m:e>
            <m:r>
              <w:rPr>
                <w:rFonts w:ascii="Cambria Math" w:hAnsi="Cambria Math" w:cs="Times New Roman"/>
                <w:rPrChange w:id="683" w:author="Harsh Vora" w:date="2018-10-06T16:26:00Z">
                  <w:rPr>
                    <w:rFonts w:ascii="Cambria Math" w:hAnsi="Cambria Math" w:cs="Times New Roman"/>
                  </w:rPr>
                </w:rPrChange>
              </w:rPr>
              <m:t>C</m:t>
            </m:r>
          </m:e>
          <m:sub>
            <m:r>
              <w:rPr>
                <w:rFonts w:ascii="Cambria Math" w:hAnsi="Cambria Math" w:cs="Times New Roman"/>
                <w:rPrChange w:id="684" w:author="Harsh Vora" w:date="2018-10-06T16:26:00Z">
                  <w:rPr>
                    <w:rFonts w:ascii="Cambria Math" w:hAnsi="Cambria Math" w:cs="Times New Roman"/>
                  </w:rPr>
                </w:rPrChange>
              </w:rPr>
              <m:t>b</m:t>
            </m:r>
          </m:sub>
        </m:sSub>
      </m:oMath>
      <w:r w:rsidRPr="00BC3899">
        <w:rPr>
          <w:rFonts w:ascii="Times New Roman" w:eastAsiaTheme="minorEastAsia" w:hAnsi="Times New Roman" w:cs="Times New Roman"/>
          <w:rPrChange w:id="685"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686"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687"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688"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689"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690" w:author="Harsh Vora" w:date="2018-10-06T16:26:00Z">
            <w:rPr>
              <w:rFonts w:ascii="Times New Roman" w:eastAsiaTheme="minorEastAsia" w:hAnsi="Times New Roman" w:cs="Times New Roman"/>
            </w:rPr>
          </w:rPrChange>
        </w:rPr>
        <w:tab/>
        <w:t>(Eq. 7)</w:t>
      </w:r>
    </w:p>
    <w:p w14:paraId="33B92848" w14:textId="3B99C036" w:rsidR="00306332" w:rsidRPr="00BC3899" w:rsidRDefault="00306332" w:rsidP="00306332">
      <w:pPr>
        <w:spacing w:line="480" w:lineRule="auto"/>
        <w:rPr>
          <w:rFonts w:ascii="Times New Roman" w:hAnsi="Times New Roman" w:cs="Times New Roman"/>
          <w:rPrChange w:id="691" w:author="Harsh Vora" w:date="2018-10-06T16:26:00Z">
            <w:rPr>
              <w:rFonts w:ascii="Times New Roman" w:hAnsi="Times New Roman" w:cs="Times New Roman"/>
            </w:rPr>
          </w:rPrChange>
        </w:rPr>
      </w:pPr>
      <w:r w:rsidRPr="00BC3899">
        <w:rPr>
          <w:rFonts w:ascii="Times New Roman" w:hAnsi="Times New Roman" w:cs="Times New Roman"/>
          <w:rPrChange w:id="692" w:author="Harsh Vora" w:date="2018-10-06T16:26:00Z">
            <w:rPr>
              <w:rFonts w:ascii="Times New Roman" w:hAnsi="Times New Roman" w:cs="Times New Roman"/>
            </w:rPr>
          </w:rPrChange>
        </w:rPr>
        <w:t>In tension (</w:t>
      </w:r>
      <w:r w:rsidRPr="00BC3899">
        <w:rPr>
          <w:rFonts w:ascii="Times New Roman" w:hAnsi="Times New Roman" w:cs="Times New Roman"/>
          <w:i/>
          <w:rPrChange w:id="693" w:author="Harsh Vora" w:date="2018-10-06T16:26:00Z">
            <w:rPr>
              <w:rFonts w:ascii="Times New Roman" w:hAnsi="Times New Roman" w:cs="Times New Roman"/>
              <w:i/>
            </w:rPr>
          </w:rPrChange>
        </w:rPr>
        <w:t>δ</w:t>
      </w:r>
      <w:r w:rsidRPr="00BC3899">
        <w:rPr>
          <w:rFonts w:ascii="Times New Roman" w:hAnsi="Times New Roman" w:cs="Times New Roman"/>
          <w:i/>
          <w:vertAlign w:val="subscript"/>
          <w:rPrChange w:id="694" w:author="Harsh Vora" w:date="2018-10-06T16:26:00Z">
            <w:rPr>
              <w:rFonts w:ascii="Times New Roman" w:hAnsi="Times New Roman" w:cs="Times New Roman"/>
              <w:i/>
              <w:vertAlign w:val="subscript"/>
            </w:rPr>
          </w:rPrChange>
        </w:rPr>
        <w:t>n</w:t>
      </w:r>
      <w:r w:rsidRPr="00BC3899">
        <w:rPr>
          <w:rFonts w:ascii="Times New Roman" w:hAnsi="Times New Roman" w:cs="Times New Roman"/>
          <w:rPrChange w:id="695" w:author="Harsh Vora" w:date="2018-10-06T16:26:00Z">
            <w:rPr>
              <w:rFonts w:ascii="Times New Roman" w:hAnsi="Times New Roman" w:cs="Times New Roman"/>
            </w:rPr>
          </w:rPrChange>
        </w:rPr>
        <w:t xml:space="preserve">&lt;0): </w:t>
      </w:r>
      <w:r w:rsidRPr="00BC3899">
        <w:rPr>
          <w:rFonts w:ascii="Times New Roman" w:eastAsiaTheme="minorEastAsia" w:hAnsi="Times New Roman" w:cs="Times New Roman"/>
          <w:rPrChange w:id="696" w:author="Harsh Vora" w:date="2018-10-06T16:26:00Z">
            <w:rPr>
              <w:rFonts w:ascii="Times New Roman" w:eastAsiaTheme="minorEastAsia" w:hAnsi="Times New Roman" w:cs="Times New Roman"/>
            </w:rPr>
          </w:rPrChange>
        </w:rPr>
        <w:tab/>
      </w:r>
      <m:oMath>
        <m:sSub>
          <m:sSubPr>
            <m:ctrlPr>
              <w:rPr>
                <w:rFonts w:ascii="Cambria Math" w:hAnsi="Cambria Math" w:cs="Times New Roman"/>
                <w:i/>
                <w:rPrChange w:id="697" w:author="Harsh Vora" w:date="2018-10-06T16:26:00Z">
                  <w:rPr>
                    <w:rFonts w:ascii="Cambria Math" w:hAnsi="Cambria Math" w:cs="Times New Roman"/>
                    <w:i/>
                  </w:rPr>
                </w:rPrChange>
              </w:rPr>
            </m:ctrlPr>
          </m:sSubPr>
          <m:e>
            <m:r>
              <w:rPr>
                <w:rFonts w:ascii="Cambria Math" w:hAnsi="Cambria Math" w:cs="Times New Roman"/>
                <w:rPrChange w:id="698" w:author="Harsh Vora" w:date="2018-10-06T16:26:00Z">
                  <w:rPr>
                    <w:rFonts w:ascii="Cambria Math" w:hAnsi="Cambria Math" w:cs="Times New Roman"/>
                  </w:rPr>
                </w:rPrChange>
              </w:rPr>
              <m:t>f</m:t>
            </m:r>
          </m:e>
          <m:sub>
            <m:r>
              <w:rPr>
                <w:rFonts w:ascii="Cambria Math" w:hAnsi="Cambria Math" w:cs="Times New Roman"/>
                <w:rPrChange w:id="699" w:author="Harsh Vora" w:date="2018-10-06T16:26:00Z">
                  <w:rPr>
                    <w:rFonts w:ascii="Cambria Math" w:hAnsi="Cambria Math" w:cs="Times New Roman"/>
                  </w:rPr>
                </w:rPrChange>
              </w:rPr>
              <m:t>s</m:t>
            </m:r>
          </m:sub>
        </m:sSub>
        <m:r>
          <w:rPr>
            <w:rFonts w:ascii="Cambria Math" w:hAnsi="Cambria Math" w:cs="Times New Roman"/>
            <w:rPrChange w:id="700" w:author="Harsh Vora" w:date="2018-10-06T16:26:00Z">
              <w:rPr>
                <w:rFonts w:ascii="Cambria Math" w:hAnsi="Cambria Math" w:cs="Times New Roman"/>
              </w:rPr>
            </w:rPrChange>
          </w:rPr>
          <m:t>=</m:t>
        </m:r>
        <m:sSub>
          <m:sSubPr>
            <m:ctrlPr>
              <w:rPr>
                <w:rFonts w:ascii="Cambria Math" w:hAnsi="Cambria Math" w:cs="Times New Roman"/>
                <w:i/>
                <w:rPrChange w:id="701" w:author="Harsh Vora" w:date="2018-10-06T16:26:00Z">
                  <w:rPr>
                    <w:rFonts w:ascii="Cambria Math" w:hAnsi="Cambria Math" w:cs="Times New Roman"/>
                    <w:i/>
                  </w:rPr>
                </w:rPrChange>
              </w:rPr>
            </m:ctrlPr>
          </m:sSubPr>
          <m:e>
            <m:r>
              <w:rPr>
                <w:rFonts w:ascii="Cambria Math" w:hAnsi="Cambria Math" w:cs="Times New Roman"/>
                <w:rPrChange w:id="702" w:author="Harsh Vora" w:date="2018-10-06T16:26:00Z">
                  <w:rPr>
                    <w:rFonts w:ascii="Cambria Math" w:hAnsi="Cambria Math" w:cs="Times New Roman"/>
                  </w:rPr>
                </w:rPrChange>
              </w:rPr>
              <m:t>C</m:t>
            </m:r>
          </m:e>
          <m:sub>
            <m:r>
              <w:rPr>
                <w:rFonts w:ascii="Cambria Math" w:hAnsi="Cambria Math" w:cs="Times New Roman"/>
                <w:rPrChange w:id="703" w:author="Harsh Vora" w:date="2018-10-06T16:26:00Z">
                  <w:rPr>
                    <w:rFonts w:ascii="Cambria Math" w:hAnsi="Cambria Math" w:cs="Times New Roman"/>
                  </w:rPr>
                </w:rPrChange>
              </w:rPr>
              <m:t>b</m:t>
            </m:r>
          </m:sub>
        </m:sSub>
        <m:r>
          <w:rPr>
            <w:rFonts w:ascii="Cambria Math" w:hAnsi="Cambria Math" w:cs="Times New Roman"/>
            <w:rPrChange w:id="704" w:author="Harsh Vora" w:date="2018-10-06T16:26:00Z">
              <w:rPr>
                <w:rFonts w:ascii="Cambria Math" w:hAnsi="Cambria Math" w:cs="Times New Roman"/>
              </w:rPr>
            </w:rPrChange>
          </w:rPr>
          <m:t>(1-</m:t>
        </m:r>
        <m:f>
          <m:fPr>
            <m:ctrlPr>
              <w:rPr>
                <w:rFonts w:ascii="Cambria Math" w:hAnsi="Cambria Math" w:cs="Times New Roman"/>
                <w:i/>
                <w:rPrChange w:id="705" w:author="Harsh Vora" w:date="2018-10-06T16:26:00Z">
                  <w:rPr>
                    <w:rFonts w:ascii="Cambria Math" w:hAnsi="Cambria Math" w:cs="Times New Roman"/>
                    <w:i/>
                  </w:rPr>
                </w:rPrChange>
              </w:rPr>
            </m:ctrlPr>
          </m:fPr>
          <m:num>
            <m:sSub>
              <m:sSubPr>
                <m:ctrlPr>
                  <w:rPr>
                    <w:rFonts w:ascii="Cambria Math" w:hAnsi="Cambria Math" w:cs="Times New Roman"/>
                    <w:i/>
                    <w:rPrChange w:id="706" w:author="Harsh Vora" w:date="2018-10-06T16:26:00Z">
                      <w:rPr>
                        <w:rFonts w:ascii="Cambria Math" w:hAnsi="Cambria Math" w:cs="Times New Roman"/>
                        <w:i/>
                      </w:rPr>
                    </w:rPrChange>
                  </w:rPr>
                </m:ctrlPr>
              </m:sSubPr>
              <m:e>
                <m:r>
                  <w:rPr>
                    <w:rFonts w:ascii="Cambria Math" w:hAnsi="Cambria Math" w:cs="Times New Roman"/>
                    <w:rPrChange w:id="707" w:author="Harsh Vora" w:date="2018-10-06T16:26:00Z">
                      <w:rPr>
                        <w:rFonts w:ascii="Cambria Math" w:hAnsi="Cambria Math" w:cs="Times New Roman"/>
                      </w:rPr>
                    </w:rPrChange>
                  </w:rPr>
                  <m:t>f</m:t>
                </m:r>
              </m:e>
              <m:sub>
                <m:r>
                  <w:rPr>
                    <w:rFonts w:ascii="Cambria Math" w:hAnsi="Cambria Math" w:cs="Times New Roman"/>
                    <w:rPrChange w:id="708" w:author="Harsh Vora" w:date="2018-10-06T16:26:00Z">
                      <w:rPr>
                        <w:rFonts w:ascii="Cambria Math" w:hAnsi="Cambria Math" w:cs="Times New Roman"/>
                      </w:rPr>
                    </w:rPrChange>
                  </w:rPr>
                  <m:t>n</m:t>
                </m:r>
              </m:sub>
            </m:sSub>
          </m:num>
          <m:den>
            <m:sSubSup>
              <m:sSubSupPr>
                <m:ctrlPr>
                  <w:rPr>
                    <w:rFonts w:ascii="Cambria Math" w:hAnsi="Cambria Math" w:cs="Times New Roman"/>
                    <w:i/>
                    <w:rPrChange w:id="709" w:author="Harsh Vora" w:date="2018-10-06T16:26:00Z">
                      <w:rPr>
                        <w:rFonts w:ascii="Cambria Math" w:hAnsi="Cambria Math" w:cs="Times New Roman"/>
                        <w:i/>
                      </w:rPr>
                    </w:rPrChange>
                  </w:rPr>
                </m:ctrlPr>
              </m:sSubSupPr>
              <m:e>
                <m:r>
                  <w:rPr>
                    <w:rFonts w:ascii="Cambria Math" w:hAnsi="Cambria Math" w:cs="Times New Roman"/>
                    <w:rPrChange w:id="710" w:author="Harsh Vora" w:date="2018-10-06T16:26:00Z">
                      <w:rPr>
                        <w:rFonts w:ascii="Cambria Math" w:hAnsi="Cambria Math" w:cs="Times New Roman"/>
                      </w:rPr>
                    </w:rPrChange>
                  </w:rPr>
                  <m:t>f</m:t>
                </m:r>
              </m:e>
              <m:sub>
                <m:r>
                  <w:rPr>
                    <w:rFonts w:ascii="Cambria Math" w:hAnsi="Cambria Math" w:cs="Times New Roman"/>
                    <w:rPrChange w:id="711" w:author="Harsh Vora" w:date="2018-10-06T16:26:00Z">
                      <w:rPr>
                        <w:rFonts w:ascii="Cambria Math" w:hAnsi="Cambria Math" w:cs="Times New Roman"/>
                      </w:rPr>
                    </w:rPrChange>
                  </w:rPr>
                  <m:t>n</m:t>
                </m:r>
              </m:sub>
              <m:sup>
                <m:r>
                  <w:rPr>
                    <w:rFonts w:ascii="Cambria Math" w:hAnsi="Cambria Math" w:cs="Times New Roman"/>
                    <w:rPrChange w:id="712" w:author="Harsh Vora" w:date="2018-10-06T16:26:00Z">
                      <w:rPr>
                        <w:rFonts w:ascii="Cambria Math" w:hAnsi="Cambria Math" w:cs="Times New Roman"/>
                      </w:rPr>
                    </w:rPrChange>
                  </w:rPr>
                  <m:t>min</m:t>
                </m:r>
              </m:sup>
            </m:sSubSup>
          </m:den>
        </m:f>
        <m:r>
          <w:rPr>
            <w:rFonts w:ascii="Cambria Math" w:eastAsiaTheme="minorEastAsia" w:hAnsi="Cambria Math" w:cs="Times New Roman"/>
            <w:rPrChange w:id="713" w:author="Harsh Vora" w:date="2018-10-06T16:26:00Z">
              <w:rPr>
                <w:rFonts w:ascii="Cambria Math" w:eastAsiaTheme="minorEastAsia" w:hAnsi="Cambria Math" w:cs="Times New Roman"/>
              </w:rPr>
            </w:rPrChange>
          </w:rPr>
          <m:t xml:space="preserve"> )</m:t>
        </m:r>
      </m:oMath>
      <w:r w:rsidRPr="00BC3899">
        <w:rPr>
          <w:rFonts w:ascii="Times New Roman" w:eastAsiaTheme="minorEastAsia" w:hAnsi="Times New Roman" w:cs="Times New Roman"/>
          <w:rPrChange w:id="714"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715"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716"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717"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718" w:author="Harsh Vora" w:date="2018-10-06T16:26:00Z">
            <w:rPr>
              <w:rFonts w:ascii="Times New Roman" w:eastAsiaTheme="minorEastAsia" w:hAnsi="Times New Roman" w:cs="Times New Roman"/>
            </w:rPr>
          </w:rPrChange>
        </w:rPr>
        <w:tab/>
        <w:t>(Eq. 8)</w:t>
      </w:r>
    </w:p>
    <w:p w14:paraId="49062BDA" w14:textId="3F14E3FE" w:rsidR="00920930" w:rsidRPr="00BC3899" w:rsidRDefault="00C15BD6" w:rsidP="00F861DB">
      <w:pPr>
        <w:spacing w:line="480" w:lineRule="auto"/>
        <w:rPr>
          <w:rFonts w:ascii="Times New Roman" w:hAnsi="Times New Roman" w:cs="Times New Roman"/>
          <w:rPrChange w:id="719" w:author="Harsh Vora" w:date="2018-10-06T16:26:00Z">
            <w:rPr>
              <w:rFonts w:ascii="Times New Roman" w:hAnsi="Times New Roman" w:cs="Times New Roman"/>
            </w:rPr>
          </w:rPrChange>
        </w:rPr>
      </w:pPr>
      <w:r w:rsidRPr="00BC3899">
        <w:rPr>
          <w:rFonts w:ascii="Times New Roman" w:hAnsi="Times New Roman" w:cs="Times New Roman"/>
          <w:rPrChange w:id="720" w:author="Harsh Vora" w:date="2018-10-06T16:26:00Z">
            <w:rPr>
              <w:rFonts w:ascii="Times New Roman" w:hAnsi="Times New Roman" w:cs="Times New Roman"/>
            </w:rPr>
          </w:rPrChange>
        </w:rPr>
        <w:t xml:space="preserve">Where </w:t>
      </w:r>
      <w:r w:rsidRPr="00BC3899">
        <w:rPr>
          <w:rFonts w:ascii="Times New Roman" w:hAnsi="Times New Roman" w:cs="Times New Roman"/>
          <w:i/>
          <w:rPrChange w:id="721" w:author="Harsh Vora" w:date="2018-10-06T16:26:00Z">
            <w:rPr>
              <w:rFonts w:ascii="Times New Roman" w:hAnsi="Times New Roman" w:cs="Times New Roman"/>
              <w:i/>
            </w:rPr>
          </w:rPrChange>
        </w:rPr>
        <w:t>f</w:t>
      </w:r>
      <w:r w:rsidRPr="00BC3899">
        <w:rPr>
          <w:rFonts w:ascii="Times New Roman" w:hAnsi="Times New Roman" w:cs="Times New Roman"/>
          <w:i/>
          <w:vertAlign w:val="subscript"/>
          <w:rPrChange w:id="722" w:author="Harsh Vora" w:date="2018-10-06T16:26:00Z">
            <w:rPr>
              <w:rFonts w:ascii="Times New Roman" w:hAnsi="Times New Roman" w:cs="Times New Roman"/>
              <w:i/>
              <w:vertAlign w:val="subscript"/>
            </w:rPr>
          </w:rPrChange>
        </w:rPr>
        <w:t>n</w:t>
      </w:r>
      <w:r w:rsidRPr="00BC3899">
        <w:rPr>
          <w:rFonts w:ascii="Times New Roman" w:hAnsi="Times New Roman" w:cs="Times New Roman"/>
          <w:i/>
          <w:vertAlign w:val="superscript"/>
          <w:rPrChange w:id="723" w:author="Harsh Vora" w:date="2018-10-06T16:26:00Z">
            <w:rPr>
              <w:rFonts w:ascii="Times New Roman" w:hAnsi="Times New Roman" w:cs="Times New Roman"/>
              <w:i/>
              <w:vertAlign w:val="superscript"/>
            </w:rPr>
          </w:rPrChange>
        </w:rPr>
        <w:t>min</w:t>
      </w:r>
      <w:r w:rsidRPr="00BC3899">
        <w:rPr>
          <w:rFonts w:ascii="Times New Roman" w:hAnsi="Times New Roman" w:cs="Times New Roman"/>
          <w:rPrChange w:id="724" w:author="Harsh Vora" w:date="2018-10-06T16:26:00Z">
            <w:rPr>
              <w:rFonts w:ascii="Times New Roman" w:hAnsi="Times New Roman" w:cs="Times New Roman"/>
            </w:rPr>
          </w:rPrChange>
        </w:rPr>
        <w:t xml:space="preserve"> is the minimum normal force required to break the bond. Bond-induced interparticle forces are calculated </w:t>
      </w:r>
      <w:r w:rsidR="003870B4" w:rsidRPr="00BC3899">
        <w:rPr>
          <w:rFonts w:ascii="Times New Roman" w:hAnsi="Times New Roman" w:cs="Times New Roman"/>
          <w:rPrChange w:id="725" w:author="Harsh Vora" w:date="2018-10-06T16:26:00Z">
            <w:rPr>
              <w:rFonts w:ascii="Times New Roman" w:hAnsi="Times New Roman" w:cs="Times New Roman"/>
            </w:rPr>
          </w:rPrChange>
        </w:rPr>
        <w:t xml:space="preserve">as </w:t>
      </w:r>
    </w:p>
    <w:p w14:paraId="6F6B0151" w14:textId="0350661B" w:rsidR="003870B4" w:rsidRPr="00BC3899" w:rsidRDefault="00702B63" w:rsidP="00F861DB">
      <w:pPr>
        <w:spacing w:line="480" w:lineRule="auto"/>
        <w:rPr>
          <w:rFonts w:ascii="Times New Roman" w:eastAsiaTheme="minorEastAsia" w:hAnsi="Times New Roman" w:cs="Times New Roman"/>
          <w:rPrChange w:id="726" w:author="Harsh Vora" w:date="2018-10-06T16:26:00Z">
            <w:rPr>
              <w:rFonts w:ascii="Times New Roman" w:eastAsiaTheme="minorEastAsia" w:hAnsi="Times New Roman" w:cs="Times New Roman"/>
            </w:rPr>
          </w:rPrChange>
        </w:rPr>
      </w:pPr>
      <m:oMath>
        <m:sSub>
          <m:sSubPr>
            <m:ctrlPr>
              <w:rPr>
                <w:rFonts w:ascii="Cambria Math" w:hAnsi="Cambria Math" w:cs="Times New Roman"/>
                <w:i/>
                <w:rPrChange w:id="727" w:author="Harsh Vora" w:date="2018-10-06T16:26:00Z">
                  <w:rPr>
                    <w:rFonts w:ascii="Cambria Math" w:hAnsi="Cambria Math" w:cs="Times New Roman"/>
                    <w:i/>
                  </w:rPr>
                </w:rPrChange>
              </w:rPr>
            </m:ctrlPr>
          </m:sSubPr>
          <m:e>
            <m:r>
              <w:rPr>
                <w:rFonts w:ascii="Cambria Math" w:hAnsi="Cambria Math" w:cs="Times New Roman"/>
                <w:rPrChange w:id="728" w:author="Harsh Vora" w:date="2018-10-06T16:26:00Z">
                  <w:rPr>
                    <w:rFonts w:ascii="Cambria Math" w:hAnsi="Cambria Math" w:cs="Times New Roman"/>
                  </w:rPr>
                </w:rPrChange>
              </w:rPr>
              <m:t>f</m:t>
            </m:r>
          </m:e>
          <m:sub>
            <m:r>
              <w:rPr>
                <w:rFonts w:ascii="Cambria Math" w:hAnsi="Cambria Math" w:cs="Times New Roman"/>
                <w:rPrChange w:id="729" w:author="Harsh Vora" w:date="2018-10-06T16:26:00Z">
                  <w:rPr>
                    <w:rFonts w:ascii="Cambria Math" w:hAnsi="Cambria Math" w:cs="Times New Roman"/>
                  </w:rPr>
                </w:rPrChange>
              </w:rPr>
              <m:t>n</m:t>
            </m:r>
          </m:sub>
        </m:sSub>
        <m:r>
          <w:rPr>
            <w:rFonts w:ascii="Cambria Math" w:hAnsi="Cambria Math" w:cs="Times New Roman"/>
            <w:rPrChange w:id="730" w:author="Harsh Vora" w:date="2018-10-06T16:26:00Z">
              <w:rPr>
                <w:rFonts w:ascii="Cambria Math" w:hAnsi="Cambria Math" w:cs="Times New Roman"/>
              </w:rPr>
            </w:rPrChange>
          </w:rPr>
          <m:t>=</m:t>
        </m:r>
        <m:sSub>
          <m:sSubPr>
            <m:ctrlPr>
              <w:rPr>
                <w:rFonts w:ascii="Cambria Math" w:hAnsi="Cambria Math" w:cs="Times New Roman"/>
                <w:i/>
                <w:rPrChange w:id="731" w:author="Harsh Vora" w:date="2018-10-06T16:26:00Z">
                  <w:rPr>
                    <w:rFonts w:ascii="Cambria Math" w:hAnsi="Cambria Math" w:cs="Times New Roman"/>
                    <w:i/>
                  </w:rPr>
                </w:rPrChange>
              </w:rPr>
            </m:ctrlPr>
          </m:sSubPr>
          <m:e>
            <m:r>
              <w:rPr>
                <w:rFonts w:ascii="Cambria Math" w:hAnsi="Cambria Math" w:cs="Times New Roman"/>
                <w:rPrChange w:id="732" w:author="Harsh Vora" w:date="2018-10-06T16:26:00Z">
                  <w:rPr>
                    <w:rFonts w:ascii="Cambria Math" w:hAnsi="Cambria Math" w:cs="Times New Roman"/>
                  </w:rPr>
                </w:rPrChange>
              </w:rPr>
              <m:t>E</m:t>
            </m:r>
          </m:e>
          <m:sub>
            <m:r>
              <w:rPr>
                <w:rFonts w:ascii="Cambria Math" w:hAnsi="Cambria Math" w:cs="Times New Roman"/>
                <w:rPrChange w:id="733" w:author="Harsh Vora" w:date="2018-10-06T16:26:00Z">
                  <w:rPr>
                    <w:rFonts w:ascii="Cambria Math" w:hAnsi="Cambria Math" w:cs="Times New Roman"/>
                  </w:rPr>
                </w:rPrChange>
              </w:rPr>
              <m:t>b</m:t>
            </m:r>
          </m:sub>
        </m:sSub>
        <m:sSub>
          <m:sSubPr>
            <m:ctrlPr>
              <w:rPr>
                <w:rFonts w:ascii="Cambria Math" w:hAnsi="Cambria Math" w:cs="Times New Roman"/>
                <w:i/>
                <w:rPrChange w:id="734" w:author="Harsh Vora" w:date="2018-10-06T16:26:00Z">
                  <w:rPr>
                    <w:rFonts w:ascii="Cambria Math" w:hAnsi="Cambria Math" w:cs="Times New Roman"/>
                    <w:i/>
                  </w:rPr>
                </w:rPrChange>
              </w:rPr>
            </m:ctrlPr>
          </m:sSubPr>
          <m:e>
            <m:r>
              <w:rPr>
                <w:rFonts w:ascii="Cambria Math" w:hAnsi="Cambria Math" w:cs="Times New Roman"/>
                <w:rPrChange w:id="735" w:author="Harsh Vora" w:date="2018-10-06T16:26:00Z">
                  <w:rPr>
                    <w:rFonts w:ascii="Cambria Math" w:hAnsi="Cambria Math" w:cs="Times New Roman"/>
                  </w:rPr>
                </w:rPrChange>
              </w:rPr>
              <m:t>δ</m:t>
            </m:r>
          </m:e>
          <m:sub>
            <m:r>
              <w:rPr>
                <w:rFonts w:ascii="Cambria Math" w:hAnsi="Cambria Math" w:cs="Times New Roman"/>
                <w:rPrChange w:id="736" w:author="Harsh Vora" w:date="2018-10-06T16:26:00Z">
                  <w:rPr>
                    <w:rFonts w:ascii="Cambria Math" w:hAnsi="Cambria Math" w:cs="Times New Roman"/>
                  </w:rPr>
                </w:rPrChange>
              </w:rPr>
              <m:t>n</m:t>
            </m:r>
          </m:sub>
        </m:sSub>
        <m:sSub>
          <m:sSubPr>
            <m:ctrlPr>
              <w:rPr>
                <w:rFonts w:ascii="Cambria Math" w:hAnsi="Cambria Math" w:cs="Times New Roman"/>
                <w:i/>
                <w:rPrChange w:id="737" w:author="Harsh Vora" w:date="2018-10-06T16:26:00Z">
                  <w:rPr>
                    <w:rFonts w:ascii="Cambria Math" w:hAnsi="Cambria Math" w:cs="Times New Roman"/>
                    <w:i/>
                  </w:rPr>
                </w:rPrChange>
              </w:rPr>
            </m:ctrlPr>
          </m:sSubPr>
          <m:e>
            <m:r>
              <w:rPr>
                <w:rFonts w:ascii="Cambria Math" w:hAnsi="Cambria Math" w:cs="Times New Roman"/>
                <w:rPrChange w:id="738" w:author="Harsh Vora" w:date="2018-10-06T16:26:00Z">
                  <w:rPr>
                    <w:rFonts w:ascii="Cambria Math" w:hAnsi="Cambria Math" w:cs="Times New Roman"/>
                  </w:rPr>
                </w:rPrChange>
              </w:rPr>
              <m:t>A</m:t>
            </m:r>
          </m:e>
          <m:sub>
            <m:r>
              <w:rPr>
                <w:rFonts w:ascii="Cambria Math" w:hAnsi="Cambria Math" w:cs="Times New Roman"/>
                <w:rPrChange w:id="739" w:author="Harsh Vora" w:date="2018-10-06T16:26:00Z">
                  <w:rPr>
                    <w:rFonts w:ascii="Cambria Math" w:hAnsi="Cambria Math" w:cs="Times New Roman"/>
                  </w:rPr>
                </w:rPrChange>
              </w:rPr>
              <m:t>b</m:t>
            </m:r>
          </m:sub>
        </m:sSub>
      </m:oMath>
      <w:r w:rsidR="00444306" w:rsidRPr="00BC3899">
        <w:rPr>
          <w:rFonts w:ascii="Times New Roman" w:eastAsiaTheme="minorEastAsia" w:hAnsi="Times New Roman" w:cs="Times New Roman"/>
          <w:rPrChange w:id="740"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1"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2"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3"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4"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5"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6"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7"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748" w:author="Harsh Vora" w:date="2018-10-06T16:26:00Z">
            <w:rPr>
              <w:rFonts w:ascii="Times New Roman" w:eastAsiaTheme="minorEastAsia" w:hAnsi="Times New Roman" w:cs="Times New Roman"/>
            </w:rPr>
          </w:rPrChange>
        </w:rPr>
        <w:tab/>
        <w:t>(Eq. 9</w:t>
      </w:r>
      <w:r w:rsidR="00861C6F" w:rsidRPr="00BC3899">
        <w:rPr>
          <w:rFonts w:ascii="Times New Roman" w:eastAsiaTheme="minorEastAsia" w:hAnsi="Times New Roman" w:cs="Times New Roman"/>
          <w:rPrChange w:id="749" w:author="Harsh Vora" w:date="2018-10-06T16:26:00Z">
            <w:rPr>
              <w:rFonts w:ascii="Times New Roman" w:eastAsiaTheme="minorEastAsia" w:hAnsi="Times New Roman" w:cs="Times New Roman"/>
            </w:rPr>
          </w:rPrChange>
        </w:rPr>
        <w:t>)</w:t>
      </w:r>
    </w:p>
    <w:p w14:paraId="1D84A45D" w14:textId="7BE9BBB5" w:rsidR="00861C6F" w:rsidRPr="00BC3899" w:rsidRDefault="00702B63" w:rsidP="00861C6F">
      <w:pPr>
        <w:spacing w:line="480" w:lineRule="auto"/>
        <w:rPr>
          <w:rFonts w:ascii="Times New Roman" w:eastAsiaTheme="minorEastAsia" w:hAnsi="Times New Roman" w:cs="Times New Roman"/>
          <w:rPrChange w:id="750" w:author="Harsh Vora" w:date="2018-10-06T16:26:00Z">
            <w:rPr>
              <w:rFonts w:ascii="Times New Roman" w:eastAsiaTheme="minorEastAsia" w:hAnsi="Times New Roman" w:cs="Times New Roman"/>
            </w:rPr>
          </w:rPrChange>
        </w:rPr>
      </w:pPr>
      <m:oMath>
        <m:sSub>
          <m:sSubPr>
            <m:ctrlPr>
              <w:rPr>
                <w:rFonts w:ascii="Cambria Math" w:hAnsi="Cambria Math" w:cs="Times New Roman"/>
                <w:i/>
                <w:rPrChange w:id="751" w:author="Harsh Vora" w:date="2018-10-06T16:26:00Z">
                  <w:rPr>
                    <w:rFonts w:ascii="Cambria Math" w:hAnsi="Cambria Math" w:cs="Times New Roman"/>
                    <w:i/>
                  </w:rPr>
                </w:rPrChange>
              </w:rPr>
            </m:ctrlPr>
          </m:sSubPr>
          <m:e>
            <m:r>
              <w:rPr>
                <w:rFonts w:ascii="Cambria Math" w:hAnsi="Cambria Math" w:cs="Times New Roman"/>
                <w:rPrChange w:id="752" w:author="Harsh Vora" w:date="2018-10-06T16:26:00Z">
                  <w:rPr>
                    <w:rFonts w:ascii="Cambria Math" w:hAnsi="Cambria Math" w:cs="Times New Roman"/>
                  </w:rPr>
                </w:rPrChange>
              </w:rPr>
              <m:t>f</m:t>
            </m:r>
          </m:e>
          <m:sub>
            <m:r>
              <w:rPr>
                <w:rFonts w:ascii="Cambria Math" w:hAnsi="Cambria Math" w:cs="Times New Roman"/>
                <w:rPrChange w:id="753" w:author="Harsh Vora" w:date="2018-10-06T16:26:00Z">
                  <w:rPr>
                    <w:rFonts w:ascii="Cambria Math" w:hAnsi="Cambria Math" w:cs="Times New Roman"/>
                  </w:rPr>
                </w:rPrChange>
              </w:rPr>
              <m:t>s</m:t>
            </m:r>
          </m:sub>
        </m:sSub>
        <m:r>
          <w:rPr>
            <w:rFonts w:ascii="Cambria Math" w:hAnsi="Cambria Math" w:cs="Times New Roman"/>
            <w:rPrChange w:id="754" w:author="Harsh Vora" w:date="2018-10-06T16:26:00Z">
              <w:rPr>
                <w:rFonts w:ascii="Cambria Math" w:hAnsi="Cambria Math" w:cs="Times New Roman"/>
              </w:rPr>
            </w:rPrChange>
          </w:rPr>
          <m:t>=</m:t>
        </m:r>
        <m:sSub>
          <m:sSubPr>
            <m:ctrlPr>
              <w:rPr>
                <w:rFonts w:ascii="Cambria Math" w:hAnsi="Cambria Math" w:cs="Times New Roman"/>
                <w:i/>
                <w:rPrChange w:id="755" w:author="Harsh Vora" w:date="2018-10-06T16:26:00Z">
                  <w:rPr>
                    <w:rFonts w:ascii="Cambria Math" w:hAnsi="Cambria Math" w:cs="Times New Roman"/>
                    <w:i/>
                  </w:rPr>
                </w:rPrChange>
              </w:rPr>
            </m:ctrlPr>
          </m:sSubPr>
          <m:e>
            <m:r>
              <w:rPr>
                <w:rFonts w:ascii="Cambria Math" w:hAnsi="Cambria Math" w:cs="Times New Roman"/>
                <w:rPrChange w:id="756" w:author="Harsh Vora" w:date="2018-10-06T16:26:00Z">
                  <w:rPr>
                    <w:rFonts w:ascii="Cambria Math" w:hAnsi="Cambria Math" w:cs="Times New Roman"/>
                  </w:rPr>
                </w:rPrChange>
              </w:rPr>
              <m:t>G</m:t>
            </m:r>
          </m:e>
          <m:sub>
            <m:r>
              <w:rPr>
                <w:rFonts w:ascii="Cambria Math" w:hAnsi="Cambria Math" w:cs="Times New Roman"/>
                <w:rPrChange w:id="757" w:author="Harsh Vora" w:date="2018-10-06T16:26:00Z">
                  <w:rPr>
                    <w:rFonts w:ascii="Cambria Math" w:hAnsi="Cambria Math" w:cs="Times New Roman"/>
                  </w:rPr>
                </w:rPrChange>
              </w:rPr>
              <m:t>b</m:t>
            </m:r>
          </m:sub>
        </m:sSub>
        <m:sSub>
          <m:sSubPr>
            <m:ctrlPr>
              <w:rPr>
                <w:rFonts w:ascii="Cambria Math" w:hAnsi="Cambria Math" w:cs="Times New Roman"/>
                <w:i/>
                <w:rPrChange w:id="758" w:author="Harsh Vora" w:date="2018-10-06T16:26:00Z">
                  <w:rPr>
                    <w:rFonts w:ascii="Cambria Math" w:hAnsi="Cambria Math" w:cs="Times New Roman"/>
                    <w:i/>
                  </w:rPr>
                </w:rPrChange>
              </w:rPr>
            </m:ctrlPr>
          </m:sSubPr>
          <m:e>
            <m:r>
              <w:rPr>
                <w:rFonts w:ascii="Cambria Math" w:hAnsi="Cambria Math" w:cs="Times New Roman"/>
                <w:rPrChange w:id="759" w:author="Harsh Vora" w:date="2018-10-06T16:26:00Z">
                  <w:rPr>
                    <w:rFonts w:ascii="Cambria Math" w:hAnsi="Cambria Math" w:cs="Times New Roman"/>
                  </w:rPr>
                </w:rPrChange>
              </w:rPr>
              <m:t>δ</m:t>
            </m:r>
          </m:e>
          <m:sub>
            <m:r>
              <w:rPr>
                <w:rFonts w:ascii="Cambria Math" w:hAnsi="Cambria Math" w:cs="Times New Roman"/>
                <w:rPrChange w:id="760" w:author="Harsh Vora" w:date="2018-10-06T16:26:00Z">
                  <w:rPr>
                    <w:rFonts w:ascii="Cambria Math" w:hAnsi="Cambria Math" w:cs="Times New Roman"/>
                  </w:rPr>
                </w:rPrChange>
              </w:rPr>
              <m:t>s</m:t>
            </m:r>
          </m:sub>
        </m:sSub>
        <m:sSub>
          <m:sSubPr>
            <m:ctrlPr>
              <w:rPr>
                <w:rFonts w:ascii="Cambria Math" w:hAnsi="Cambria Math" w:cs="Times New Roman"/>
                <w:i/>
                <w:rPrChange w:id="761" w:author="Harsh Vora" w:date="2018-10-06T16:26:00Z">
                  <w:rPr>
                    <w:rFonts w:ascii="Cambria Math" w:hAnsi="Cambria Math" w:cs="Times New Roman"/>
                    <w:i/>
                  </w:rPr>
                </w:rPrChange>
              </w:rPr>
            </m:ctrlPr>
          </m:sSubPr>
          <m:e>
            <m:r>
              <w:rPr>
                <w:rFonts w:ascii="Cambria Math" w:hAnsi="Cambria Math" w:cs="Times New Roman"/>
                <w:rPrChange w:id="762" w:author="Harsh Vora" w:date="2018-10-06T16:26:00Z">
                  <w:rPr>
                    <w:rFonts w:ascii="Cambria Math" w:hAnsi="Cambria Math" w:cs="Times New Roman"/>
                  </w:rPr>
                </w:rPrChange>
              </w:rPr>
              <m:t>A</m:t>
            </m:r>
          </m:e>
          <m:sub>
            <m:r>
              <w:rPr>
                <w:rFonts w:ascii="Cambria Math" w:hAnsi="Cambria Math" w:cs="Times New Roman"/>
                <w:rPrChange w:id="763" w:author="Harsh Vora" w:date="2018-10-06T16:26:00Z">
                  <w:rPr>
                    <w:rFonts w:ascii="Cambria Math" w:hAnsi="Cambria Math" w:cs="Times New Roman"/>
                  </w:rPr>
                </w:rPrChange>
              </w:rPr>
              <m:t>b</m:t>
            </m:r>
          </m:sub>
        </m:sSub>
      </m:oMath>
      <w:r w:rsidR="00861C6F" w:rsidRPr="00BC3899">
        <w:rPr>
          <w:rFonts w:ascii="Times New Roman" w:eastAsiaTheme="minorEastAsia" w:hAnsi="Times New Roman" w:cs="Times New Roman"/>
          <w:rPrChange w:id="764"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65"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66"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67"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68"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69"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70"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71" w:author="Harsh Vora" w:date="2018-10-06T16:26:00Z">
            <w:rPr>
              <w:rFonts w:ascii="Times New Roman" w:eastAsiaTheme="minorEastAsia" w:hAnsi="Times New Roman" w:cs="Times New Roman"/>
            </w:rPr>
          </w:rPrChange>
        </w:rPr>
        <w:tab/>
      </w:r>
      <w:r w:rsidR="00861C6F" w:rsidRPr="00BC3899">
        <w:rPr>
          <w:rFonts w:ascii="Times New Roman" w:eastAsiaTheme="minorEastAsia" w:hAnsi="Times New Roman" w:cs="Times New Roman"/>
          <w:rPrChange w:id="772" w:author="Harsh Vora" w:date="2018-10-06T16:26:00Z">
            <w:rPr>
              <w:rFonts w:ascii="Times New Roman" w:eastAsiaTheme="minorEastAsia" w:hAnsi="Times New Roman" w:cs="Times New Roman"/>
            </w:rPr>
          </w:rPrChange>
        </w:rPr>
        <w:tab/>
        <w:t>(Eq. 1</w:t>
      </w:r>
      <w:r w:rsidR="00444306" w:rsidRPr="00BC3899">
        <w:rPr>
          <w:rFonts w:ascii="Times New Roman" w:eastAsiaTheme="minorEastAsia" w:hAnsi="Times New Roman" w:cs="Times New Roman"/>
          <w:rPrChange w:id="773" w:author="Harsh Vora" w:date="2018-10-06T16:26:00Z">
            <w:rPr>
              <w:rFonts w:ascii="Times New Roman" w:eastAsiaTheme="minorEastAsia" w:hAnsi="Times New Roman" w:cs="Times New Roman"/>
            </w:rPr>
          </w:rPrChange>
        </w:rPr>
        <w:t>0</w:t>
      </w:r>
      <w:r w:rsidR="00861C6F" w:rsidRPr="00BC3899">
        <w:rPr>
          <w:rFonts w:ascii="Times New Roman" w:eastAsiaTheme="minorEastAsia" w:hAnsi="Times New Roman" w:cs="Times New Roman"/>
          <w:rPrChange w:id="774" w:author="Harsh Vora" w:date="2018-10-06T16:26:00Z">
            <w:rPr>
              <w:rFonts w:ascii="Times New Roman" w:eastAsiaTheme="minorEastAsia" w:hAnsi="Times New Roman" w:cs="Times New Roman"/>
            </w:rPr>
          </w:rPrChange>
        </w:rPr>
        <w:t>)</w:t>
      </w:r>
    </w:p>
    <w:p w14:paraId="5EA384A4" w14:textId="77777777" w:rsidR="00DE5E39" w:rsidRPr="00BC3899" w:rsidRDefault="005D16D5" w:rsidP="00861C6F">
      <w:pPr>
        <w:spacing w:line="480" w:lineRule="auto"/>
        <w:rPr>
          <w:ins w:id="775" w:author="Harsh Vora" w:date="2018-10-04T14:34:00Z"/>
          <w:rFonts w:ascii="Times New Roman" w:eastAsiaTheme="minorEastAsia" w:hAnsi="Times New Roman" w:cs="Times New Roman"/>
          <w:rPrChange w:id="776" w:author="Harsh Vora" w:date="2018-10-06T16:26:00Z">
            <w:rPr>
              <w:ins w:id="777" w:author="Harsh Vora" w:date="2018-10-04T14:34:00Z"/>
              <w:rFonts w:ascii="Times New Roman" w:eastAsiaTheme="minorEastAsia" w:hAnsi="Times New Roman" w:cs="Times New Roman"/>
            </w:rPr>
          </w:rPrChange>
        </w:rPr>
      </w:pPr>
      <w:r w:rsidRPr="00BC3899">
        <w:rPr>
          <w:rFonts w:ascii="Times New Roman" w:eastAsiaTheme="minorEastAsia" w:hAnsi="Times New Roman" w:cs="Times New Roman"/>
          <w:rPrChange w:id="778" w:author="Harsh Vora" w:date="2018-10-06T16:26:00Z">
            <w:rPr>
              <w:rFonts w:ascii="Times New Roman" w:eastAsiaTheme="minorEastAsia" w:hAnsi="Times New Roman" w:cs="Times New Roman"/>
            </w:rPr>
          </w:rPrChange>
        </w:rPr>
        <w:t xml:space="preserve">where </w:t>
      </w:r>
      <w:r w:rsidRPr="00BC3899">
        <w:rPr>
          <w:rFonts w:ascii="Times New Roman" w:eastAsiaTheme="minorEastAsia" w:hAnsi="Times New Roman" w:cs="Times New Roman"/>
          <w:i/>
          <w:rPrChange w:id="779" w:author="Harsh Vora" w:date="2018-10-06T16:26:00Z">
            <w:rPr>
              <w:rFonts w:ascii="Times New Roman" w:eastAsiaTheme="minorEastAsia" w:hAnsi="Times New Roman" w:cs="Times New Roman"/>
              <w:i/>
            </w:rPr>
          </w:rPrChange>
        </w:rPr>
        <w:t>A</w:t>
      </w:r>
      <w:r w:rsidRPr="00BC3899">
        <w:rPr>
          <w:rFonts w:ascii="Times New Roman" w:eastAsiaTheme="minorEastAsia" w:hAnsi="Times New Roman" w:cs="Times New Roman"/>
          <w:i/>
          <w:vertAlign w:val="subscript"/>
          <w:rPrChange w:id="780" w:author="Harsh Vora" w:date="2018-10-06T16:26:00Z">
            <w:rPr>
              <w:rFonts w:ascii="Times New Roman" w:eastAsiaTheme="minorEastAsia" w:hAnsi="Times New Roman" w:cs="Times New Roman"/>
              <w:i/>
              <w:vertAlign w:val="subscript"/>
            </w:rPr>
          </w:rPrChange>
        </w:rPr>
        <w:t>b</w:t>
      </w:r>
      <w:r w:rsidRPr="00BC3899">
        <w:rPr>
          <w:rFonts w:ascii="Times New Roman" w:eastAsiaTheme="minorEastAsia" w:hAnsi="Times New Roman" w:cs="Times New Roman"/>
          <w:rPrChange w:id="781" w:author="Harsh Vora" w:date="2018-10-06T16:26:00Z">
            <w:rPr>
              <w:rFonts w:ascii="Times New Roman" w:eastAsiaTheme="minorEastAsia" w:hAnsi="Times New Roman" w:cs="Times New Roman"/>
            </w:rPr>
          </w:rPrChange>
        </w:rPr>
        <w:t xml:space="preserve"> is the cross-sectional area of the elastic bond, assumed to be a circle with the radius equal to the smallest particle in contact. When particles are separated in tension </w:t>
      </w:r>
      <w:r w:rsidRPr="00BC3899">
        <w:rPr>
          <w:rFonts w:ascii="Times New Roman" w:hAnsi="Times New Roman" w:cs="Times New Roman"/>
          <w:rPrChange w:id="782" w:author="Harsh Vora" w:date="2018-10-06T16:26:00Z">
            <w:rPr>
              <w:rFonts w:ascii="Times New Roman" w:hAnsi="Times New Roman" w:cs="Times New Roman"/>
            </w:rPr>
          </w:rPrChange>
        </w:rPr>
        <w:t>(</w:t>
      </w:r>
      <w:r w:rsidRPr="00BC3899">
        <w:rPr>
          <w:rFonts w:ascii="Times New Roman" w:hAnsi="Times New Roman" w:cs="Times New Roman"/>
          <w:i/>
          <w:rPrChange w:id="783" w:author="Harsh Vora" w:date="2018-10-06T16:26:00Z">
            <w:rPr>
              <w:rFonts w:ascii="Times New Roman" w:hAnsi="Times New Roman" w:cs="Times New Roman"/>
              <w:i/>
            </w:rPr>
          </w:rPrChange>
        </w:rPr>
        <w:t>δ</w:t>
      </w:r>
      <w:r w:rsidRPr="00BC3899">
        <w:rPr>
          <w:rFonts w:ascii="Times New Roman" w:hAnsi="Times New Roman" w:cs="Times New Roman"/>
          <w:i/>
          <w:vertAlign w:val="subscript"/>
          <w:rPrChange w:id="784" w:author="Harsh Vora" w:date="2018-10-06T16:26:00Z">
            <w:rPr>
              <w:rFonts w:ascii="Times New Roman" w:hAnsi="Times New Roman" w:cs="Times New Roman"/>
              <w:i/>
              <w:vertAlign w:val="subscript"/>
            </w:rPr>
          </w:rPrChange>
        </w:rPr>
        <w:t>n</w:t>
      </w:r>
      <w:r w:rsidRPr="00BC3899">
        <w:rPr>
          <w:rFonts w:ascii="Times New Roman" w:hAnsi="Times New Roman" w:cs="Times New Roman"/>
          <w:rPrChange w:id="785" w:author="Harsh Vora" w:date="2018-10-06T16:26:00Z">
            <w:rPr>
              <w:rFonts w:ascii="Times New Roman" w:hAnsi="Times New Roman" w:cs="Times New Roman"/>
            </w:rPr>
          </w:rPrChange>
        </w:rPr>
        <w:t>&lt;0)</w:t>
      </w:r>
      <w:r w:rsidRPr="00BC3899">
        <w:rPr>
          <w:rFonts w:ascii="Times New Roman" w:eastAsiaTheme="minorEastAsia" w:hAnsi="Times New Roman" w:cs="Times New Roman"/>
          <w:rPrChange w:id="786" w:author="Harsh Vora" w:date="2018-10-06T16:26:00Z">
            <w:rPr>
              <w:rFonts w:ascii="Times New Roman" w:eastAsiaTheme="minorEastAsia" w:hAnsi="Times New Roman" w:cs="Times New Roman"/>
            </w:rPr>
          </w:rPrChange>
        </w:rPr>
        <w:t>, bond tensile forces are limited by tensile strength and bond area</w:t>
      </w:r>
      <w:del w:id="787" w:author="Harsh Vora" w:date="2018-10-04T14:35:00Z">
        <w:r w:rsidRPr="00BC3899" w:rsidDel="00DE5E39">
          <w:rPr>
            <w:rFonts w:ascii="Times New Roman" w:eastAsiaTheme="minorEastAsia" w:hAnsi="Times New Roman" w:cs="Times New Roman"/>
            <w:rPrChange w:id="788" w:author="Harsh Vora" w:date="2018-10-06T16:26:00Z">
              <w:rPr>
                <w:rFonts w:ascii="Times New Roman" w:eastAsiaTheme="minorEastAsia" w:hAnsi="Times New Roman" w:cs="Times New Roman"/>
              </w:rPr>
            </w:rPrChange>
          </w:rPr>
          <w:delText>,</w:delText>
        </w:r>
      </w:del>
      <w:r w:rsidRPr="00BC3899">
        <w:rPr>
          <w:rFonts w:ascii="Times New Roman" w:eastAsiaTheme="minorEastAsia" w:hAnsi="Times New Roman" w:cs="Times New Roman"/>
          <w:rPrChange w:id="789" w:author="Harsh Vora" w:date="2018-10-06T16:26:00Z">
            <w:rPr>
              <w:rFonts w:ascii="Times New Roman" w:eastAsiaTheme="minorEastAsia" w:hAnsi="Times New Roman" w:cs="Times New Roman"/>
            </w:rPr>
          </w:rPrChange>
        </w:rPr>
        <w:t xml:space="preserve"> </w:t>
      </w:r>
    </w:p>
    <w:p w14:paraId="0D7A00D7" w14:textId="649C465C" w:rsidR="00DE5E39" w:rsidRPr="00BC3899" w:rsidRDefault="00DE5E39" w:rsidP="00861C6F">
      <w:pPr>
        <w:spacing w:line="480" w:lineRule="auto"/>
        <w:rPr>
          <w:ins w:id="790" w:author="Harsh Vora" w:date="2018-10-04T14:34:00Z"/>
          <w:rFonts w:ascii="Times New Roman" w:eastAsiaTheme="minorEastAsia" w:hAnsi="Times New Roman" w:cs="Times New Roman"/>
          <w:rPrChange w:id="791" w:author="Harsh Vora" w:date="2018-10-06T16:26:00Z">
            <w:rPr>
              <w:ins w:id="792" w:author="Harsh Vora" w:date="2018-10-04T14:34:00Z"/>
              <w:rFonts w:ascii="Times New Roman" w:eastAsiaTheme="minorEastAsia" w:hAnsi="Times New Roman" w:cs="Times New Roman"/>
            </w:rPr>
          </w:rPrChange>
        </w:rPr>
      </w:pPr>
      <w:ins w:id="793" w:author="Harsh Vora" w:date="2018-10-04T14:35:00Z">
        <w:r w:rsidRPr="00BC3899">
          <w:rPr>
            <w:rFonts w:ascii="Times New Roman" w:eastAsiaTheme="minorEastAsia" w:hAnsi="Times New Roman" w:cs="Times New Roman"/>
            <w:i/>
            <w:rPrChange w:id="794" w:author="Harsh Vora" w:date="2018-10-06T16:26:00Z">
              <w:rPr>
                <w:rFonts w:ascii="Times New Roman" w:eastAsiaTheme="minorEastAsia" w:hAnsi="Times New Roman" w:cs="Times New Roman"/>
                <w:i/>
              </w:rPr>
            </w:rPrChange>
          </w:rPr>
          <w:t>f</w:t>
        </w:r>
        <w:r w:rsidRPr="00BC3899">
          <w:rPr>
            <w:rFonts w:ascii="Times New Roman" w:eastAsiaTheme="minorEastAsia" w:hAnsi="Times New Roman" w:cs="Times New Roman"/>
            <w:i/>
            <w:vertAlign w:val="subscript"/>
            <w:rPrChange w:id="795" w:author="Harsh Vora" w:date="2018-10-06T16:26:00Z">
              <w:rPr>
                <w:rFonts w:ascii="Times New Roman" w:eastAsiaTheme="minorEastAsia" w:hAnsi="Times New Roman" w:cs="Times New Roman"/>
                <w:i/>
              </w:rPr>
            </w:rPrChange>
          </w:rPr>
          <w:t>b</w:t>
        </w:r>
        <w:r w:rsidRPr="00BC3899">
          <w:rPr>
            <w:rFonts w:ascii="Times New Roman" w:eastAsiaTheme="minorEastAsia" w:hAnsi="Times New Roman" w:cs="Times New Roman"/>
            <w:i/>
            <w:rPrChange w:id="796" w:author="Harsh Vora" w:date="2018-10-06T16:26:00Z">
              <w:rPr>
                <w:rFonts w:ascii="Times New Roman" w:eastAsiaTheme="minorEastAsia" w:hAnsi="Times New Roman" w:cs="Times New Roman"/>
                <w:i/>
              </w:rPr>
            </w:rPrChange>
          </w:rPr>
          <w:t xml:space="preserve"> = </w:t>
        </w:r>
      </w:ins>
      <w:commentRangeStart w:id="797"/>
      <w:r w:rsidR="005D16D5" w:rsidRPr="00BC3899">
        <w:rPr>
          <w:rFonts w:ascii="Times New Roman" w:eastAsiaTheme="minorEastAsia" w:hAnsi="Times New Roman" w:cs="Times New Roman"/>
          <w:i/>
          <w:rPrChange w:id="798" w:author="Harsh Vora" w:date="2018-10-06T16:26:00Z">
            <w:rPr>
              <w:rFonts w:ascii="Times New Roman" w:eastAsiaTheme="minorEastAsia" w:hAnsi="Times New Roman" w:cs="Times New Roman"/>
              <w:i/>
            </w:rPr>
          </w:rPrChange>
        </w:rPr>
        <w:t>T</w:t>
      </w:r>
      <w:r w:rsidR="005D16D5" w:rsidRPr="00BC3899">
        <w:rPr>
          <w:rFonts w:ascii="Times New Roman" w:eastAsiaTheme="minorEastAsia" w:hAnsi="Times New Roman" w:cs="Times New Roman"/>
          <w:i/>
          <w:vertAlign w:val="subscript"/>
          <w:rPrChange w:id="799" w:author="Harsh Vora" w:date="2018-10-06T16:26:00Z">
            <w:rPr>
              <w:rFonts w:ascii="Times New Roman" w:eastAsiaTheme="minorEastAsia" w:hAnsi="Times New Roman" w:cs="Times New Roman"/>
              <w:i/>
              <w:vertAlign w:val="subscript"/>
            </w:rPr>
          </w:rPrChange>
        </w:rPr>
        <w:t>b</w:t>
      </w:r>
      <w:r w:rsidR="005D16D5" w:rsidRPr="00BC3899">
        <w:rPr>
          <w:rFonts w:ascii="Times New Roman" w:eastAsiaTheme="minorEastAsia" w:hAnsi="Times New Roman" w:cs="Times New Roman"/>
          <w:rPrChange w:id="800" w:author="Harsh Vora" w:date="2018-10-06T16:26:00Z">
            <w:rPr>
              <w:rFonts w:ascii="Times New Roman" w:eastAsiaTheme="minorEastAsia" w:hAnsi="Times New Roman" w:cs="Times New Roman"/>
            </w:rPr>
          </w:rPrChange>
        </w:rPr>
        <w:t>*</w:t>
      </w:r>
      <w:r w:rsidR="005D16D5" w:rsidRPr="00BC3899">
        <w:rPr>
          <w:rFonts w:ascii="Times New Roman" w:eastAsiaTheme="minorEastAsia" w:hAnsi="Times New Roman" w:cs="Times New Roman"/>
          <w:i/>
          <w:rPrChange w:id="801" w:author="Harsh Vora" w:date="2018-10-06T16:26:00Z">
            <w:rPr>
              <w:rFonts w:ascii="Times New Roman" w:eastAsiaTheme="minorEastAsia" w:hAnsi="Times New Roman" w:cs="Times New Roman"/>
              <w:i/>
            </w:rPr>
          </w:rPrChange>
        </w:rPr>
        <w:t>A</w:t>
      </w:r>
      <w:r w:rsidR="005D16D5" w:rsidRPr="00BC3899">
        <w:rPr>
          <w:rFonts w:ascii="Times New Roman" w:eastAsiaTheme="minorEastAsia" w:hAnsi="Times New Roman" w:cs="Times New Roman"/>
          <w:i/>
          <w:vertAlign w:val="subscript"/>
          <w:rPrChange w:id="802" w:author="Harsh Vora" w:date="2018-10-06T16:26:00Z">
            <w:rPr>
              <w:rFonts w:ascii="Times New Roman" w:eastAsiaTheme="minorEastAsia" w:hAnsi="Times New Roman" w:cs="Times New Roman"/>
              <w:i/>
              <w:vertAlign w:val="subscript"/>
            </w:rPr>
          </w:rPrChange>
        </w:rPr>
        <w:t>b</w:t>
      </w:r>
      <w:commentRangeEnd w:id="797"/>
      <w:r w:rsidR="004F2C29" w:rsidRPr="00BC3899">
        <w:rPr>
          <w:rStyle w:val="CommentReference"/>
          <w:rFonts w:ascii="Times New Roman" w:hAnsi="Times New Roman" w:cs="Times New Roman"/>
          <w:rPrChange w:id="803" w:author="Harsh Vora" w:date="2018-10-06T16:26:00Z">
            <w:rPr>
              <w:rStyle w:val="CommentReference"/>
            </w:rPr>
          </w:rPrChange>
        </w:rPr>
        <w:commentReference w:id="797"/>
      </w:r>
      <w:r w:rsidR="00A35015" w:rsidRPr="00BC3899">
        <w:rPr>
          <w:rFonts w:ascii="Times New Roman" w:eastAsiaTheme="minorEastAsia" w:hAnsi="Times New Roman" w:cs="Times New Roman"/>
          <w:rPrChange w:id="804" w:author="Harsh Vora" w:date="2018-10-06T16:26:00Z">
            <w:rPr>
              <w:rFonts w:ascii="Times New Roman" w:eastAsiaTheme="minorEastAsia" w:hAnsi="Times New Roman" w:cs="Times New Roman"/>
            </w:rPr>
          </w:rPrChange>
        </w:rPr>
        <w:t>.</w:t>
      </w:r>
      <w:r w:rsidR="005D16D5" w:rsidRPr="00BC3899">
        <w:rPr>
          <w:rFonts w:ascii="Times New Roman" w:eastAsiaTheme="minorEastAsia" w:hAnsi="Times New Roman" w:cs="Times New Roman"/>
          <w:rPrChange w:id="805" w:author="Harsh Vora" w:date="2018-10-06T16:26:00Z">
            <w:rPr>
              <w:rFonts w:ascii="Times New Roman" w:eastAsiaTheme="minorEastAsia" w:hAnsi="Times New Roman" w:cs="Times New Roman"/>
            </w:rPr>
          </w:rPrChange>
        </w:rPr>
        <w:t xml:space="preserve"> </w:t>
      </w:r>
      <w:ins w:id="806" w:author="Harsh Vora" w:date="2018-10-04T14:40:00Z">
        <w:r w:rsidRPr="00BC3899">
          <w:rPr>
            <w:rFonts w:ascii="Times New Roman" w:eastAsiaTheme="minorEastAsia" w:hAnsi="Times New Roman" w:cs="Times New Roman"/>
            <w:rPrChange w:id="807"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08"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09"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0"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1"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2"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3"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4"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5"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816" w:author="Harsh Vora" w:date="2018-10-06T16:26:00Z">
              <w:rPr>
                <w:rFonts w:ascii="Times New Roman" w:eastAsiaTheme="minorEastAsia" w:hAnsi="Times New Roman" w:cs="Times New Roman"/>
              </w:rPr>
            </w:rPrChange>
          </w:rPr>
          <w:tab/>
          <w:t>(Eq. 11)</w:t>
        </w:r>
      </w:ins>
    </w:p>
    <w:p w14:paraId="6FC7C7DD" w14:textId="79D6C161" w:rsidR="00861C6F" w:rsidRPr="00BC3899" w:rsidRDefault="005D16D5" w:rsidP="00861C6F">
      <w:pPr>
        <w:spacing w:line="480" w:lineRule="auto"/>
        <w:rPr>
          <w:rFonts w:ascii="Times New Roman" w:eastAsiaTheme="minorEastAsia" w:hAnsi="Times New Roman" w:cs="Times New Roman"/>
          <w:rPrChange w:id="817"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818" w:author="Harsh Vora" w:date="2018-10-06T16:26:00Z">
            <w:rPr>
              <w:rFonts w:ascii="Times New Roman" w:eastAsiaTheme="minorEastAsia" w:hAnsi="Times New Roman" w:cs="Times New Roman"/>
            </w:rPr>
          </w:rPrChange>
        </w:rPr>
        <w:t xml:space="preserve">Shear forces </w:t>
      </w:r>
      <w:del w:id="819" w:author="Harsh Vora" w:date="2018-10-04T14:40:00Z">
        <w:r w:rsidRPr="00BC3899" w:rsidDel="00DE5E39">
          <w:rPr>
            <w:rFonts w:ascii="Times New Roman" w:eastAsiaTheme="minorEastAsia" w:hAnsi="Times New Roman" w:cs="Times New Roman"/>
            <w:rPrChange w:id="820" w:author="Harsh Vora" w:date="2018-10-06T16:26:00Z">
              <w:rPr>
                <w:rFonts w:ascii="Times New Roman" w:eastAsiaTheme="minorEastAsia" w:hAnsi="Times New Roman" w:cs="Times New Roman"/>
              </w:rPr>
            </w:rPrChange>
          </w:rPr>
          <w:delText xml:space="preserve">separated during tension </w:delText>
        </w:r>
      </w:del>
      <w:commentRangeStart w:id="821"/>
      <w:del w:id="822" w:author="Harsh Vora" w:date="2018-10-04T14:33:00Z">
        <w:r w:rsidR="00A35015" w:rsidRPr="00BC3899" w:rsidDel="00786AA5">
          <w:rPr>
            <w:rFonts w:ascii="Times New Roman" w:eastAsiaTheme="minorEastAsia" w:hAnsi="Times New Roman" w:cs="Times New Roman"/>
            <w:rPrChange w:id="823" w:author="Harsh Vora" w:date="2018-10-06T16:26:00Z">
              <w:rPr>
                <w:rFonts w:ascii="Times New Roman" w:eastAsiaTheme="minorEastAsia" w:hAnsi="Times New Roman" w:cs="Times New Roman"/>
              </w:rPr>
            </w:rPrChange>
          </w:rPr>
          <w:delText>(</w:delText>
        </w:r>
        <w:r w:rsidR="00A35015" w:rsidRPr="00BC3899" w:rsidDel="00786AA5">
          <w:rPr>
            <w:rFonts w:ascii="Times New Roman" w:eastAsiaTheme="minorEastAsia" w:hAnsi="Times New Roman" w:cs="Times New Roman"/>
            <w:i/>
            <w:rPrChange w:id="824" w:author="Harsh Vora" w:date="2018-10-06T16:26:00Z">
              <w:rPr>
                <w:rFonts w:ascii="Times New Roman" w:eastAsiaTheme="minorEastAsia" w:hAnsi="Times New Roman" w:cs="Times New Roman"/>
                <w:i/>
              </w:rPr>
            </w:rPrChange>
          </w:rPr>
          <w:delText>f</w:delText>
        </w:r>
        <w:r w:rsidR="00A35015" w:rsidRPr="00BC3899" w:rsidDel="00786AA5">
          <w:rPr>
            <w:rFonts w:ascii="Times New Roman" w:eastAsiaTheme="minorEastAsia" w:hAnsi="Times New Roman" w:cs="Times New Roman"/>
            <w:i/>
            <w:vertAlign w:val="subscript"/>
            <w:rPrChange w:id="825" w:author="Harsh Vora" w:date="2018-10-06T16:26:00Z">
              <w:rPr>
                <w:rFonts w:ascii="Times New Roman" w:eastAsiaTheme="minorEastAsia" w:hAnsi="Times New Roman" w:cs="Times New Roman"/>
                <w:i/>
                <w:vertAlign w:val="subscript"/>
              </w:rPr>
            </w:rPrChange>
          </w:rPr>
          <w:delText>n</w:delText>
        </w:r>
        <w:r w:rsidR="00A35015" w:rsidRPr="00BC3899" w:rsidDel="00786AA5">
          <w:rPr>
            <w:rFonts w:ascii="Times New Roman" w:eastAsiaTheme="minorEastAsia" w:hAnsi="Times New Roman" w:cs="Times New Roman"/>
            <w:rPrChange w:id="826" w:author="Harsh Vora" w:date="2018-10-06T16:26:00Z">
              <w:rPr>
                <w:rFonts w:ascii="Times New Roman" w:eastAsiaTheme="minorEastAsia" w:hAnsi="Times New Roman" w:cs="Times New Roman"/>
              </w:rPr>
            </w:rPrChange>
          </w:rPr>
          <w:delText xml:space="preserve">&lt;0) </w:delText>
        </w:r>
        <w:commentRangeEnd w:id="821"/>
        <w:r w:rsidR="004F2C29" w:rsidRPr="00BC3899" w:rsidDel="00786AA5">
          <w:rPr>
            <w:rStyle w:val="CommentReference"/>
            <w:rFonts w:ascii="Times New Roman" w:hAnsi="Times New Roman" w:cs="Times New Roman"/>
            <w:rPrChange w:id="827" w:author="Harsh Vora" w:date="2018-10-06T16:26:00Z">
              <w:rPr>
                <w:rStyle w:val="CommentReference"/>
              </w:rPr>
            </w:rPrChange>
          </w:rPr>
          <w:commentReference w:id="821"/>
        </w:r>
      </w:del>
      <w:del w:id="828" w:author="Harsh Vora" w:date="2018-10-04T14:40:00Z">
        <w:r w:rsidRPr="00BC3899" w:rsidDel="00DE5E39">
          <w:rPr>
            <w:rFonts w:ascii="Times New Roman" w:eastAsiaTheme="minorEastAsia" w:hAnsi="Times New Roman" w:cs="Times New Roman"/>
            <w:rPrChange w:id="829" w:author="Harsh Vora" w:date="2018-10-06T16:26:00Z">
              <w:rPr>
                <w:rFonts w:ascii="Times New Roman" w:eastAsiaTheme="minorEastAsia" w:hAnsi="Times New Roman" w:cs="Times New Roman"/>
              </w:rPr>
            </w:rPrChange>
          </w:rPr>
          <w:delText xml:space="preserve">and compression </w:delText>
        </w:r>
      </w:del>
      <w:commentRangeStart w:id="830"/>
      <w:del w:id="831" w:author="Harsh Vora" w:date="2018-10-04T14:33:00Z">
        <w:r w:rsidR="00A35015" w:rsidRPr="00BC3899" w:rsidDel="00786AA5">
          <w:rPr>
            <w:rFonts w:ascii="Times New Roman" w:eastAsiaTheme="minorEastAsia" w:hAnsi="Times New Roman" w:cs="Times New Roman"/>
            <w:rPrChange w:id="832" w:author="Harsh Vora" w:date="2018-10-06T16:26:00Z">
              <w:rPr>
                <w:rFonts w:ascii="Times New Roman" w:eastAsiaTheme="minorEastAsia" w:hAnsi="Times New Roman" w:cs="Times New Roman"/>
              </w:rPr>
            </w:rPrChange>
          </w:rPr>
          <w:delText>(</w:delText>
        </w:r>
        <w:r w:rsidR="00A35015" w:rsidRPr="00BC3899" w:rsidDel="00786AA5">
          <w:rPr>
            <w:rFonts w:ascii="Times New Roman" w:eastAsiaTheme="minorEastAsia" w:hAnsi="Times New Roman" w:cs="Times New Roman"/>
            <w:i/>
            <w:rPrChange w:id="833" w:author="Harsh Vora" w:date="2018-10-06T16:26:00Z">
              <w:rPr>
                <w:rFonts w:ascii="Times New Roman" w:eastAsiaTheme="minorEastAsia" w:hAnsi="Times New Roman" w:cs="Times New Roman"/>
                <w:i/>
              </w:rPr>
            </w:rPrChange>
          </w:rPr>
          <w:delText>f</w:delText>
        </w:r>
        <w:r w:rsidR="00A35015" w:rsidRPr="00BC3899" w:rsidDel="00786AA5">
          <w:rPr>
            <w:rFonts w:ascii="Times New Roman" w:eastAsiaTheme="minorEastAsia" w:hAnsi="Times New Roman" w:cs="Times New Roman"/>
            <w:i/>
            <w:vertAlign w:val="subscript"/>
            <w:rPrChange w:id="834" w:author="Harsh Vora" w:date="2018-10-06T16:26:00Z">
              <w:rPr>
                <w:rFonts w:ascii="Times New Roman" w:eastAsiaTheme="minorEastAsia" w:hAnsi="Times New Roman" w:cs="Times New Roman"/>
                <w:i/>
                <w:vertAlign w:val="subscript"/>
              </w:rPr>
            </w:rPrChange>
          </w:rPr>
          <w:delText>n</w:delText>
        </w:r>
        <w:r w:rsidR="00A35015" w:rsidRPr="00BC3899" w:rsidDel="00786AA5">
          <w:rPr>
            <w:rFonts w:ascii="Times New Roman" w:eastAsiaTheme="minorEastAsia" w:hAnsi="Times New Roman" w:cs="Times New Roman"/>
            <w:rPrChange w:id="835" w:author="Harsh Vora" w:date="2018-10-06T16:26:00Z">
              <w:rPr>
                <w:rFonts w:ascii="Times New Roman" w:eastAsiaTheme="minorEastAsia" w:hAnsi="Times New Roman" w:cs="Times New Roman"/>
              </w:rPr>
            </w:rPrChange>
          </w:rPr>
          <w:delText>&gt;0)</w:delText>
        </w:r>
        <w:commentRangeEnd w:id="830"/>
        <w:r w:rsidR="004F2C29" w:rsidRPr="00BC3899" w:rsidDel="00786AA5">
          <w:rPr>
            <w:rStyle w:val="CommentReference"/>
            <w:rFonts w:ascii="Times New Roman" w:hAnsi="Times New Roman" w:cs="Times New Roman"/>
            <w:rPrChange w:id="836" w:author="Harsh Vora" w:date="2018-10-06T16:26:00Z">
              <w:rPr>
                <w:rStyle w:val="CommentReference"/>
              </w:rPr>
            </w:rPrChange>
          </w:rPr>
          <w:commentReference w:id="830"/>
        </w:r>
        <w:r w:rsidR="00A35015" w:rsidRPr="00BC3899" w:rsidDel="00786AA5">
          <w:rPr>
            <w:rFonts w:ascii="Times New Roman" w:eastAsiaTheme="minorEastAsia" w:hAnsi="Times New Roman" w:cs="Times New Roman"/>
            <w:rPrChange w:id="837" w:author="Harsh Vora" w:date="2018-10-06T16:26:00Z">
              <w:rPr>
                <w:rFonts w:ascii="Times New Roman" w:eastAsiaTheme="minorEastAsia" w:hAnsi="Times New Roman" w:cs="Times New Roman"/>
              </w:rPr>
            </w:rPrChange>
          </w:rPr>
          <w:delText xml:space="preserve"> </w:delText>
        </w:r>
      </w:del>
      <w:del w:id="838" w:author="Harsh Vora" w:date="2018-10-04T14:40:00Z">
        <w:r w:rsidRPr="00BC3899" w:rsidDel="00DE5E39">
          <w:rPr>
            <w:rFonts w:ascii="Times New Roman" w:eastAsiaTheme="minorEastAsia" w:hAnsi="Times New Roman" w:cs="Times New Roman"/>
            <w:rPrChange w:id="839" w:author="Harsh Vora" w:date="2018-10-06T16:26:00Z">
              <w:rPr>
                <w:rFonts w:ascii="Times New Roman" w:eastAsiaTheme="minorEastAsia" w:hAnsi="Times New Roman" w:cs="Times New Roman"/>
              </w:rPr>
            </w:rPrChange>
          </w:rPr>
          <w:delText>are expressed by</w:delText>
        </w:r>
      </w:del>
      <w:ins w:id="840" w:author="Harsh Vora" w:date="2018-10-04T14:40:00Z">
        <w:r w:rsidR="00DE5E39" w:rsidRPr="00BC3899">
          <w:rPr>
            <w:rFonts w:ascii="Times New Roman" w:eastAsiaTheme="minorEastAsia" w:hAnsi="Times New Roman" w:cs="Times New Roman"/>
            <w:rPrChange w:id="841" w:author="Harsh Vora" w:date="2018-10-06T16:26:00Z">
              <w:rPr>
                <w:rFonts w:ascii="Times New Roman" w:eastAsiaTheme="minorEastAsia" w:hAnsi="Times New Roman" w:cs="Times New Roman"/>
              </w:rPr>
            </w:rPrChange>
          </w:rPr>
          <w:t>are limited by</w:t>
        </w:r>
      </w:ins>
      <w:r w:rsidRPr="00BC3899">
        <w:rPr>
          <w:rFonts w:ascii="Times New Roman" w:eastAsiaTheme="minorEastAsia" w:hAnsi="Times New Roman" w:cs="Times New Roman"/>
          <w:rPrChange w:id="842" w:author="Harsh Vora" w:date="2018-10-06T16:26:00Z">
            <w:rPr>
              <w:rFonts w:ascii="Times New Roman" w:eastAsiaTheme="minorEastAsia" w:hAnsi="Times New Roman" w:cs="Times New Roman"/>
            </w:rPr>
          </w:rPrChange>
        </w:rPr>
        <w:t xml:space="preserve"> </w:t>
      </w:r>
    </w:p>
    <w:p w14:paraId="341A8964" w14:textId="79602E09" w:rsidR="005D16D5" w:rsidRPr="00BC3899" w:rsidRDefault="00DE5E39" w:rsidP="00861C6F">
      <w:pPr>
        <w:spacing w:line="480" w:lineRule="auto"/>
        <w:rPr>
          <w:rFonts w:ascii="Times New Roman" w:eastAsiaTheme="minorEastAsia" w:hAnsi="Times New Roman" w:cs="Times New Roman"/>
          <w:rPrChange w:id="843" w:author="Harsh Vora" w:date="2018-10-06T16:26:00Z">
            <w:rPr>
              <w:rFonts w:ascii="Times New Roman" w:eastAsiaTheme="minorEastAsia" w:hAnsi="Times New Roman" w:cs="Times New Roman"/>
            </w:rPr>
          </w:rPrChange>
        </w:rPr>
      </w:pPr>
      <w:ins w:id="844" w:author="Harsh Vora" w:date="2018-10-04T14:37:00Z">
        <w:r w:rsidRPr="00BC3899">
          <w:rPr>
            <w:rFonts w:ascii="Times New Roman" w:eastAsiaTheme="minorEastAsia" w:hAnsi="Times New Roman" w:cs="Times New Roman"/>
            <w:rPrChange w:id="845" w:author="Harsh Vora" w:date="2018-10-06T16:26:00Z">
              <w:rPr>
                <w:rFonts w:ascii="Times New Roman" w:eastAsiaTheme="minorEastAsia" w:hAnsi="Times New Roman" w:cs="Times New Roman"/>
              </w:rPr>
            </w:rPrChange>
          </w:rPr>
          <w:t>In t</w:t>
        </w:r>
      </w:ins>
      <w:ins w:id="846" w:author="Harsh Vora" w:date="2018-10-04T14:36:00Z">
        <w:r w:rsidRPr="00BC3899">
          <w:rPr>
            <w:rFonts w:ascii="Times New Roman" w:eastAsiaTheme="minorEastAsia" w:hAnsi="Times New Roman" w:cs="Times New Roman"/>
            <w:rPrChange w:id="847" w:author="Harsh Vora" w:date="2018-10-06T16:26:00Z">
              <w:rPr>
                <w:rFonts w:ascii="Times New Roman" w:eastAsiaTheme="minorEastAsia" w:hAnsi="Times New Roman" w:cs="Times New Roman"/>
              </w:rPr>
            </w:rPrChange>
          </w:rPr>
          <w:t xml:space="preserve">ension </w:t>
        </w:r>
        <w:commentRangeStart w:id="848"/>
        <w:r w:rsidRPr="00BC3899">
          <w:rPr>
            <w:rFonts w:ascii="Times New Roman" w:eastAsiaTheme="minorEastAsia" w:hAnsi="Times New Roman" w:cs="Times New Roman"/>
            <w:rPrChange w:id="849" w:author="Harsh Vora" w:date="2018-10-06T16:26:00Z">
              <w:rPr>
                <w:rFonts w:ascii="Times New Roman" w:eastAsiaTheme="minorEastAsia" w:hAnsi="Times New Roman" w:cs="Times New Roman"/>
              </w:rPr>
            </w:rPrChange>
          </w:rPr>
          <w:t>(</w:t>
        </w:r>
        <w:r w:rsidRPr="00BC3899">
          <w:rPr>
            <w:rFonts w:ascii="Times New Roman" w:eastAsiaTheme="minorEastAsia" w:hAnsi="Times New Roman" w:cs="Times New Roman"/>
            <w:i/>
            <w:rPrChange w:id="850" w:author="Harsh Vora" w:date="2018-10-06T16:26:00Z">
              <w:rPr>
                <w:rFonts w:ascii="Times New Roman" w:eastAsiaTheme="minorEastAsia" w:hAnsi="Times New Roman" w:cs="Times New Roman"/>
                <w:i/>
              </w:rPr>
            </w:rPrChange>
          </w:rPr>
          <w:t>f</w:t>
        </w:r>
        <w:r w:rsidRPr="00BC3899">
          <w:rPr>
            <w:rFonts w:ascii="Times New Roman" w:eastAsiaTheme="minorEastAsia" w:hAnsi="Times New Roman" w:cs="Times New Roman"/>
            <w:i/>
            <w:vertAlign w:val="subscript"/>
            <w:rPrChange w:id="851" w:author="Harsh Vora" w:date="2018-10-06T16:26:00Z">
              <w:rPr>
                <w:rFonts w:ascii="Times New Roman" w:eastAsiaTheme="minorEastAsia" w:hAnsi="Times New Roman" w:cs="Times New Roman"/>
                <w:i/>
                <w:vertAlign w:val="subscript"/>
              </w:rPr>
            </w:rPrChange>
          </w:rPr>
          <w:t>n</w:t>
        </w:r>
        <w:r w:rsidRPr="00BC3899">
          <w:rPr>
            <w:rFonts w:ascii="Times New Roman" w:eastAsiaTheme="minorEastAsia" w:hAnsi="Times New Roman" w:cs="Times New Roman"/>
            <w:rPrChange w:id="852" w:author="Harsh Vora" w:date="2018-10-06T16:26:00Z">
              <w:rPr>
                <w:rFonts w:ascii="Times New Roman" w:eastAsiaTheme="minorEastAsia" w:hAnsi="Times New Roman" w:cs="Times New Roman"/>
              </w:rPr>
            </w:rPrChange>
          </w:rPr>
          <w:t>&lt;0)</w:t>
        </w:r>
        <w:commentRangeEnd w:id="848"/>
        <w:r w:rsidRPr="00BC3899">
          <w:rPr>
            <w:rStyle w:val="CommentReference"/>
            <w:rFonts w:ascii="Times New Roman" w:hAnsi="Times New Roman" w:cs="Times New Roman"/>
            <w:rPrChange w:id="853" w:author="Harsh Vora" w:date="2018-10-06T16:26:00Z">
              <w:rPr>
                <w:rStyle w:val="CommentReference"/>
              </w:rPr>
            </w:rPrChange>
          </w:rPr>
          <w:commentReference w:id="848"/>
        </w:r>
        <w:r w:rsidRPr="00BC3899">
          <w:rPr>
            <w:rFonts w:ascii="Times New Roman" w:eastAsiaTheme="minorEastAsia" w:hAnsi="Times New Roman" w:cs="Times New Roman"/>
            <w:rPrChange w:id="854" w:author="Harsh Vora" w:date="2018-10-06T16:26:00Z">
              <w:rPr>
                <w:rFonts w:ascii="Times New Roman" w:eastAsiaTheme="minorEastAsia" w:hAnsi="Times New Roman" w:cs="Times New Roman"/>
              </w:rPr>
            </w:rPrChange>
          </w:rPr>
          <w:t>:</w:t>
        </w:r>
        <w:r w:rsidRPr="00BC3899">
          <w:rPr>
            <w:rFonts w:ascii="Times New Roman" w:eastAsiaTheme="minorEastAsia" w:hAnsi="Times New Roman" w:cs="Times New Roman"/>
            <w:rPrChange w:id="855" w:author="Harsh Vora" w:date="2018-10-06T16:26:00Z">
              <w:rPr>
                <w:rFonts w:ascii="Times New Roman" w:eastAsiaTheme="minorEastAsia" w:hAnsi="Times New Roman" w:cs="Times New Roman"/>
              </w:rPr>
            </w:rPrChange>
          </w:rPr>
          <w:tab/>
        </w:r>
      </w:ins>
      <m:oMath>
        <m:sSubSup>
          <m:sSubSupPr>
            <m:ctrlPr>
              <w:rPr>
                <w:rFonts w:ascii="Cambria Math" w:eastAsiaTheme="minorEastAsia" w:hAnsi="Cambria Math" w:cs="Times New Roman"/>
                <w:i/>
                <w:rPrChange w:id="856" w:author="Harsh Vora" w:date="2018-10-06T16:26:00Z">
                  <w:rPr>
                    <w:rFonts w:ascii="Cambria Math" w:eastAsiaTheme="minorEastAsia" w:hAnsi="Cambria Math" w:cs="Times New Roman"/>
                    <w:i/>
                  </w:rPr>
                </w:rPrChange>
              </w:rPr>
            </m:ctrlPr>
          </m:sSubSupPr>
          <m:e>
            <m:r>
              <w:rPr>
                <w:rFonts w:ascii="Cambria Math" w:eastAsiaTheme="minorEastAsia" w:hAnsi="Cambria Math" w:cs="Times New Roman"/>
                <w:rPrChange w:id="857" w:author="Harsh Vora" w:date="2018-10-06T16:26:00Z">
                  <w:rPr>
                    <w:rFonts w:ascii="Cambria Math" w:eastAsiaTheme="minorEastAsia" w:hAnsi="Cambria Math" w:cs="Times New Roman"/>
                  </w:rPr>
                </w:rPrChange>
              </w:rPr>
              <m:t>f</m:t>
            </m:r>
          </m:e>
          <m:sub>
            <m:r>
              <w:rPr>
                <w:rFonts w:ascii="Cambria Math" w:eastAsiaTheme="minorEastAsia" w:hAnsi="Cambria Math" w:cs="Times New Roman"/>
                <w:rPrChange w:id="858" w:author="Harsh Vora" w:date="2018-10-06T16:26:00Z">
                  <w:rPr>
                    <w:rFonts w:ascii="Cambria Math" w:eastAsiaTheme="minorEastAsia" w:hAnsi="Cambria Math" w:cs="Times New Roman"/>
                  </w:rPr>
                </w:rPrChange>
              </w:rPr>
              <m:t>s</m:t>
            </m:r>
          </m:sub>
          <m:sup>
            <m:r>
              <w:rPr>
                <w:rFonts w:ascii="Cambria Math" w:eastAsiaTheme="minorEastAsia" w:hAnsi="Cambria Math" w:cs="Times New Roman"/>
                <w:rPrChange w:id="859" w:author="Harsh Vora" w:date="2018-10-06T16:26:00Z">
                  <w:rPr>
                    <w:rFonts w:ascii="Cambria Math" w:eastAsiaTheme="minorEastAsia" w:hAnsi="Cambria Math" w:cs="Times New Roman"/>
                  </w:rPr>
                </w:rPrChange>
              </w:rPr>
              <m:t>max</m:t>
            </m:r>
          </m:sup>
        </m:sSubSup>
        <m:r>
          <w:rPr>
            <w:rFonts w:ascii="Cambria Math" w:eastAsiaTheme="minorEastAsia" w:hAnsi="Cambria Math" w:cs="Times New Roman"/>
            <w:rPrChange w:id="860"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861"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862" w:author="Harsh Vora" w:date="2018-10-06T16:26:00Z">
                  <w:rPr>
                    <w:rFonts w:ascii="Cambria Math" w:eastAsiaTheme="minorEastAsia" w:hAnsi="Cambria Math" w:cs="Times New Roman"/>
                  </w:rPr>
                </w:rPrChange>
              </w:rPr>
              <m:t>C</m:t>
            </m:r>
          </m:e>
          <m:sub>
            <m:r>
              <w:rPr>
                <w:rFonts w:ascii="Cambria Math" w:eastAsiaTheme="minorEastAsia" w:hAnsi="Cambria Math" w:cs="Times New Roman"/>
                <w:rPrChange w:id="863"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864"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865"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866" w:author="Harsh Vora" w:date="2018-10-06T16:26:00Z">
                  <w:rPr>
                    <w:rFonts w:ascii="Cambria Math" w:eastAsiaTheme="minorEastAsia" w:hAnsi="Cambria Math" w:cs="Times New Roman"/>
                  </w:rPr>
                </w:rPrChange>
              </w:rPr>
              <m:t>T</m:t>
            </m:r>
          </m:e>
          <m:sub>
            <m:r>
              <w:rPr>
                <w:rFonts w:ascii="Cambria Math" w:eastAsiaTheme="minorEastAsia" w:hAnsi="Cambria Math" w:cs="Times New Roman"/>
                <w:rPrChange w:id="867"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868" w:author="Harsh Vora" w:date="2018-10-06T16:26:00Z">
              <w:rPr>
                <w:rFonts w:ascii="Cambria Math" w:eastAsiaTheme="minorEastAsia" w:hAnsi="Cambria Math" w:cs="Times New Roman"/>
              </w:rPr>
            </w:rPrChange>
          </w:rPr>
          <m:t>(</m:t>
        </m:r>
        <m:sSub>
          <m:sSubPr>
            <m:ctrlPr>
              <w:del w:id="869" w:author="Harsh Vora" w:date="2018-10-04T14:38:00Z">
                <w:rPr>
                  <w:rFonts w:ascii="Cambria Math" w:eastAsiaTheme="minorEastAsia" w:hAnsi="Cambria Math" w:cs="Times New Roman"/>
                  <w:i/>
                  <w:rPrChange w:id="870" w:author="Harsh Vora" w:date="2018-10-06T16:26:00Z">
                    <w:rPr>
                      <w:rFonts w:ascii="Cambria Math" w:eastAsiaTheme="minorEastAsia" w:hAnsi="Cambria Math" w:cs="Times New Roman"/>
                      <w:i/>
                    </w:rPr>
                  </w:rPrChange>
                </w:rPr>
              </w:del>
            </m:ctrlPr>
          </m:sSubPr>
          <m:e>
            <m:r>
              <w:del w:id="871" w:author="Harsh Vora" w:date="2018-10-04T14:38:00Z">
                <w:rPr>
                  <w:rFonts w:ascii="Cambria Math" w:eastAsiaTheme="minorEastAsia" w:hAnsi="Cambria Math" w:cs="Times New Roman"/>
                  <w:rPrChange w:id="872" w:author="Harsh Vora" w:date="2018-10-06T16:26:00Z">
                    <w:rPr>
                      <w:rFonts w:ascii="Cambria Math" w:eastAsiaTheme="minorEastAsia" w:hAnsi="Cambria Math" w:cs="Times New Roman"/>
                    </w:rPr>
                  </w:rPrChange>
                </w:rPr>
                <m:t>T</m:t>
              </w:del>
            </m:r>
          </m:e>
          <m:sub>
            <m:r>
              <w:del w:id="873" w:author="Harsh Vora" w:date="2018-10-04T14:38:00Z">
                <w:rPr>
                  <w:rFonts w:ascii="Cambria Math" w:eastAsiaTheme="minorEastAsia" w:hAnsi="Cambria Math" w:cs="Times New Roman"/>
                  <w:rPrChange w:id="874" w:author="Harsh Vora" w:date="2018-10-06T16:26:00Z">
                    <w:rPr>
                      <w:rFonts w:ascii="Cambria Math" w:eastAsiaTheme="minorEastAsia" w:hAnsi="Cambria Math" w:cs="Times New Roman"/>
                    </w:rPr>
                  </w:rPrChange>
                </w:rPr>
                <m:t>b</m:t>
              </w:del>
            </m:r>
          </m:sub>
        </m:sSub>
        <m:sSub>
          <m:sSubPr>
            <m:ctrlPr>
              <w:rPr>
                <w:rFonts w:ascii="Cambria Math" w:eastAsiaTheme="minorEastAsia" w:hAnsi="Cambria Math" w:cs="Times New Roman"/>
                <w:i/>
                <w:rPrChange w:id="875" w:author="Harsh Vora" w:date="2018-10-06T16:26:00Z">
                  <w:rPr>
                    <w:rFonts w:ascii="Cambria Math" w:eastAsiaTheme="minorEastAsia" w:hAnsi="Cambria Math" w:cs="Times New Roman"/>
                    <w:i/>
                  </w:rPr>
                </w:rPrChange>
              </w:rPr>
            </m:ctrlPr>
          </m:sSubPr>
          <m:e>
            <m:r>
              <w:ins w:id="876" w:author="Harsh Vora" w:date="2018-10-04T14:38:00Z">
                <w:rPr>
                  <w:rFonts w:ascii="Cambria Math" w:eastAsiaTheme="minorEastAsia" w:hAnsi="Cambria Math" w:cs="Times New Roman"/>
                  <w:rPrChange w:id="877" w:author="Harsh Vora" w:date="2018-10-06T16:26:00Z">
                    <w:rPr>
                      <w:rFonts w:ascii="Cambria Math" w:eastAsiaTheme="minorEastAsia" w:hAnsi="Cambria Math" w:cs="Times New Roman"/>
                    </w:rPr>
                  </w:rPrChange>
                </w:rPr>
                <m:t>f</m:t>
              </w:ins>
            </m:r>
            <m:r>
              <w:del w:id="878" w:author="Harsh Vora" w:date="2018-10-04T14:38:00Z">
                <w:rPr>
                  <w:rFonts w:ascii="Cambria Math" w:eastAsiaTheme="minorEastAsia" w:hAnsi="Cambria Math" w:cs="Times New Roman"/>
                  <w:rPrChange w:id="879" w:author="Harsh Vora" w:date="2018-10-06T16:26:00Z">
                    <w:rPr>
                      <w:rFonts w:ascii="Cambria Math" w:eastAsiaTheme="minorEastAsia" w:hAnsi="Cambria Math" w:cs="Times New Roman"/>
                    </w:rPr>
                  </w:rPrChange>
                </w:rPr>
                <m:t>A</m:t>
              </w:del>
            </m:r>
          </m:e>
          <m:sub>
            <m:r>
              <w:rPr>
                <w:rFonts w:ascii="Cambria Math" w:eastAsiaTheme="minorEastAsia" w:hAnsi="Cambria Math" w:cs="Times New Roman"/>
                <w:rPrChange w:id="880"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881"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882"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883" w:author="Harsh Vora" w:date="2018-10-06T16:26:00Z">
                  <w:rPr>
                    <w:rFonts w:ascii="Cambria Math" w:eastAsiaTheme="minorEastAsia" w:hAnsi="Cambria Math" w:cs="Times New Roman"/>
                  </w:rPr>
                </w:rPrChange>
              </w:rPr>
              <m:t>f</m:t>
            </m:r>
          </m:e>
          <m:sub>
            <m:r>
              <w:rPr>
                <w:rFonts w:ascii="Cambria Math" w:eastAsiaTheme="minorEastAsia" w:hAnsi="Cambria Math" w:cs="Times New Roman"/>
                <w:rPrChange w:id="884" w:author="Harsh Vora" w:date="2018-10-06T16:26:00Z">
                  <w:rPr>
                    <w:rFonts w:ascii="Cambria Math" w:eastAsiaTheme="minorEastAsia" w:hAnsi="Cambria Math" w:cs="Times New Roman"/>
                  </w:rPr>
                </w:rPrChange>
              </w:rPr>
              <m:t>n</m:t>
            </m:r>
          </m:sub>
        </m:sSub>
        <m:r>
          <w:rPr>
            <w:rFonts w:ascii="Cambria Math" w:eastAsiaTheme="minorEastAsia" w:hAnsi="Cambria Math" w:cs="Times New Roman"/>
            <w:rPrChange w:id="885" w:author="Harsh Vora" w:date="2018-10-06T16:26:00Z">
              <w:rPr>
                <w:rFonts w:ascii="Cambria Math" w:eastAsiaTheme="minorEastAsia" w:hAnsi="Cambria Math" w:cs="Times New Roman"/>
              </w:rPr>
            </w:rPrChange>
          </w:rPr>
          <m:t>)</m:t>
        </m:r>
      </m:oMath>
      <w:del w:id="886" w:author="Harsh Vora" w:date="2018-10-04T14:33:00Z">
        <w:r w:rsidR="00444306" w:rsidRPr="00BC3899" w:rsidDel="00786AA5">
          <w:rPr>
            <w:rFonts w:ascii="Times New Roman" w:eastAsiaTheme="minorEastAsia" w:hAnsi="Times New Roman" w:cs="Times New Roman"/>
            <w:rPrChange w:id="887" w:author="Harsh Vora" w:date="2018-10-06T16:26:00Z">
              <w:rPr>
                <w:rFonts w:ascii="Times New Roman" w:eastAsiaTheme="minorEastAsia" w:hAnsi="Times New Roman" w:cs="Times New Roman"/>
              </w:rPr>
            </w:rPrChange>
          </w:rPr>
          <w:tab/>
        </w:r>
      </w:del>
      <w:del w:id="888" w:author="Harsh Vora" w:date="2018-10-04T14:36:00Z">
        <w:r w:rsidR="00444306" w:rsidRPr="00BC3899" w:rsidDel="00DE5E39">
          <w:rPr>
            <w:rFonts w:ascii="Times New Roman" w:eastAsiaTheme="minorEastAsia" w:hAnsi="Times New Roman" w:cs="Times New Roman"/>
            <w:rPrChange w:id="889" w:author="Harsh Vora" w:date="2018-10-06T16:26:00Z">
              <w:rPr>
                <w:rFonts w:ascii="Times New Roman" w:eastAsiaTheme="minorEastAsia" w:hAnsi="Times New Roman" w:cs="Times New Roman"/>
              </w:rPr>
            </w:rPrChange>
          </w:rPr>
          <w:tab/>
        </w:r>
      </w:del>
      <w:r w:rsidR="00444306" w:rsidRPr="00BC3899">
        <w:rPr>
          <w:rFonts w:ascii="Times New Roman" w:eastAsiaTheme="minorEastAsia" w:hAnsi="Times New Roman" w:cs="Times New Roman"/>
          <w:rPrChange w:id="890" w:author="Harsh Vora" w:date="2018-10-06T16:26:00Z">
            <w:rPr>
              <w:rFonts w:ascii="Times New Roman" w:eastAsiaTheme="minorEastAsia" w:hAnsi="Times New Roman" w:cs="Times New Roman"/>
            </w:rPr>
          </w:rPrChange>
        </w:rPr>
        <w:tab/>
      </w:r>
      <w:ins w:id="891" w:author="Harsh Vora" w:date="2018-10-04T14:34:00Z">
        <w:r w:rsidRPr="00BC3899">
          <w:rPr>
            <w:rFonts w:ascii="Times New Roman" w:eastAsiaTheme="minorEastAsia" w:hAnsi="Times New Roman" w:cs="Times New Roman"/>
            <w:rPrChange w:id="892" w:author="Harsh Vora" w:date="2018-10-06T16:26:00Z">
              <w:rPr>
                <w:rFonts w:ascii="Times New Roman" w:eastAsiaTheme="minorEastAsia" w:hAnsi="Times New Roman" w:cs="Times New Roman"/>
              </w:rPr>
            </w:rPrChange>
          </w:rPr>
          <w:tab/>
        </w:r>
      </w:ins>
      <w:del w:id="893" w:author="Harsh Vora" w:date="2018-10-04T14:37:00Z">
        <w:r w:rsidR="00444306" w:rsidRPr="00BC3899" w:rsidDel="00DE5E39">
          <w:rPr>
            <w:rFonts w:ascii="Times New Roman" w:eastAsiaTheme="minorEastAsia" w:hAnsi="Times New Roman" w:cs="Times New Roman"/>
            <w:rPrChange w:id="894" w:author="Harsh Vora" w:date="2018-10-06T16:26:00Z">
              <w:rPr>
                <w:rFonts w:ascii="Times New Roman" w:eastAsiaTheme="minorEastAsia" w:hAnsi="Times New Roman" w:cs="Times New Roman"/>
              </w:rPr>
            </w:rPrChange>
          </w:rPr>
          <w:tab/>
        </w:r>
      </w:del>
      <w:r w:rsidR="00444306" w:rsidRPr="00BC3899">
        <w:rPr>
          <w:rFonts w:ascii="Times New Roman" w:eastAsiaTheme="minorEastAsia" w:hAnsi="Times New Roman" w:cs="Times New Roman"/>
          <w:rPrChange w:id="895"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896"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897" w:author="Harsh Vora" w:date="2018-10-06T16:26:00Z">
            <w:rPr>
              <w:rFonts w:ascii="Times New Roman" w:eastAsiaTheme="minorEastAsia" w:hAnsi="Times New Roman" w:cs="Times New Roman"/>
            </w:rPr>
          </w:rPrChange>
        </w:rPr>
        <w:tab/>
      </w:r>
      <w:r w:rsidR="00A35015" w:rsidRPr="00BC3899">
        <w:rPr>
          <w:rFonts w:ascii="Times New Roman" w:eastAsiaTheme="minorEastAsia" w:hAnsi="Times New Roman" w:cs="Times New Roman"/>
          <w:rPrChange w:id="898" w:author="Harsh Vora" w:date="2018-10-06T16:26:00Z">
            <w:rPr>
              <w:rFonts w:ascii="Times New Roman" w:eastAsiaTheme="minorEastAsia" w:hAnsi="Times New Roman" w:cs="Times New Roman"/>
            </w:rPr>
          </w:rPrChange>
        </w:rPr>
        <w:t>(Eq. 1</w:t>
      </w:r>
      <w:ins w:id="899" w:author="Harsh Vora" w:date="2018-10-04T14:40:00Z">
        <w:r w:rsidRPr="00BC3899">
          <w:rPr>
            <w:rFonts w:ascii="Times New Roman" w:eastAsiaTheme="minorEastAsia" w:hAnsi="Times New Roman" w:cs="Times New Roman"/>
            <w:rPrChange w:id="900" w:author="Harsh Vora" w:date="2018-10-06T16:26:00Z">
              <w:rPr>
                <w:rFonts w:ascii="Times New Roman" w:eastAsiaTheme="minorEastAsia" w:hAnsi="Times New Roman" w:cs="Times New Roman"/>
              </w:rPr>
            </w:rPrChange>
          </w:rPr>
          <w:t>2</w:t>
        </w:r>
      </w:ins>
      <w:del w:id="901" w:author="Harsh Vora" w:date="2018-10-04T14:40:00Z">
        <w:r w:rsidR="00444306" w:rsidRPr="00BC3899" w:rsidDel="00DE5E39">
          <w:rPr>
            <w:rFonts w:ascii="Times New Roman" w:eastAsiaTheme="minorEastAsia" w:hAnsi="Times New Roman" w:cs="Times New Roman"/>
            <w:rPrChange w:id="902" w:author="Harsh Vora" w:date="2018-10-06T16:26:00Z">
              <w:rPr>
                <w:rFonts w:ascii="Times New Roman" w:eastAsiaTheme="minorEastAsia" w:hAnsi="Times New Roman" w:cs="Times New Roman"/>
              </w:rPr>
            </w:rPrChange>
          </w:rPr>
          <w:delText>1</w:delText>
        </w:r>
      </w:del>
      <w:r w:rsidR="00A35015" w:rsidRPr="00BC3899">
        <w:rPr>
          <w:rFonts w:ascii="Times New Roman" w:eastAsiaTheme="minorEastAsia" w:hAnsi="Times New Roman" w:cs="Times New Roman"/>
          <w:rPrChange w:id="903" w:author="Harsh Vora" w:date="2018-10-06T16:26:00Z">
            <w:rPr>
              <w:rFonts w:ascii="Times New Roman" w:eastAsiaTheme="minorEastAsia" w:hAnsi="Times New Roman" w:cs="Times New Roman"/>
            </w:rPr>
          </w:rPrChange>
        </w:rPr>
        <w:t>)</w:t>
      </w:r>
    </w:p>
    <w:p w14:paraId="0CF87BC1" w14:textId="79D30760" w:rsidR="00A35015" w:rsidRPr="00BC3899" w:rsidRDefault="00DE5E39" w:rsidP="00A35015">
      <w:pPr>
        <w:spacing w:line="480" w:lineRule="auto"/>
        <w:rPr>
          <w:rFonts w:ascii="Times New Roman" w:eastAsiaTheme="minorEastAsia" w:hAnsi="Times New Roman" w:cs="Times New Roman"/>
          <w:rPrChange w:id="904" w:author="Harsh Vora" w:date="2018-10-06T16:26:00Z">
            <w:rPr>
              <w:rFonts w:ascii="Times New Roman" w:eastAsiaTheme="minorEastAsia" w:hAnsi="Times New Roman" w:cs="Times New Roman"/>
            </w:rPr>
          </w:rPrChange>
        </w:rPr>
      </w:pPr>
      <w:ins w:id="905" w:author="Harsh Vora" w:date="2018-10-04T14:37:00Z">
        <w:r w:rsidRPr="00BC3899">
          <w:rPr>
            <w:rFonts w:ascii="Times New Roman" w:eastAsiaTheme="minorEastAsia" w:hAnsi="Times New Roman" w:cs="Times New Roman"/>
            <w:rPrChange w:id="906" w:author="Harsh Vora" w:date="2018-10-06T16:26:00Z">
              <w:rPr>
                <w:rFonts w:ascii="Times New Roman" w:eastAsiaTheme="minorEastAsia" w:hAnsi="Times New Roman" w:cs="Times New Roman"/>
              </w:rPr>
            </w:rPrChange>
          </w:rPr>
          <w:t xml:space="preserve">In compression </w:t>
        </w:r>
        <w:commentRangeStart w:id="907"/>
        <w:r w:rsidRPr="00BC3899">
          <w:rPr>
            <w:rFonts w:ascii="Times New Roman" w:eastAsiaTheme="minorEastAsia" w:hAnsi="Times New Roman" w:cs="Times New Roman"/>
            <w:rPrChange w:id="908" w:author="Harsh Vora" w:date="2018-10-06T16:26:00Z">
              <w:rPr>
                <w:rFonts w:ascii="Times New Roman" w:eastAsiaTheme="minorEastAsia" w:hAnsi="Times New Roman" w:cs="Times New Roman"/>
              </w:rPr>
            </w:rPrChange>
          </w:rPr>
          <w:t>(</w:t>
        </w:r>
        <w:r w:rsidRPr="00BC3899">
          <w:rPr>
            <w:rFonts w:ascii="Times New Roman" w:eastAsiaTheme="minorEastAsia" w:hAnsi="Times New Roman" w:cs="Times New Roman"/>
            <w:i/>
            <w:rPrChange w:id="909" w:author="Harsh Vora" w:date="2018-10-06T16:26:00Z">
              <w:rPr>
                <w:rFonts w:ascii="Times New Roman" w:eastAsiaTheme="minorEastAsia" w:hAnsi="Times New Roman" w:cs="Times New Roman"/>
                <w:i/>
              </w:rPr>
            </w:rPrChange>
          </w:rPr>
          <w:t>f</w:t>
        </w:r>
        <w:r w:rsidRPr="00BC3899">
          <w:rPr>
            <w:rFonts w:ascii="Times New Roman" w:eastAsiaTheme="minorEastAsia" w:hAnsi="Times New Roman" w:cs="Times New Roman"/>
            <w:i/>
            <w:vertAlign w:val="subscript"/>
            <w:rPrChange w:id="910" w:author="Harsh Vora" w:date="2018-10-06T16:26:00Z">
              <w:rPr>
                <w:rFonts w:ascii="Times New Roman" w:eastAsiaTheme="minorEastAsia" w:hAnsi="Times New Roman" w:cs="Times New Roman"/>
                <w:i/>
                <w:vertAlign w:val="subscript"/>
              </w:rPr>
            </w:rPrChange>
          </w:rPr>
          <w:t>n</w:t>
        </w:r>
        <w:r w:rsidRPr="00BC3899">
          <w:rPr>
            <w:rFonts w:ascii="Times New Roman" w:eastAsiaTheme="minorEastAsia" w:hAnsi="Times New Roman" w:cs="Times New Roman"/>
            <w:rPrChange w:id="911" w:author="Harsh Vora" w:date="2018-10-06T16:26:00Z">
              <w:rPr>
                <w:rFonts w:ascii="Times New Roman" w:eastAsiaTheme="minorEastAsia" w:hAnsi="Times New Roman" w:cs="Times New Roman"/>
              </w:rPr>
            </w:rPrChange>
          </w:rPr>
          <w:t>&gt;0)</w:t>
        </w:r>
        <w:commentRangeEnd w:id="907"/>
        <w:r w:rsidRPr="00BC3899">
          <w:rPr>
            <w:rStyle w:val="CommentReference"/>
            <w:rFonts w:ascii="Times New Roman" w:hAnsi="Times New Roman" w:cs="Times New Roman"/>
            <w:rPrChange w:id="912" w:author="Harsh Vora" w:date="2018-10-06T16:26:00Z">
              <w:rPr>
                <w:rStyle w:val="CommentReference"/>
              </w:rPr>
            </w:rPrChange>
          </w:rPr>
          <w:commentReference w:id="907"/>
        </w:r>
        <w:r w:rsidRPr="00BC3899">
          <w:rPr>
            <w:rFonts w:ascii="Times New Roman" w:eastAsiaTheme="minorEastAsia" w:hAnsi="Times New Roman" w:cs="Times New Roman"/>
            <w:rPrChange w:id="913" w:author="Harsh Vora" w:date="2018-10-06T16:26:00Z">
              <w:rPr>
                <w:rFonts w:ascii="Times New Roman" w:eastAsiaTheme="minorEastAsia" w:hAnsi="Times New Roman" w:cs="Times New Roman"/>
              </w:rPr>
            </w:rPrChange>
          </w:rPr>
          <w:t>:</w:t>
        </w:r>
      </w:ins>
      <w:ins w:id="914" w:author="Harsh Vora" w:date="2018-10-04T14:38:00Z">
        <w:r w:rsidRPr="00BC3899">
          <w:rPr>
            <w:rFonts w:ascii="Times New Roman" w:eastAsiaTheme="minorEastAsia" w:hAnsi="Times New Roman" w:cs="Times New Roman"/>
            <w:rPrChange w:id="915" w:author="Harsh Vora" w:date="2018-10-06T16:26:00Z">
              <w:rPr>
                <w:rFonts w:ascii="Times New Roman" w:eastAsiaTheme="minorEastAsia" w:hAnsi="Times New Roman" w:cs="Times New Roman"/>
              </w:rPr>
            </w:rPrChange>
          </w:rPr>
          <w:tab/>
        </w:r>
      </w:ins>
      <m:oMath>
        <m:sSubSup>
          <m:sSubSupPr>
            <m:ctrlPr>
              <w:rPr>
                <w:rFonts w:ascii="Cambria Math" w:eastAsiaTheme="minorEastAsia" w:hAnsi="Cambria Math" w:cs="Times New Roman"/>
                <w:i/>
                <w:rPrChange w:id="916" w:author="Harsh Vora" w:date="2018-10-06T16:26:00Z">
                  <w:rPr>
                    <w:rFonts w:ascii="Cambria Math" w:eastAsiaTheme="minorEastAsia" w:hAnsi="Cambria Math" w:cs="Times New Roman"/>
                    <w:i/>
                  </w:rPr>
                </w:rPrChange>
              </w:rPr>
            </m:ctrlPr>
          </m:sSubSupPr>
          <m:e>
            <m:r>
              <w:rPr>
                <w:rFonts w:ascii="Cambria Math" w:eastAsiaTheme="minorEastAsia" w:hAnsi="Cambria Math" w:cs="Times New Roman"/>
                <w:rPrChange w:id="917" w:author="Harsh Vora" w:date="2018-10-06T16:26:00Z">
                  <w:rPr>
                    <w:rFonts w:ascii="Cambria Math" w:eastAsiaTheme="minorEastAsia" w:hAnsi="Cambria Math" w:cs="Times New Roman"/>
                  </w:rPr>
                </w:rPrChange>
              </w:rPr>
              <m:t>f</m:t>
            </m:r>
          </m:e>
          <m:sub>
            <m:r>
              <w:rPr>
                <w:rFonts w:ascii="Cambria Math" w:eastAsiaTheme="minorEastAsia" w:hAnsi="Cambria Math" w:cs="Times New Roman"/>
                <w:rPrChange w:id="918" w:author="Harsh Vora" w:date="2018-10-06T16:26:00Z">
                  <w:rPr>
                    <w:rFonts w:ascii="Cambria Math" w:eastAsiaTheme="minorEastAsia" w:hAnsi="Cambria Math" w:cs="Times New Roman"/>
                  </w:rPr>
                </w:rPrChange>
              </w:rPr>
              <m:t>s</m:t>
            </m:r>
          </m:sub>
          <m:sup>
            <m:r>
              <w:rPr>
                <w:rFonts w:ascii="Cambria Math" w:eastAsiaTheme="minorEastAsia" w:hAnsi="Cambria Math" w:cs="Times New Roman"/>
                <w:rPrChange w:id="919" w:author="Harsh Vora" w:date="2018-10-06T16:26:00Z">
                  <w:rPr>
                    <w:rFonts w:ascii="Cambria Math" w:eastAsiaTheme="minorEastAsia" w:hAnsi="Cambria Math" w:cs="Times New Roman"/>
                  </w:rPr>
                </w:rPrChange>
              </w:rPr>
              <m:t>max</m:t>
            </m:r>
          </m:sup>
        </m:sSubSup>
        <m:r>
          <w:rPr>
            <w:rFonts w:ascii="Cambria Math" w:eastAsiaTheme="minorEastAsia" w:hAnsi="Cambria Math" w:cs="Times New Roman"/>
            <w:rPrChange w:id="920"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921"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22" w:author="Harsh Vora" w:date="2018-10-06T16:26:00Z">
                  <w:rPr>
                    <w:rFonts w:ascii="Cambria Math" w:eastAsiaTheme="minorEastAsia" w:hAnsi="Cambria Math" w:cs="Times New Roman"/>
                  </w:rPr>
                </w:rPrChange>
              </w:rPr>
              <m:t>C</m:t>
            </m:r>
          </m:e>
          <m:sub>
            <m:r>
              <w:rPr>
                <w:rFonts w:ascii="Cambria Math" w:eastAsiaTheme="minorEastAsia" w:hAnsi="Cambria Math" w:cs="Times New Roman"/>
                <w:rPrChange w:id="923" w:author="Harsh Vora" w:date="2018-10-06T16:26:00Z">
                  <w:rPr>
                    <w:rFonts w:ascii="Cambria Math" w:eastAsiaTheme="minorEastAsia" w:hAnsi="Cambria Math" w:cs="Times New Roman"/>
                  </w:rPr>
                </w:rPrChange>
              </w:rPr>
              <m:t>b</m:t>
            </m:r>
          </m:sub>
        </m:sSub>
        <m:sSub>
          <m:sSubPr>
            <m:ctrlPr>
              <w:rPr>
                <w:rFonts w:ascii="Cambria Math" w:eastAsiaTheme="minorEastAsia" w:hAnsi="Cambria Math" w:cs="Times New Roman"/>
                <w:i/>
                <w:rPrChange w:id="924"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25" w:author="Harsh Vora" w:date="2018-10-06T16:26:00Z">
                  <w:rPr>
                    <w:rFonts w:ascii="Cambria Math" w:eastAsiaTheme="minorEastAsia" w:hAnsi="Cambria Math" w:cs="Times New Roman"/>
                  </w:rPr>
                </w:rPrChange>
              </w:rPr>
              <m:t>A</m:t>
            </m:r>
          </m:e>
          <m:sub>
            <m:r>
              <w:rPr>
                <w:rFonts w:ascii="Cambria Math" w:eastAsiaTheme="minorEastAsia" w:hAnsi="Cambria Math" w:cs="Times New Roman"/>
                <w:rPrChange w:id="926" w:author="Harsh Vora" w:date="2018-10-06T16:26:00Z">
                  <w:rPr>
                    <w:rFonts w:ascii="Cambria Math" w:eastAsiaTheme="minorEastAsia" w:hAnsi="Cambria Math" w:cs="Times New Roman"/>
                  </w:rPr>
                </w:rPrChange>
              </w:rPr>
              <m:t>b</m:t>
            </m:r>
          </m:sub>
        </m:sSub>
        <m:r>
          <w:rPr>
            <w:rFonts w:ascii="Cambria Math" w:eastAsiaTheme="minorEastAsia" w:hAnsi="Cambria Math" w:cs="Times New Roman"/>
            <w:rPrChange w:id="927"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928"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29" w:author="Harsh Vora" w:date="2018-10-06T16:26:00Z">
                  <w:rPr>
                    <w:rFonts w:ascii="Cambria Math" w:eastAsiaTheme="minorEastAsia" w:hAnsi="Cambria Math" w:cs="Times New Roman"/>
                  </w:rPr>
                </w:rPrChange>
              </w:rPr>
              <m:t>μ</m:t>
            </m:r>
          </m:e>
          <m:sub>
            <m:r>
              <w:rPr>
                <w:rFonts w:ascii="Cambria Math" w:eastAsiaTheme="minorEastAsia" w:hAnsi="Cambria Math" w:cs="Times New Roman"/>
                <w:rPrChange w:id="930" w:author="Harsh Vora" w:date="2018-10-06T16:26:00Z">
                  <w:rPr>
                    <w:rFonts w:ascii="Cambria Math" w:eastAsiaTheme="minorEastAsia" w:hAnsi="Cambria Math" w:cs="Times New Roman"/>
                  </w:rPr>
                </w:rPrChange>
              </w:rPr>
              <m:t>p</m:t>
            </m:r>
          </m:sub>
        </m:sSub>
        <m:sSub>
          <m:sSubPr>
            <m:ctrlPr>
              <w:rPr>
                <w:rFonts w:ascii="Cambria Math" w:eastAsiaTheme="minorEastAsia" w:hAnsi="Cambria Math" w:cs="Times New Roman"/>
                <w:i/>
                <w:rPrChange w:id="931"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32" w:author="Harsh Vora" w:date="2018-10-06T16:26:00Z">
                  <w:rPr>
                    <w:rFonts w:ascii="Cambria Math" w:eastAsiaTheme="minorEastAsia" w:hAnsi="Cambria Math" w:cs="Times New Roman"/>
                  </w:rPr>
                </w:rPrChange>
              </w:rPr>
              <m:t>f</m:t>
            </m:r>
          </m:e>
          <m:sub>
            <m:r>
              <w:rPr>
                <w:rFonts w:ascii="Cambria Math" w:eastAsiaTheme="minorEastAsia" w:hAnsi="Cambria Math" w:cs="Times New Roman"/>
                <w:rPrChange w:id="933" w:author="Harsh Vora" w:date="2018-10-06T16:26:00Z">
                  <w:rPr>
                    <w:rFonts w:ascii="Cambria Math" w:eastAsiaTheme="minorEastAsia" w:hAnsi="Cambria Math" w:cs="Times New Roman"/>
                  </w:rPr>
                </w:rPrChange>
              </w:rPr>
              <m:t>n</m:t>
            </m:r>
          </m:sub>
        </m:sSub>
        <m:r>
          <w:del w:id="934" w:author="Harsh Vora" w:date="2018-10-04T14:39:00Z">
            <w:rPr>
              <w:rFonts w:ascii="Cambria Math" w:eastAsiaTheme="minorEastAsia" w:hAnsi="Cambria Math" w:cs="Times New Roman"/>
              <w:rPrChange w:id="935" w:author="Harsh Vora" w:date="2018-10-06T16:26:00Z">
                <w:rPr>
                  <w:rFonts w:ascii="Cambria Math" w:eastAsiaTheme="minorEastAsia" w:hAnsi="Cambria Math" w:cs="Times New Roman"/>
                </w:rPr>
              </w:rPrChange>
            </w:rPr>
            <m:t>)</m:t>
          </w:del>
        </m:r>
      </m:oMath>
      <w:r w:rsidR="00444306" w:rsidRPr="00BC3899">
        <w:rPr>
          <w:rFonts w:ascii="Times New Roman" w:eastAsiaTheme="minorEastAsia" w:hAnsi="Times New Roman" w:cs="Times New Roman"/>
          <w:rPrChange w:id="936" w:author="Harsh Vora" w:date="2018-10-06T16:26:00Z">
            <w:rPr>
              <w:rFonts w:ascii="Times New Roman" w:eastAsiaTheme="minorEastAsia" w:hAnsi="Times New Roman" w:cs="Times New Roman"/>
            </w:rPr>
          </w:rPrChange>
        </w:rPr>
        <w:tab/>
      </w:r>
      <w:del w:id="937" w:author="Harsh Vora" w:date="2018-10-04T14:37:00Z">
        <w:r w:rsidR="00444306" w:rsidRPr="00BC3899" w:rsidDel="00DE5E39">
          <w:rPr>
            <w:rFonts w:ascii="Times New Roman" w:eastAsiaTheme="minorEastAsia" w:hAnsi="Times New Roman" w:cs="Times New Roman"/>
            <w:rPrChange w:id="938" w:author="Harsh Vora" w:date="2018-10-06T16:26:00Z">
              <w:rPr>
                <w:rFonts w:ascii="Times New Roman" w:eastAsiaTheme="minorEastAsia" w:hAnsi="Times New Roman" w:cs="Times New Roman"/>
              </w:rPr>
            </w:rPrChange>
          </w:rPr>
          <w:tab/>
        </w:r>
      </w:del>
      <w:r w:rsidR="00444306" w:rsidRPr="00BC3899">
        <w:rPr>
          <w:rFonts w:ascii="Times New Roman" w:eastAsiaTheme="minorEastAsia" w:hAnsi="Times New Roman" w:cs="Times New Roman"/>
          <w:rPrChange w:id="939" w:author="Harsh Vora" w:date="2018-10-06T16:26:00Z">
            <w:rPr>
              <w:rFonts w:ascii="Times New Roman" w:eastAsiaTheme="minorEastAsia" w:hAnsi="Times New Roman" w:cs="Times New Roman"/>
            </w:rPr>
          </w:rPrChange>
        </w:rPr>
        <w:tab/>
      </w:r>
      <w:del w:id="940" w:author="Harsh Vora" w:date="2018-10-04T14:37:00Z">
        <w:r w:rsidR="00444306" w:rsidRPr="00BC3899" w:rsidDel="00DE5E39">
          <w:rPr>
            <w:rFonts w:ascii="Times New Roman" w:eastAsiaTheme="minorEastAsia" w:hAnsi="Times New Roman" w:cs="Times New Roman"/>
            <w:rPrChange w:id="941" w:author="Harsh Vora" w:date="2018-10-06T16:26:00Z">
              <w:rPr>
                <w:rFonts w:ascii="Times New Roman" w:eastAsiaTheme="minorEastAsia" w:hAnsi="Times New Roman" w:cs="Times New Roman"/>
              </w:rPr>
            </w:rPrChange>
          </w:rPr>
          <w:tab/>
        </w:r>
      </w:del>
      <w:r w:rsidR="00444306" w:rsidRPr="00BC3899">
        <w:rPr>
          <w:rFonts w:ascii="Times New Roman" w:eastAsiaTheme="minorEastAsia" w:hAnsi="Times New Roman" w:cs="Times New Roman"/>
          <w:rPrChange w:id="942"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943"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944"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945" w:author="Harsh Vora" w:date="2018-10-06T16:26:00Z">
            <w:rPr>
              <w:rFonts w:ascii="Times New Roman" w:eastAsiaTheme="minorEastAsia" w:hAnsi="Times New Roman" w:cs="Times New Roman"/>
            </w:rPr>
          </w:rPrChange>
        </w:rPr>
        <w:tab/>
        <w:t>(Eq. 1</w:t>
      </w:r>
      <w:ins w:id="946" w:author="Harsh Vora" w:date="2018-10-04T14:40:00Z">
        <w:r w:rsidRPr="00BC3899">
          <w:rPr>
            <w:rFonts w:ascii="Times New Roman" w:eastAsiaTheme="minorEastAsia" w:hAnsi="Times New Roman" w:cs="Times New Roman"/>
            <w:rPrChange w:id="947" w:author="Harsh Vora" w:date="2018-10-06T16:26:00Z">
              <w:rPr>
                <w:rFonts w:ascii="Times New Roman" w:eastAsiaTheme="minorEastAsia" w:hAnsi="Times New Roman" w:cs="Times New Roman"/>
              </w:rPr>
            </w:rPrChange>
          </w:rPr>
          <w:t>3</w:t>
        </w:r>
      </w:ins>
      <w:del w:id="948" w:author="Harsh Vora" w:date="2018-10-04T14:40:00Z">
        <w:r w:rsidR="00444306" w:rsidRPr="00BC3899" w:rsidDel="00DE5E39">
          <w:rPr>
            <w:rFonts w:ascii="Times New Roman" w:eastAsiaTheme="minorEastAsia" w:hAnsi="Times New Roman" w:cs="Times New Roman"/>
            <w:rPrChange w:id="949" w:author="Harsh Vora" w:date="2018-10-06T16:26:00Z">
              <w:rPr>
                <w:rFonts w:ascii="Times New Roman" w:eastAsiaTheme="minorEastAsia" w:hAnsi="Times New Roman" w:cs="Times New Roman"/>
              </w:rPr>
            </w:rPrChange>
          </w:rPr>
          <w:delText>2</w:delText>
        </w:r>
      </w:del>
      <w:r w:rsidR="00A35015" w:rsidRPr="00BC3899">
        <w:rPr>
          <w:rFonts w:ascii="Times New Roman" w:eastAsiaTheme="minorEastAsia" w:hAnsi="Times New Roman" w:cs="Times New Roman"/>
          <w:rPrChange w:id="950" w:author="Harsh Vora" w:date="2018-10-06T16:26:00Z">
            <w:rPr>
              <w:rFonts w:ascii="Times New Roman" w:eastAsiaTheme="minorEastAsia" w:hAnsi="Times New Roman" w:cs="Times New Roman"/>
            </w:rPr>
          </w:rPrChange>
        </w:rPr>
        <w:t>)</w:t>
      </w:r>
    </w:p>
    <w:p w14:paraId="183EB9F8" w14:textId="36A2DBB3" w:rsidR="00A35015" w:rsidRPr="00BC3899" w:rsidRDefault="009F1E29" w:rsidP="00B91213">
      <w:pPr>
        <w:spacing w:line="480" w:lineRule="auto"/>
        <w:ind w:firstLine="720"/>
        <w:rPr>
          <w:rFonts w:ascii="Times New Roman" w:eastAsiaTheme="minorEastAsia" w:hAnsi="Times New Roman" w:cs="Times New Roman"/>
          <w:b/>
          <w:rPrChange w:id="951" w:author="Harsh Vora" w:date="2018-10-06T16:26:00Z">
            <w:rPr>
              <w:rFonts w:ascii="Times New Roman" w:eastAsiaTheme="minorEastAsia" w:hAnsi="Times New Roman" w:cs="Times New Roman"/>
              <w:b/>
            </w:rPr>
          </w:rPrChange>
        </w:rPr>
      </w:pPr>
      <w:r w:rsidRPr="00BC3899">
        <w:rPr>
          <w:rFonts w:ascii="Times New Roman" w:eastAsiaTheme="minorEastAsia" w:hAnsi="Times New Roman" w:cs="Times New Roman"/>
          <w:b/>
          <w:rPrChange w:id="952" w:author="Harsh Vora" w:date="2018-10-06T16:26:00Z">
            <w:rPr>
              <w:rFonts w:ascii="Times New Roman" w:eastAsiaTheme="minorEastAsia" w:hAnsi="Times New Roman" w:cs="Times New Roman"/>
              <w:b/>
            </w:rPr>
          </w:rPrChange>
        </w:rPr>
        <w:t>2.2. Particle Motions</w:t>
      </w:r>
    </w:p>
    <w:p w14:paraId="20D34310" w14:textId="708C9EB7" w:rsidR="009F1E29" w:rsidRPr="00BC3899" w:rsidRDefault="009F1E29" w:rsidP="00A35015">
      <w:pPr>
        <w:spacing w:line="480" w:lineRule="auto"/>
        <w:rPr>
          <w:rFonts w:ascii="Times New Roman" w:eastAsiaTheme="minorEastAsia" w:hAnsi="Times New Roman" w:cs="Times New Roman"/>
          <w:rPrChange w:id="953"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954" w:author="Harsh Vora" w:date="2018-10-06T16:26:00Z">
            <w:rPr>
              <w:rFonts w:ascii="Times New Roman" w:eastAsiaTheme="minorEastAsia" w:hAnsi="Times New Roman" w:cs="Times New Roman"/>
            </w:rPr>
          </w:rPrChange>
        </w:rPr>
        <w:t>For each time step, net force</w:t>
      </w:r>
      <w:ins w:id="955" w:author="Juli Morgan" w:date="2018-10-01T15:42:00Z">
        <w:r w:rsidR="00D315EF" w:rsidRPr="00BC3899">
          <w:rPr>
            <w:rFonts w:ascii="Times New Roman" w:eastAsiaTheme="minorEastAsia" w:hAnsi="Times New Roman" w:cs="Times New Roman"/>
            <w:rPrChange w:id="956" w:author="Harsh Vora" w:date="2018-10-06T16:26:00Z">
              <w:rPr>
                <w:rFonts w:ascii="Times New Roman" w:eastAsiaTheme="minorEastAsia" w:hAnsi="Times New Roman" w:cs="Times New Roman"/>
              </w:rPr>
            </w:rPrChange>
          </w:rPr>
          <w:t>,</w:t>
        </w:r>
      </w:ins>
      <w:r w:rsidRPr="00BC3899">
        <w:rPr>
          <w:rFonts w:ascii="Times New Roman" w:eastAsiaTheme="minorEastAsia" w:hAnsi="Times New Roman" w:cs="Times New Roman"/>
          <w:rPrChange w:id="957" w:author="Harsh Vora" w:date="2018-10-06T16:26:00Z">
            <w:rPr>
              <w:rFonts w:ascii="Times New Roman" w:eastAsiaTheme="minorEastAsia" w:hAnsi="Times New Roman" w:cs="Times New Roman"/>
            </w:rPr>
          </w:rPrChange>
        </w:rPr>
        <w:t xml:space="preserve"> </w:t>
      </w:r>
      <w:del w:id="958" w:author="Juli Morgan" w:date="2018-10-01T15:42:00Z">
        <w:r w:rsidRPr="00BC3899" w:rsidDel="00D315EF">
          <w:rPr>
            <w:rFonts w:ascii="Times New Roman" w:eastAsiaTheme="minorEastAsia" w:hAnsi="Times New Roman" w:cs="Times New Roman"/>
            <w:rPrChange w:id="959" w:author="Harsh Vora" w:date="2018-10-06T16:26:00Z">
              <w:rPr>
                <w:rFonts w:ascii="Times New Roman" w:eastAsiaTheme="minorEastAsia" w:hAnsi="Times New Roman" w:cs="Times New Roman"/>
              </w:rPr>
            </w:rPrChange>
          </w:rPr>
          <w:delText xml:space="preserve">and </w:delText>
        </w:r>
      </w:del>
      <w:r w:rsidRPr="00BC3899">
        <w:rPr>
          <w:rFonts w:ascii="Times New Roman" w:eastAsiaTheme="minorEastAsia" w:hAnsi="Times New Roman" w:cs="Times New Roman"/>
          <w:rPrChange w:id="960" w:author="Harsh Vora" w:date="2018-10-06T16:26:00Z">
            <w:rPr>
              <w:rFonts w:ascii="Times New Roman" w:eastAsiaTheme="minorEastAsia" w:hAnsi="Times New Roman" w:cs="Times New Roman"/>
            </w:rPr>
          </w:rPrChange>
        </w:rPr>
        <w:t>displacement</w:t>
      </w:r>
      <w:ins w:id="961" w:author="Juli Morgan" w:date="2018-10-01T15:42:00Z">
        <w:r w:rsidR="00D315EF" w:rsidRPr="00BC3899">
          <w:rPr>
            <w:rFonts w:ascii="Times New Roman" w:eastAsiaTheme="minorEastAsia" w:hAnsi="Times New Roman" w:cs="Times New Roman"/>
            <w:rPrChange w:id="962" w:author="Harsh Vora" w:date="2018-10-06T16:26:00Z">
              <w:rPr>
                <w:rFonts w:ascii="Times New Roman" w:eastAsiaTheme="minorEastAsia" w:hAnsi="Times New Roman" w:cs="Times New Roman"/>
              </w:rPr>
            </w:rPrChange>
          </w:rPr>
          <w:t>,</w:t>
        </w:r>
      </w:ins>
      <w:r w:rsidRPr="00BC3899">
        <w:rPr>
          <w:rFonts w:ascii="Times New Roman" w:eastAsiaTheme="minorEastAsia" w:hAnsi="Times New Roman" w:cs="Times New Roman"/>
          <w:rPrChange w:id="963" w:author="Harsh Vora" w:date="2018-10-06T16:26:00Z">
            <w:rPr>
              <w:rFonts w:ascii="Times New Roman" w:eastAsiaTheme="minorEastAsia" w:hAnsi="Times New Roman" w:cs="Times New Roman"/>
            </w:rPr>
          </w:rPrChange>
        </w:rPr>
        <w:t xml:space="preserve"> and moment are calculated by summing components of all contact forces acting on a particle. Net force (</w:t>
      </w:r>
      <w:r w:rsidRPr="00BC3899">
        <w:rPr>
          <w:rFonts w:ascii="Times New Roman" w:eastAsiaTheme="minorEastAsia" w:hAnsi="Times New Roman" w:cs="Times New Roman"/>
          <w:i/>
          <w:rPrChange w:id="964" w:author="Harsh Vora" w:date="2018-10-06T16:26:00Z">
            <w:rPr>
              <w:rFonts w:ascii="Times New Roman" w:eastAsiaTheme="minorEastAsia" w:hAnsi="Times New Roman" w:cs="Times New Roman"/>
              <w:i/>
            </w:rPr>
          </w:rPrChange>
        </w:rPr>
        <w:t>F</w:t>
      </w:r>
      <w:r w:rsidRPr="00BC3899">
        <w:rPr>
          <w:rFonts w:ascii="Times New Roman" w:eastAsiaTheme="minorEastAsia" w:hAnsi="Times New Roman" w:cs="Times New Roman"/>
          <w:i/>
          <w:vertAlign w:val="subscript"/>
          <w:rPrChange w:id="965"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966" w:author="Harsh Vora" w:date="2018-10-06T16:26:00Z">
            <w:rPr>
              <w:rFonts w:ascii="Times New Roman" w:eastAsiaTheme="minorEastAsia" w:hAnsi="Times New Roman" w:cs="Times New Roman"/>
            </w:rPr>
          </w:rPrChange>
        </w:rPr>
        <w:t>) and net moment (</w:t>
      </w:r>
      <w:r w:rsidRPr="00BC3899">
        <w:rPr>
          <w:rFonts w:ascii="Times New Roman" w:eastAsiaTheme="minorEastAsia" w:hAnsi="Times New Roman" w:cs="Times New Roman"/>
          <w:i/>
          <w:rPrChange w:id="967" w:author="Harsh Vora" w:date="2018-10-06T16:26:00Z">
            <w:rPr>
              <w:rFonts w:ascii="Times New Roman" w:eastAsiaTheme="minorEastAsia" w:hAnsi="Times New Roman" w:cs="Times New Roman"/>
              <w:i/>
            </w:rPr>
          </w:rPrChange>
        </w:rPr>
        <w:t>M</w:t>
      </w:r>
      <w:r w:rsidRPr="00BC3899">
        <w:rPr>
          <w:rFonts w:ascii="Times New Roman" w:eastAsiaTheme="minorEastAsia" w:hAnsi="Times New Roman" w:cs="Times New Roman"/>
          <w:i/>
          <w:vertAlign w:val="subscript"/>
          <w:rPrChange w:id="968"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969" w:author="Harsh Vora" w:date="2018-10-06T16:26:00Z">
            <w:rPr>
              <w:rFonts w:ascii="Times New Roman" w:eastAsiaTheme="minorEastAsia" w:hAnsi="Times New Roman" w:cs="Times New Roman"/>
            </w:rPr>
          </w:rPrChange>
        </w:rPr>
        <w:t>) are calculated for each particle by</w:t>
      </w:r>
    </w:p>
    <w:p w14:paraId="24737125" w14:textId="2A8180FE" w:rsidR="009F1E29" w:rsidRPr="00BC3899" w:rsidRDefault="00702B63" w:rsidP="00A35015">
      <w:pPr>
        <w:spacing w:line="480" w:lineRule="auto"/>
        <w:rPr>
          <w:rFonts w:ascii="Times New Roman" w:eastAsiaTheme="minorEastAsia" w:hAnsi="Times New Roman" w:cs="Times New Roman"/>
          <w:rPrChange w:id="970" w:author="Harsh Vora" w:date="2018-10-06T16:26:00Z">
            <w:rPr>
              <w:rFonts w:ascii="Times New Roman" w:eastAsiaTheme="minorEastAsia" w:hAnsi="Times New Roman" w:cs="Times New Roman"/>
            </w:rPr>
          </w:rPrChange>
        </w:rPr>
      </w:pPr>
      <m:oMath>
        <m:sSub>
          <m:sSubPr>
            <m:ctrlPr>
              <w:rPr>
                <w:rFonts w:ascii="Cambria Math" w:eastAsiaTheme="minorEastAsia" w:hAnsi="Cambria Math" w:cs="Times New Roman"/>
                <w:i/>
                <w:rPrChange w:id="971"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72" w:author="Harsh Vora" w:date="2018-10-06T16:26:00Z">
                  <w:rPr>
                    <w:rFonts w:ascii="Cambria Math" w:eastAsiaTheme="minorEastAsia" w:hAnsi="Cambria Math" w:cs="Times New Roman"/>
                  </w:rPr>
                </w:rPrChange>
              </w:rPr>
              <m:t>F</m:t>
            </m:r>
          </m:e>
          <m:sub>
            <m:r>
              <w:rPr>
                <w:rFonts w:ascii="Cambria Math" w:eastAsiaTheme="minorEastAsia" w:hAnsi="Cambria Math" w:cs="Times New Roman"/>
                <w:rPrChange w:id="973" w:author="Harsh Vora" w:date="2018-10-06T16:26:00Z">
                  <w:rPr>
                    <w:rFonts w:ascii="Cambria Math" w:eastAsiaTheme="minorEastAsia" w:hAnsi="Cambria Math" w:cs="Times New Roman"/>
                  </w:rPr>
                </w:rPrChange>
              </w:rPr>
              <m:t>p</m:t>
            </m:r>
          </m:sub>
        </m:sSub>
        <m:r>
          <w:rPr>
            <w:rFonts w:ascii="Cambria Math" w:eastAsiaTheme="minorEastAsia" w:hAnsi="Cambria Math" w:cs="Times New Roman"/>
            <w:rPrChange w:id="974"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975"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76" w:author="Harsh Vora" w:date="2018-10-06T16:26:00Z">
                  <w:rPr>
                    <w:rFonts w:ascii="Cambria Math" w:eastAsiaTheme="minorEastAsia" w:hAnsi="Cambria Math" w:cs="Times New Roman"/>
                  </w:rPr>
                </w:rPrChange>
              </w:rPr>
              <m:t>m</m:t>
            </m:r>
          </m:e>
          <m:sub>
            <m:r>
              <w:rPr>
                <w:rFonts w:ascii="Cambria Math" w:eastAsiaTheme="minorEastAsia" w:hAnsi="Cambria Math" w:cs="Times New Roman"/>
                <w:rPrChange w:id="977" w:author="Harsh Vora" w:date="2018-10-06T16:26:00Z">
                  <w:rPr>
                    <w:rFonts w:ascii="Cambria Math" w:eastAsiaTheme="minorEastAsia" w:hAnsi="Cambria Math" w:cs="Times New Roman"/>
                  </w:rPr>
                </w:rPrChange>
              </w:rPr>
              <m:t>p</m:t>
            </m:r>
          </m:sub>
        </m:sSub>
        <m:sSub>
          <m:sSubPr>
            <m:ctrlPr>
              <w:rPr>
                <w:rFonts w:ascii="Cambria Math" w:eastAsiaTheme="minorEastAsia" w:hAnsi="Cambria Math" w:cs="Times New Roman"/>
                <w:i/>
                <w:rPrChange w:id="978"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79" w:author="Harsh Vora" w:date="2018-10-06T16:26:00Z">
                  <w:rPr>
                    <w:rFonts w:ascii="Cambria Math" w:eastAsiaTheme="minorEastAsia" w:hAnsi="Cambria Math" w:cs="Times New Roman"/>
                  </w:rPr>
                </w:rPrChange>
              </w:rPr>
              <m:t>ẍ</m:t>
            </m:r>
          </m:e>
          <m:sub>
            <m:r>
              <w:rPr>
                <w:rFonts w:ascii="Cambria Math" w:eastAsiaTheme="minorEastAsia" w:hAnsi="Cambria Math" w:cs="Times New Roman"/>
                <w:rPrChange w:id="980" w:author="Harsh Vora" w:date="2018-10-06T16:26:00Z">
                  <w:rPr>
                    <w:rFonts w:ascii="Cambria Math" w:eastAsiaTheme="minorEastAsia" w:hAnsi="Cambria Math" w:cs="Times New Roman"/>
                  </w:rPr>
                </w:rPrChange>
              </w:rPr>
              <m:t>p</m:t>
            </m:r>
          </m:sub>
        </m:sSub>
      </m:oMath>
      <w:r w:rsidR="009F1E29" w:rsidRPr="00BC3899">
        <w:rPr>
          <w:rFonts w:ascii="Times New Roman" w:eastAsiaTheme="minorEastAsia" w:hAnsi="Times New Roman" w:cs="Times New Roman"/>
          <w:rPrChange w:id="981"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2"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3"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4"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5"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6"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7"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8" w:author="Harsh Vora" w:date="2018-10-06T16:26:00Z">
            <w:rPr>
              <w:rFonts w:ascii="Times New Roman" w:eastAsiaTheme="minorEastAsia" w:hAnsi="Times New Roman" w:cs="Times New Roman"/>
            </w:rPr>
          </w:rPrChange>
        </w:rPr>
        <w:tab/>
      </w:r>
      <w:r w:rsidR="009F1E29" w:rsidRPr="00BC3899">
        <w:rPr>
          <w:rFonts w:ascii="Times New Roman" w:eastAsiaTheme="minorEastAsia" w:hAnsi="Times New Roman" w:cs="Times New Roman"/>
          <w:rPrChange w:id="989" w:author="Harsh Vora" w:date="2018-10-06T16:26:00Z">
            <w:rPr>
              <w:rFonts w:ascii="Times New Roman" w:eastAsiaTheme="minorEastAsia" w:hAnsi="Times New Roman" w:cs="Times New Roman"/>
            </w:rPr>
          </w:rPrChange>
        </w:rPr>
        <w:tab/>
      </w:r>
      <w:ins w:id="990" w:author="Harsh Vora" w:date="2018-10-06T16:04:00Z">
        <w:r w:rsidR="00D93431" w:rsidRPr="00BC3899">
          <w:rPr>
            <w:rFonts w:ascii="Times New Roman" w:eastAsiaTheme="minorEastAsia" w:hAnsi="Times New Roman" w:cs="Times New Roman"/>
            <w:rPrChange w:id="991" w:author="Harsh Vora" w:date="2018-10-06T16:26:00Z">
              <w:rPr>
                <w:rFonts w:ascii="Times New Roman" w:eastAsiaTheme="minorEastAsia" w:hAnsi="Times New Roman" w:cs="Times New Roman"/>
              </w:rPr>
            </w:rPrChange>
          </w:rPr>
          <w:tab/>
        </w:r>
      </w:ins>
      <w:r w:rsidR="00444306" w:rsidRPr="00BC3899">
        <w:rPr>
          <w:rFonts w:ascii="Times New Roman" w:eastAsiaTheme="minorEastAsia" w:hAnsi="Times New Roman" w:cs="Times New Roman"/>
          <w:rPrChange w:id="992" w:author="Harsh Vora" w:date="2018-10-06T16:26:00Z">
            <w:rPr>
              <w:rFonts w:ascii="Times New Roman" w:eastAsiaTheme="minorEastAsia" w:hAnsi="Times New Roman" w:cs="Times New Roman"/>
            </w:rPr>
          </w:rPrChange>
        </w:rPr>
        <w:t>(Eq. 13</w:t>
      </w:r>
      <w:r w:rsidR="009F1E29" w:rsidRPr="00BC3899">
        <w:rPr>
          <w:rFonts w:ascii="Times New Roman" w:eastAsiaTheme="minorEastAsia" w:hAnsi="Times New Roman" w:cs="Times New Roman"/>
          <w:rPrChange w:id="993" w:author="Harsh Vora" w:date="2018-10-06T16:26:00Z">
            <w:rPr>
              <w:rFonts w:ascii="Times New Roman" w:eastAsiaTheme="minorEastAsia" w:hAnsi="Times New Roman" w:cs="Times New Roman"/>
            </w:rPr>
          </w:rPrChange>
        </w:rPr>
        <w:t>)</w:t>
      </w:r>
    </w:p>
    <w:p w14:paraId="11BF096B" w14:textId="453E5043" w:rsidR="009F1E29" w:rsidRPr="00BC3899" w:rsidRDefault="00702B63" w:rsidP="009F1E29">
      <w:pPr>
        <w:spacing w:line="480" w:lineRule="auto"/>
        <w:rPr>
          <w:rFonts w:ascii="Times New Roman" w:eastAsiaTheme="minorEastAsia" w:hAnsi="Times New Roman" w:cs="Times New Roman"/>
          <w:rPrChange w:id="994" w:author="Harsh Vora" w:date="2018-10-06T16:26:00Z">
            <w:rPr>
              <w:rFonts w:ascii="Times New Roman" w:eastAsiaTheme="minorEastAsia" w:hAnsi="Times New Roman" w:cs="Times New Roman"/>
            </w:rPr>
          </w:rPrChange>
        </w:rPr>
      </w:pPr>
      <m:oMath>
        <m:sSub>
          <m:sSubPr>
            <m:ctrlPr>
              <w:rPr>
                <w:rFonts w:ascii="Cambria Math" w:eastAsiaTheme="minorEastAsia" w:hAnsi="Cambria Math" w:cs="Times New Roman"/>
                <w:i/>
                <w:rPrChange w:id="995"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996" w:author="Harsh Vora" w:date="2018-10-06T16:26:00Z">
                  <w:rPr>
                    <w:rFonts w:ascii="Cambria Math" w:eastAsiaTheme="minorEastAsia" w:hAnsi="Cambria Math" w:cs="Times New Roman"/>
                  </w:rPr>
                </w:rPrChange>
              </w:rPr>
              <m:t>M</m:t>
            </m:r>
          </m:e>
          <m:sub>
            <m:r>
              <w:rPr>
                <w:rFonts w:ascii="Cambria Math" w:eastAsiaTheme="minorEastAsia" w:hAnsi="Cambria Math" w:cs="Times New Roman"/>
                <w:rPrChange w:id="997" w:author="Harsh Vora" w:date="2018-10-06T16:26:00Z">
                  <w:rPr>
                    <w:rFonts w:ascii="Cambria Math" w:eastAsiaTheme="minorEastAsia" w:hAnsi="Cambria Math" w:cs="Times New Roman"/>
                  </w:rPr>
                </w:rPrChange>
              </w:rPr>
              <m:t>p</m:t>
            </m:r>
          </m:sub>
        </m:sSub>
        <m:r>
          <w:rPr>
            <w:rFonts w:ascii="Cambria Math" w:eastAsiaTheme="minorEastAsia" w:hAnsi="Cambria Math" w:cs="Times New Roman"/>
            <w:rPrChange w:id="998" w:author="Harsh Vora" w:date="2018-10-06T16:26:00Z">
              <w:rPr>
                <w:rFonts w:ascii="Cambria Math" w:eastAsiaTheme="minorEastAsia" w:hAnsi="Cambria Math" w:cs="Times New Roman"/>
              </w:rPr>
            </w:rPrChange>
          </w:rPr>
          <m:t>=</m:t>
        </m:r>
        <m:sSub>
          <m:sSubPr>
            <m:ctrlPr>
              <w:rPr>
                <w:rFonts w:ascii="Cambria Math" w:eastAsiaTheme="minorEastAsia" w:hAnsi="Cambria Math" w:cs="Times New Roman"/>
                <w:i/>
                <w:rPrChange w:id="999"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1000" w:author="Harsh Vora" w:date="2018-10-06T16:26:00Z">
                  <w:rPr>
                    <w:rFonts w:ascii="Cambria Math" w:eastAsiaTheme="minorEastAsia" w:hAnsi="Cambria Math" w:cs="Times New Roman"/>
                  </w:rPr>
                </w:rPrChange>
              </w:rPr>
              <m:t>I</m:t>
            </m:r>
          </m:e>
          <m:sub>
            <m:r>
              <w:rPr>
                <w:rFonts w:ascii="Cambria Math" w:eastAsiaTheme="minorEastAsia" w:hAnsi="Cambria Math" w:cs="Times New Roman"/>
                <w:rPrChange w:id="1001" w:author="Harsh Vora" w:date="2018-10-06T16:26:00Z">
                  <w:rPr>
                    <w:rFonts w:ascii="Cambria Math" w:eastAsiaTheme="minorEastAsia" w:hAnsi="Cambria Math" w:cs="Times New Roman"/>
                  </w:rPr>
                </w:rPrChange>
              </w:rPr>
              <m:t>p</m:t>
            </m:r>
          </m:sub>
        </m:sSub>
        <m:sSub>
          <m:sSubPr>
            <m:ctrlPr>
              <w:rPr>
                <w:rFonts w:ascii="Cambria Math" w:eastAsiaTheme="minorEastAsia" w:hAnsi="Cambria Math" w:cs="Times New Roman"/>
                <w:i/>
                <w:rPrChange w:id="1002" w:author="Harsh Vora" w:date="2018-10-06T16:26:00Z">
                  <w:rPr>
                    <w:rFonts w:ascii="Cambria Math" w:eastAsiaTheme="minorEastAsia" w:hAnsi="Cambria Math" w:cs="Times New Roman"/>
                    <w:i/>
                  </w:rPr>
                </w:rPrChange>
              </w:rPr>
            </m:ctrlPr>
          </m:sSubPr>
          <m:e>
            <m:r>
              <w:rPr>
                <w:rFonts w:ascii="Cambria Math" w:eastAsiaTheme="minorEastAsia" w:hAnsi="Cambria Math" w:cs="Times New Roman"/>
                <w:rPrChange w:id="1003" w:author="Harsh Vora" w:date="2018-10-06T16:26:00Z">
                  <w:rPr>
                    <w:rFonts w:ascii="Cambria Math" w:eastAsiaTheme="minorEastAsia" w:hAnsi="Cambria Math" w:cs="Times New Roman"/>
                  </w:rPr>
                </w:rPrChange>
              </w:rPr>
              <m:t>Ӫ</m:t>
            </m:r>
          </m:e>
          <m:sub>
            <m:r>
              <w:rPr>
                <w:rFonts w:ascii="Cambria Math" w:eastAsiaTheme="minorEastAsia" w:hAnsi="Cambria Math" w:cs="Times New Roman"/>
                <w:rPrChange w:id="1004" w:author="Harsh Vora" w:date="2018-10-06T16:26:00Z">
                  <w:rPr>
                    <w:rFonts w:ascii="Cambria Math" w:eastAsiaTheme="minorEastAsia" w:hAnsi="Cambria Math" w:cs="Times New Roman"/>
                  </w:rPr>
                </w:rPrChange>
              </w:rPr>
              <m:t>p</m:t>
            </m:r>
          </m:sub>
        </m:sSub>
      </m:oMath>
      <w:r w:rsidR="00444306" w:rsidRPr="00BC3899">
        <w:rPr>
          <w:rFonts w:ascii="Times New Roman" w:eastAsiaTheme="minorEastAsia" w:hAnsi="Times New Roman" w:cs="Times New Roman"/>
          <w:rPrChange w:id="1005"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06"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07"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08"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09"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10"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11"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12" w:author="Harsh Vora" w:date="2018-10-06T16:26:00Z">
            <w:rPr>
              <w:rFonts w:ascii="Times New Roman" w:eastAsiaTheme="minorEastAsia" w:hAnsi="Times New Roman" w:cs="Times New Roman"/>
            </w:rPr>
          </w:rPrChange>
        </w:rPr>
        <w:tab/>
      </w:r>
      <w:r w:rsidR="00444306" w:rsidRPr="00BC3899">
        <w:rPr>
          <w:rFonts w:ascii="Times New Roman" w:eastAsiaTheme="minorEastAsia" w:hAnsi="Times New Roman" w:cs="Times New Roman"/>
          <w:rPrChange w:id="1013" w:author="Harsh Vora" w:date="2018-10-06T16:26:00Z">
            <w:rPr>
              <w:rFonts w:ascii="Times New Roman" w:eastAsiaTheme="minorEastAsia" w:hAnsi="Times New Roman" w:cs="Times New Roman"/>
            </w:rPr>
          </w:rPrChange>
        </w:rPr>
        <w:tab/>
      </w:r>
      <w:ins w:id="1014" w:author="Harsh Vora" w:date="2018-10-06T16:04:00Z">
        <w:r w:rsidR="00D93431" w:rsidRPr="00BC3899">
          <w:rPr>
            <w:rFonts w:ascii="Times New Roman" w:eastAsiaTheme="minorEastAsia" w:hAnsi="Times New Roman" w:cs="Times New Roman"/>
            <w:rPrChange w:id="1015" w:author="Harsh Vora" w:date="2018-10-06T16:26:00Z">
              <w:rPr>
                <w:rFonts w:ascii="Times New Roman" w:eastAsiaTheme="minorEastAsia" w:hAnsi="Times New Roman" w:cs="Times New Roman"/>
              </w:rPr>
            </w:rPrChange>
          </w:rPr>
          <w:tab/>
        </w:r>
      </w:ins>
      <w:r w:rsidR="00444306" w:rsidRPr="00BC3899">
        <w:rPr>
          <w:rFonts w:ascii="Times New Roman" w:eastAsiaTheme="minorEastAsia" w:hAnsi="Times New Roman" w:cs="Times New Roman"/>
          <w:rPrChange w:id="1016" w:author="Harsh Vora" w:date="2018-10-06T16:26:00Z">
            <w:rPr>
              <w:rFonts w:ascii="Times New Roman" w:eastAsiaTheme="minorEastAsia" w:hAnsi="Times New Roman" w:cs="Times New Roman"/>
            </w:rPr>
          </w:rPrChange>
        </w:rPr>
        <w:t>(Eq. 14</w:t>
      </w:r>
      <w:r w:rsidR="009F1E29" w:rsidRPr="00BC3899">
        <w:rPr>
          <w:rFonts w:ascii="Times New Roman" w:eastAsiaTheme="minorEastAsia" w:hAnsi="Times New Roman" w:cs="Times New Roman"/>
          <w:rPrChange w:id="1017" w:author="Harsh Vora" w:date="2018-10-06T16:26:00Z">
            <w:rPr>
              <w:rFonts w:ascii="Times New Roman" w:eastAsiaTheme="minorEastAsia" w:hAnsi="Times New Roman" w:cs="Times New Roman"/>
            </w:rPr>
          </w:rPrChange>
        </w:rPr>
        <w:t>)</w:t>
      </w:r>
    </w:p>
    <w:p w14:paraId="38B5968F" w14:textId="4AC4A489" w:rsidR="009F1E29" w:rsidRPr="00BC3899" w:rsidRDefault="00A40213" w:rsidP="009F1E29">
      <w:pPr>
        <w:spacing w:line="480" w:lineRule="auto"/>
        <w:rPr>
          <w:rFonts w:ascii="Times New Roman" w:eastAsiaTheme="minorEastAsia" w:hAnsi="Times New Roman" w:cs="Times New Roman"/>
          <w:rPrChange w:id="1018"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1019" w:author="Harsh Vora" w:date="2018-10-06T16:26:00Z">
            <w:rPr>
              <w:rFonts w:ascii="Times New Roman" w:eastAsiaTheme="minorEastAsia" w:hAnsi="Times New Roman" w:cs="Times New Roman"/>
            </w:rPr>
          </w:rPrChange>
        </w:rPr>
        <w:t xml:space="preserve">Where </w:t>
      </w:r>
      <w:r w:rsidRPr="00BC3899">
        <w:rPr>
          <w:rFonts w:ascii="Times New Roman" w:eastAsiaTheme="minorEastAsia" w:hAnsi="Times New Roman" w:cs="Times New Roman"/>
          <w:i/>
          <w:rPrChange w:id="1020" w:author="Harsh Vora" w:date="2018-10-06T16:26:00Z">
            <w:rPr>
              <w:rFonts w:ascii="Times New Roman" w:eastAsiaTheme="minorEastAsia" w:hAnsi="Times New Roman" w:cs="Times New Roman"/>
              <w:i/>
            </w:rPr>
          </w:rPrChange>
        </w:rPr>
        <w:t>m</w:t>
      </w:r>
      <w:r w:rsidRPr="00BC3899">
        <w:rPr>
          <w:rFonts w:ascii="Times New Roman" w:eastAsiaTheme="minorEastAsia" w:hAnsi="Times New Roman" w:cs="Times New Roman"/>
          <w:i/>
          <w:vertAlign w:val="subscript"/>
          <w:rPrChange w:id="1021"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1022" w:author="Harsh Vora" w:date="2018-10-06T16:26:00Z">
            <w:rPr>
              <w:rFonts w:ascii="Times New Roman" w:eastAsiaTheme="minorEastAsia" w:hAnsi="Times New Roman" w:cs="Times New Roman"/>
            </w:rPr>
          </w:rPrChange>
        </w:rPr>
        <w:t xml:space="preserve"> and </w:t>
      </w:r>
      <w:r w:rsidRPr="00BC3899">
        <w:rPr>
          <w:rFonts w:ascii="Times New Roman" w:eastAsiaTheme="minorEastAsia" w:hAnsi="Times New Roman" w:cs="Times New Roman"/>
          <w:i/>
          <w:rPrChange w:id="1023" w:author="Harsh Vora" w:date="2018-10-06T16:26:00Z">
            <w:rPr>
              <w:rFonts w:ascii="Times New Roman" w:eastAsiaTheme="minorEastAsia" w:hAnsi="Times New Roman" w:cs="Times New Roman"/>
              <w:i/>
            </w:rPr>
          </w:rPrChange>
        </w:rPr>
        <w:t>I</w:t>
      </w:r>
      <w:r w:rsidRPr="00BC3899">
        <w:rPr>
          <w:rFonts w:ascii="Times New Roman" w:eastAsiaTheme="minorEastAsia" w:hAnsi="Times New Roman" w:cs="Times New Roman"/>
          <w:i/>
          <w:vertAlign w:val="subscript"/>
          <w:rPrChange w:id="1024"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1025" w:author="Harsh Vora" w:date="2018-10-06T16:26:00Z">
            <w:rPr>
              <w:rFonts w:ascii="Times New Roman" w:eastAsiaTheme="minorEastAsia" w:hAnsi="Times New Roman" w:cs="Times New Roman"/>
            </w:rPr>
          </w:rPrChange>
        </w:rPr>
        <w:t xml:space="preserve"> are mass and moment inertia and </w:t>
      </w:r>
      <w:r w:rsidRPr="00BC3899">
        <w:rPr>
          <w:rFonts w:ascii="Times New Roman" w:eastAsiaTheme="minorEastAsia" w:hAnsi="Times New Roman" w:cs="Times New Roman"/>
          <w:i/>
          <w:rPrChange w:id="1026" w:author="Harsh Vora" w:date="2018-10-06T16:26:00Z">
            <w:rPr>
              <w:rFonts w:ascii="Times New Roman" w:eastAsiaTheme="minorEastAsia" w:hAnsi="Times New Roman" w:cs="Times New Roman"/>
              <w:i/>
            </w:rPr>
          </w:rPrChange>
        </w:rPr>
        <w:t>ẍ</w:t>
      </w:r>
      <w:r w:rsidRPr="00BC3899">
        <w:rPr>
          <w:rFonts w:ascii="Times New Roman" w:eastAsiaTheme="minorEastAsia" w:hAnsi="Times New Roman" w:cs="Times New Roman"/>
          <w:i/>
          <w:vertAlign w:val="subscript"/>
          <w:rPrChange w:id="1027"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1028" w:author="Harsh Vora" w:date="2018-10-06T16:26:00Z">
            <w:rPr>
              <w:rFonts w:ascii="Times New Roman" w:eastAsiaTheme="minorEastAsia" w:hAnsi="Times New Roman" w:cs="Times New Roman"/>
            </w:rPr>
          </w:rPrChange>
        </w:rPr>
        <w:t xml:space="preserve"> and </w:t>
      </w:r>
      <w:r w:rsidRPr="00BC3899">
        <w:rPr>
          <w:rFonts w:ascii="Times New Roman" w:eastAsiaTheme="minorEastAsia" w:hAnsi="Times New Roman" w:cs="Times New Roman"/>
          <w:i/>
          <w:rPrChange w:id="1029" w:author="Harsh Vora" w:date="2018-10-06T16:26:00Z">
            <w:rPr>
              <w:rFonts w:ascii="Times New Roman" w:eastAsiaTheme="minorEastAsia" w:hAnsi="Times New Roman" w:cs="Times New Roman"/>
              <w:i/>
            </w:rPr>
          </w:rPrChange>
        </w:rPr>
        <w:t>Ӫ</w:t>
      </w:r>
      <w:r w:rsidRPr="00BC3899">
        <w:rPr>
          <w:rFonts w:ascii="Times New Roman" w:eastAsiaTheme="minorEastAsia" w:hAnsi="Times New Roman" w:cs="Times New Roman"/>
          <w:i/>
          <w:vertAlign w:val="subscript"/>
          <w:rPrChange w:id="1030" w:author="Harsh Vora" w:date="2018-10-06T16:26:00Z">
            <w:rPr>
              <w:rFonts w:ascii="Times New Roman" w:eastAsiaTheme="minorEastAsia" w:hAnsi="Times New Roman" w:cs="Times New Roman"/>
              <w:i/>
              <w:vertAlign w:val="subscript"/>
            </w:rPr>
          </w:rPrChange>
        </w:rPr>
        <w:t>p</w:t>
      </w:r>
      <w:r w:rsidRPr="00BC3899">
        <w:rPr>
          <w:rFonts w:ascii="Times New Roman" w:eastAsiaTheme="minorEastAsia" w:hAnsi="Times New Roman" w:cs="Times New Roman"/>
          <w:rPrChange w:id="1031" w:author="Harsh Vora" w:date="2018-10-06T16:26:00Z">
            <w:rPr>
              <w:rFonts w:ascii="Times New Roman" w:eastAsiaTheme="minorEastAsia" w:hAnsi="Times New Roman" w:cs="Times New Roman"/>
            </w:rPr>
          </w:rPrChange>
        </w:rPr>
        <w:t xml:space="preserve"> are the linear and angular accelerations respectively. The particle displacements and roataions are calculated by inverting twice and integrating Eq. 14 and Eq. 15 over each time step for the new particle positions and orientations. At each time step, new particle configurations and contact forces are calculated. At each time step, particle motions are partially damped to dissipate energy in the system, to recreate the inelastic deformation in rocks [</w:t>
      </w:r>
      <w:r w:rsidRPr="00BC3899">
        <w:rPr>
          <w:rFonts w:ascii="Times New Roman" w:eastAsiaTheme="minorEastAsia" w:hAnsi="Times New Roman" w:cs="Times New Roman"/>
          <w:color w:val="7030A0"/>
          <w:rPrChange w:id="1032" w:author="Harsh Vora" w:date="2018-10-06T16:26:00Z">
            <w:rPr>
              <w:rFonts w:ascii="Times New Roman" w:eastAsiaTheme="minorEastAsia" w:hAnsi="Times New Roman" w:cs="Times New Roman"/>
              <w:color w:val="7030A0"/>
            </w:rPr>
          </w:rPrChange>
        </w:rPr>
        <w:t>Cundall, 1987; Hazzard et al., 2000</w:t>
      </w:r>
      <w:r w:rsidRPr="00BC3899">
        <w:rPr>
          <w:rFonts w:ascii="Times New Roman" w:eastAsiaTheme="minorEastAsia" w:hAnsi="Times New Roman" w:cs="Times New Roman"/>
          <w:rPrChange w:id="1033" w:author="Harsh Vora" w:date="2018-10-06T16:26:00Z">
            <w:rPr>
              <w:rFonts w:ascii="Times New Roman" w:eastAsiaTheme="minorEastAsia" w:hAnsi="Times New Roman" w:cs="Times New Roman"/>
            </w:rPr>
          </w:rPrChange>
        </w:rPr>
        <w:t xml:space="preserve">].  </w:t>
      </w:r>
    </w:p>
    <w:p w14:paraId="74E90318" w14:textId="0FE303B6" w:rsidR="0014027F" w:rsidRPr="00BC3899" w:rsidRDefault="004F0205" w:rsidP="00B91213">
      <w:pPr>
        <w:spacing w:line="480" w:lineRule="auto"/>
        <w:ind w:firstLine="720"/>
        <w:rPr>
          <w:rFonts w:ascii="Times New Roman" w:eastAsiaTheme="minorEastAsia" w:hAnsi="Times New Roman" w:cs="Times New Roman"/>
          <w:b/>
          <w:rPrChange w:id="1034" w:author="Harsh Vora" w:date="2018-10-06T16:26:00Z">
            <w:rPr>
              <w:rFonts w:ascii="Times New Roman" w:eastAsiaTheme="minorEastAsia" w:hAnsi="Times New Roman" w:cs="Times New Roman"/>
              <w:b/>
            </w:rPr>
          </w:rPrChange>
        </w:rPr>
      </w:pPr>
      <w:r w:rsidRPr="00BC3899">
        <w:rPr>
          <w:rFonts w:ascii="Times New Roman" w:eastAsiaTheme="minorEastAsia" w:hAnsi="Times New Roman" w:cs="Times New Roman"/>
          <w:b/>
          <w:rPrChange w:id="1035" w:author="Harsh Vora" w:date="2018-10-06T16:26:00Z">
            <w:rPr>
              <w:rFonts w:ascii="Times New Roman" w:eastAsiaTheme="minorEastAsia" w:hAnsi="Times New Roman" w:cs="Times New Roman"/>
              <w:b/>
            </w:rPr>
          </w:rPrChange>
        </w:rPr>
        <w:t xml:space="preserve">2.3. Quantification of Stress, Strain and </w:t>
      </w:r>
      <w:r w:rsidR="0014027F" w:rsidRPr="00BC3899">
        <w:rPr>
          <w:rFonts w:ascii="Times New Roman" w:eastAsiaTheme="minorEastAsia" w:hAnsi="Times New Roman" w:cs="Times New Roman"/>
          <w:b/>
          <w:rPrChange w:id="1036" w:author="Harsh Vora" w:date="2018-10-06T16:26:00Z">
            <w:rPr>
              <w:rFonts w:ascii="Times New Roman" w:eastAsiaTheme="minorEastAsia" w:hAnsi="Times New Roman" w:cs="Times New Roman"/>
              <w:b/>
            </w:rPr>
          </w:rPrChange>
        </w:rPr>
        <w:t>Porosity</w:t>
      </w:r>
    </w:p>
    <w:p w14:paraId="027B689F" w14:textId="0B461404" w:rsidR="00102326" w:rsidRPr="00BC3899" w:rsidRDefault="00F8727A" w:rsidP="009F1E29">
      <w:pPr>
        <w:spacing w:line="480" w:lineRule="auto"/>
        <w:rPr>
          <w:rFonts w:ascii="Times New Roman" w:eastAsiaTheme="minorEastAsia" w:hAnsi="Times New Roman" w:cs="Times New Roman"/>
          <w:rPrChange w:id="1037"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1038" w:author="Harsh Vora" w:date="2018-10-06T16:26:00Z">
            <w:rPr>
              <w:rFonts w:ascii="Times New Roman" w:eastAsiaTheme="minorEastAsia" w:hAnsi="Times New Roman" w:cs="Times New Roman"/>
            </w:rPr>
          </w:rPrChange>
        </w:rPr>
        <w:t xml:space="preserve">Sample volume, boundary stresses and particle positions through time are used to calculate bulk scale properties during biaxial experiments. </w:t>
      </w:r>
      <w:r w:rsidR="00102326" w:rsidRPr="00BC3899">
        <w:rPr>
          <w:rFonts w:ascii="Times New Roman" w:eastAsiaTheme="minorEastAsia" w:hAnsi="Times New Roman" w:cs="Times New Roman"/>
          <w:rPrChange w:id="1039" w:author="Harsh Vora" w:date="2018-10-06T16:26:00Z">
            <w:rPr>
              <w:rFonts w:ascii="Times New Roman" w:eastAsiaTheme="minorEastAsia" w:hAnsi="Times New Roman" w:cs="Times New Roman"/>
            </w:rPr>
          </w:rPrChange>
        </w:rPr>
        <w:t xml:space="preserve">The quantification of stress tensors during biaxial experiments </w:t>
      </w:r>
      <w:r w:rsidR="00102326" w:rsidRPr="00BC3899">
        <w:rPr>
          <w:rFonts w:ascii="Times New Roman" w:eastAsiaTheme="minorEastAsia" w:hAnsi="Times New Roman" w:cs="Times New Roman"/>
          <w:rPrChange w:id="1040" w:author="Harsh Vora" w:date="2018-10-06T16:26:00Z">
            <w:rPr>
              <w:rFonts w:ascii="Times New Roman" w:eastAsiaTheme="minorEastAsia" w:hAnsi="Times New Roman" w:cs="Times New Roman"/>
            </w:rPr>
          </w:rPrChange>
        </w:rPr>
        <w:lastRenderedPageBreak/>
        <w:t xml:space="preserve">using RICEBAL are explained in detail by </w:t>
      </w:r>
      <w:r w:rsidR="00102326" w:rsidRPr="00BC3899">
        <w:rPr>
          <w:rFonts w:ascii="Times New Roman" w:eastAsiaTheme="minorEastAsia" w:hAnsi="Times New Roman" w:cs="Times New Roman"/>
          <w:color w:val="7030A0"/>
          <w:rPrChange w:id="1041" w:author="Harsh Vora" w:date="2018-10-06T16:26:00Z">
            <w:rPr>
              <w:rFonts w:ascii="Times New Roman" w:eastAsiaTheme="minorEastAsia" w:hAnsi="Times New Roman" w:cs="Times New Roman"/>
              <w:color w:val="7030A0"/>
            </w:rPr>
          </w:rPrChange>
        </w:rPr>
        <w:t>Morgan, 2015</w:t>
      </w:r>
      <w:r w:rsidR="00102326" w:rsidRPr="00BC3899">
        <w:rPr>
          <w:rFonts w:ascii="Times New Roman" w:eastAsiaTheme="minorEastAsia" w:hAnsi="Times New Roman" w:cs="Times New Roman"/>
          <w:rPrChange w:id="1042" w:author="Harsh Vora" w:date="2018-10-06T16:26:00Z">
            <w:rPr>
              <w:rFonts w:ascii="Times New Roman" w:eastAsiaTheme="minorEastAsia" w:hAnsi="Times New Roman" w:cs="Times New Roman"/>
            </w:rPr>
          </w:rPrChange>
        </w:rPr>
        <w:t xml:space="preserve">. </w:t>
      </w:r>
      <w:r w:rsidR="004F0205" w:rsidRPr="00BC3899">
        <w:rPr>
          <w:rFonts w:ascii="Times New Roman" w:eastAsiaTheme="minorEastAsia" w:hAnsi="Times New Roman" w:cs="Times New Roman"/>
          <w:rPrChange w:id="1043" w:author="Harsh Vora" w:date="2018-10-06T16:26:00Z">
            <w:rPr>
              <w:rFonts w:ascii="Times New Roman" w:eastAsiaTheme="minorEastAsia" w:hAnsi="Times New Roman" w:cs="Times New Roman"/>
            </w:rPr>
          </w:rPrChange>
        </w:rPr>
        <w:t>Membrane and platen boundary stresses correspond to the minimum and maximum principal stress (</w:t>
      </w:r>
      <w:r w:rsidR="004F0205" w:rsidRPr="00BC3899">
        <w:rPr>
          <w:rFonts w:ascii="Times New Roman" w:eastAsiaTheme="minorEastAsia" w:hAnsi="Times New Roman" w:cs="Times New Roman"/>
          <w:i/>
          <w:rPrChange w:id="1044" w:author="Harsh Vora" w:date="2018-10-06T16:26:00Z">
            <w:rPr>
              <w:rFonts w:ascii="Times New Roman" w:eastAsiaTheme="minorEastAsia" w:hAnsi="Times New Roman" w:cs="Times New Roman"/>
              <w:i/>
            </w:rPr>
          </w:rPrChange>
        </w:rPr>
        <w:t>σ</w:t>
      </w:r>
      <w:r w:rsidR="004F0205" w:rsidRPr="00BC3899">
        <w:rPr>
          <w:rFonts w:ascii="Times New Roman" w:eastAsiaTheme="minorEastAsia" w:hAnsi="Times New Roman" w:cs="Times New Roman"/>
          <w:i/>
          <w:vertAlign w:val="subscript"/>
          <w:rPrChange w:id="1045" w:author="Harsh Vora" w:date="2018-10-06T16:26:00Z">
            <w:rPr>
              <w:rFonts w:ascii="Times New Roman" w:eastAsiaTheme="minorEastAsia" w:hAnsi="Times New Roman" w:cs="Times New Roman"/>
              <w:i/>
              <w:vertAlign w:val="subscript"/>
            </w:rPr>
          </w:rPrChange>
        </w:rPr>
        <w:t>3</w:t>
      </w:r>
      <w:r w:rsidR="004F0205" w:rsidRPr="00BC3899">
        <w:rPr>
          <w:rFonts w:ascii="Times New Roman" w:eastAsiaTheme="minorEastAsia" w:hAnsi="Times New Roman" w:cs="Times New Roman"/>
          <w:rPrChange w:id="1046" w:author="Harsh Vora" w:date="2018-10-06T16:26:00Z">
            <w:rPr>
              <w:rFonts w:ascii="Times New Roman" w:eastAsiaTheme="minorEastAsia" w:hAnsi="Times New Roman" w:cs="Times New Roman"/>
            </w:rPr>
          </w:rPrChange>
        </w:rPr>
        <w:t xml:space="preserve"> and </w:t>
      </w:r>
      <w:r w:rsidR="004F0205" w:rsidRPr="00BC3899">
        <w:rPr>
          <w:rFonts w:ascii="Times New Roman" w:eastAsiaTheme="minorEastAsia" w:hAnsi="Times New Roman" w:cs="Times New Roman"/>
          <w:i/>
          <w:rPrChange w:id="1047" w:author="Harsh Vora" w:date="2018-10-06T16:26:00Z">
            <w:rPr>
              <w:rFonts w:ascii="Times New Roman" w:eastAsiaTheme="minorEastAsia" w:hAnsi="Times New Roman" w:cs="Times New Roman"/>
              <w:i/>
            </w:rPr>
          </w:rPrChange>
        </w:rPr>
        <w:t>σ</w:t>
      </w:r>
      <w:r w:rsidR="004F0205" w:rsidRPr="00BC3899">
        <w:rPr>
          <w:rFonts w:ascii="Times New Roman" w:eastAsiaTheme="minorEastAsia" w:hAnsi="Times New Roman" w:cs="Times New Roman"/>
          <w:i/>
          <w:vertAlign w:val="subscript"/>
          <w:rPrChange w:id="1048" w:author="Harsh Vora" w:date="2018-10-06T16:26:00Z">
            <w:rPr>
              <w:rFonts w:ascii="Times New Roman" w:eastAsiaTheme="minorEastAsia" w:hAnsi="Times New Roman" w:cs="Times New Roman"/>
              <w:i/>
              <w:vertAlign w:val="subscript"/>
            </w:rPr>
          </w:rPrChange>
        </w:rPr>
        <w:t>1</w:t>
      </w:r>
      <w:r w:rsidR="004F0205" w:rsidRPr="00BC3899">
        <w:rPr>
          <w:rFonts w:ascii="Times New Roman" w:eastAsiaTheme="minorEastAsia" w:hAnsi="Times New Roman" w:cs="Times New Roman"/>
          <w:rPrChange w:id="1049" w:author="Harsh Vora" w:date="2018-10-06T16:26:00Z">
            <w:rPr>
              <w:rFonts w:ascii="Times New Roman" w:eastAsiaTheme="minorEastAsia" w:hAnsi="Times New Roman" w:cs="Times New Roman"/>
            </w:rPr>
          </w:rPrChange>
        </w:rPr>
        <w:t>). Membrane stresses are maintained constant at a specified confining pressure; the platen stresses are calculated by summing the net forces of the particles at each platen and dividing that sum by the platen area.</w:t>
      </w:r>
      <w:r w:rsidR="001B09C4" w:rsidRPr="00BC3899">
        <w:rPr>
          <w:rFonts w:ascii="Times New Roman" w:eastAsiaTheme="minorEastAsia" w:hAnsi="Times New Roman" w:cs="Times New Roman"/>
          <w:rPrChange w:id="1050" w:author="Harsh Vora" w:date="2018-10-06T16:26:00Z">
            <w:rPr>
              <w:rFonts w:ascii="Times New Roman" w:eastAsiaTheme="minorEastAsia" w:hAnsi="Times New Roman" w:cs="Times New Roman"/>
            </w:rPr>
          </w:rPrChange>
        </w:rPr>
        <w:t xml:space="preserve"> </w:t>
      </w:r>
      <w:r w:rsidR="006B60B4" w:rsidRPr="00BC3899">
        <w:rPr>
          <w:rFonts w:ascii="Times New Roman" w:eastAsiaTheme="minorEastAsia" w:hAnsi="Times New Roman" w:cs="Times New Roman"/>
          <w:rPrChange w:id="1051" w:author="Harsh Vora" w:date="2018-10-06T16:26:00Z">
            <w:rPr>
              <w:rFonts w:ascii="Times New Roman" w:eastAsiaTheme="minorEastAsia" w:hAnsi="Times New Roman" w:cs="Times New Roman"/>
            </w:rPr>
          </w:rPrChange>
        </w:rPr>
        <w:t xml:space="preserve">Stress associated with bond breakage is recorded by dividing </w:t>
      </w:r>
      <w:r w:rsidR="00A42918" w:rsidRPr="00BC3899">
        <w:rPr>
          <w:rFonts w:ascii="Times New Roman" w:eastAsiaTheme="minorEastAsia" w:hAnsi="Times New Roman" w:cs="Times New Roman"/>
          <w:rPrChange w:id="1052" w:author="Harsh Vora" w:date="2018-10-06T16:26:00Z">
            <w:rPr>
              <w:rFonts w:ascii="Times New Roman" w:eastAsiaTheme="minorEastAsia" w:hAnsi="Times New Roman" w:cs="Times New Roman"/>
            </w:rPr>
          </w:rPrChange>
        </w:rPr>
        <w:t xml:space="preserve">force </w:t>
      </w:r>
      <w:r w:rsidR="006B60B4" w:rsidRPr="00BC3899">
        <w:rPr>
          <w:rFonts w:ascii="Times New Roman" w:eastAsiaTheme="minorEastAsia" w:hAnsi="Times New Roman" w:cs="Times New Roman"/>
          <w:rPrChange w:id="1053" w:author="Harsh Vora" w:date="2018-10-06T16:26:00Z">
            <w:rPr>
              <w:rFonts w:ascii="Times New Roman" w:eastAsiaTheme="minorEastAsia" w:hAnsi="Times New Roman" w:cs="Times New Roman"/>
            </w:rPr>
          </w:rPrChange>
        </w:rPr>
        <w:t xml:space="preserve">at failure </w:t>
      </w:r>
      <w:r w:rsidR="00A42918" w:rsidRPr="00BC3899">
        <w:rPr>
          <w:rFonts w:ascii="Times New Roman" w:eastAsiaTheme="minorEastAsia" w:hAnsi="Times New Roman" w:cs="Times New Roman"/>
          <w:rPrChange w:id="1054" w:author="Harsh Vora" w:date="2018-10-06T16:26:00Z">
            <w:rPr>
              <w:rFonts w:ascii="Times New Roman" w:eastAsiaTheme="minorEastAsia" w:hAnsi="Times New Roman" w:cs="Times New Roman"/>
            </w:rPr>
          </w:rPrChange>
        </w:rPr>
        <w:t>(f</w:t>
      </w:r>
      <w:r w:rsidR="00A42918" w:rsidRPr="00BC3899">
        <w:rPr>
          <w:rFonts w:ascii="Times New Roman" w:eastAsiaTheme="minorEastAsia" w:hAnsi="Times New Roman" w:cs="Times New Roman"/>
          <w:vertAlign w:val="subscript"/>
          <w:rPrChange w:id="1055" w:author="Harsh Vora" w:date="2018-10-06T16:26:00Z">
            <w:rPr>
              <w:rFonts w:ascii="Times New Roman" w:eastAsiaTheme="minorEastAsia" w:hAnsi="Times New Roman" w:cs="Times New Roman"/>
              <w:vertAlign w:val="subscript"/>
            </w:rPr>
          </w:rPrChange>
        </w:rPr>
        <w:t>s</w:t>
      </w:r>
      <w:r w:rsidR="00A42918" w:rsidRPr="00BC3899">
        <w:rPr>
          <w:rFonts w:ascii="Times New Roman" w:eastAsiaTheme="minorEastAsia" w:hAnsi="Times New Roman" w:cs="Times New Roman"/>
          <w:rPrChange w:id="1056" w:author="Harsh Vora" w:date="2018-10-06T16:26:00Z">
            <w:rPr>
              <w:rFonts w:ascii="Times New Roman" w:eastAsiaTheme="minorEastAsia" w:hAnsi="Times New Roman" w:cs="Times New Roman"/>
            </w:rPr>
          </w:rPrChange>
        </w:rPr>
        <w:t xml:space="preserve"> or f</w:t>
      </w:r>
      <w:r w:rsidR="00A42918" w:rsidRPr="00BC3899">
        <w:rPr>
          <w:rFonts w:ascii="Times New Roman" w:eastAsiaTheme="minorEastAsia" w:hAnsi="Times New Roman" w:cs="Times New Roman"/>
          <w:vertAlign w:val="subscript"/>
          <w:rPrChange w:id="1057" w:author="Harsh Vora" w:date="2018-10-06T16:26:00Z">
            <w:rPr>
              <w:rFonts w:ascii="Times New Roman" w:eastAsiaTheme="minorEastAsia" w:hAnsi="Times New Roman" w:cs="Times New Roman"/>
              <w:vertAlign w:val="subscript"/>
            </w:rPr>
          </w:rPrChange>
        </w:rPr>
        <w:t>n</w:t>
      </w:r>
      <w:r w:rsidR="00A42918" w:rsidRPr="00BC3899">
        <w:rPr>
          <w:rFonts w:ascii="Times New Roman" w:eastAsiaTheme="minorEastAsia" w:hAnsi="Times New Roman" w:cs="Times New Roman"/>
          <w:rPrChange w:id="1058" w:author="Harsh Vora" w:date="2018-10-06T16:26:00Z">
            <w:rPr>
              <w:rFonts w:ascii="Times New Roman" w:eastAsiaTheme="minorEastAsia" w:hAnsi="Times New Roman" w:cs="Times New Roman"/>
            </w:rPr>
          </w:rPrChange>
        </w:rPr>
        <w:t>) by</w:t>
      </w:r>
      <w:r w:rsidR="006B60B4" w:rsidRPr="00BC3899">
        <w:rPr>
          <w:rFonts w:ascii="Times New Roman" w:eastAsiaTheme="minorEastAsia" w:hAnsi="Times New Roman" w:cs="Times New Roman"/>
          <w:rPrChange w:id="1059" w:author="Harsh Vora" w:date="2018-10-06T16:26:00Z">
            <w:rPr>
              <w:rFonts w:ascii="Times New Roman" w:eastAsiaTheme="minorEastAsia" w:hAnsi="Times New Roman" w:cs="Times New Roman"/>
            </w:rPr>
          </w:rPrChange>
        </w:rPr>
        <w:t xml:space="preserve"> the area of the bond, which is equal to the area of the smallest particle in </w:t>
      </w:r>
      <w:del w:id="1060" w:author="Juli Morgan" w:date="2018-10-01T15:44:00Z">
        <w:r w:rsidR="006B60B4" w:rsidRPr="00BC3899" w:rsidDel="00D315EF">
          <w:rPr>
            <w:rFonts w:ascii="Times New Roman" w:eastAsiaTheme="minorEastAsia" w:hAnsi="Times New Roman" w:cs="Times New Roman"/>
            <w:rPrChange w:id="1061" w:author="Harsh Vora" w:date="2018-10-06T16:26:00Z">
              <w:rPr>
                <w:rFonts w:ascii="Times New Roman" w:eastAsiaTheme="minorEastAsia" w:hAnsi="Times New Roman" w:cs="Times New Roman"/>
              </w:rPr>
            </w:rPrChange>
          </w:rPr>
          <w:delText>the domain</w:delText>
        </w:r>
      </w:del>
      <w:ins w:id="1062" w:author="Juli Morgan" w:date="2018-10-01T15:44:00Z">
        <w:r w:rsidR="00D315EF" w:rsidRPr="00BC3899">
          <w:rPr>
            <w:rFonts w:ascii="Times New Roman" w:eastAsiaTheme="minorEastAsia" w:hAnsi="Times New Roman" w:cs="Times New Roman"/>
            <w:rPrChange w:id="1063" w:author="Harsh Vora" w:date="2018-10-06T16:26:00Z">
              <w:rPr>
                <w:rFonts w:ascii="Times New Roman" w:eastAsiaTheme="minorEastAsia" w:hAnsi="Times New Roman" w:cs="Times New Roman"/>
              </w:rPr>
            </w:rPrChange>
          </w:rPr>
          <w:t>contact</w:t>
        </w:r>
      </w:ins>
      <w:r w:rsidR="006B60B4" w:rsidRPr="00BC3899">
        <w:rPr>
          <w:rFonts w:ascii="Times New Roman" w:eastAsiaTheme="minorEastAsia" w:hAnsi="Times New Roman" w:cs="Times New Roman"/>
          <w:rPrChange w:id="1064" w:author="Harsh Vora" w:date="2018-10-06T16:26:00Z">
            <w:rPr>
              <w:rFonts w:ascii="Times New Roman" w:eastAsiaTheme="minorEastAsia" w:hAnsi="Times New Roman" w:cs="Times New Roman"/>
            </w:rPr>
          </w:rPrChange>
        </w:rPr>
        <w:t xml:space="preserve">. </w:t>
      </w:r>
      <w:r w:rsidR="004F0205" w:rsidRPr="00BC3899">
        <w:rPr>
          <w:rFonts w:ascii="Times New Roman" w:eastAsiaTheme="minorEastAsia" w:hAnsi="Times New Roman" w:cs="Times New Roman"/>
          <w:rPrChange w:id="1065" w:author="Harsh Vora" w:date="2018-10-06T16:26:00Z">
            <w:rPr>
              <w:rFonts w:ascii="Times New Roman" w:eastAsiaTheme="minorEastAsia" w:hAnsi="Times New Roman" w:cs="Times New Roman"/>
            </w:rPr>
          </w:rPrChange>
        </w:rPr>
        <w:t>The displacement of the platens is used to calculate axial strain (</w:t>
      </w:r>
      <w:r w:rsidR="004F0205" w:rsidRPr="00BC3899">
        <w:rPr>
          <w:rFonts w:ascii="Times New Roman" w:eastAsiaTheme="minorEastAsia" w:hAnsi="Times New Roman" w:cs="Times New Roman"/>
          <w:i/>
          <w:rPrChange w:id="1066" w:author="Harsh Vora" w:date="2018-10-06T16:26:00Z">
            <w:rPr>
              <w:rFonts w:ascii="Times New Roman" w:eastAsiaTheme="minorEastAsia" w:hAnsi="Times New Roman" w:cs="Times New Roman"/>
              <w:i/>
            </w:rPr>
          </w:rPrChange>
        </w:rPr>
        <w:t>ε</w:t>
      </w:r>
      <w:r w:rsidR="004F0205" w:rsidRPr="00BC3899">
        <w:rPr>
          <w:rFonts w:ascii="Times New Roman" w:eastAsiaTheme="minorEastAsia" w:hAnsi="Times New Roman" w:cs="Times New Roman"/>
          <w:i/>
          <w:vertAlign w:val="subscript"/>
          <w:rPrChange w:id="1067" w:author="Harsh Vora" w:date="2018-10-06T16:26:00Z">
            <w:rPr>
              <w:rFonts w:ascii="Times New Roman" w:eastAsiaTheme="minorEastAsia" w:hAnsi="Times New Roman" w:cs="Times New Roman"/>
              <w:i/>
              <w:vertAlign w:val="subscript"/>
            </w:rPr>
          </w:rPrChange>
        </w:rPr>
        <w:t>a</w:t>
      </w:r>
      <w:r w:rsidR="004F0205" w:rsidRPr="00BC3899">
        <w:rPr>
          <w:rFonts w:ascii="Times New Roman" w:eastAsiaTheme="minorEastAsia" w:hAnsi="Times New Roman" w:cs="Times New Roman"/>
          <w:rPrChange w:id="1068" w:author="Harsh Vora" w:date="2018-10-06T16:26:00Z">
            <w:rPr>
              <w:rFonts w:ascii="Times New Roman" w:eastAsiaTheme="minorEastAsia" w:hAnsi="Times New Roman" w:cs="Times New Roman"/>
            </w:rPr>
          </w:rPrChange>
        </w:rPr>
        <w:t xml:space="preserve">). </w:t>
      </w:r>
    </w:p>
    <w:p w14:paraId="6B7971C9" w14:textId="29727806" w:rsidR="004F0205" w:rsidRPr="00BC3899" w:rsidRDefault="001B09C4" w:rsidP="009F1E29">
      <w:pPr>
        <w:spacing w:line="480" w:lineRule="auto"/>
        <w:rPr>
          <w:rFonts w:ascii="Times New Roman" w:eastAsiaTheme="minorEastAsia" w:hAnsi="Times New Roman" w:cs="Times New Roman"/>
          <w:rPrChange w:id="1069" w:author="Harsh Vora" w:date="2018-10-06T16:26:00Z">
            <w:rPr>
              <w:rFonts w:ascii="Times New Roman" w:eastAsiaTheme="minorEastAsia" w:hAnsi="Times New Roman" w:cs="Times New Roman"/>
            </w:rPr>
          </w:rPrChange>
        </w:rPr>
      </w:pPr>
      <w:r w:rsidRPr="00BC3899">
        <w:rPr>
          <w:rFonts w:ascii="Times New Roman" w:eastAsiaTheme="minorEastAsia" w:hAnsi="Times New Roman" w:cs="Times New Roman"/>
          <w:rPrChange w:id="1070" w:author="Harsh Vora" w:date="2018-10-06T16:26:00Z">
            <w:rPr>
              <w:rFonts w:ascii="Times New Roman" w:eastAsiaTheme="minorEastAsia" w:hAnsi="Times New Roman" w:cs="Times New Roman"/>
            </w:rPr>
          </w:rPrChange>
        </w:rPr>
        <w:t xml:space="preserve">The quantification of bulk porosity during biaxial experiments using RICEBAL are explained in detail by </w:t>
      </w:r>
      <w:r w:rsidRPr="00BC3899">
        <w:rPr>
          <w:rFonts w:ascii="Times New Roman" w:eastAsiaTheme="minorEastAsia" w:hAnsi="Times New Roman" w:cs="Times New Roman"/>
          <w:color w:val="7030A0"/>
          <w:rPrChange w:id="1071" w:author="Harsh Vora" w:date="2018-10-06T16:26:00Z">
            <w:rPr>
              <w:rFonts w:ascii="Times New Roman" w:eastAsiaTheme="minorEastAsia" w:hAnsi="Times New Roman" w:cs="Times New Roman"/>
              <w:color w:val="7030A0"/>
            </w:rPr>
          </w:rPrChange>
        </w:rPr>
        <w:t>Longjohn et al., 2018</w:t>
      </w:r>
      <w:r w:rsidRPr="00BC3899">
        <w:rPr>
          <w:rFonts w:ascii="Times New Roman" w:eastAsiaTheme="minorEastAsia" w:hAnsi="Times New Roman" w:cs="Times New Roman"/>
          <w:rPrChange w:id="1072" w:author="Harsh Vora" w:date="2018-10-06T16:26:00Z">
            <w:rPr>
              <w:rFonts w:ascii="Times New Roman" w:eastAsiaTheme="minorEastAsia" w:hAnsi="Times New Roman" w:cs="Times New Roman"/>
            </w:rPr>
          </w:rPrChange>
        </w:rPr>
        <w:t xml:space="preserve">. </w:t>
      </w:r>
      <w:r w:rsidR="004F0205" w:rsidRPr="00BC3899">
        <w:rPr>
          <w:rFonts w:ascii="Times New Roman" w:eastAsiaTheme="minorEastAsia" w:hAnsi="Times New Roman" w:cs="Times New Roman"/>
          <w:rPrChange w:id="1073" w:author="Harsh Vora" w:date="2018-10-06T16:26:00Z">
            <w:rPr>
              <w:rFonts w:ascii="Times New Roman" w:eastAsiaTheme="minorEastAsia" w:hAnsi="Times New Roman" w:cs="Times New Roman"/>
            </w:rPr>
          </w:rPrChange>
        </w:rPr>
        <w:t>Bulk porosity (</w:t>
      </w:r>
      <w:r w:rsidR="004F0205" w:rsidRPr="00BC3899">
        <w:rPr>
          <w:rFonts w:ascii="Times New Roman" w:eastAsiaTheme="minorEastAsia" w:hAnsi="Times New Roman" w:cs="Times New Roman"/>
          <w:i/>
          <w:rPrChange w:id="1074" w:author="Harsh Vora" w:date="2018-10-06T16:26:00Z">
            <w:rPr>
              <w:rFonts w:ascii="Times New Roman" w:eastAsiaTheme="minorEastAsia" w:hAnsi="Times New Roman" w:cs="Times New Roman"/>
              <w:i/>
            </w:rPr>
          </w:rPrChange>
        </w:rPr>
        <w:sym w:font="Symbol" w:char="F066"/>
      </w:r>
      <w:r w:rsidR="004F0205" w:rsidRPr="00BC3899">
        <w:rPr>
          <w:rFonts w:ascii="Times New Roman" w:eastAsiaTheme="minorEastAsia" w:hAnsi="Times New Roman" w:cs="Times New Roman"/>
          <w:rPrChange w:id="1075" w:author="Harsh Vora" w:date="2018-10-06T16:26:00Z">
            <w:rPr>
              <w:rFonts w:ascii="Times New Roman" w:eastAsiaTheme="minorEastAsia" w:hAnsi="Times New Roman" w:cs="Times New Roman"/>
            </w:rPr>
          </w:rPrChange>
        </w:rPr>
        <w:t xml:space="preserve">) is calculated using total volume </w:t>
      </w:r>
      <w:r w:rsidR="00F8727A" w:rsidRPr="00BC3899">
        <w:rPr>
          <w:rFonts w:ascii="Times New Roman" w:eastAsiaTheme="minorEastAsia" w:hAnsi="Times New Roman" w:cs="Times New Roman"/>
          <w:rPrChange w:id="1076" w:author="Harsh Vora" w:date="2018-10-06T16:26:00Z">
            <w:rPr>
              <w:rFonts w:ascii="Times New Roman" w:eastAsiaTheme="minorEastAsia" w:hAnsi="Times New Roman" w:cs="Times New Roman"/>
            </w:rPr>
          </w:rPrChange>
        </w:rPr>
        <w:t xml:space="preserve">within the membranes </w:t>
      </w:r>
      <w:r w:rsidR="004F0205" w:rsidRPr="00BC3899">
        <w:rPr>
          <w:rFonts w:ascii="Times New Roman" w:eastAsiaTheme="minorEastAsia" w:hAnsi="Times New Roman" w:cs="Times New Roman"/>
          <w:rPrChange w:id="1077" w:author="Harsh Vora" w:date="2018-10-06T16:26:00Z">
            <w:rPr>
              <w:rFonts w:ascii="Times New Roman" w:eastAsiaTheme="minorEastAsia" w:hAnsi="Times New Roman" w:cs="Times New Roman"/>
            </w:rPr>
          </w:rPrChange>
        </w:rPr>
        <w:t>and total volume of all the spheres within the sample as:</w:t>
      </w:r>
    </w:p>
    <w:p w14:paraId="2B1C3532" w14:textId="69535BE9" w:rsidR="004F0205" w:rsidRPr="00BC3899" w:rsidRDefault="004F0205" w:rsidP="009F1E29">
      <w:pPr>
        <w:spacing w:line="480" w:lineRule="auto"/>
        <w:rPr>
          <w:rFonts w:ascii="Times New Roman" w:eastAsiaTheme="minorEastAsia" w:hAnsi="Times New Roman" w:cs="Times New Roman"/>
          <w:rPrChange w:id="1078" w:author="Harsh Vora" w:date="2018-10-06T16:26:00Z">
            <w:rPr>
              <w:rFonts w:ascii="Times New Roman" w:eastAsiaTheme="minorEastAsia" w:hAnsi="Times New Roman" w:cs="Times New Roman"/>
            </w:rPr>
          </w:rPrChange>
        </w:rPr>
      </w:pPr>
      <m:oMath>
        <m:r>
          <w:rPr>
            <w:rFonts w:ascii="Cambria Math" w:eastAsiaTheme="minorEastAsia" w:hAnsi="Cambria Math" w:cs="Times New Roman"/>
            <w:rPrChange w:id="1079" w:author="Harsh Vora" w:date="2018-10-06T16:26:00Z">
              <w:rPr>
                <w:rFonts w:ascii="Cambria Math" w:eastAsiaTheme="minorEastAsia" w:hAnsi="Cambria Math" w:cs="Times New Roman"/>
              </w:rPr>
            </w:rPrChange>
          </w:rPr>
          <m:t>∅ (%)=100%-Particle Abundance (%)</m:t>
        </m:r>
      </m:oMath>
      <w:r w:rsidR="00E3736C" w:rsidRPr="00BC3899">
        <w:rPr>
          <w:rFonts w:ascii="Times New Roman" w:eastAsiaTheme="minorEastAsia" w:hAnsi="Times New Roman" w:cs="Times New Roman"/>
          <w:rPrChange w:id="1080" w:author="Harsh Vora" w:date="2018-10-06T16:26:00Z">
            <w:rPr>
              <w:rFonts w:ascii="Times New Roman" w:eastAsiaTheme="minorEastAsia" w:hAnsi="Times New Roman" w:cs="Times New Roman"/>
            </w:rPr>
          </w:rPrChange>
        </w:rPr>
        <w:tab/>
      </w:r>
      <w:r w:rsidR="00E3736C" w:rsidRPr="00BC3899">
        <w:rPr>
          <w:rFonts w:ascii="Times New Roman" w:eastAsiaTheme="minorEastAsia" w:hAnsi="Times New Roman" w:cs="Times New Roman"/>
          <w:rPrChange w:id="1081" w:author="Harsh Vora" w:date="2018-10-06T16:26:00Z">
            <w:rPr>
              <w:rFonts w:ascii="Times New Roman" w:eastAsiaTheme="minorEastAsia" w:hAnsi="Times New Roman" w:cs="Times New Roman"/>
            </w:rPr>
          </w:rPrChange>
        </w:rPr>
        <w:tab/>
      </w:r>
      <w:r w:rsidR="00E3736C" w:rsidRPr="00BC3899">
        <w:rPr>
          <w:rFonts w:ascii="Times New Roman" w:eastAsiaTheme="minorEastAsia" w:hAnsi="Times New Roman" w:cs="Times New Roman"/>
          <w:rPrChange w:id="1082" w:author="Harsh Vora" w:date="2018-10-06T16:26:00Z">
            <w:rPr>
              <w:rFonts w:ascii="Times New Roman" w:eastAsiaTheme="minorEastAsia" w:hAnsi="Times New Roman" w:cs="Times New Roman"/>
            </w:rPr>
          </w:rPrChange>
        </w:rPr>
        <w:tab/>
      </w:r>
      <w:r w:rsidR="00E3736C" w:rsidRPr="00BC3899">
        <w:rPr>
          <w:rFonts w:ascii="Times New Roman" w:eastAsiaTheme="minorEastAsia" w:hAnsi="Times New Roman" w:cs="Times New Roman"/>
          <w:rPrChange w:id="1083" w:author="Harsh Vora" w:date="2018-10-06T16:26:00Z">
            <w:rPr>
              <w:rFonts w:ascii="Times New Roman" w:eastAsiaTheme="minorEastAsia" w:hAnsi="Times New Roman" w:cs="Times New Roman"/>
            </w:rPr>
          </w:rPrChange>
        </w:rPr>
        <w:tab/>
      </w:r>
      <w:r w:rsidR="00E3736C" w:rsidRPr="00BC3899">
        <w:rPr>
          <w:rFonts w:ascii="Times New Roman" w:eastAsiaTheme="minorEastAsia" w:hAnsi="Times New Roman" w:cs="Times New Roman"/>
          <w:rPrChange w:id="1084" w:author="Harsh Vora" w:date="2018-10-06T16:26:00Z">
            <w:rPr>
              <w:rFonts w:ascii="Times New Roman" w:eastAsiaTheme="minorEastAsia" w:hAnsi="Times New Roman" w:cs="Times New Roman"/>
            </w:rPr>
          </w:rPrChange>
        </w:rPr>
        <w:tab/>
      </w:r>
      <w:r w:rsidRPr="00BC3899">
        <w:rPr>
          <w:rFonts w:ascii="Times New Roman" w:eastAsiaTheme="minorEastAsia" w:hAnsi="Times New Roman" w:cs="Times New Roman"/>
          <w:rPrChange w:id="1085" w:author="Harsh Vora" w:date="2018-10-06T16:26:00Z">
            <w:rPr>
              <w:rFonts w:ascii="Times New Roman" w:eastAsiaTheme="minorEastAsia" w:hAnsi="Times New Roman" w:cs="Times New Roman"/>
            </w:rPr>
          </w:rPrChange>
        </w:rPr>
        <w:t xml:space="preserve">(Eq. </w:t>
      </w:r>
      <w:r w:rsidR="00E3736C" w:rsidRPr="00BC3899">
        <w:rPr>
          <w:rFonts w:ascii="Times New Roman" w:eastAsiaTheme="minorEastAsia" w:hAnsi="Times New Roman" w:cs="Times New Roman"/>
          <w:rPrChange w:id="1086" w:author="Harsh Vora" w:date="2018-10-06T16:26:00Z">
            <w:rPr>
              <w:rFonts w:ascii="Times New Roman" w:eastAsiaTheme="minorEastAsia" w:hAnsi="Times New Roman" w:cs="Times New Roman"/>
            </w:rPr>
          </w:rPrChange>
        </w:rPr>
        <w:t>15</w:t>
      </w:r>
      <w:r w:rsidRPr="00BC3899">
        <w:rPr>
          <w:rFonts w:ascii="Times New Roman" w:eastAsiaTheme="minorEastAsia" w:hAnsi="Times New Roman" w:cs="Times New Roman"/>
          <w:rPrChange w:id="1087" w:author="Harsh Vora" w:date="2018-10-06T16:26:00Z">
            <w:rPr>
              <w:rFonts w:ascii="Times New Roman" w:eastAsiaTheme="minorEastAsia" w:hAnsi="Times New Roman" w:cs="Times New Roman"/>
            </w:rPr>
          </w:rPrChange>
        </w:rPr>
        <w:t>)</w:t>
      </w:r>
    </w:p>
    <w:p w14:paraId="3DF9F055" w14:textId="26E05789" w:rsidR="002177E3" w:rsidRPr="00BC3899" w:rsidRDefault="002177E3" w:rsidP="00E92D21">
      <w:pPr>
        <w:pStyle w:val="ListParagraph"/>
        <w:numPr>
          <w:ilvl w:val="0"/>
          <w:numId w:val="1"/>
        </w:numPr>
        <w:spacing w:line="480" w:lineRule="auto"/>
        <w:rPr>
          <w:rFonts w:ascii="Times New Roman" w:eastAsiaTheme="minorEastAsia" w:hAnsi="Times New Roman" w:cs="Times New Roman"/>
          <w:b/>
          <w:rPrChange w:id="1088" w:author="Harsh Vora" w:date="2018-10-06T16:26:00Z">
            <w:rPr>
              <w:rFonts w:ascii="Times New Roman" w:eastAsiaTheme="minorEastAsia" w:hAnsi="Times New Roman" w:cs="Times New Roman"/>
              <w:b/>
            </w:rPr>
          </w:rPrChange>
        </w:rPr>
      </w:pPr>
      <w:r w:rsidRPr="00BC3899">
        <w:rPr>
          <w:rFonts w:ascii="Times New Roman" w:eastAsiaTheme="minorEastAsia" w:hAnsi="Times New Roman" w:cs="Times New Roman"/>
          <w:b/>
          <w:rPrChange w:id="1089" w:author="Harsh Vora" w:date="2018-10-06T16:26:00Z">
            <w:rPr>
              <w:rFonts w:ascii="Times New Roman" w:eastAsiaTheme="minorEastAsia" w:hAnsi="Times New Roman" w:cs="Times New Roman"/>
              <w:b/>
            </w:rPr>
          </w:rPrChange>
        </w:rPr>
        <w:t xml:space="preserve">Methods </w:t>
      </w:r>
    </w:p>
    <w:p w14:paraId="00805534" w14:textId="65FDE0D9" w:rsidR="00082E00" w:rsidRPr="00BC3899" w:rsidRDefault="00CD7AFA" w:rsidP="00B91213">
      <w:pPr>
        <w:spacing w:line="480" w:lineRule="auto"/>
        <w:rPr>
          <w:rFonts w:ascii="Times New Roman" w:hAnsi="Times New Roman" w:cs="Times New Roman"/>
          <w:rPrChange w:id="1090" w:author="Harsh Vora" w:date="2018-10-06T16:26:00Z">
            <w:rPr>
              <w:rFonts w:ascii="Times New Roman" w:hAnsi="Times New Roman" w:cs="Times New Roman"/>
            </w:rPr>
          </w:rPrChange>
        </w:rPr>
      </w:pPr>
      <w:r w:rsidRPr="00BC3899">
        <w:rPr>
          <w:rFonts w:ascii="Times New Roman" w:hAnsi="Times New Roman" w:cs="Times New Roman"/>
          <w:rPrChange w:id="1091" w:author="Harsh Vora" w:date="2018-10-06T16:26:00Z">
            <w:rPr>
              <w:rFonts w:ascii="Times New Roman" w:hAnsi="Times New Roman" w:cs="Times New Roman"/>
            </w:rPr>
          </w:rPrChange>
        </w:rPr>
        <w:t>In this study, we develop numerical analogs for Berea Sandstone and Lac du Bonnet Granite</w:t>
      </w:r>
      <w:r w:rsidR="00802F00" w:rsidRPr="00BC3899">
        <w:rPr>
          <w:rFonts w:ascii="Times New Roman" w:hAnsi="Times New Roman" w:cs="Times New Roman"/>
          <w:rPrChange w:id="1092" w:author="Harsh Vora" w:date="2018-10-06T16:26:00Z">
            <w:rPr>
              <w:rFonts w:ascii="Times New Roman" w:hAnsi="Times New Roman" w:cs="Times New Roman"/>
            </w:rPr>
          </w:rPrChange>
        </w:rPr>
        <w:t xml:space="preserve">, representing two widely studied rock types ranging from weaker non-crystalline rocks to strong crystalline rock. </w:t>
      </w:r>
      <w:r w:rsidR="00082E00" w:rsidRPr="00BC3899">
        <w:rPr>
          <w:rFonts w:ascii="Times New Roman" w:hAnsi="Times New Roman" w:cs="Times New Roman"/>
          <w:rPrChange w:id="1093" w:author="Harsh Vora" w:date="2018-10-06T16:26:00Z">
            <w:rPr>
              <w:rFonts w:ascii="Times New Roman" w:hAnsi="Times New Roman" w:cs="Times New Roman"/>
            </w:rPr>
          </w:rPrChange>
        </w:rPr>
        <w:t xml:space="preserve">We </w:t>
      </w:r>
      <w:r w:rsidRPr="00BC3899">
        <w:rPr>
          <w:rFonts w:ascii="Times New Roman" w:hAnsi="Times New Roman" w:cs="Times New Roman"/>
          <w:rPrChange w:id="1094" w:author="Harsh Vora" w:date="2018-10-06T16:26:00Z">
            <w:rPr>
              <w:rFonts w:ascii="Times New Roman" w:hAnsi="Times New Roman" w:cs="Times New Roman"/>
            </w:rPr>
          </w:rPrChange>
        </w:rPr>
        <w:t xml:space="preserve">simulate biaxial experiments for both rock types </w:t>
      </w:r>
      <w:r w:rsidR="00ED5861" w:rsidRPr="00BC3899">
        <w:rPr>
          <w:rFonts w:ascii="Times New Roman" w:hAnsi="Times New Roman" w:cs="Times New Roman"/>
          <w:rPrChange w:id="1095" w:author="Harsh Vora" w:date="2018-10-06T16:26:00Z">
            <w:rPr>
              <w:rFonts w:ascii="Times New Roman" w:hAnsi="Times New Roman" w:cs="Times New Roman"/>
            </w:rPr>
          </w:rPrChange>
        </w:rPr>
        <w:t xml:space="preserve">to </w:t>
      </w:r>
      <w:r w:rsidR="0014027F" w:rsidRPr="00BC3899">
        <w:rPr>
          <w:rFonts w:ascii="Times New Roman" w:hAnsi="Times New Roman" w:cs="Times New Roman"/>
          <w:rPrChange w:id="1096" w:author="Harsh Vora" w:date="2018-10-06T16:26:00Z">
            <w:rPr>
              <w:rFonts w:ascii="Times New Roman" w:hAnsi="Times New Roman" w:cs="Times New Roman"/>
            </w:rPr>
          </w:rPrChange>
        </w:rPr>
        <w:t xml:space="preserve">calibrate bulk behavior of numerical samples </w:t>
      </w:r>
      <w:r w:rsidR="00756B43" w:rsidRPr="00BC3899">
        <w:rPr>
          <w:rFonts w:ascii="Times New Roman" w:hAnsi="Times New Roman" w:cs="Times New Roman"/>
          <w:rPrChange w:id="1097" w:author="Harsh Vora" w:date="2018-10-06T16:26:00Z">
            <w:rPr>
              <w:rFonts w:ascii="Times New Roman" w:hAnsi="Times New Roman" w:cs="Times New Roman"/>
            </w:rPr>
          </w:rPrChange>
        </w:rPr>
        <w:t xml:space="preserve">to experimental datasets </w:t>
      </w:r>
      <w:r w:rsidR="0014027F" w:rsidRPr="00BC3899">
        <w:rPr>
          <w:rFonts w:ascii="Times New Roman" w:hAnsi="Times New Roman" w:cs="Times New Roman"/>
          <w:rPrChange w:id="1098" w:author="Harsh Vora" w:date="2018-10-06T16:26:00Z">
            <w:rPr>
              <w:rFonts w:ascii="Times New Roman" w:hAnsi="Times New Roman" w:cs="Times New Roman"/>
            </w:rPr>
          </w:rPrChange>
        </w:rPr>
        <w:t xml:space="preserve">under confined and unconfined conditions. </w:t>
      </w:r>
      <w:r w:rsidRPr="00BC3899">
        <w:rPr>
          <w:rFonts w:ascii="Times New Roman" w:hAnsi="Times New Roman" w:cs="Times New Roman"/>
          <w:rPrChange w:id="1099" w:author="Harsh Vora" w:date="2018-10-06T16:26:00Z">
            <w:rPr>
              <w:rFonts w:ascii="Times New Roman" w:hAnsi="Times New Roman" w:cs="Times New Roman"/>
            </w:rPr>
          </w:rPrChange>
        </w:rPr>
        <w:t xml:space="preserve">  </w:t>
      </w:r>
    </w:p>
    <w:p w14:paraId="7E16D553" w14:textId="77777777" w:rsidR="00E26F0B" w:rsidRPr="00BC3899" w:rsidRDefault="00477236" w:rsidP="00E837CE">
      <w:pPr>
        <w:pStyle w:val="ListParagraph"/>
        <w:numPr>
          <w:ilvl w:val="1"/>
          <w:numId w:val="1"/>
        </w:numPr>
        <w:spacing w:line="480" w:lineRule="auto"/>
        <w:rPr>
          <w:rFonts w:ascii="Times New Roman" w:hAnsi="Times New Roman" w:cs="Times New Roman"/>
          <w:b/>
          <w:rPrChange w:id="1100" w:author="Harsh Vora" w:date="2018-10-06T16:26:00Z">
            <w:rPr>
              <w:rFonts w:ascii="Times New Roman" w:hAnsi="Times New Roman" w:cs="Times New Roman"/>
              <w:b/>
            </w:rPr>
          </w:rPrChange>
        </w:rPr>
      </w:pPr>
      <w:commentRangeStart w:id="1101"/>
      <w:r w:rsidRPr="00BC3899">
        <w:rPr>
          <w:rFonts w:ascii="Times New Roman" w:hAnsi="Times New Roman" w:cs="Times New Roman"/>
          <w:b/>
          <w:rPrChange w:id="1102" w:author="Harsh Vora" w:date="2018-10-06T16:26:00Z">
            <w:rPr>
              <w:rFonts w:ascii="Times New Roman" w:hAnsi="Times New Roman" w:cs="Times New Roman"/>
              <w:b/>
            </w:rPr>
          </w:rPrChange>
        </w:rPr>
        <w:t>Biaxial Experiments using the Discrete Element Method</w:t>
      </w:r>
      <w:commentRangeEnd w:id="1101"/>
      <w:r w:rsidR="00AA23F7" w:rsidRPr="00BC3899">
        <w:rPr>
          <w:rStyle w:val="CommentReference"/>
          <w:rFonts w:ascii="Times New Roman" w:hAnsi="Times New Roman" w:cs="Times New Roman"/>
          <w:rPrChange w:id="1103" w:author="Harsh Vora" w:date="2018-10-06T16:26:00Z">
            <w:rPr>
              <w:rStyle w:val="CommentReference"/>
            </w:rPr>
          </w:rPrChange>
        </w:rPr>
        <w:commentReference w:id="1101"/>
      </w:r>
      <w:r w:rsidRPr="00BC3899">
        <w:rPr>
          <w:rFonts w:ascii="Times New Roman" w:hAnsi="Times New Roman" w:cs="Times New Roman"/>
          <w:b/>
          <w:rPrChange w:id="1104" w:author="Harsh Vora" w:date="2018-10-06T16:26:00Z">
            <w:rPr>
              <w:rFonts w:ascii="Times New Roman" w:hAnsi="Times New Roman" w:cs="Times New Roman"/>
              <w:b/>
            </w:rPr>
          </w:rPrChange>
        </w:rPr>
        <w:t xml:space="preserve">. </w:t>
      </w:r>
    </w:p>
    <w:p w14:paraId="512DB4B5" w14:textId="228D8705" w:rsidR="00DA4A99" w:rsidRPr="00BC3899" w:rsidRDefault="00470190" w:rsidP="008D6DF9">
      <w:pPr>
        <w:spacing w:line="480" w:lineRule="auto"/>
        <w:rPr>
          <w:rFonts w:ascii="Times New Roman" w:hAnsi="Times New Roman" w:cs="Times New Roman"/>
          <w:rPrChange w:id="1105" w:author="Harsh Vora" w:date="2018-10-06T16:26:00Z">
            <w:rPr>
              <w:rFonts w:ascii="Times New Roman" w:hAnsi="Times New Roman" w:cs="Times New Roman"/>
            </w:rPr>
          </w:rPrChange>
        </w:rPr>
      </w:pPr>
      <w:r w:rsidRPr="00BC3899">
        <w:rPr>
          <w:rFonts w:ascii="Times New Roman" w:hAnsi="Times New Roman" w:cs="Times New Roman"/>
          <w:rPrChange w:id="1106" w:author="Harsh Vora" w:date="2018-10-06T16:26:00Z">
            <w:rPr>
              <w:rFonts w:ascii="Times New Roman" w:hAnsi="Times New Roman" w:cs="Times New Roman"/>
            </w:rPr>
          </w:rPrChange>
        </w:rPr>
        <w:t xml:space="preserve">We simulate samples </w:t>
      </w:r>
      <w:r w:rsidR="00477236" w:rsidRPr="00BC3899">
        <w:rPr>
          <w:rFonts w:ascii="Times New Roman" w:hAnsi="Times New Roman" w:cs="Times New Roman"/>
          <w:rPrChange w:id="1107" w:author="Harsh Vora" w:date="2018-10-06T16:26:00Z">
            <w:rPr>
              <w:rFonts w:ascii="Times New Roman" w:hAnsi="Times New Roman" w:cs="Times New Roman"/>
            </w:rPr>
          </w:rPrChange>
        </w:rPr>
        <w:t xml:space="preserve">as </w:t>
      </w:r>
      <w:r w:rsidR="00FF18CF" w:rsidRPr="00BC3899">
        <w:rPr>
          <w:rFonts w:ascii="Times New Roman" w:hAnsi="Times New Roman" w:cs="Times New Roman"/>
          <w:rPrChange w:id="1108" w:author="Harsh Vora" w:date="2018-10-06T16:26:00Z">
            <w:rPr>
              <w:rFonts w:ascii="Times New Roman" w:hAnsi="Times New Roman" w:cs="Times New Roman"/>
            </w:rPr>
          </w:rPrChange>
        </w:rPr>
        <w:t xml:space="preserve">granular assemblage of </w:t>
      </w:r>
      <w:r w:rsidR="004266F4" w:rsidRPr="00BC3899">
        <w:rPr>
          <w:rFonts w:ascii="Times New Roman" w:hAnsi="Times New Roman" w:cs="Times New Roman"/>
          <w:rPrChange w:id="1109" w:author="Harsh Vora" w:date="2018-10-06T16:26:00Z">
            <w:rPr>
              <w:rFonts w:ascii="Times New Roman" w:hAnsi="Times New Roman" w:cs="Times New Roman"/>
            </w:rPr>
          </w:rPrChange>
        </w:rPr>
        <w:t xml:space="preserve">~60,000 </w:t>
      </w:r>
      <w:r w:rsidR="00FF18CF" w:rsidRPr="00BC3899">
        <w:rPr>
          <w:rFonts w:ascii="Times New Roman" w:hAnsi="Times New Roman" w:cs="Times New Roman"/>
          <w:rPrChange w:id="1110" w:author="Harsh Vora" w:date="2018-10-06T16:26:00Z">
            <w:rPr>
              <w:rFonts w:ascii="Times New Roman" w:hAnsi="Times New Roman" w:cs="Times New Roman"/>
            </w:rPr>
          </w:rPrChange>
        </w:rPr>
        <w:t>particles</w:t>
      </w:r>
      <w:r w:rsidRPr="00BC3899">
        <w:rPr>
          <w:rFonts w:ascii="Times New Roman" w:hAnsi="Times New Roman" w:cs="Times New Roman"/>
          <w:rPrChange w:id="1111" w:author="Harsh Vora" w:date="2018-10-06T16:26:00Z">
            <w:rPr>
              <w:rFonts w:ascii="Times New Roman" w:hAnsi="Times New Roman" w:cs="Times New Roman"/>
            </w:rPr>
          </w:rPrChange>
        </w:rPr>
        <w:t xml:space="preserve"> with particle radii </w:t>
      </w:r>
      <w:r w:rsidR="00477236" w:rsidRPr="00BC3899">
        <w:rPr>
          <w:rFonts w:ascii="Times New Roman" w:hAnsi="Times New Roman" w:cs="Times New Roman"/>
          <w:rPrChange w:id="1112" w:author="Harsh Vora" w:date="2018-10-06T16:26:00Z">
            <w:rPr>
              <w:rFonts w:ascii="Times New Roman" w:hAnsi="Times New Roman" w:cs="Times New Roman"/>
            </w:rPr>
          </w:rPrChange>
        </w:rPr>
        <w:t xml:space="preserve">of 10-40 µm </w:t>
      </w:r>
      <w:r w:rsidRPr="00BC3899">
        <w:rPr>
          <w:rFonts w:ascii="Times New Roman" w:hAnsi="Times New Roman" w:cs="Times New Roman"/>
          <w:rPrChange w:id="1113" w:author="Harsh Vora" w:date="2018-10-06T16:26:00Z">
            <w:rPr>
              <w:rFonts w:ascii="Times New Roman" w:hAnsi="Times New Roman" w:cs="Times New Roman"/>
            </w:rPr>
          </w:rPrChange>
        </w:rPr>
        <w:t>within an initial</w:t>
      </w:r>
      <w:r w:rsidR="008D6DF9" w:rsidRPr="00BC3899">
        <w:rPr>
          <w:rFonts w:ascii="Times New Roman" w:hAnsi="Times New Roman" w:cs="Times New Roman"/>
          <w:rPrChange w:id="1114" w:author="Harsh Vora" w:date="2018-10-06T16:26:00Z">
            <w:rPr>
              <w:rFonts w:ascii="Times New Roman" w:hAnsi="Times New Roman" w:cs="Times New Roman"/>
            </w:rPr>
          </w:rPrChange>
        </w:rPr>
        <w:t xml:space="preserve"> spatial</w:t>
      </w:r>
      <w:r w:rsidRPr="00BC3899">
        <w:rPr>
          <w:rFonts w:ascii="Times New Roman" w:hAnsi="Times New Roman" w:cs="Times New Roman"/>
          <w:rPrChange w:id="1115" w:author="Harsh Vora" w:date="2018-10-06T16:26:00Z">
            <w:rPr>
              <w:rFonts w:ascii="Times New Roman" w:hAnsi="Times New Roman" w:cs="Times New Roman"/>
            </w:rPr>
          </w:rPrChange>
        </w:rPr>
        <w:t xml:space="preserve"> domain of 0.04</w:t>
      </w:r>
      <w:r w:rsidR="00FF18CF" w:rsidRPr="00BC3899">
        <w:rPr>
          <w:rFonts w:ascii="Times New Roman" w:hAnsi="Times New Roman" w:cs="Times New Roman"/>
          <w:rPrChange w:id="1116" w:author="Harsh Vora" w:date="2018-10-06T16:26:00Z">
            <w:rPr>
              <w:rFonts w:ascii="Times New Roman" w:hAnsi="Times New Roman" w:cs="Times New Roman"/>
            </w:rPr>
          </w:rPrChange>
        </w:rPr>
        <w:t xml:space="preserve"> m</w:t>
      </w:r>
      <w:r w:rsidRPr="00BC3899">
        <w:rPr>
          <w:rFonts w:ascii="Times New Roman" w:hAnsi="Times New Roman" w:cs="Times New Roman"/>
          <w:rPrChange w:id="1117" w:author="Harsh Vora" w:date="2018-10-06T16:26:00Z">
            <w:rPr>
              <w:rFonts w:ascii="Times New Roman" w:hAnsi="Times New Roman" w:cs="Times New Roman"/>
            </w:rPr>
          </w:rPrChange>
        </w:rPr>
        <w:t xml:space="preserve"> x 0.03 </w:t>
      </w:r>
      <w:r w:rsidR="002B6A39" w:rsidRPr="00BC3899">
        <w:rPr>
          <w:rFonts w:ascii="Times New Roman" w:hAnsi="Times New Roman" w:cs="Times New Roman"/>
          <w:rPrChange w:id="1118" w:author="Harsh Vora" w:date="2018-10-06T16:26:00Z">
            <w:rPr>
              <w:rFonts w:ascii="Times New Roman" w:hAnsi="Times New Roman" w:cs="Times New Roman"/>
            </w:rPr>
          </w:rPrChange>
        </w:rPr>
        <w:t>m</w:t>
      </w:r>
      <w:r w:rsidR="008D6DF9" w:rsidRPr="00BC3899">
        <w:rPr>
          <w:rFonts w:ascii="Times New Roman" w:hAnsi="Times New Roman" w:cs="Times New Roman"/>
          <w:rPrChange w:id="1119" w:author="Harsh Vora" w:date="2018-10-06T16:26:00Z">
            <w:rPr>
              <w:rFonts w:ascii="Times New Roman" w:hAnsi="Times New Roman" w:cs="Times New Roman"/>
            </w:rPr>
          </w:rPrChange>
        </w:rPr>
        <w:t xml:space="preserve">. To prepare cohesive samples for biaxial experiments, we preconsolidate our samples to a confining pressure of 10 MPa. </w:t>
      </w:r>
      <w:r w:rsidR="00F61A54" w:rsidRPr="00BC3899">
        <w:rPr>
          <w:rFonts w:ascii="Times New Roman" w:hAnsi="Times New Roman" w:cs="Times New Roman"/>
          <w:rPrChange w:id="1120" w:author="Harsh Vora" w:date="2018-10-06T16:26:00Z">
            <w:rPr>
              <w:rFonts w:ascii="Times New Roman" w:hAnsi="Times New Roman" w:cs="Times New Roman"/>
            </w:rPr>
          </w:rPrChange>
        </w:rPr>
        <w:t xml:space="preserve">The two horizontal confining walls, constructed of rows of particles, are moved inward between </w:t>
      </w:r>
      <w:r w:rsidR="008D6DF9" w:rsidRPr="00BC3899">
        <w:rPr>
          <w:rFonts w:ascii="Times New Roman" w:hAnsi="Times New Roman" w:cs="Times New Roman"/>
          <w:rPrChange w:id="1121" w:author="Harsh Vora" w:date="2018-10-06T16:26:00Z">
            <w:rPr>
              <w:rFonts w:ascii="Times New Roman" w:hAnsi="Times New Roman" w:cs="Times New Roman"/>
            </w:rPr>
          </w:rPrChange>
        </w:rPr>
        <w:t>rigid vertical walls</w:t>
      </w:r>
      <w:r w:rsidR="00F61A54" w:rsidRPr="00BC3899">
        <w:rPr>
          <w:rFonts w:ascii="Times New Roman" w:hAnsi="Times New Roman" w:cs="Times New Roman"/>
          <w:rPrChange w:id="1122" w:author="Harsh Vora" w:date="2018-10-06T16:26:00Z">
            <w:rPr>
              <w:rFonts w:ascii="Times New Roman" w:hAnsi="Times New Roman" w:cs="Times New Roman"/>
            </w:rPr>
          </w:rPrChange>
        </w:rPr>
        <w:t xml:space="preserve"> of particles until preconsolidation stress of 10 MPa is achieved. </w:t>
      </w:r>
      <w:r w:rsidR="008D6DF9" w:rsidRPr="00BC3899">
        <w:rPr>
          <w:rFonts w:ascii="Times New Roman" w:hAnsi="Times New Roman" w:cs="Times New Roman"/>
          <w:rPrChange w:id="1123" w:author="Harsh Vora" w:date="2018-10-06T16:26:00Z">
            <w:rPr>
              <w:rFonts w:ascii="Times New Roman" w:hAnsi="Times New Roman" w:cs="Times New Roman"/>
            </w:rPr>
          </w:rPrChange>
        </w:rPr>
        <w:t xml:space="preserve"> After consolidation, sample dimensions are 0.019 m x 0.03 m. </w:t>
      </w:r>
      <w:r w:rsidR="00946840" w:rsidRPr="00BC3899">
        <w:rPr>
          <w:rFonts w:ascii="Times New Roman" w:hAnsi="Times New Roman" w:cs="Times New Roman"/>
          <w:rPrChange w:id="1124" w:author="Harsh Vora" w:date="2018-10-06T16:26:00Z">
            <w:rPr>
              <w:rFonts w:ascii="Times New Roman" w:hAnsi="Times New Roman" w:cs="Times New Roman"/>
            </w:rPr>
          </w:rPrChange>
        </w:rPr>
        <w:t xml:space="preserve">Porosity of </w:t>
      </w:r>
      <w:del w:id="1125" w:author="Juli Morgan" w:date="2018-10-01T15:46:00Z">
        <w:r w:rsidR="00946840" w:rsidRPr="00BC3899" w:rsidDel="00D315EF">
          <w:rPr>
            <w:rFonts w:ascii="Times New Roman" w:hAnsi="Times New Roman" w:cs="Times New Roman"/>
            <w:rPrChange w:id="1126" w:author="Harsh Vora" w:date="2018-10-06T16:26:00Z">
              <w:rPr>
                <w:rFonts w:ascii="Times New Roman" w:hAnsi="Times New Roman" w:cs="Times New Roman"/>
              </w:rPr>
            </w:rPrChange>
          </w:rPr>
          <w:delText xml:space="preserve">the </w:delText>
        </w:r>
      </w:del>
      <w:r w:rsidR="00946840" w:rsidRPr="00BC3899">
        <w:rPr>
          <w:rFonts w:ascii="Times New Roman" w:hAnsi="Times New Roman" w:cs="Times New Roman"/>
          <w:rPrChange w:id="1127" w:author="Harsh Vora" w:date="2018-10-06T16:26:00Z">
            <w:rPr>
              <w:rFonts w:ascii="Times New Roman" w:hAnsi="Times New Roman" w:cs="Times New Roman"/>
            </w:rPr>
          </w:rPrChange>
        </w:rPr>
        <w:t xml:space="preserve">all samples after preconsolidation is </w:t>
      </w:r>
      <w:commentRangeStart w:id="1128"/>
      <w:del w:id="1129" w:author="Harsh Vora" w:date="2018-10-04T14:41:00Z">
        <w:r w:rsidR="00946840" w:rsidRPr="00BC3899" w:rsidDel="00DE5E39">
          <w:rPr>
            <w:rFonts w:ascii="Times New Roman" w:hAnsi="Times New Roman" w:cs="Times New Roman"/>
            <w:rPrChange w:id="1130" w:author="Harsh Vora" w:date="2018-10-06T16:26:00Z">
              <w:rPr>
                <w:rFonts w:ascii="Times New Roman" w:hAnsi="Times New Roman" w:cs="Times New Roman"/>
              </w:rPr>
            </w:rPrChange>
          </w:rPr>
          <w:delText>0.176</w:delText>
        </w:r>
      </w:del>
      <w:commentRangeEnd w:id="1128"/>
      <w:ins w:id="1131" w:author="Harsh Vora" w:date="2018-10-04T14:41:00Z">
        <w:r w:rsidR="00DE5E39" w:rsidRPr="00BC3899">
          <w:rPr>
            <w:rFonts w:ascii="Times New Roman" w:hAnsi="Times New Roman" w:cs="Times New Roman"/>
            <w:rPrChange w:id="1132" w:author="Harsh Vora" w:date="2018-10-06T16:26:00Z">
              <w:rPr>
                <w:rFonts w:ascii="Times New Roman" w:hAnsi="Times New Roman" w:cs="Times New Roman"/>
              </w:rPr>
            </w:rPrChange>
          </w:rPr>
          <w:t>17.6%</w:t>
        </w:r>
      </w:ins>
      <w:r w:rsidR="00D315EF" w:rsidRPr="00BC3899">
        <w:rPr>
          <w:rStyle w:val="CommentReference"/>
          <w:rFonts w:ascii="Times New Roman" w:hAnsi="Times New Roman" w:cs="Times New Roman"/>
          <w:rPrChange w:id="1133" w:author="Harsh Vora" w:date="2018-10-06T16:26:00Z">
            <w:rPr>
              <w:rStyle w:val="CommentReference"/>
            </w:rPr>
          </w:rPrChange>
        </w:rPr>
        <w:commentReference w:id="1128"/>
      </w:r>
      <w:r w:rsidR="00946840" w:rsidRPr="00BC3899">
        <w:rPr>
          <w:rFonts w:ascii="Times New Roman" w:hAnsi="Times New Roman" w:cs="Times New Roman"/>
          <w:rPrChange w:id="1134" w:author="Harsh Vora" w:date="2018-10-06T16:26:00Z">
            <w:rPr>
              <w:rFonts w:ascii="Times New Roman" w:hAnsi="Times New Roman" w:cs="Times New Roman"/>
            </w:rPr>
          </w:rPrChange>
        </w:rPr>
        <w:t xml:space="preserve">. </w:t>
      </w:r>
      <w:r w:rsidR="00A50EED" w:rsidRPr="00BC3899">
        <w:rPr>
          <w:rFonts w:ascii="Times New Roman" w:hAnsi="Times New Roman" w:cs="Times New Roman"/>
          <w:rPrChange w:id="1135" w:author="Harsh Vora" w:date="2018-10-06T16:26:00Z">
            <w:rPr>
              <w:rFonts w:ascii="Times New Roman" w:hAnsi="Times New Roman" w:cs="Times New Roman"/>
            </w:rPr>
          </w:rPrChange>
        </w:rPr>
        <w:t xml:space="preserve">Following preconsolidation, </w:t>
      </w:r>
      <w:ins w:id="1136" w:author="Juli Morgan" w:date="2018-10-01T15:48:00Z">
        <w:r w:rsidR="00D315EF" w:rsidRPr="00BC3899">
          <w:rPr>
            <w:rFonts w:ascii="Times New Roman" w:hAnsi="Times New Roman" w:cs="Times New Roman"/>
            <w:rPrChange w:id="1137" w:author="Harsh Vora" w:date="2018-10-06T16:26:00Z">
              <w:rPr>
                <w:rFonts w:ascii="Times New Roman" w:hAnsi="Times New Roman" w:cs="Times New Roman"/>
              </w:rPr>
            </w:rPrChange>
          </w:rPr>
          <w:t xml:space="preserve">we reset </w:t>
        </w:r>
      </w:ins>
      <w:r w:rsidR="00FF25A3" w:rsidRPr="00BC3899">
        <w:rPr>
          <w:rFonts w:ascii="Times New Roman" w:hAnsi="Times New Roman" w:cs="Times New Roman"/>
          <w:rPrChange w:id="1138" w:author="Harsh Vora" w:date="2018-10-06T16:26:00Z">
            <w:rPr>
              <w:rFonts w:ascii="Times New Roman" w:hAnsi="Times New Roman" w:cs="Times New Roman"/>
            </w:rPr>
          </w:rPrChange>
        </w:rPr>
        <w:t xml:space="preserve">the </w:t>
      </w:r>
      <w:r w:rsidR="00F61A54" w:rsidRPr="00BC3899">
        <w:rPr>
          <w:rFonts w:ascii="Times New Roman" w:hAnsi="Times New Roman" w:cs="Times New Roman"/>
          <w:rPrChange w:id="1139" w:author="Harsh Vora" w:date="2018-10-06T16:26:00Z">
            <w:rPr>
              <w:rFonts w:ascii="Times New Roman" w:hAnsi="Times New Roman" w:cs="Times New Roman"/>
            </w:rPr>
          </w:rPrChange>
        </w:rPr>
        <w:t xml:space="preserve">particles along horizontal platens </w:t>
      </w:r>
      <w:del w:id="1140" w:author="Juli Morgan" w:date="2018-10-01T15:48:00Z">
        <w:r w:rsidR="009A4E0E" w:rsidRPr="00BC3899" w:rsidDel="00D315EF">
          <w:rPr>
            <w:rFonts w:ascii="Times New Roman" w:hAnsi="Times New Roman" w:cs="Times New Roman"/>
            <w:rPrChange w:id="1141" w:author="Harsh Vora" w:date="2018-10-06T16:26:00Z">
              <w:rPr>
                <w:rFonts w:ascii="Times New Roman" w:hAnsi="Times New Roman" w:cs="Times New Roman"/>
              </w:rPr>
            </w:rPrChange>
          </w:rPr>
          <w:delText>can</w:delText>
        </w:r>
        <w:r w:rsidR="00F61A54" w:rsidRPr="00BC3899" w:rsidDel="00D315EF">
          <w:rPr>
            <w:rFonts w:ascii="Times New Roman" w:hAnsi="Times New Roman" w:cs="Times New Roman"/>
            <w:rPrChange w:id="1142" w:author="Harsh Vora" w:date="2018-10-06T16:26:00Z">
              <w:rPr>
                <w:rFonts w:ascii="Times New Roman" w:hAnsi="Times New Roman" w:cs="Times New Roman"/>
              </w:rPr>
            </w:rPrChange>
          </w:rPr>
          <w:delText xml:space="preserve"> </w:delText>
        </w:r>
      </w:del>
      <w:ins w:id="1143" w:author="Juli Morgan" w:date="2018-10-01T15:48:00Z">
        <w:r w:rsidR="00D315EF" w:rsidRPr="00BC3899">
          <w:rPr>
            <w:rFonts w:ascii="Times New Roman" w:hAnsi="Times New Roman" w:cs="Times New Roman"/>
            <w:rPrChange w:id="1144" w:author="Harsh Vora" w:date="2018-10-06T16:26:00Z">
              <w:rPr>
                <w:rFonts w:ascii="Times New Roman" w:hAnsi="Times New Roman" w:cs="Times New Roman"/>
              </w:rPr>
            </w:rPrChange>
          </w:rPr>
          <w:t xml:space="preserve">to </w:t>
        </w:r>
      </w:ins>
      <w:r w:rsidR="00F61A54" w:rsidRPr="00BC3899">
        <w:rPr>
          <w:rFonts w:ascii="Times New Roman" w:hAnsi="Times New Roman" w:cs="Times New Roman"/>
          <w:rPrChange w:id="1145" w:author="Harsh Vora" w:date="2018-10-06T16:26:00Z">
            <w:rPr>
              <w:rFonts w:ascii="Times New Roman" w:hAnsi="Times New Roman" w:cs="Times New Roman"/>
            </w:rPr>
          </w:rPrChange>
        </w:rPr>
        <w:t>move independently in the vertical direction, while maintaining their constant confining stress</w:t>
      </w:r>
      <w:r w:rsidR="00FF25A3" w:rsidRPr="00BC3899">
        <w:rPr>
          <w:rFonts w:ascii="Times New Roman" w:hAnsi="Times New Roman" w:cs="Times New Roman"/>
          <w:rPrChange w:id="1146" w:author="Harsh Vora" w:date="2018-10-06T16:26:00Z">
            <w:rPr>
              <w:rFonts w:ascii="Times New Roman" w:hAnsi="Times New Roman" w:cs="Times New Roman"/>
            </w:rPr>
          </w:rPrChange>
        </w:rPr>
        <w:t xml:space="preserve">, </w:t>
      </w:r>
      <w:ins w:id="1147" w:author="Juli Morgan" w:date="2018-10-01T15:49:00Z">
        <w:r w:rsidR="00D315EF" w:rsidRPr="00BC3899">
          <w:rPr>
            <w:rFonts w:ascii="Times New Roman" w:hAnsi="Times New Roman" w:cs="Times New Roman"/>
            <w:rPrChange w:id="1148" w:author="Harsh Vora" w:date="2018-10-06T16:26:00Z">
              <w:rPr>
                <w:rFonts w:ascii="Times New Roman" w:hAnsi="Times New Roman" w:cs="Times New Roman"/>
              </w:rPr>
            </w:rPrChange>
          </w:rPr>
          <w:t xml:space="preserve">thus </w:t>
        </w:r>
      </w:ins>
      <w:r w:rsidR="00FF25A3" w:rsidRPr="00BC3899">
        <w:rPr>
          <w:rFonts w:ascii="Times New Roman" w:hAnsi="Times New Roman" w:cs="Times New Roman"/>
          <w:rPrChange w:id="1149" w:author="Harsh Vora" w:date="2018-10-06T16:26:00Z">
            <w:rPr>
              <w:rFonts w:ascii="Times New Roman" w:hAnsi="Times New Roman" w:cs="Times New Roman"/>
            </w:rPr>
          </w:rPrChange>
        </w:rPr>
        <w:t xml:space="preserve">acting as a </w:t>
      </w:r>
      <w:ins w:id="1150" w:author="Juli Morgan" w:date="2018-10-01T15:49:00Z">
        <w:r w:rsidR="00297D7F" w:rsidRPr="00BC3899">
          <w:rPr>
            <w:rFonts w:ascii="Times New Roman" w:hAnsi="Times New Roman" w:cs="Times New Roman"/>
            <w:rPrChange w:id="1151" w:author="Harsh Vora" w:date="2018-10-06T16:26:00Z">
              <w:rPr>
                <w:rFonts w:ascii="Times New Roman" w:hAnsi="Times New Roman" w:cs="Times New Roman"/>
              </w:rPr>
            </w:rPrChange>
          </w:rPr>
          <w:t>“</w:t>
        </w:r>
      </w:ins>
      <w:r w:rsidR="00FF25A3" w:rsidRPr="00BC3899">
        <w:rPr>
          <w:rFonts w:ascii="Times New Roman" w:hAnsi="Times New Roman" w:cs="Times New Roman"/>
          <w:rPrChange w:id="1152" w:author="Harsh Vora" w:date="2018-10-06T16:26:00Z">
            <w:rPr>
              <w:rFonts w:ascii="Times New Roman" w:hAnsi="Times New Roman" w:cs="Times New Roman"/>
            </w:rPr>
          </w:rPrChange>
        </w:rPr>
        <w:t>membrane</w:t>
      </w:r>
      <w:ins w:id="1153" w:author="Juli Morgan" w:date="2018-10-01T15:49:00Z">
        <w:r w:rsidR="00297D7F" w:rsidRPr="00BC3899">
          <w:rPr>
            <w:rFonts w:ascii="Times New Roman" w:hAnsi="Times New Roman" w:cs="Times New Roman"/>
            <w:rPrChange w:id="1154" w:author="Harsh Vora" w:date="2018-10-06T16:26:00Z">
              <w:rPr>
                <w:rFonts w:ascii="Times New Roman" w:hAnsi="Times New Roman" w:cs="Times New Roman"/>
              </w:rPr>
            </w:rPrChange>
          </w:rPr>
          <w:t>”</w:t>
        </w:r>
      </w:ins>
      <w:r w:rsidR="00FF25A3" w:rsidRPr="00BC3899">
        <w:rPr>
          <w:rFonts w:ascii="Times New Roman" w:hAnsi="Times New Roman" w:cs="Times New Roman"/>
          <w:rPrChange w:id="1155" w:author="Harsh Vora" w:date="2018-10-06T16:26:00Z">
            <w:rPr>
              <w:rFonts w:ascii="Times New Roman" w:hAnsi="Times New Roman" w:cs="Times New Roman"/>
            </w:rPr>
          </w:rPrChange>
        </w:rPr>
        <w:t xml:space="preserve"> </w:t>
      </w:r>
      <w:del w:id="1156" w:author="Juli Morgan" w:date="2018-10-01T15:49:00Z">
        <w:r w:rsidR="00FF25A3" w:rsidRPr="00BC3899" w:rsidDel="00D315EF">
          <w:rPr>
            <w:rFonts w:ascii="Times New Roman" w:hAnsi="Times New Roman" w:cs="Times New Roman"/>
            <w:rPrChange w:id="1157" w:author="Harsh Vora" w:date="2018-10-06T16:26:00Z">
              <w:rPr>
                <w:rFonts w:ascii="Times New Roman" w:hAnsi="Times New Roman" w:cs="Times New Roman"/>
              </w:rPr>
            </w:rPrChange>
          </w:rPr>
          <w:delText xml:space="preserve">to </w:delText>
        </w:r>
      </w:del>
      <w:ins w:id="1158" w:author="Juli Morgan" w:date="2018-10-01T15:49:00Z">
        <w:r w:rsidR="00D315EF" w:rsidRPr="00BC3899">
          <w:rPr>
            <w:rFonts w:ascii="Times New Roman" w:hAnsi="Times New Roman" w:cs="Times New Roman"/>
            <w:rPrChange w:id="1159" w:author="Harsh Vora" w:date="2018-10-06T16:26:00Z">
              <w:rPr>
                <w:rFonts w:ascii="Times New Roman" w:hAnsi="Times New Roman" w:cs="Times New Roman"/>
              </w:rPr>
            </w:rPrChange>
          </w:rPr>
          <w:t xml:space="preserve">that </w:t>
        </w:r>
      </w:ins>
      <w:r w:rsidR="00FF25A3" w:rsidRPr="00BC3899">
        <w:rPr>
          <w:rFonts w:ascii="Times New Roman" w:hAnsi="Times New Roman" w:cs="Times New Roman"/>
          <w:rPrChange w:id="1160" w:author="Harsh Vora" w:date="2018-10-06T16:26:00Z">
            <w:rPr>
              <w:rFonts w:ascii="Times New Roman" w:hAnsi="Times New Roman" w:cs="Times New Roman"/>
            </w:rPr>
          </w:rPrChange>
        </w:rPr>
        <w:t>confine</w:t>
      </w:r>
      <w:ins w:id="1161" w:author="Juli Morgan" w:date="2018-10-01T15:49:00Z">
        <w:r w:rsidR="00D315EF" w:rsidRPr="00BC3899">
          <w:rPr>
            <w:rFonts w:ascii="Times New Roman" w:hAnsi="Times New Roman" w:cs="Times New Roman"/>
            <w:rPrChange w:id="1162" w:author="Harsh Vora" w:date="2018-10-06T16:26:00Z">
              <w:rPr>
                <w:rFonts w:ascii="Times New Roman" w:hAnsi="Times New Roman" w:cs="Times New Roman"/>
              </w:rPr>
            </w:rPrChange>
          </w:rPr>
          <w:t>s</w:t>
        </w:r>
      </w:ins>
      <w:r w:rsidR="00FF25A3" w:rsidRPr="00BC3899">
        <w:rPr>
          <w:rFonts w:ascii="Times New Roman" w:hAnsi="Times New Roman" w:cs="Times New Roman"/>
          <w:rPrChange w:id="1163" w:author="Harsh Vora" w:date="2018-10-06T16:26:00Z">
            <w:rPr>
              <w:rFonts w:ascii="Times New Roman" w:hAnsi="Times New Roman" w:cs="Times New Roman"/>
            </w:rPr>
          </w:rPrChange>
        </w:rPr>
        <w:t xml:space="preserve"> the sample during biaxial </w:t>
      </w:r>
      <w:r w:rsidR="00FF25A3" w:rsidRPr="00BC3899">
        <w:rPr>
          <w:rFonts w:ascii="Times New Roman" w:hAnsi="Times New Roman" w:cs="Times New Roman"/>
          <w:rPrChange w:id="1164" w:author="Harsh Vora" w:date="2018-10-06T16:26:00Z">
            <w:rPr>
              <w:rFonts w:ascii="Times New Roman" w:hAnsi="Times New Roman" w:cs="Times New Roman"/>
            </w:rPr>
          </w:rPrChange>
        </w:rPr>
        <w:lastRenderedPageBreak/>
        <w:t xml:space="preserve">experiments. </w:t>
      </w:r>
      <w:r w:rsidR="009A4E0E" w:rsidRPr="00BC3899">
        <w:rPr>
          <w:rFonts w:ascii="Times New Roman" w:hAnsi="Times New Roman" w:cs="Times New Roman"/>
          <w:rPrChange w:id="1165" w:author="Harsh Vora" w:date="2018-10-06T16:26:00Z">
            <w:rPr>
              <w:rFonts w:ascii="Times New Roman" w:hAnsi="Times New Roman" w:cs="Times New Roman"/>
            </w:rPr>
          </w:rPrChange>
        </w:rPr>
        <w:t xml:space="preserve">At this stage, we introduce interparticle bonds to simulate cohesive rock material. </w:t>
      </w:r>
      <w:r w:rsidR="00FF25A3" w:rsidRPr="00BC3899">
        <w:rPr>
          <w:rFonts w:ascii="Times New Roman" w:hAnsi="Times New Roman" w:cs="Times New Roman"/>
          <w:rPrChange w:id="1166" w:author="Harsh Vora" w:date="2018-10-06T16:26:00Z">
            <w:rPr>
              <w:rFonts w:ascii="Times New Roman" w:hAnsi="Times New Roman" w:cs="Times New Roman"/>
            </w:rPr>
          </w:rPrChange>
        </w:rPr>
        <w:t>Axial compression is conducted by moving lateral platens inward at a constant velocity</w:t>
      </w:r>
      <w:r w:rsidR="009A4E0E" w:rsidRPr="00BC3899">
        <w:rPr>
          <w:rFonts w:ascii="Times New Roman" w:hAnsi="Times New Roman" w:cs="Times New Roman"/>
          <w:rPrChange w:id="1167" w:author="Harsh Vora" w:date="2018-10-06T16:26:00Z">
            <w:rPr>
              <w:rFonts w:ascii="Times New Roman" w:hAnsi="Times New Roman" w:cs="Times New Roman"/>
            </w:rPr>
          </w:rPrChange>
        </w:rPr>
        <w:t xml:space="preserve">. As the vertical platens move inwards, local </w:t>
      </w:r>
      <w:ins w:id="1168" w:author="Juli Morgan" w:date="2018-10-01T15:50:00Z">
        <w:r w:rsidR="00297D7F" w:rsidRPr="00BC3899">
          <w:rPr>
            <w:rFonts w:ascii="Times New Roman" w:hAnsi="Times New Roman" w:cs="Times New Roman"/>
            <w:rPrChange w:id="1169" w:author="Harsh Vora" w:date="2018-10-06T16:26:00Z">
              <w:rPr>
                <w:rFonts w:ascii="Times New Roman" w:hAnsi="Times New Roman" w:cs="Times New Roman"/>
              </w:rPr>
            </w:rPrChange>
          </w:rPr>
          <w:t xml:space="preserve">differential </w:t>
        </w:r>
      </w:ins>
      <w:r w:rsidR="009A4E0E" w:rsidRPr="00BC3899">
        <w:rPr>
          <w:rFonts w:ascii="Times New Roman" w:hAnsi="Times New Roman" w:cs="Times New Roman"/>
          <w:rPrChange w:id="1170" w:author="Harsh Vora" w:date="2018-10-06T16:26:00Z">
            <w:rPr>
              <w:rFonts w:ascii="Times New Roman" w:hAnsi="Times New Roman" w:cs="Times New Roman"/>
            </w:rPr>
          </w:rPrChange>
        </w:rPr>
        <w:t>stresses increase</w:t>
      </w:r>
      <w:ins w:id="1171" w:author="Juli Morgan" w:date="2018-10-01T15:50:00Z">
        <w:r w:rsidR="00297D7F" w:rsidRPr="00BC3899">
          <w:rPr>
            <w:rFonts w:ascii="Times New Roman" w:hAnsi="Times New Roman" w:cs="Times New Roman"/>
            <w:rPrChange w:id="1172" w:author="Harsh Vora" w:date="2018-10-06T16:26:00Z">
              <w:rPr>
                <w:rFonts w:ascii="Times New Roman" w:hAnsi="Times New Roman" w:cs="Times New Roman"/>
              </w:rPr>
            </w:rPrChange>
          </w:rPr>
          <w:t>,</w:t>
        </w:r>
      </w:ins>
      <w:r w:rsidR="009A4E0E" w:rsidRPr="00BC3899">
        <w:rPr>
          <w:rFonts w:ascii="Times New Roman" w:hAnsi="Times New Roman" w:cs="Times New Roman"/>
          <w:rPrChange w:id="1173" w:author="Harsh Vora" w:date="2018-10-06T16:26:00Z">
            <w:rPr>
              <w:rFonts w:ascii="Times New Roman" w:hAnsi="Times New Roman" w:cs="Times New Roman"/>
            </w:rPr>
          </w:rPrChange>
        </w:rPr>
        <w:t xml:space="preserve"> </w:t>
      </w:r>
      <w:del w:id="1174" w:author="Juli Morgan" w:date="2018-10-01T15:50:00Z">
        <w:r w:rsidR="009A4E0E" w:rsidRPr="00BC3899" w:rsidDel="00297D7F">
          <w:rPr>
            <w:rFonts w:ascii="Times New Roman" w:hAnsi="Times New Roman" w:cs="Times New Roman"/>
            <w:rPrChange w:id="1175" w:author="Harsh Vora" w:date="2018-10-06T16:26:00Z">
              <w:rPr>
                <w:rFonts w:ascii="Times New Roman" w:hAnsi="Times New Roman" w:cs="Times New Roman"/>
              </w:rPr>
            </w:rPrChange>
          </w:rPr>
          <w:delText xml:space="preserve">causing </w:delText>
        </w:r>
      </w:del>
      <w:ins w:id="1176" w:author="Juli Morgan" w:date="2018-10-01T15:50:00Z">
        <w:r w:rsidR="00297D7F" w:rsidRPr="00BC3899">
          <w:rPr>
            <w:rFonts w:ascii="Times New Roman" w:hAnsi="Times New Roman" w:cs="Times New Roman"/>
            <w:rPrChange w:id="1177" w:author="Harsh Vora" w:date="2018-10-06T16:26:00Z">
              <w:rPr>
                <w:rFonts w:ascii="Times New Roman" w:hAnsi="Times New Roman" w:cs="Times New Roman"/>
              </w:rPr>
            </w:rPrChange>
          </w:rPr>
          <w:t xml:space="preserve">which causes </w:t>
        </w:r>
      </w:ins>
      <w:r w:rsidR="009A4E0E" w:rsidRPr="00BC3899">
        <w:rPr>
          <w:rFonts w:ascii="Times New Roman" w:hAnsi="Times New Roman" w:cs="Times New Roman"/>
          <w:rPrChange w:id="1178" w:author="Harsh Vora" w:date="2018-10-06T16:26:00Z">
            <w:rPr>
              <w:rFonts w:ascii="Times New Roman" w:hAnsi="Times New Roman" w:cs="Times New Roman"/>
            </w:rPr>
          </w:rPrChange>
        </w:rPr>
        <w:t>failure of interparticle bonds</w:t>
      </w:r>
      <w:ins w:id="1179" w:author="Juli Morgan" w:date="2018-10-01T15:51:00Z">
        <w:r w:rsidR="00297D7F" w:rsidRPr="00BC3899">
          <w:rPr>
            <w:rFonts w:ascii="Times New Roman" w:hAnsi="Times New Roman" w:cs="Times New Roman"/>
            <w:rPrChange w:id="1180" w:author="Harsh Vora" w:date="2018-10-06T16:26:00Z">
              <w:rPr>
                <w:rFonts w:ascii="Times New Roman" w:hAnsi="Times New Roman" w:cs="Times New Roman"/>
              </w:rPr>
            </w:rPrChange>
          </w:rPr>
          <w:t>, generating</w:t>
        </w:r>
      </w:ins>
      <w:del w:id="1181" w:author="Juli Morgan" w:date="2018-10-01T15:51:00Z">
        <w:r w:rsidR="009A4E0E" w:rsidRPr="00BC3899" w:rsidDel="00297D7F">
          <w:rPr>
            <w:rFonts w:ascii="Times New Roman" w:hAnsi="Times New Roman" w:cs="Times New Roman"/>
            <w:rPrChange w:id="1182" w:author="Harsh Vora" w:date="2018-10-06T16:26:00Z">
              <w:rPr>
                <w:rFonts w:ascii="Times New Roman" w:hAnsi="Times New Roman" w:cs="Times New Roman"/>
              </w:rPr>
            </w:rPrChange>
          </w:rPr>
          <w:delText>.</w:delText>
        </w:r>
      </w:del>
      <w:r w:rsidR="009A4E0E" w:rsidRPr="00BC3899">
        <w:rPr>
          <w:rFonts w:ascii="Times New Roman" w:hAnsi="Times New Roman" w:cs="Times New Roman"/>
          <w:rPrChange w:id="1183" w:author="Harsh Vora" w:date="2018-10-06T16:26:00Z">
            <w:rPr>
              <w:rFonts w:ascii="Times New Roman" w:hAnsi="Times New Roman" w:cs="Times New Roman"/>
            </w:rPr>
          </w:rPrChange>
        </w:rPr>
        <w:t xml:space="preserve"> </w:t>
      </w:r>
      <w:del w:id="1184" w:author="Juli Morgan" w:date="2018-10-01T15:51:00Z">
        <w:r w:rsidR="009A4E0E" w:rsidRPr="00BC3899" w:rsidDel="00297D7F">
          <w:rPr>
            <w:rFonts w:ascii="Times New Roman" w:hAnsi="Times New Roman" w:cs="Times New Roman"/>
            <w:rPrChange w:id="1185" w:author="Harsh Vora" w:date="2018-10-06T16:26:00Z">
              <w:rPr>
                <w:rFonts w:ascii="Times New Roman" w:hAnsi="Times New Roman" w:cs="Times New Roman"/>
              </w:rPr>
            </w:rPrChange>
          </w:rPr>
          <w:delText xml:space="preserve">In this study, we define the failure of each interparticle bond as a </w:delText>
        </w:r>
      </w:del>
      <w:r w:rsidR="009A4E0E" w:rsidRPr="00BC3899">
        <w:rPr>
          <w:rFonts w:ascii="Times New Roman" w:hAnsi="Times New Roman" w:cs="Times New Roman"/>
          <w:rPrChange w:id="1186" w:author="Harsh Vora" w:date="2018-10-06T16:26:00Z">
            <w:rPr>
              <w:rFonts w:ascii="Times New Roman" w:hAnsi="Times New Roman" w:cs="Times New Roman"/>
            </w:rPr>
          </w:rPrChange>
        </w:rPr>
        <w:t>microcrack</w:t>
      </w:r>
      <w:ins w:id="1187" w:author="Juli Morgan" w:date="2018-10-01T15:51:00Z">
        <w:r w:rsidR="00297D7F" w:rsidRPr="00BC3899">
          <w:rPr>
            <w:rFonts w:ascii="Times New Roman" w:hAnsi="Times New Roman" w:cs="Times New Roman"/>
            <w:rPrChange w:id="1188" w:author="Harsh Vora" w:date="2018-10-06T16:26:00Z">
              <w:rPr>
                <w:rFonts w:ascii="Times New Roman" w:hAnsi="Times New Roman" w:cs="Times New Roman"/>
              </w:rPr>
            </w:rPrChange>
          </w:rPr>
          <w:t>s</w:t>
        </w:r>
      </w:ins>
      <w:ins w:id="1189" w:author="Harsh Vora" w:date="2018-10-06T15:53:00Z">
        <w:r w:rsidR="00702B63" w:rsidRPr="00BC3899">
          <w:rPr>
            <w:rFonts w:ascii="Times New Roman" w:hAnsi="Times New Roman" w:cs="Times New Roman"/>
            <w:rPrChange w:id="1190" w:author="Harsh Vora" w:date="2018-10-06T16:26:00Z">
              <w:rPr>
                <w:rFonts w:ascii="Times New Roman" w:hAnsi="Times New Roman" w:cs="Times New Roman"/>
              </w:rPr>
            </w:rPrChange>
          </w:rPr>
          <w:t xml:space="preserve"> </w:t>
        </w:r>
      </w:ins>
      <w:ins w:id="1191" w:author="Harsh Vora" w:date="2018-10-06T15:54:00Z">
        <w:r w:rsidR="00702B63" w:rsidRPr="00BC3899">
          <w:rPr>
            <w:rFonts w:ascii="Times New Roman" w:hAnsi="Times New Roman" w:cs="Times New Roman"/>
            <w:rPrChange w:id="1192" w:author="Harsh Vora" w:date="2018-10-06T16:26:00Z">
              <w:rPr>
                <w:rFonts w:ascii="Times New Roman" w:hAnsi="Times New Roman" w:cs="Times New Roman"/>
              </w:rPr>
            </w:rPrChange>
          </w:rPr>
          <w:t>and yielding</w:t>
        </w:r>
      </w:ins>
      <w:ins w:id="1193" w:author="Harsh Vora" w:date="2018-10-06T15:53:00Z">
        <w:r w:rsidR="00702B63" w:rsidRPr="00BC3899">
          <w:rPr>
            <w:rFonts w:ascii="Times New Roman" w:hAnsi="Times New Roman" w:cs="Times New Roman"/>
            <w:rPrChange w:id="1194" w:author="Harsh Vora" w:date="2018-10-06T16:26:00Z">
              <w:rPr>
                <w:rFonts w:ascii="Times New Roman" w:hAnsi="Times New Roman" w:cs="Times New Roman"/>
              </w:rPr>
            </w:rPrChange>
          </w:rPr>
          <w:t xml:space="preserve"> local changes in porosity</w:t>
        </w:r>
      </w:ins>
      <w:r w:rsidR="009A4E0E" w:rsidRPr="00BC3899">
        <w:rPr>
          <w:rFonts w:ascii="Times New Roman" w:hAnsi="Times New Roman" w:cs="Times New Roman"/>
          <w:rPrChange w:id="1195" w:author="Harsh Vora" w:date="2018-10-06T16:26:00Z">
            <w:rPr>
              <w:rFonts w:ascii="Times New Roman" w:hAnsi="Times New Roman" w:cs="Times New Roman"/>
            </w:rPr>
          </w:rPrChange>
        </w:rPr>
        <w:t xml:space="preserve">. </w:t>
      </w:r>
      <w:del w:id="1196" w:author="Juli Morgan" w:date="2018-10-01T15:51:00Z">
        <w:r w:rsidR="005A31CB" w:rsidRPr="00BC3899" w:rsidDel="00297D7F">
          <w:rPr>
            <w:rFonts w:ascii="Times New Roman" w:hAnsi="Times New Roman" w:cs="Times New Roman"/>
            <w:rPrChange w:id="1197" w:author="Harsh Vora" w:date="2018-10-06T16:26:00Z">
              <w:rPr>
                <w:rFonts w:ascii="Times New Roman" w:hAnsi="Times New Roman" w:cs="Times New Roman"/>
              </w:rPr>
            </w:rPrChange>
          </w:rPr>
          <w:delText xml:space="preserve">The </w:delText>
        </w:r>
      </w:del>
      <w:ins w:id="1198" w:author="Juli Morgan" w:date="2018-10-01T15:51:00Z">
        <w:r w:rsidR="00297D7F" w:rsidRPr="00BC3899">
          <w:rPr>
            <w:rFonts w:ascii="Times New Roman" w:hAnsi="Times New Roman" w:cs="Times New Roman"/>
            <w:rPrChange w:id="1199" w:author="Harsh Vora" w:date="2018-10-06T16:26:00Z">
              <w:rPr>
                <w:rFonts w:ascii="Times New Roman" w:hAnsi="Times New Roman" w:cs="Times New Roman"/>
              </w:rPr>
            </w:rPrChange>
          </w:rPr>
          <w:t xml:space="preserve">With increasing deformation, the </w:t>
        </w:r>
      </w:ins>
      <w:r w:rsidR="005A31CB" w:rsidRPr="00BC3899">
        <w:rPr>
          <w:rFonts w:ascii="Times New Roman" w:hAnsi="Times New Roman" w:cs="Times New Roman"/>
          <w:rPrChange w:id="1200" w:author="Harsh Vora" w:date="2018-10-06T16:26:00Z">
            <w:rPr>
              <w:rFonts w:ascii="Times New Roman" w:hAnsi="Times New Roman" w:cs="Times New Roman"/>
            </w:rPr>
          </w:rPrChange>
        </w:rPr>
        <w:t xml:space="preserve">induced microcracks coalesce to form </w:t>
      </w:r>
      <w:ins w:id="1201" w:author="Juli Morgan" w:date="2018-10-01T15:52:00Z">
        <w:r w:rsidR="00297D7F" w:rsidRPr="00BC3899">
          <w:rPr>
            <w:rFonts w:ascii="Times New Roman" w:hAnsi="Times New Roman" w:cs="Times New Roman"/>
            <w:rPrChange w:id="1202" w:author="Harsh Vora" w:date="2018-10-06T16:26:00Z">
              <w:rPr>
                <w:rFonts w:ascii="Times New Roman" w:hAnsi="Times New Roman" w:cs="Times New Roman"/>
              </w:rPr>
            </w:rPrChange>
          </w:rPr>
          <w:t>one or more</w:t>
        </w:r>
      </w:ins>
      <w:del w:id="1203" w:author="Juli Morgan" w:date="2018-10-01T15:52:00Z">
        <w:r w:rsidR="005A31CB" w:rsidRPr="00BC3899" w:rsidDel="00297D7F">
          <w:rPr>
            <w:rFonts w:ascii="Times New Roman" w:hAnsi="Times New Roman" w:cs="Times New Roman"/>
            <w:rPrChange w:id="1204" w:author="Harsh Vora" w:date="2018-10-06T16:26:00Z">
              <w:rPr>
                <w:rFonts w:ascii="Times New Roman" w:hAnsi="Times New Roman" w:cs="Times New Roman"/>
              </w:rPr>
            </w:rPrChange>
          </w:rPr>
          <w:delText>a</w:delText>
        </w:r>
      </w:del>
      <w:r w:rsidR="005A31CB" w:rsidRPr="00BC3899">
        <w:rPr>
          <w:rFonts w:ascii="Times New Roman" w:hAnsi="Times New Roman" w:cs="Times New Roman"/>
          <w:rPrChange w:id="1205" w:author="Harsh Vora" w:date="2018-10-06T16:26:00Z">
            <w:rPr>
              <w:rFonts w:ascii="Times New Roman" w:hAnsi="Times New Roman" w:cs="Times New Roman"/>
            </w:rPr>
          </w:rPrChange>
        </w:rPr>
        <w:t xml:space="preserve"> shear fracture</w:t>
      </w:r>
      <w:ins w:id="1206" w:author="Juli Morgan" w:date="2018-10-01T15:52:00Z">
        <w:r w:rsidR="00297D7F" w:rsidRPr="00BC3899">
          <w:rPr>
            <w:rFonts w:ascii="Times New Roman" w:hAnsi="Times New Roman" w:cs="Times New Roman"/>
            <w:rPrChange w:id="1207" w:author="Harsh Vora" w:date="2018-10-06T16:26:00Z">
              <w:rPr>
                <w:rFonts w:ascii="Times New Roman" w:hAnsi="Times New Roman" w:cs="Times New Roman"/>
              </w:rPr>
            </w:rPrChange>
          </w:rPr>
          <w:t>s</w:t>
        </w:r>
      </w:ins>
      <w:r w:rsidR="005A31CB" w:rsidRPr="00BC3899">
        <w:rPr>
          <w:rFonts w:ascii="Times New Roman" w:hAnsi="Times New Roman" w:cs="Times New Roman"/>
          <w:rPrChange w:id="1208" w:author="Harsh Vora" w:date="2018-10-06T16:26:00Z">
            <w:rPr>
              <w:rFonts w:ascii="Times New Roman" w:hAnsi="Times New Roman" w:cs="Times New Roman"/>
            </w:rPr>
          </w:rPrChange>
        </w:rPr>
        <w:t>,</w:t>
      </w:r>
      <w:ins w:id="1209" w:author="Harsh Vora" w:date="2018-10-06T16:04:00Z">
        <w:r w:rsidR="00D93431" w:rsidRPr="00BC3899">
          <w:rPr>
            <w:rFonts w:ascii="Times New Roman" w:hAnsi="Times New Roman" w:cs="Times New Roman"/>
            <w:rPrChange w:id="1210" w:author="Harsh Vora" w:date="2018-10-06T16:26:00Z">
              <w:rPr>
                <w:rFonts w:ascii="Times New Roman" w:hAnsi="Times New Roman" w:cs="Times New Roman"/>
              </w:rPr>
            </w:rPrChange>
          </w:rPr>
          <w:t xml:space="preserve"> </w:t>
        </w:r>
      </w:ins>
      <w:del w:id="1211" w:author="Harsh Vora" w:date="2018-10-06T15:51:00Z">
        <w:r w:rsidR="005A31CB" w:rsidRPr="00BC3899" w:rsidDel="00702B63">
          <w:rPr>
            <w:rFonts w:ascii="Times New Roman" w:hAnsi="Times New Roman" w:cs="Times New Roman"/>
            <w:rPrChange w:id="1212" w:author="Harsh Vora" w:date="2018-10-06T16:26:00Z">
              <w:rPr>
                <w:rFonts w:ascii="Times New Roman" w:hAnsi="Times New Roman" w:cs="Times New Roman"/>
              </w:rPr>
            </w:rPrChange>
          </w:rPr>
          <w:delText xml:space="preserve"> </w:delText>
        </w:r>
      </w:del>
      <w:ins w:id="1213" w:author="Juli Morgan" w:date="2018-10-01T15:52:00Z">
        <w:del w:id="1214" w:author="Harsh Vora" w:date="2018-10-06T15:51:00Z">
          <w:r w:rsidR="00297D7F" w:rsidRPr="00BC3899" w:rsidDel="00702B63">
            <w:rPr>
              <w:rFonts w:ascii="Times New Roman" w:hAnsi="Times New Roman" w:cs="Times New Roman"/>
              <w:rPrChange w:id="1215" w:author="Harsh Vora" w:date="2018-10-06T16:26:00Z">
                <w:rPr>
                  <w:rFonts w:ascii="Times New Roman" w:hAnsi="Times New Roman" w:cs="Times New Roman"/>
                </w:rPr>
              </w:rPrChange>
            </w:rPr>
            <w:delText xml:space="preserve">ultimately </w:delText>
          </w:r>
        </w:del>
      </w:ins>
      <w:del w:id="1216" w:author="Harsh Vora" w:date="2018-10-06T15:51:00Z">
        <w:r w:rsidR="005A31CB" w:rsidRPr="00BC3899" w:rsidDel="00702B63">
          <w:rPr>
            <w:rFonts w:ascii="Times New Roman" w:hAnsi="Times New Roman" w:cs="Times New Roman"/>
            <w:rPrChange w:id="1217" w:author="Harsh Vora" w:date="2018-10-06T16:26:00Z">
              <w:rPr>
                <w:rFonts w:ascii="Times New Roman" w:hAnsi="Times New Roman" w:cs="Times New Roman"/>
              </w:rPr>
            </w:rPrChange>
          </w:rPr>
          <w:delText>resulting in the failure of the sample</w:delText>
        </w:r>
      </w:del>
      <w:ins w:id="1218" w:author="Harsh Vora" w:date="2018-10-06T16:00:00Z">
        <w:r w:rsidR="00702B63" w:rsidRPr="00BC3899">
          <w:rPr>
            <w:rFonts w:ascii="Times New Roman" w:hAnsi="Times New Roman" w:cs="Times New Roman"/>
            <w:rPrChange w:id="1219" w:author="Harsh Vora" w:date="2018-10-06T16:26:00Z">
              <w:rPr>
                <w:rFonts w:ascii="Times New Roman" w:hAnsi="Times New Roman" w:cs="Times New Roman"/>
              </w:rPr>
            </w:rPrChange>
          </w:rPr>
          <w:t>ultimately resulting in the failure of the sample</w:t>
        </w:r>
      </w:ins>
      <w:del w:id="1220" w:author="Harsh Vora" w:date="2018-10-06T16:00:00Z">
        <w:r w:rsidR="005A31CB" w:rsidRPr="00BC3899" w:rsidDel="00702B63">
          <w:rPr>
            <w:rFonts w:ascii="Times New Roman" w:hAnsi="Times New Roman" w:cs="Times New Roman"/>
            <w:rPrChange w:id="1221" w:author="Harsh Vora" w:date="2018-10-06T16:26:00Z">
              <w:rPr>
                <w:rFonts w:ascii="Times New Roman" w:hAnsi="Times New Roman" w:cs="Times New Roman"/>
              </w:rPr>
            </w:rPrChange>
          </w:rPr>
          <w:delText xml:space="preserve"> </w:delText>
        </w:r>
      </w:del>
      <w:r w:rsidR="005A31CB" w:rsidRPr="00BC3899">
        <w:rPr>
          <w:rFonts w:ascii="Times New Roman" w:hAnsi="Times New Roman" w:cs="Times New Roman"/>
          <w:rPrChange w:id="1222" w:author="Harsh Vora" w:date="2018-10-06T16:26:00Z">
            <w:rPr>
              <w:rFonts w:ascii="Times New Roman" w:hAnsi="Times New Roman" w:cs="Times New Roman"/>
            </w:rPr>
          </w:rPrChange>
        </w:rPr>
        <w:t>[</w:t>
      </w:r>
      <w:commentRangeStart w:id="1223"/>
      <w:commentRangeStart w:id="1224"/>
      <w:r w:rsidR="00D95EB0" w:rsidRPr="00BC3899">
        <w:rPr>
          <w:rFonts w:ascii="Times New Roman" w:hAnsi="Times New Roman" w:cs="Times New Roman"/>
          <w:color w:val="00B050"/>
          <w:rPrChange w:id="1225" w:author="Harsh Vora" w:date="2018-10-06T16:26:00Z">
            <w:rPr>
              <w:rFonts w:ascii="Times New Roman" w:hAnsi="Times New Roman" w:cs="Times New Roman"/>
              <w:color w:val="00B050"/>
            </w:rPr>
          </w:rPrChange>
        </w:rPr>
        <w:t>Fig. 2</w:t>
      </w:r>
      <w:del w:id="1226" w:author="Harsh Vora" w:date="2018-10-06T16:00:00Z">
        <w:r w:rsidR="00A579B8" w:rsidRPr="00BC3899" w:rsidDel="00702B63">
          <w:rPr>
            <w:rFonts w:ascii="Times New Roman" w:hAnsi="Times New Roman" w:cs="Times New Roman"/>
            <w:color w:val="00B050"/>
            <w:rPrChange w:id="1227" w:author="Harsh Vora" w:date="2018-10-06T16:26:00Z">
              <w:rPr>
                <w:rFonts w:ascii="Times New Roman" w:hAnsi="Times New Roman" w:cs="Times New Roman"/>
                <w:color w:val="00B050"/>
              </w:rPr>
            </w:rPrChange>
          </w:rPr>
          <w:delText>a</w:delText>
        </w:r>
      </w:del>
      <w:commentRangeEnd w:id="1223"/>
      <w:r w:rsidR="00297D7F" w:rsidRPr="00BC3899">
        <w:rPr>
          <w:rStyle w:val="CommentReference"/>
          <w:rFonts w:ascii="Times New Roman" w:hAnsi="Times New Roman" w:cs="Times New Roman"/>
          <w:rPrChange w:id="1228" w:author="Harsh Vora" w:date="2018-10-06T16:26:00Z">
            <w:rPr>
              <w:rStyle w:val="CommentReference"/>
            </w:rPr>
          </w:rPrChange>
        </w:rPr>
        <w:commentReference w:id="1223"/>
      </w:r>
      <w:commentRangeEnd w:id="1224"/>
      <w:r w:rsidR="00702B63" w:rsidRPr="00BC3899">
        <w:rPr>
          <w:rStyle w:val="CommentReference"/>
          <w:rFonts w:ascii="Times New Roman" w:hAnsi="Times New Roman" w:cs="Times New Roman"/>
          <w:rPrChange w:id="1229" w:author="Harsh Vora" w:date="2018-10-06T16:26:00Z">
            <w:rPr>
              <w:rStyle w:val="CommentReference"/>
            </w:rPr>
          </w:rPrChange>
        </w:rPr>
        <w:commentReference w:id="1224"/>
      </w:r>
      <w:r w:rsidR="005A31CB" w:rsidRPr="00BC3899">
        <w:rPr>
          <w:rFonts w:ascii="Times New Roman" w:hAnsi="Times New Roman" w:cs="Times New Roman"/>
          <w:rPrChange w:id="1230" w:author="Harsh Vora" w:date="2018-10-06T16:26:00Z">
            <w:rPr>
              <w:rFonts w:ascii="Times New Roman" w:hAnsi="Times New Roman" w:cs="Times New Roman"/>
            </w:rPr>
          </w:rPrChange>
        </w:rPr>
        <w:t xml:space="preserve">]. </w:t>
      </w:r>
    </w:p>
    <w:p w14:paraId="7925F453" w14:textId="0E23AE4A" w:rsidR="006629C8" w:rsidRPr="00BC3899" w:rsidRDefault="006629C8" w:rsidP="008D6DF9">
      <w:pPr>
        <w:spacing w:line="480" w:lineRule="auto"/>
        <w:rPr>
          <w:rFonts w:ascii="Times New Roman" w:hAnsi="Times New Roman" w:cs="Times New Roman"/>
          <w:rPrChange w:id="1231" w:author="Harsh Vora" w:date="2018-10-06T16:26:00Z">
            <w:rPr>
              <w:rFonts w:ascii="Times New Roman" w:hAnsi="Times New Roman" w:cs="Times New Roman"/>
            </w:rPr>
          </w:rPrChange>
        </w:rPr>
      </w:pPr>
      <w:r w:rsidRPr="00BC3899">
        <w:rPr>
          <w:rFonts w:ascii="Times New Roman" w:hAnsi="Times New Roman" w:cs="Times New Roman"/>
          <w:rPrChange w:id="1232" w:author="Harsh Vora" w:date="2018-10-06T16:26:00Z">
            <w:rPr>
              <w:rFonts w:ascii="Times New Roman" w:hAnsi="Times New Roman" w:cs="Times New Roman"/>
            </w:rPr>
          </w:rPrChange>
        </w:rPr>
        <w:t>Biaxial experiments are run under confining pressures of 0</w:t>
      </w:r>
      <w:r w:rsidR="0008059D" w:rsidRPr="00BC3899">
        <w:rPr>
          <w:rFonts w:ascii="Times New Roman" w:hAnsi="Times New Roman" w:cs="Times New Roman"/>
          <w:rPrChange w:id="1233" w:author="Harsh Vora" w:date="2018-10-06T16:26:00Z">
            <w:rPr>
              <w:rFonts w:ascii="Times New Roman" w:hAnsi="Times New Roman" w:cs="Times New Roman"/>
            </w:rPr>
          </w:rPrChange>
        </w:rPr>
        <w:t>, 2, 5,10,15,20,25,30,40 and 50</w:t>
      </w:r>
      <w:r w:rsidRPr="00BC3899">
        <w:rPr>
          <w:rFonts w:ascii="Times New Roman" w:hAnsi="Times New Roman" w:cs="Times New Roman"/>
          <w:rPrChange w:id="1234" w:author="Harsh Vora" w:date="2018-10-06T16:26:00Z">
            <w:rPr>
              <w:rFonts w:ascii="Times New Roman" w:hAnsi="Times New Roman" w:cs="Times New Roman"/>
            </w:rPr>
          </w:rPrChange>
        </w:rPr>
        <w:t xml:space="preserve"> MPa. Macromechanical properties of the sample </w:t>
      </w:r>
      <w:r w:rsidR="00756B43" w:rsidRPr="00BC3899">
        <w:rPr>
          <w:rFonts w:ascii="Times New Roman" w:hAnsi="Times New Roman" w:cs="Times New Roman"/>
          <w:rPrChange w:id="1235" w:author="Harsh Vora" w:date="2018-10-06T16:26:00Z">
            <w:rPr>
              <w:rFonts w:ascii="Times New Roman" w:hAnsi="Times New Roman" w:cs="Times New Roman"/>
            </w:rPr>
          </w:rPrChange>
        </w:rPr>
        <w:t>are collected at increments of 2</w:t>
      </w:r>
      <w:r w:rsidRPr="00BC3899">
        <w:rPr>
          <w:rFonts w:ascii="Times New Roman" w:hAnsi="Times New Roman" w:cs="Times New Roman"/>
          <w:rPrChange w:id="1236" w:author="Harsh Vora" w:date="2018-10-06T16:26:00Z">
            <w:rPr>
              <w:rFonts w:ascii="Times New Roman" w:hAnsi="Times New Roman" w:cs="Times New Roman"/>
            </w:rPr>
          </w:rPrChange>
        </w:rPr>
        <w:t xml:space="preserve">000 cycles, associated with axial strain increments of 0.001 </w:t>
      </w:r>
      <w:del w:id="1237" w:author="Juli Morgan" w:date="2018-10-01T15:54:00Z">
        <w:r w:rsidRPr="00BC3899" w:rsidDel="00297D7F">
          <w:rPr>
            <w:rFonts w:ascii="Times New Roman" w:hAnsi="Times New Roman" w:cs="Times New Roman"/>
            <w:rPrChange w:id="1238" w:author="Harsh Vora" w:date="2018-10-06T16:26:00Z">
              <w:rPr>
                <w:rFonts w:ascii="Times New Roman" w:hAnsi="Times New Roman" w:cs="Times New Roman"/>
              </w:rPr>
            </w:rPrChange>
          </w:rPr>
          <w:delText>and relative</w:delText>
        </w:r>
      </w:del>
      <w:ins w:id="1239" w:author="Juli Morgan" w:date="2018-10-01T15:54:00Z">
        <w:del w:id="1240" w:author="Harsh Vora" w:date="2018-10-04T14:44:00Z">
          <w:r w:rsidR="00297D7F" w:rsidRPr="00BC3899" w:rsidDel="00DE5E39">
            <w:rPr>
              <w:rFonts w:ascii="Times New Roman" w:hAnsi="Times New Roman" w:cs="Times New Roman"/>
              <w:rPrChange w:id="1241" w:author="Harsh Vora" w:date="2018-10-06T16:26:00Z">
                <w:rPr>
                  <w:rFonts w:ascii="Times New Roman" w:hAnsi="Times New Roman" w:cs="Times New Roman"/>
                </w:rPr>
              </w:rPrChange>
            </w:rPr>
            <w:delText>correspnding</w:delText>
          </w:r>
        </w:del>
      </w:ins>
      <w:ins w:id="1242" w:author="Harsh Vora" w:date="2018-10-04T14:44:00Z">
        <w:r w:rsidR="00DE5E39" w:rsidRPr="00BC3899">
          <w:rPr>
            <w:rFonts w:ascii="Times New Roman" w:hAnsi="Times New Roman" w:cs="Times New Roman"/>
            <w:rPrChange w:id="1243" w:author="Harsh Vora" w:date="2018-10-06T16:26:00Z">
              <w:rPr>
                <w:rFonts w:ascii="Times New Roman" w:hAnsi="Times New Roman" w:cs="Times New Roman"/>
              </w:rPr>
            </w:rPrChange>
          </w:rPr>
          <w:t>corresponding</w:t>
        </w:r>
      </w:ins>
      <w:ins w:id="1244" w:author="Juli Morgan" w:date="2018-10-01T15:54:00Z">
        <w:r w:rsidR="00297D7F" w:rsidRPr="00BC3899">
          <w:rPr>
            <w:rFonts w:ascii="Times New Roman" w:hAnsi="Times New Roman" w:cs="Times New Roman"/>
            <w:rPrChange w:id="1245" w:author="Harsh Vora" w:date="2018-10-06T16:26:00Z">
              <w:rPr>
                <w:rFonts w:ascii="Times New Roman" w:hAnsi="Times New Roman" w:cs="Times New Roman"/>
              </w:rPr>
            </w:rPrChange>
          </w:rPr>
          <w:t xml:space="preserve"> to incremental</w:t>
        </w:r>
      </w:ins>
      <w:r w:rsidRPr="00BC3899">
        <w:rPr>
          <w:rFonts w:ascii="Times New Roman" w:hAnsi="Times New Roman" w:cs="Times New Roman"/>
          <w:rPrChange w:id="1246" w:author="Harsh Vora" w:date="2018-10-06T16:26:00Z">
            <w:rPr>
              <w:rFonts w:ascii="Times New Roman" w:hAnsi="Times New Roman" w:cs="Times New Roman"/>
            </w:rPr>
          </w:rPrChange>
        </w:rPr>
        <w:t xml:space="preserve"> platen displacement</w:t>
      </w:r>
      <w:ins w:id="1247" w:author="Juli Morgan" w:date="2018-10-01T15:54:00Z">
        <w:r w:rsidR="00297D7F" w:rsidRPr="00BC3899">
          <w:rPr>
            <w:rFonts w:ascii="Times New Roman" w:hAnsi="Times New Roman" w:cs="Times New Roman"/>
            <w:rPrChange w:id="1248" w:author="Harsh Vora" w:date="2018-10-06T16:26:00Z">
              <w:rPr>
                <w:rFonts w:ascii="Times New Roman" w:hAnsi="Times New Roman" w:cs="Times New Roman"/>
              </w:rPr>
            </w:rPrChange>
          </w:rPr>
          <w:t>s</w:t>
        </w:r>
      </w:ins>
      <w:r w:rsidRPr="00BC3899">
        <w:rPr>
          <w:rFonts w:ascii="Times New Roman" w:hAnsi="Times New Roman" w:cs="Times New Roman"/>
          <w:rPrChange w:id="1249" w:author="Harsh Vora" w:date="2018-10-06T16:26:00Z">
            <w:rPr>
              <w:rFonts w:ascii="Times New Roman" w:hAnsi="Times New Roman" w:cs="Times New Roman"/>
            </w:rPr>
          </w:rPrChange>
        </w:rPr>
        <w:t xml:space="preserve"> of 0.008 mm. </w:t>
      </w:r>
      <w:r w:rsidR="00541DE3" w:rsidRPr="00BC3899">
        <w:rPr>
          <w:rFonts w:ascii="Times New Roman" w:hAnsi="Times New Roman" w:cs="Times New Roman"/>
          <w:rPrChange w:id="1250" w:author="Harsh Vora" w:date="2018-10-06T16:26:00Z">
            <w:rPr>
              <w:rFonts w:ascii="Times New Roman" w:hAnsi="Times New Roman" w:cs="Times New Roman"/>
            </w:rPr>
          </w:rPrChange>
        </w:rPr>
        <w:t>All simulations of biaxial experiments are c</w:t>
      </w:r>
      <w:r w:rsidR="007710C0" w:rsidRPr="00BC3899">
        <w:rPr>
          <w:rFonts w:ascii="Times New Roman" w:hAnsi="Times New Roman" w:cs="Times New Roman"/>
          <w:rPrChange w:id="1251" w:author="Harsh Vora" w:date="2018-10-06T16:26:00Z">
            <w:rPr>
              <w:rFonts w:ascii="Times New Roman" w:hAnsi="Times New Roman" w:cs="Times New Roman"/>
            </w:rPr>
          </w:rPrChange>
        </w:rPr>
        <w:t>onduct</w:t>
      </w:r>
      <w:r w:rsidR="00541DE3" w:rsidRPr="00BC3899">
        <w:rPr>
          <w:rFonts w:ascii="Times New Roman" w:hAnsi="Times New Roman" w:cs="Times New Roman"/>
          <w:rPrChange w:id="1252" w:author="Harsh Vora" w:date="2018-10-06T16:26:00Z">
            <w:rPr>
              <w:rFonts w:ascii="Times New Roman" w:hAnsi="Times New Roman" w:cs="Times New Roman"/>
            </w:rPr>
          </w:rPrChange>
        </w:rPr>
        <w:t>ed</w:t>
      </w:r>
      <w:r w:rsidR="007710C0" w:rsidRPr="00BC3899">
        <w:rPr>
          <w:rFonts w:ascii="Times New Roman" w:hAnsi="Times New Roman" w:cs="Times New Roman"/>
          <w:rPrChange w:id="1253" w:author="Harsh Vora" w:date="2018-10-06T16:26:00Z">
            <w:rPr>
              <w:rFonts w:ascii="Times New Roman" w:hAnsi="Times New Roman" w:cs="Times New Roman"/>
            </w:rPr>
          </w:rPrChange>
        </w:rPr>
        <w:t xml:space="preserve"> up</w:t>
      </w:r>
      <w:r w:rsidR="00AA23F7" w:rsidRPr="00BC3899">
        <w:rPr>
          <w:rFonts w:ascii="Times New Roman" w:hAnsi="Times New Roman" w:cs="Times New Roman"/>
          <w:rPrChange w:id="1254" w:author="Harsh Vora" w:date="2018-10-06T16:26:00Z">
            <w:rPr>
              <w:rFonts w:ascii="Times New Roman" w:hAnsi="Times New Roman" w:cs="Times New Roman"/>
            </w:rPr>
          </w:rPrChange>
        </w:rPr>
        <w:t xml:space="preserve"> </w:t>
      </w:r>
      <w:r w:rsidR="007710C0" w:rsidRPr="00BC3899">
        <w:rPr>
          <w:rFonts w:ascii="Times New Roman" w:hAnsi="Times New Roman" w:cs="Times New Roman"/>
          <w:rPrChange w:id="1255" w:author="Harsh Vora" w:date="2018-10-06T16:26:00Z">
            <w:rPr>
              <w:rFonts w:ascii="Times New Roman" w:hAnsi="Times New Roman" w:cs="Times New Roman"/>
            </w:rPr>
          </w:rPrChange>
        </w:rPr>
        <w:t xml:space="preserve">to axial strain of </w:t>
      </w:r>
      <w:commentRangeStart w:id="1256"/>
      <w:del w:id="1257" w:author="Harsh Vora" w:date="2018-10-04T14:43:00Z">
        <w:r w:rsidR="007710C0" w:rsidRPr="00BC3899" w:rsidDel="00DE5E39">
          <w:rPr>
            <w:rFonts w:ascii="Times New Roman" w:hAnsi="Times New Roman" w:cs="Times New Roman"/>
            <w:rPrChange w:id="1258" w:author="Harsh Vora" w:date="2018-10-06T16:26:00Z">
              <w:rPr>
                <w:rFonts w:ascii="Times New Roman" w:hAnsi="Times New Roman" w:cs="Times New Roman"/>
              </w:rPr>
            </w:rPrChange>
          </w:rPr>
          <w:delText>0.103</w:delText>
        </w:r>
        <w:commentRangeEnd w:id="1256"/>
        <w:r w:rsidR="00297D7F" w:rsidRPr="00BC3899" w:rsidDel="00DE5E39">
          <w:rPr>
            <w:rStyle w:val="CommentReference"/>
            <w:rFonts w:ascii="Times New Roman" w:hAnsi="Times New Roman" w:cs="Times New Roman"/>
            <w:rPrChange w:id="1259" w:author="Harsh Vora" w:date="2018-10-06T16:26:00Z">
              <w:rPr>
                <w:rStyle w:val="CommentReference"/>
              </w:rPr>
            </w:rPrChange>
          </w:rPr>
          <w:commentReference w:id="1256"/>
        </w:r>
      </w:del>
      <w:ins w:id="1260" w:author="Harsh Vora" w:date="2018-10-04T14:43:00Z">
        <w:r w:rsidR="00DE5E39" w:rsidRPr="00BC3899">
          <w:rPr>
            <w:rFonts w:ascii="Times New Roman" w:hAnsi="Times New Roman" w:cs="Times New Roman"/>
            <w:rPrChange w:id="1261" w:author="Harsh Vora" w:date="2018-10-06T16:26:00Z">
              <w:rPr>
                <w:rFonts w:ascii="Times New Roman" w:hAnsi="Times New Roman" w:cs="Times New Roman"/>
              </w:rPr>
            </w:rPrChange>
          </w:rPr>
          <w:t>10.3%</w:t>
        </w:r>
      </w:ins>
      <w:r w:rsidR="007710C0" w:rsidRPr="00BC3899">
        <w:rPr>
          <w:rFonts w:ascii="Times New Roman" w:hAnsi="Times New Roman" w:cs="Times New Roman"/>
          <w:rPrChange w:id="1262" w:author="Harsh Vora" w:date="2018-10-06T16:26:00Z">
            <w:rPr>
              <w:rFonts w:ascii="Times New Roman" w:hAnsi="Times New Roman" w:cs="Times New Roman"/>
            </w:rPr>
          </w:rPrChange>
        </w:rPr>
        <w:t xml:space="preserve">. </w:t>
      </w:r>
      <w:moveFromRangeStart w:id="1263" w:author="Juli Morgan" w:date="2018-10-01T15:55:00Z" w:name="move400028687"/>
      <w:moveFrom w:id="1264" w:author="Juli Morgan" w:date="2018-10-01T15:55:00Z">
        <w:r w:rsidRPr="00BC3899" w:rsidDel="00297D7F">
          <w:rPr>
            <w:rFonts w:ascii="Times New Roman" w:hAnsi="Times New Roman" w:cs="Times New Roman"/>
            <w:rPrChange w:id="1265" w:author="Harsh Vora" w:date="2018-10-06T16:26:00Z">
              <w:rPr>
                <w:rFonts w:ascii="Times New Roman" w:hAnsi="Times New Roman" w:cs="Times New Roman"/>
              </w:rPr>
            </w:rPrChange>
          </w:rPr>
          <w:t xml:space="preserve">In our study, micromechanical parameters of discrete particles and bonds are assigned to calibrate bulk properties to two rock types – Berea Sandstone and Lac du Bonnet Granite. </w:t>
        </w:r>
      </w:moveFrom>
      <w:moveFromRangeEnd w:id="1263"/>
    </w:p>
    <w:p w14:paraId="7F34629F" w14:textId="16C9ED17" w:rsidR="00F158A8" w:rsidRPr="00BC3899" w:rsidRDefault="00607EBD" w:rsidP="00E837CE">
      <w:pPr>
        <w:pStyle w:val="ListParagraph"/>
        <w:numPr>
          <w:ilvl w:val="1"/>
          <w:numId w:val="1"/>
        </w:numPr>
        <w:spacing w:line="480" w:lineRule="auto"/>
        <w:rPr>
          <w:rFonts w:ascii="Times New Roman" w:hAnsi="Times New Roman" w:cs="Times New Roman"/>
          <w:b/>
          <w:rPrChange w:id="1266" w:author="Harsh Vora" w:date="2018-10-06T16:26:00Z">
            <w:rPr>
              <w:rFonts w:ascii="Times New Roman" w:hAnsi="Times New Roman" w:cs="Times New Roman"/>
              <w:b/>
            </w:rPr>
          </w:rPrChange>
        </w:rPr>
      </w:pPr>
      <w:r w:rsidRPr="00BC3899">
        <w:rPr>
          <w:rFonts w:ascii="Times New Roman" w:hAnsi="Times New Roman" w:cs="Times New Roman"/>
          <w:b/>
          <w:rPrChange w:id="1267" w:author="Harsh Vora" w:date="2018-10-06T16:26:00Z">
            <w:rPr>
              <w:rFonts w:ascii="Times New Roman" w:hAnsi="Times New Roman" w:cs="Times New Roman"/>
              <w:b/>
            </w:rPr>
          </w:rPrChange>
        </w:rPr>
        <w:t>Calibration of Samples</w:t>
      </w:r>
    </w:p>
    <w:p w14:paraId="5599F17D" w14:textId="3A9007AD" w:rsidR="001902B7" w:rsidRPr="00BC3899" w:rsidRDefault="00297D7F" w:rsidP="00E92D21">
      <w:pPr>
        <w:spacing w:line="480" w:lineRule="auto"/>
        <w:rPr>
          <w:rFonts w:ascii="Times New Roman" w:hAnsi="Times New Roman" w:cs="Times New Roman"/>
          <w:rPrChange w:id="1268" w:author="Harsh Vora" w:date="2018-10-06T16:26:00Z">
            <w:rPr>
              <w:rFonts w:ascii="Times New Roman" w:hAnsi="Times New Roman" w:cs="Times New Roman"/>
            </w:rPr>
          </w:rPrChange>
        </w:rPr>
      </w:pPr>
      <w:moveToRangeStart w:id="1269" w:author="Juli Morgan" w:date="2018-10-01T15:55:00Z" w:name="move400028687"/>
      <w:moveTo w:id="1270" w:author="Juli Morgan" w:date="2018-10-01T15:55:00Z">
        <w:r w:rsidRPr="00BC3899">
          <w:rPr>
            <w:rFonts w:ascii="Times New Roman" w:hAnsi="Times New Roman" w:cs="Times New Roman"/>
            <w:rPrChange w:id="1271" w:author="Harsh Vora" w:date="2018-10-06T16:26:00Z">
              <w:rPr>
                <w:rFonts w:ascii="Times New Roman" w:hAnsi="Times New Roman" w:cs="Times New Roman"/>
              </w:rPr>
            </w:rPrChange>
          </w:rPr>
          <w:t xml:space="preserve">In our study, </w:t>
        </w:r>
      </w:moveTo>
      <w:ins w:id="1272" w:author="Juli Morgan" w:date="2018-10-01T15:56:00Z">
        <w:r w:rsidRPr="00BC3899">
          <w:rPr>
            <w:rFonts w:ascii="Times New Roman" w:hAnsi="Times New Roman" w:cs="Times New Roman"/>
            <w:rPrChange w:id="1273" w:author="Harsh Vora" w:date="2018-10-06T16:26:00Z">
              <w:rPr>
                <w:rFonts w:ascii="Times New Roman" w:hAnsi="Times New Roman" w:cs="Times New Roman"/>
              </w:rPr>
            </w:rPrChange>
          </w:rPr>
          <w:t xml:space="preserve">we simulate two rock types – Berea Sandstone and Lac du Bonnet Granite, </w:t>
        </w:r>
      </w:ins>
      <w:ins w:id="1274" w:author="Juli Morgan" w:date="2018-10-01T15:57:00Z">
        <w:r w:rsidRPr="00BC3899">
          <w:rPr>
            <w:rFonts w:ascii="Times New Roman" w:hAnsi="Times New Roman" w:cs="Times New Roman"/>
            <w:rPrChange w:id="1275" w:author="Harsh Vora" w:date="2018-10-06T16:26:00Z">
              <w:rPr>
                <w:rFonts w:ascii="Times New Roman" w:hAnsi="Times New Roman" w:cs="Times New Roman"/>
              </w:rPr>
            </w:rPrChange>
          </w:rPr>
          <w:t xml:space="preserve">which are </w:t>
        </w:r>
      </w:ins>
      <w:ins w:id="1276" w:author="Juli Morgan" w:date="2018-10-01T15:56:00Z">
        <w:r w:rsidRPr="00BC3899">
          <w:rPr>
            <w:rFonts w:ascii="Times New Roman" w:hAnsi="Times New Roman" w:cs="Times New Roman"/>
            <w:rPrChange w:id="1277" w:author="Harsh Vora" w:date="2018-10-06T16:26:00Z">
              <w:rPr>
                <w:rFonts w:ascii="Times New Roman" w:hAnsi="Times New Roman" w:cs="Times New Roman"/>
              </w:rPr>
            </w:rPrChange>
          </w:rPr>
          <w:t xml:space="preserve">defined by </w:t>
        </w:r>
      </w:ins>
      <w:ins w:id="1278" w:author="Juli Morgan" w:date="2018-10-01T15:57:00Z">
        <w:r w:rsidRPr="00BC3899">
          <w:rPr>
            <w:rFonts w:ascii="Times New Roman" w:hAnsi="Times New Roman" w:cs="Times New Roman"/>
            <w:rPrChange w:id="1279" w:author="Harsh Vora" w:date="2018-10-06T16:26:00Z">
              <w:rPr>
                <w:rFonts w:ascii="Times New Roman" w:hAnsi="Times New Roman" w:cs="Times New Roman"/>
              </w:rPr>
            </w:rPrChange>
          </w:rPr>
          <w:t xml:space="preserve">the </w:t>
        </w:r>
      </w:ins>
      <w:moveTo w:id="1280" w:author="Juli Morgan" w:date="2018-10-01T15:55:00Z">
        <w:r w:rsidRPr="00BC3899">
          <w:rPr>
            <w:rFonts w:ascii="Times New Roman" w:hAnsi="Times New Roman" w:cs="Times New Roman"/>
            <w:rPrChange w:id="1281" w:author="Harsh Vora" w:date="2018-10-06T16:26:00Z">
              <w:rPr>
                <w:rFonts w:ascii="Times New Roman" w:hAnsi="Times New Roman" w:cs="Times New Roman"/>
              </w:rPr>
            </w:rPrChange>
          </w:rPr>
          <w:t xml:space="preserve">micromechanical </w:t>
        </w:r>
        <w:del w:id="1282" w:author="Juli Morgan" w:date="2018-10-01T15:57:00Z">
          <w:r w:rsidRPr="00BC3899" w:rsidDel="00297D7F">
            <w:rPr>
              <w:rFonts w:ascii="Times New Roman" w:hAnsi="Times New Roman" w:cs="Times New Roman"/>
              <w:rPrChange w:id="1283" w:author="Harsh Vora" w:date="2018-10-06T16:26:00Z">
                <w:rPr>
                  <w:rFonts w:ascii="Times New Roman" w:hAnsi="Times New Roman" w:cs="Times New Roman"/>
                </w:rPr>
              </w:rPrChange>
            </w:rPr>
            <w:delText>parameters</w:delText>
          </w:r>
        </w:del>
      </w:moveTo>
      <w:ins w:id="1284" w:author="Juli Morgan" w:date="2018-10-01T15:57:00Z">
        <w:r w:rsidRPr="00BC3899">
          <w:rPr>
            <w:rFonts w:ascii="Times New Roman" w:hAnsi="Times New Roman" w:cs="Times New Roman"/>
            <w:rPrChange w:id="1285" w:author="Harsh Vora" w:date="2018-10-06T16:26:00Z">
              <w:rPr>
                <w:rFonts w:ascii="Times New Roman" w:hAnsi="Times New Roman" w:cs="Times New Roman"/>
              </w:rPr>
            </w:rPrChange>
          </w:rPr>
          <w:t>properties</w:t>
        </w:r>
      </w:ins>
      <w:moveTo w:id="1286" w:author="Juli Morgan" w:date="2018-10-01T15:55:00Z">
        <w:r w:rsidRPr="00BC3899">
          <w:rPr>
            <w:rFonts w:ascii="Times New Roman" w:hAnsi="Times New Roman" w:cs="Times New Roman"/>
            <w:rPrChange w:id="1287" w:author="Harsh Vora" w:date="2018-10-06T16:26:00Z">
              <w:rPr>
                <w:rFonts w:ascii="Times New Roman" w:hAnsi="Times New Roman" w:cs="Times New Roman"/>
              </w:rPr>
            </w:rPrChange>
          </w:rPr>
          <w:t xml:space="preserve"> of </w:t>
        </w:r>
      </w:moveTo>
      <w:ins w:id="1288" w:author="Juli Morgan" w:date="2018-10-01T15:57:00Z">
        <w:r w:rsidRPr="00BC3899">
          <w:rPr>
            <w:rFonts w:ascii="Times New Roman" w:hAnsi="Times New Roman" w:cs="Times New Roman"/>
            <w:rPrChange w:id="1289" w:author="Harsh Vora" w:date="2018-10-06T16:26:00Z">
              <w:rPr>
                <w:rFonts w:ascii="Times New Roman" w:hAnsi="Times New Roman" w:cs="Times New Roman"/>
              </w:rPr>
            </w:rPrChange>
          </w:rPr>
          <w:t xml:space="preserve">the </w:t>
        </w:r>
      </w:ins>
      <w:moveTo w:id="1290" w:author="Juli Morgan" w:date="2018-10-01T15:55:00Z">
        <w:r w:rsidRPr="00BC3899">
          <w:rPr>
            <w:rFonts w:ascii="Times New Roman" w:hAnsi="Times New Roman" w:cs="Times New Roman"/>
            <w:rPrChange w:id="1291" w:author="Harsh Vora" w:date="2018-10-06T16:26:00Z">
              <w:rPr>
                <w:rFonts w:ascii="Times New Roman" w:hAnsi="Times New Roman" w:cs="Times New Roman"/>
              </w:rPr>
            </w:rPrChange>
          </w:rPr>
          <w:t xml:space="preserve">discrete particles and bonds </w:t>
        </w:r>
        <w:del w:id="1292" w:author="Juli Morgan" w:date="2018-10-01T15:57:00Z">
          <w:r w:rsidRPr="00BC3899" w:rsidDel="00297D7F">
            <w:rPr>
              <w:rFonts w:ascii="Times New Roman" w:hAnsi="Times New Roman" w:cs="Times New Roman"/>
              <w:rPrChange w:id="1293" w:author="Harsh Vora" w:date="2018-10-06T16:26:00Z">
                <w:rPr>
                  <w:rFonts w:ascii="Times New Roman" w:hAnsi="Times New Roman" w:cs="Times New Roman"/>
                </w:rPr>
              </w:rPrChange>
            </w:rPr>
            <w:delText>are</w:delText>
          </w:r>
        </w:del>
      </w:moveTo>
      <w:ins w:id="1294" w:author="Juli Morgan" w:date="2018-10-01T15:57:00Z">
        <w:r w:rsidRPr="00BC3899">
          <w:rPr>
            <w:rFonts w:ascii="Times New Roman" w:hAnsi="Times New Roman" w:cs="Times New Roman"/>
            <w:rPrChange w:id="1295" w:author="Harsh Vora" w:date="2018-10-06T16:26:00Z">
              <w:rPr>
                <w:rFonts w:ascii="Times New Roman" w:hAnsi="Times New Roman" w:cs="Times New Roman"/>
              </w:rPr>
            </w:rPrChange>
          </w:rPr>
          <w:t>within the assemblage.</w:t>
        </w:r>
      </w:ins>
      <w:moveTo w:id="1296" w:author="Juli Morgan" w:date="2018-10-01T15:55:00Z">
        <w:r w:rsidRPr="00BC3899">
          <w:rPr>
            <w:rFonts w:ascii="Times New Roman" w:hAnsi="Times New Roman" w:cs="Times New Roman"/>
            <w:rPrChange w:id="1297" w:author="Harsh Vora" w:date="2018-10-06T16:26:00Z">
              <w:rPr>
                <w:rFonts w:ascii="Times New Roman" w:hAnsi="Times New Roman" w:cs="Times New Roman"/>
              </w:rPr>
            </w:rPrChange>
          </w:rPr>
          <w:t xml:space="preserve"> </w:t>
        </w:r>
        <w:del w:id="1298" w:author="Juli Morgan" w:date="2018-10-01T15:57:00Z">
          <w:r w:rsidRPr="00BC3899" w:rsidDel="00297D7F">
            <w:rPr>
              <w:rFonts w:ascii="Times New Roman" w:hAnsi="Times New Roman" w:cs="Times New Roman"/>
              <w:rPrChange w:id="1299" w:author="Harsh Vora" w:date="2018-10-06T16:26:00Z">
                <w:rPr>
                  <w:rFonts w:ascii="Times New Roman" w:hAnsi="Times New Roman" w:cs="Times New Roman"/>
                </w:rPr>
              </w:rPrChange>
            </w:rPr>
            <w:delText>assigned to calibrate bulk properties to</w:delText>
          </w:r>
        </w:del>
        <w:del w:id="1300" w:author="Juli Morgan" w:date="2018-10-01T15:56:00Z">
          <w:r w:rsidRPr="00BC3899" w:rsidDel="00297D7F">
            <w:rPr>
              <w:rFonts w:ascii="Times New Roman" w:hAnsi="Times New Roman" w:cs="Times New Roman"/>
              <w:rPrChange w:id="1301" w:author="Harsh Vora" w:date="2018-10-06T16:26:00Z">
                <w:rPr>
                  <w:rFonts w:ascii="Times New Roman" w:hAnsi="Times New Roman" w:cs="Times New Roman"/>
                </w:rPr>
              </w:rPrChange>
            </w:rPr>
            <w:delText xml:space="preserve"> two rock types – Berea Sandstone and Lac du Bonnet Granite</w:delText>
          </w:r>
        </w:del>
        <w:del w:id="1302" w:author="Juli Morgan" w:date="2018-10-01T15:57:00Z">
          <w:r w:rsidRPr="00BC3899" w:rsidDel="00297D7F">
            <w:rPr>
              <w:rFonts w:ascii="Times New Roman" w:hAnsi="Times New Roman" w:cs="Times New Roman"/>
              <w:rPrChange w:id="1303" w:author="Harsh Vora" w:date="2018-10-06T16:26:00Z">
                <w:rPr>
                  <w:rFonts w:ascii="Times New Roman" w:hAnsi="Times New Roman" w:cs="Times New Roman"/>
                </w:rPr>
              </w:rPrChange>
            </w:rPr>
            <w:delText xml:space="preserve">. </w:delText>
          </w:r>
        </w:del>
      </w:moveTo>
      <w:moveToRangeEnd w:id="1269"/>
      <w:del w:id="1304" w:author="Juli Morgan" w:date="2018-10-01T15:58:00Z">
        <w:r w:rsidR="00DB39A8" w:rsidRPr="00BC3899" w:rsidDel="00297D7F">
          <w:rPr>
            <w:rFonts w:ascii="Times New Roman" w:hAnsi="Times New Roman" w:cs="Times New Roman"/>
            <w:rPrChange w:id="1305" w:author="Harsh Vora" w:date="2018-10-06T16:26:00Z">
              <w:rPr>
                <w:rFonts w:ascii="Times New Roman" w:hAnsi="Times New Roman" w:cs="Times New Roman"/>
              </w:rPr>
            </w:rPrChange>
          </w:rPr>
          <w:delText xml:space="preserve">Experimental </w:delText>
        </w:r>
        <w:r w:rsidR="00342805" w:rsidRPr="00BC3899" w:rsidDel="00297D7F">
          <w:rPr>
            <w:rFonts w:ascii="Times New Roman" w:hAnsi="Times New Roman" w:cs="Times New Roman"/>
            <w:rPrChange w:id="1306" w:author="Harsh Vora" w:date="2018-10-06T16:26:00Z">
              <w:rPr>
                <w:rFonts w:ascii="Times New Roman" w:hAnsi="Times New Roman" w:cs="Times New Roman"/>
              </w:rPr>
            </w:rPrChange>
          </w:rPr>
          <w:delText>laboratory data is used as</w:delText>
        </w:r>
        <w:r w:rsidR="00450EDA" w:rsidRPr="00BC3899" w:rsidDel="00297D7F">
          <w:rPr>
            <w:rFonts w:ascii="Times New Roman" w:hAnsi="Times New Roman" w:cs="Times New Roman"/>
            <w:rPrChange w:id="1307" w:author="Harsh Vora" w:date="2018-10-06T16:26:00Z">
              <w:rPr>
                <w:rFonts w:ascii="Times New Roman" w:hAnsi="Times New Roman" w:cs="Times New Roman"/>
              </w:rPr>
            </w:rPrChange>
          </w:rPr>
          <w:delText xml:space="preserve"> a</w:delText>
        </w:r>
        <w:r w:rsidR="00342805" w:rsidRPr="00BC3899" w:rsidDel="00297D7F">
          <w:rPr>
            <w:rFonts w:ascii="Times New Roman" w:hAnsi="Times New Roman" w:cs="Times New Roman"/>
            <w:rPrChange w:id="1308" w:author="Harsh Vora" w:date="2018-10-06T16:26:00Z">
              <w:rPr>
                <w:rFonts w:ascii="Times New Roman" w:hAnsi="Times New Roman" w:cs="Times New Roman"/>
              </w:rPr>
            </w:rPrChange>
          </w:rPr>
          <w:delText xml:space="preserve"> </w:delText>
        </w:r>
        <w:r w:rsidR="00353B91" w:rsidRPr="00BC3899" w:rsidDel="00297D7F">
          <w:rPr>
            <w:rFonts w:ascii="Times New Roman" w:hAnsi="Times New Roman" w:cs="Times New Roman"/>
            <w:rPrChange w:id="1309" w:author="Harsh Vora" w:date="2018-10-06T16:26:00Z">
              <w:rPr>
                <w:rFonts w:ascii="Times New Roman" w:hAnsi="Times New Roman" w:cs="Times New Roman"/>
              </w:rPr>
            </w:rPrChange>
          </w:rPr>
          <w:delText xml:space="preserve">reference </w:delText>
        </w:r>
        <w:r w:rsidR="00342805" w:rsidRPr="00BC3899" w:rsidDel="00297D7F">
          <w:rPr>
            <w:rFonts w:ascii="Times New Roman" w:hAnsi="Times New Roman" w:cs="Times New Roman"/>
            <w:rPrChange w:id="1310" w:author="Harsh Vora" w:date="2018-10-06T16:26:00Z">
              <w:rPr>
                <w:rFonts w:ascii="Times New Roman" w:hAnsi="Times New Roman" w:cs="Times New Roman"/>
              </w:rPr>
            </w:rPrChange>
          </w:rPr>
          <w:delText xml:space="preserve">to adjust </w:delText>
        </w:r>
      </w:del>
      <w:ins w:id="1311" w:author="Juli Morgan" w:date="2018-10-01T15:58:00Z">
        <w:r w:rsidRPr="00BC3899">
          <w:rPr>
            <w:rFonts w:ascii="Times New Roman" w:hAnsi="Times New Roman" w:cs="Times New Roman"/>
            <w:rPrChange w:id="1312" w:author="Harsh Vora" w:date="2018-10-06T16:26:00Z">
              <w:rPr>
                <w:rFonts w:ascii="Times New Roman" w:hAnsi="Times New Roman" w:cs="Times New Roman"/>
              </w:rPr>
            </w:rPrChange>
          </w:rPr>
          <w:t xml:space="preserve">The </w:t>
        </w:r>
      </w:ins>
      <w:r w:rsidR="00342805" w:rsidRPr="00BC3899">
        <w:rPr>
          <w:rFonts w:ascii="Times New Roman" w:hAnsi="Times New Roman" w:cs="Times New Roman"/>
          <w:rPrChange w:id="1313" w:author="Harsh Vora" w:date="2018-10-06T16:26:00Z">
            <w:rPr>
              <w:rFonts w:ascii="Times New Roman" w:hAnsi="Times New Roman" w:cs="Times New Roman"/>
            </w:rPr>
          </w:rPrChange>
        </w:rPr>
        <w:t xml:space="preserve">micromechanical </w:t>
      </w:r>
      <w:ins w:id="1314" w:author="Juli Morgan" w:date="2018-10-01T15:58:00Z">
        <w:r w:rsidRPr="00BC3899">
          <w:rPr>
            <w:rFonts w:ascii="Times New Roman" w:hAnsi="Times New Roman" w:cs="Times New Roman"/>
            <w:rPrChange w:id="1315" w:author="Harsh Vora" w:date="2018-10-06T16:26:00Z">
              <w:rPr>
                <w:rFonts w:ascii="Times New Roman" w:hAnsi="Times New Roman" w:cs="Times New Roman"/>
              </w:rPr>
            </w:rPrChange>
          </w:rPr>
          <w:t xml:space="preserve">model </w:t>
        </w:r>
      </w:ins>
      <w:del w:id="1316" w:author="Juli Morgan" w:date="2018-10-01T15:58:00Z">
        <w:r w:rsidR="00342805" w:rsidRPr="00BC3899" w:rsidDel="00297D7F">
          <w:rPr>
            <w:rFonts w:ascii="Times New Roman" w:hAnsi="Times New Roman" w:cs="Times New Roman"/>
            <w:rPrChange w:id="1317" w:author="Harsh Vora" w:date="2018-10-06T16:26:00Z">
              <w:rPr>
                <w:rFonts w:ascii="Times New Roman" w:hAnsi="Times New Roman" w:cs="Times New Roman"/>
              </w:rPr>
            </w:rPrChange>
          </w:rPr>
          <w:delText xml:space="preserve">parameters </w:delText>
        </w:r>
      </w:del>
      <w:ins w:id="1318" w:author="Juli Morgan" w:date="2018-10-01T15:58:00Z">
        <w:r w:rsidRPr="00BC3899">
          <w:rPr>
            <w:rFonts w:ascii="Times New Roman" w:hAnsi="Times New Roman" w:cs="Times New Roman"/>
            <w:rPrChange w:id="1319" w:author="Harsh Vora" w:date="2018-10-06T16:26:00Z">
              <w:rPr>
                <w:rFonts w:ascii="Times New Roman" w:hAnsi="Times New Roman" w:cs="Times New Roman"/>
              </w:rPr>
            </w:rPrChange>
          </w:rPr>
          <w:t xml:space="preserve">properties are adjusted </w:t>
        </w:r>
      </w:ins>
      <w:r w:rsidR="00342805" w:rsidRPr="00BC3899">
        <w:rPr>
          <w:rFonts w:ascii="Times New Roman" w:hAnsi="Times New Roman" w:cs="Times New Roman"/>
          <w:rPrChange w:id="1320" w:author="Harsh Vora" w:date="2018-10-06T16:26:00Z">
            <w:rPr>
              <w:rFonts w:ascii="Times New Roman" w:hAnsi="Times New Roman" w:cs="Times New Roman"/>
            </w:rPr>
          </w:rPrChange>
        </w:rPr>
        <w:t xml:space="preserve">and </w:t>
      </w:r>
      <w:del w:id="1321" w:author="Juli Morgan" w:date="2018-10-01T15:58:00Z">
        <w:r w:rsidR="00342805" w:rsidRPr="00BC3899" w:rsidDel="00297D7F">
          <w:rPr>
            <w:rFonts w:ascii="Times New Roman" w:hAnsi="Times New Roman" w:cs="Times New Roman"/>
            <w:rPrChange w:id="1322" w:author="Harsh Vora" w:date="2018-10-06T16:26:00Z">
              <w:rPr>
                <w:rFonts w:ascii="Times New Roman" w:hAnsi="Times New Roman" w:cs="Times New Roman"/>
              </w:rPr>
            </w:rPrChange>
          </w:rPr>
          <w:delText xml:space="preserve">calibrate </w:delText>
        </w:r>
      </w:del>
      <w:r w:rsidR="00450EDA" w:rsidRPr="00BC3899">
        <w:rPr>
          <w:rFonts w:ascii="Times New Roman" w:hAnsi="Times New Roman" w:cs="Times New Roman"/>
          <w:rPrChange w:id="1323" w:author="Harsh Vora" w:date="2018-10-06T16:26:00Z">
            <w:rPr>
              <w:rFonts w:ascii="Times New Roman" w:hAnsi="Times New Roman" w:cs="Times New Roman"/>
            </w:rPr>
          </w:rPrChange>
        </w:rPr>
        <w:t xml:space="preserve">the </w:t>
      </w:r>
      <w:r w:rsidR="00342805" w:rsidRPr="00BC3899">
        <w:rPr>
          <w:rFonts w:ascii="Times New Roman" w:hAnsi="Times New Roman" w:cs="Times New Roman"/>
          <w:rPrChange w:id="1324" w:author="Harsh Vora" w:date="2018-10-06T16:26:00Z">
            <w:rPr>
              <w:rFonts w:ascii="Times New Roman" w:hAnsi="Times New Roman" w:cs="Times New Roman"/>
            </w:rPr>
          </w:rPrChange>
        </w:rPr>
        <w:t>bulk be</w:t>
      </w:r>
      <w:r w:rsidR="001C799E" w:rsidRPr="00BC3899">
        <w:rPr>
          <w:rFonts w:ascii="Times New Roman" w:hAnsi="Times New Roman" w:cs="Times New Roman"/>
          <w:rPrChange w:id="1325" w:author="Harsh Vora" w:date="2018-10-06T16:26:00Z">
            <w:rPr>
              <w:rFonts w:ascii="Times New Roman" w:hAnsi="Times New Roman" w:cs="Times New Roman"/>
            </w:rPr>
          </w:rPrChange>
        </w:rPr>
        <w:t xml:space="preserve">havior of </w:t>
      </w:r>
      <w:r w:rsidR="00450EDA" w:rsidRPr="00BC3899">
        <w:rPr>
          <w:rFonts w:ascii="Times New Roman" w:hAnsi="Times New Roman" w:cs="Times New Roman"/>
          <w:rPrChange w:id="1326" w:author="Harsh Vora" w:date="2018-10-06T16:26:00Z">
            <w:rPr>
              <w:rFonts w:ascii="Times New Roman" w:hAnsi="Times New Roman" w:cs="Times New Roman"/>
            </w:rPr>
          </w:rPrChange>
        </w:rPr>
        <w:t xml:space="preserve">our </w:t>
      </w:r>
      <w:r w:rsidR="001C799E" w:rsidRPr="00BC3899">
        <w:rPr>
          <w:rFonts w:ascii="Times New Roman" w:hAnsi="Times New Roman" w:cs="Times New Roman"/>
          <w:rPrChange w:id="1327" w:author="Harsh Vora" w:date="2018-10-06T16:26:00Z">
            <w:rPr>
              <w:rFonts w:ascii="Times New Roman" w:hAnsi="Times New Roman" w:cs="Times New Roman"/>
            </w:rPr>
          </w:rPrChange>
        </w:rPr>
        <w:t>model</w:t>
      </w:r>
      <w:ins w:id="1328" w:author="Juli Morgan" w:date="2018-10-01T15:58:00Z">
        <w:r w:rsidRPr="00BC3899">
          <w:rPr>
            <w:rFonts w:ascii="Times New Roman" w:hAnsi="Times New Roman" w:cs="Times New Roman"/>
            <w:rPrChange w:id="1329" w:author="Harsh Vora" w:date="2018-10-06T16:26:00Z">
              <w:rPr>
                <w:rFonts w:ascii="Times New Roman" w:hAnsi="Times New Roman" w:cs="Times New Roman"/>
              </w:rPr>
            </w:rPrChange>
          </w:rPr>
          <w:t xml:space="preserve"> materials is calibrated</w:t>
        </w:r>
      </w:ins>
      <w:del w:id="1330" w:author="Juli Morgan" w:date="2018-10-01T15:58:00Z">
        <w:r w:rsidR="001C799E" w:rsidRPr="00BC3899" w:rsidDel="00297D7F">
          <w:rPr>
            <w:rFonts w:ascii="Times New Roman" w:hAnsi="Times New Roman" w:cs="Times New Roman"/>
            <w:rPrChange w:id="1331" w:author="Harsh Vora" w:date="2018-10-06T16:26:00Z">
              <w:rPr>
                <w:rFonts w:ascii="Times New Roman" w:hAnsi="Times New Roman" w:cs="Times New Roman"/>
              </w:rPr>
            </w:rPrChange>
          </w:rPr>
          <w:delText>s</w:delText>
        </w:r>
      </w:del>
      <w:r w:rsidR="001C799E" w:rsidRPr="00BC3899">
        <w:rPr>
          <w:rFonts w:ascii="Times New Roman" w:hAnsi="Times New Roman" w:cs="Times New Roman"/>
          <w:rPrChange w:id="1332" w:author="Harsh Vora" w:date="2018-10-06T16:26:00Z">
            <w:rPr>
              <w:rFonts w:ascii="Times New Roman" w:hAnsi="Times New Roman" w:cs="Times New Roman"/>
            </w:rPr>
          </w:rPrChange>
        </w:rPr>
        <w:t xml:space="preserve"> to </w:t>
      </w:r>
      <w:r w:rsidR="00DB39A8" w:rsidRPr="00BC3899">
        <w:rPr>
          <w:rFonts w:ascii="Times New Roman" w:hAnsi="Times New Roman" w:cs="Times New Roman"/>
          <w:rPrChange w:id="1333" w:author="Harsh Vora" w:date="2018-10-06T16:26:00Z">
            <w:rPr>
              <w:rFonts w:ascii="Times New Roman" w:hAnsi="Times New Roman" w:cs="Times New Roman"/>
            </w:rPr>
          </w:rPrChange>
        </w:rPr>
        <w:t xml:space="preserve">replicate </w:t>
      </w:r>
      <w:ins w:id="1334" w:author="Juli Morgan" w:date="2018-10-01T15:59:00Z">
        <w:r w:rsidRPr="00BC3899">
          <w:rPr>
            <w:rFonts w:ascii="Times New Roman" w:hAnsi="Times New Roman" w:cs="Times New Roman"/>
            <w:rPrChange w:id="1335" w:author="Harsh Vora" w:date="2018-10-06T16:26:00Z">
              <w:rPr>
                <w:rFonts w:ascii="Times New Roman" w:hAnsi="Times New Roman" w:cs="Times New Roman"/>
              </w:rPr>
            </w:rPrChange>
          </w:rPr>
          <w:t xml:space="preserve">experimental laboratory data for </w:t>
        </w:r>
      </w:ins>
      <w:r w:rsidR="00DB39A8" w:rsidRPr="00BC3899">
        <w:rPr>
          <w:rFonts w:ascii="Times New Roman" w:hAnsi="Times New Roman" w:cs="Times New Roman"/>
          <w:rPrChange w:id="1336" w:author="Harsh Vora" w:date="2018-10-06T16:26:00Z">
            <w:rPr>
              <w:rFonts w:ascii="Times New Roman" w:hAnsi="Times New Roman" w:cs="Times New Roman"/>
            </w:rPr>
          </w:rPrChange>
        </w:rPr>
        <w:t xml:space="preserve">Berea Sandstone </w:t>
      </w:r>
      <w:ins w:id="1337" w:author="Harsh Vora" w:date="2018-10-04T14:51:00Z">
        <w:r w:rsidR="00F2210F" w:rsidRPr="00BC3899">
          <w:rPr>
            <w:rFonts w:ascii="Times New Roman" w:hAnsi="Times New Roman" w:cs="Times New Roman"/>
            <w:rPrChange w:id="1338" w:author="Harsh Vora" w:date="2018-10-06T16:26:00Z">
              <w:rPr>
                <w:color w:val="7030A0"/>
              </w:rPr>
            </w:rPrChange>
          </w:rPr>
          <w:t>[</w:t>
        </w:r>
        <w:r w:rsidR="00F2210F" w:rsidRPr="00BC3899">
          <w:rPr>
            <w:rFonts w:ascii="Times New Roman" w:hAnsi="Times New Roman" w:cs="Times New Roman"/>
            <w:color w:val="7030A0"/>
            <w:rPrChange w:id="1339" w:author="Harsh Vora" w:date="2018-10-06T16:26:00Z">
              <w:rPr>
                <w:color w:val="7030A0"/>
              </w:rPr>
            </w:rPrChange>
          </w:rPr>
          <w:t>Bobich, 2005</w:t>
        </w:r>
        <w:r w:rsidR="00F2210F" w:rsidRPr="00BC3899">
          <w:rPr>
            <w:rFonts w:ascii="Times New Roman" w:hAnsi="Times New Roman" w:cs="Times New Roman"/>
            <w:rPrChange w:id="1340" w:author="Harsh Vora" w:date="2018-10-06T16:26:00Z">
              <w:rPr/>
            </w:rPrChange>
          </w:rPr>
          <w:t xml:space="preserve">; </w:t>
        </w:r>
        <w:r w:rsidR="00F2210F" w:rsidRPr="00BC3899">
          <w:rPr>
            <w:rFonts w:ascii="Times New Roman" w:hAnsi="Times New Roman" w:cs="Times New Roman"/>
            <w:color w:val="7030A0"/>
            <w:rPrChange w:id="1341" w:author="Harsh Vora" w:date="2018-10-06T16:26:00Z">
              <w:rPr>
                <w:color w:val="7030A0"/>
              </w:rPr>
            </w:rPrChange>
          </w:rPr>
          <w:t>Schellart, 2000</w:t>
        </w:r>
      </w:ins>
      <w:ins w:id="1342" w:author="Harsh Vora" w:date="2018-10-04T14:52:00Z">
        <w:r w:rsidR="00F2210F" w:rsidRPr="00BC3899">
          <w:rPr>
            <w:rFonts w:ascii="Times New Roman" w:hAnsi="Times New Roman" w:cs="Times New Roman"/>
            <w:rPrChange w:id="1343" w:author="Harsh Vora" w:date="2018-10-06T16:26:00Z">
              <w:rPr>
                <w:color w:val="7030A0"/>
              </w:rPr>
            </w:rPrChange>
          </w:rPr>
          <w:t>]</w:t>
        </w:r>
      </w:ins>
      <w:ins w:id="1344" w:author="Harsh Vora" w:date="2018-10-04T14:51:00Z">
        <w:r w:rsidR="00F2210F" w:rsidRPr="00BC3899">
          <w:rPr>
            <w:rFonts w:ascii="Times New Roman" w:hAnsi="Times New Roman" w:cs="Times New Roman"/>
            <w:rPrChange w:id="1345" w:author="Harsh Vora" w:date="2018-10-06T16:26:00Z">
              <w:rPr/>
            </w:rPrChange>
          </w:rPr>
          <w:t xml:space="preserve"> and Lac du Bonnet Granite [</w:t>
        </w:r>
        <w:r w:rsidR="00F2210F" w:rsidRPr="00BC3899">
          <w:rPr>
            <w:rFonts w:ascii="Times New Roman" w:hAnsi="Times New Roman" w:cs="Times New Roman"/>
            <w:color w:val="7030A0"/>
            <w:rPrChange w:id="1346" w:author="Harsh Vora" w:date="2018-10-06T16:26:00Z">
              <w:rPr>
                <w:color w:val="7030A0"/>
              </w:rPr>
            </w:rPrChange>
          </w:rPr>
          <w:t>Martin and Chandler, 1994</w:t>
        </w:r>
      </w:ins>
      <w:ins w:id="1347" w:author="Harsh Vora" w:date="2018-10-04T14:52:00Z">
        <w:r w:rsidR="00F2210F" w:rsidRPr="00BC3899">
          <w:rPr>
            <w:rFonts w:ascii="Times New Roman" w:hAnsi="Times New Roman" w:cs="Times New Roman"/>
            <w:rPrChange w:id="1348" w:author="Harsh Vora" w:date="2018-10-06T16:26:00Z">
              <w:rPr>
                <w:color w:val="7030A0"/>
              </w:rPr>
            </w:rPrChange>
          </w:rPr>
          <w:t>]</w:t>
        </w:r>
      </w:ins>
      <w:del w:id="1349" w:author="Harsh Vora" w:date="2018-10-04T14:52:00Z">
        <w:r w:rsidR="00DB39A8" w:rsidRPr="00BC3899" w:rsidDel="00F2210F">
          <w:rPr>
            <w:rFonts w:ascii="Times New Roman" w:hAnsi="Times New Roman" w:cs="Times New Roman"/>
            <w:rPrChange w:id="1350" w:author="Harsh Vora" w:date="2018-10-06T16:26:00Z">
              <w:rPr>
                <w:rFonts w:ascii="Times New Roman" w:hAnsi="Times New Roman" w:cs="Times New Roman"/>
              </w:rPr>
            </w:rPrChange>
          </w:rPr>
          <w:delText>and Lac du Bonnet granite</w:delText>
        </w:r>
      </w:del>
      <w:commentRangeStart w:id="1351"/>
      <w:r w:rsidR="001C799E" w:rsidRPr="00BC3899">
        <w:rPr>
          <w:rFonts w:ascii="Times New Roman" w:hAnsi="Times New Roman" w:cs="Times New Roman"/>
          <w:rPrChange w:id="1352" w:author="Harsh Vora" w:date="2018-10-06T16:26:00Z">
            <w:rPr>
              <w:rFonts w:ascii="Times New Roman" w:hAnsi="Times New Roman" w:cs="Times New Roman"/>
            </w:rPr>
          </w:rPrChange>
        </w:rPr>
        <w:t>.</w:t>
      </w:r>
      <w:commentRangeEnd w:id="1351"/>
      <w:r w:rsidRPr="00BC3899">
        <w:rPr>
          <w:rStyle w:val="CommentReference"/>
          <w:rFonts w:ascii="Times New Roman" w:hAnsi="Times New Roman" w:cs="Times New Roman"/>
          <w:rPrChange w:id="1353" w:author="Harsh Vora" w:date="2018-10-06T16:26:00Z">
            <w:rPr>
              <w:rStyle w:val="CommentReference"/>
            </w:rPr>
          </w:rPrChange>
        </w:rPr>
        <w:commentReference w:id="1351"/>
      </w:r>
      <w:r w:rsidR="00BD2153" w:rsidRPr="00BC3899">
        <w:rPr>
          <w:rFonts w:ascii="Times New Roman" w:hAnsi="Times New Roman" w:cs="Times New Roman"/>
          <w:rPrChange w:id="1354" w:author="Harsh Vora" w:date="2018-10-06T16:26:00Z">
            <w:rPr>
              <w:rFonts w:ascii="Times New Roman" w:hAnsi="Times New Roman" w:cs="Times New Roman"/>
            </w:rPr>
          </w:rPrChange>
        </w:rPr>
        <w:t xml:space="preserve"> </w:t>
      </w:r>
      <w:r w:rsidR="00DB39A8" w:rsidRPr="00BC3899">
        <w:rPr>
          <w:rFonts w:ascii="Times New Roman" w:hAnsi="Times New Roman" w:cs="Times New Roman"/>
          <w:rPrChange w:id="1355" w:author="Harsh Vora" w:date="2018-10-06T16:26:00Z">
            <w:rPr>
              <w:rFonts w:ascii="Times New Roman" w:hAnsi="Times New Roman" w:cs="Times New Roman"/>
            </w:rPr>
          </w:rPrChange>
        </w:rPr>
        <w:t xml:space="preserve">To capture the </w:t>
      </w:r>
      <w:ins w:id="1356" w:author="Juli Morgan" w:date="2018-10-01T16:00:00Z">
        <w:r w:rsidR="004A4A79" w:rsidRPr="00BC3899">
          <w:rPr>
            <w:rFonts w:ascii="Times New Roman" w:hAnsi="Times New Roman" w:cs="Times New Roman"/>
            <w:rPrChange w:id="1357" w:author="Harsh Vora" w:date="2018-10-06T16:26:00Z">
              <w:rPr>
                <w:rFonts w:ascii="Times New Roman" w:hAnsi="Times New Roman" w:cs="Times New Roman"/>
              </w:rPr>
            </w:rPrChange>
          </w:rPr>
          <w:t xml:space="preserve">range of </w:t>
        </w:r>
      </w:ins>
      <w:r w:rsidR="00DB39A8" w:rsidRPr="00BC3899">
        <w:rPr>
          <w:rFonts w:ascii="Times New Roman" w:hAnsi="Times New Roman" w:cs="Times New Roman"/>
          <w:rPrChange w:id="1358" w:author="Harsh Vora" w:date="2018-10-06T16:26:00Z">
            <w:rPr>
              <w:rFonts w:ascii="Times New Roman" w:hAnsi="Times New Roman" w:cs="Times New Roman"/>
            </w:rPr>
          </w:rPrChange>
        </w:rPr>
        <w:t xml:space="preserve">geomechanical </w:t>
      </w:r>
      <w:ins w:id="1359" w:author="Juli Morgan" w:date="2018-10-01T16:00:00Z">
        <w:r w:rsidR="004A4A79" w:rsidRPr="00BC3899">
          <w:rPr>
            <w:rFonts w:ascii="Times New Roman" w:hAnsi="Times New Roman" w:cs="Times New Roman"/>
            <w:rPrChange w:id="1360" w:author="Harsh Vora" w:date="2018-10-06T16:26:00Z">
              <w:rPr>
                <w:rFonts w:ascii="Times New Roman" w:hAnsi="Times New Roman" w:cs="Times New Roman"/>
              </w:rPr>
            </w:rPrChange>
          </w:rPr>
          <w:t xml:space="preserve">rock </w:t>
        </w:r>
      </w:ins>
      <w:del w:id="1361" w:author="Juli Morgan" w:date="2018-10-01T15:59:00Z">
        <w:r w:rsidR="00DB39A8" w:rsidRPr="00BC3899" w:rsidDel="004A4A79">
          <w:rPr>
            <w:rFonts w:ascii="Times New Roman" w:hAnsi="Times New Roman" w:cs="Times New Roman"/>
            <w:rPrChange w:id="1362" w:author="Harsh Vora" w:date="2018-10-06T16:26:00Z">
              <w:rPr>
                <w:rFonts w:ascii="Times New Roman" w:hAnsi="Times New Roman" w:cs="Times New Roman"/>
              </w:rPr>
            </w:rPrChange>
          </w:rPr>
          <w:delText xml:space="preserve">character </w:delText>
        </w:r>
      </w:del>
      <w:ins w:id="1363" w:author="Juli Morgan" w:date="2018-10-01T15:59:00Z">
        <w:r w:rsidR="004A4A79" w:rsidRPr="00BC3899">
          <w:rPr>
            <w:rFonts w:ascii="Times New Roman" w:hAnsi="Times New Roman" w:cs="Times New Roman"/>
            <w:rPrChange w:id="1364" w:author="Harsh Vora" w:date="2018-10-06T16:26:00Z">
              <w:rPr>
                <w:rFonts w:ascii="Times New Roman" w:hAnsi="Times New Roman" w:cs="Times New Roman"/>
              </w:rPr>
            </w:rPrChange>
          </w:rPr>
          <w:t xml:space="preserve">behavior </w:t>
        </w:r>
      </w:ins>
      <w:del w:id="1365" w:author="Juli Morgan" w:date="2018-10-01T16:00:00Z">
        <w:r w:rsidR="00DB39A8" w:rsidRPr="00BC3899" w:rsidDel="004A4A79">
          <w:rPr>
            <w:rFonts w:ascii="Times New Roman" w:hAnsi="Times New Roman" w:cs="Times New Roman"/>
            <w:rPrChange w:id="1366" w:author="Harsh Vora" w:date="2018-10-06T16:26:00Z">
              <w:rPr>
                <w:rFonts w:ascii="Times New Roman" w:hAnsi="Times New Roman" w:cs="Times New Roman"/>
              </w:rPr>
            </w:rPrChange>
          </w:rPr>
          <w:delText xml:space="preserve">of the rocks </w:delText>
        </w:r>
      </w:del>
      <w:r w:rsidR="00DB39A8" w:rsidRPr="00BC3899">
        <w:rPr>
          <w:rFonts w:ascii="Times New Roman" w:hAnsi="Times New Roman" w:cs="Times New Roman"/>
          <w:rPrChange w:id="1367" w:author="Harsh Vora" w:date="2018-10-06T16:26:00Z">
            <w:rPr>
              <w:rFonts w:ascii="Times New Roman" w:hAnsi="Times New Roman" w:cs="Times New Roman"/>
            </w:rPr>
          </w:rPrChange>
        </w:rPr>
        <w:t xml:space="preserve">under </w:t>
      </w:r>
      <w:ins w:id="1368" w:author="Juli Morgan" w:date="2018-10-01T16:00:00Z">
        <w:r w:rsidR="004A4A79" w:rsidRPr="00BC3899">
          <w:rPr>
            <w:rFonts w:ascii="Times New Roman" w:hAnsi="Times New Roman" w:cs="Times New Roman"/>
            <w:rPrChange w:id="1369" w:author="Harsh Vora" w:date="2018-10-06T16:26:00Z">
              <w:rPr>
                <w:rFonts w:ascii="Times New Roman" w:hAnsi="Times New Roman" w:cs="Times New Roman"/>
              </w:rPr>
            </w:rPrChange>
          </w:rPr>
          <w:t xml:space="preserve">both </w:t>
        </w:r>
      </w:ins>
      <w:r w:rsidR="00DB39A8" w:rsidRPr="00BC3899">
        <w:rPr>
          <w:rFonts w:ascii="Times New Roman" w:hAnsi="Times New Roman" w:cs="Times New Roman"/>
          <w:rPrChange w:id="1370" w:author="Harsh Vora" w:date="2018-10-06T16:26:00Z">
            <w:rPr>
              <w:rFonts w:ascii="Times New Roman" w:hAnsi="Times New Roman" w:cs="Times New Roman"/>
            </w:rPr>
          </w:rPrChange>
        </w:rPr>
        <w:t>unconfined and confined conditions</w:t>
      </w:r>
      <w:del w:id="1371" w:author="Juli Morgan" w:date="2018-10-01T16:00:00Z">
        <w:r w:rsidR="00E41DC8" w:rsidRPr="00BC3899" w:rsidDel="004A4A79">
          <w:rPr>
            <w:rFonts w:ascii="Times New Roman" w:hAnsi="Times New Roman" w:cs="Times New Roman"/>
            <w:rPrChange w:id="1372" w:author="Harsh Vora" w:date="2018-10-06T16:26:00Z">
              <w:rPr>
                <w:rFonts w:ascii="Times New Roman" w:hAnsi="Times New Roman" w:cs="Times New Roman"/>
              </w:rPr>
            </w:rPrChange>
          </w:rPr>
          <w:delText xml:space="preserve"> in our models</w:delText>
        </w:r>
      </w:del>
      <w:r w:rsidR="00DB39A8" w:rsidRPr="00BC3899">
        <w:rPr>
          <w:rFonts w:ascii="Times New Roman" w:hAnsi="Times New Roman" w:cs="Times New Roman"/>
          <w:rPrChange w:id="1373" w:author="Harsh Vora" w:date="2018-10-06T16:26:00Z">
            <w:rPr>
              <w:rFonts w:ascii="Times New Roman" w:hAnsi="Times New Roman" w:cs="Times New Roman"/>
            </w:rPr>
          </w:rPrChange>
        </w:rPr>
        <w:t xml:space="preserve">, we </w:t>
      </w:r>
      <w:ins w:id="1374" w:author="Juli Morgan" w:date="2018-10-01T16:01:00Z">
        <w:r w:rsidR="004A4A79" w:rsidRPr="00BC3899">
          <w:rPr>
            <w:rFonts w:ascii="Times New Roman" w:hAnsi="Times New Roman" w:cs="Times New Roman"/>
            <w:rPrChange w:id="1375" w:author="Harsh Vora" w:date="2018-10-06T16:26:00Z">
              <w:rPr>
                <w:rFonts w:ascii="Times New Roman" w:hAnsi="Times New Roman" w:cs="Times New Roman"/>
              </w:rPr>
            </w:rPrChange>
          </w:rPr>
          <w:t xml:space="preserve">sought to </w:t>
        </w:r>
      </w:ins>
      <w:del w:id="1376" w:author="Juli Morgan" w:date="2018-10-01T16:00:00Z">
        <w:r w:rsidR="00E41DC8" w:rsidRPr="00BC3899" w:rsidDel="004A4A79">
          <w:rPr>
            <w:rFonts w:ascii="Times New Roman" w:hAnsi="Times New Roman" w:cs="Times New Roman"/>
            <w:rPrChange w:id="1377" w:author="Harsh Vora" w:date="2018-10-06T16:26:00Z">
              <w:rPr>
                <w:rFonts w:ascii="Times New Roman" w:hAnsi="Times New Roman" w:cs="Times New Roman"/>
              </w:rPr>
            </w:rPrChange>
          </w:rPr>
          <w:delText xml:space="preserve">calibrate </w:delText>
        </w:r>
      </w:del>
      <w:ins w:id="1378" w:author="Juli Morgan" w:date="2018-10-01T16:00:00Z">
        <w:r w:rsidR="004A4A79" w:rsidRPr="00BC3899">
          <w:rPr>
            <w:rFonts w:ascii="Times New Roman" w:hAnsi="Times New Roman" w:cs="Times New Roman"/>
            <w:rPrChange w:id="1379" w:author="Harsh Vora" w:date="2018-10-06T16:26:00Z">
              <w:rPr>
                <w:rFonts w:ascii="Times New Roman" w:hAnsi="Times New Roman" w:cs="Times New Roman"/>
              </w:rPr>
            </w:rPrChange>
          </w:rPr>
          <w:t xml:space="preserve">reproduce </w:t>
        </w:r>
      </w:ins>
      <w:ins w:id="1380" w:author="Juli Morgan" w:date="2018-10-01T16:01:00Z">
        <w:r w:rsidR="004A4A79" w:rsidRPr="00BC3899">
          <w:rPr>
            <w:rFonts w:ascii="Times New Roman" w:hAnsi="Times New Roman" w:cs="Times New Roman"/>
            <w:rPrChange w:id="1381" w:author="Harsh Vora" w:date="2018-10-06T16:26:00Z">
              <w:rPr>
                <w:rFonts w:ascii="Times New Roman" w:hAnsi="Times New Roman" w:cs="Times New Roman"/>
              </w:rPr>
            </w:rPrChange>
          </w:rPr>
          <w:t>to experimental datasets for</w:t>
        </w:r>
      </w:ins>
      <w:ins w:id="1382" w:author="Juli Morgan" w:date="2018-10-01T16:00:00Z">
        <w:r w:rsidR="004A4A79" w:rsidRPr="00BC3899">
          <w:rPr>
            <w:rFonts w:ascii="Times New Roman" w:hAnsi="Times New Roman" w:cs="Times New Roman"/>
            <w:rPrChange w:id="1383" w:author="Harsh Vora" w:date="2018-10-06T16:26:00Z">
              <w:rPr>
                <w:rFonts w:ascii="Times New Roman" w:hAnsi="Times New Roman" w:cs="Times New Roman"/>
              </w:rPr>
            </w:rPrChange>
          </w:rPr>
          <w:t xml:space="preserve"> </w:t>
        </w:r>
      </w:ins>
      <w:r w:rsidR="00E41DC8" w:rsidRPr="00BC3899">
        <w:rPr>
          <w:rFonts w:ascii="Times New Roman" w:hAnsi="Times New Roman" w:cs="Times New Roman"/>
          <w:rPrChange w:id="1384" w:author="Harsh Vora" w:date="2018-10-06T16:26:00Z">
            <w:rPr>
              <w:rFonts w:ascii="Times New Roman" w:hAnsi="Times New Roman" w:cs="Times New Roman"/>
            </w:rPr>
          </w:rPrChange>
        </w:rPr>
        <w:t>Unconfined Compressive Strength (</w:t>
      </w:r>
      <w:r w:rsidR="00E41DC8" w:rsidRPr="00BC3899">
        <w:rPr>
          <w:rFonts w:ascii="Times New Roman" w:hAnsi="Times New Roman" w:cs="Times New Roman"/>
          <w:i/>
          <w:rPrChange w:id="1385" w:author="Harsh Vora" w:date="2018-10-06T16:26:00Z">
            <w:rPr>
              <w:rFonts w:ascii="Times New Roman" w:hAnsi="Times New Roman" w:cs="Times New Roman"/>
              <w:i/>
            </w:rPr>
          </w:rPrChange>
        </w:rPr>
        <w:t>UCS</w:t>
      </w:r>
      <w:r w:rsidR="00E41DC8" w:rsidRPr="00BC3899">
        <w:rPr>
          <w:rFonts w:ascii="Times New Roman" w:hAnsi="Times New Roman" w:cs="Times New Roman"/>
          <w:rPrChange w:id="1386" w:author="Harsh Vora" w:date="2018-10-06T16:26:00Z">
            <w:rPr>
              <w:rFonts w:ascii="Times New Roman" w:hAnsi="Times New Roman" w:cs="Times New Roman"/>
            </w:rPr>
          </w:rPrChange>
        </w:rPr>
        <w:t xml:space="preserve">), Young’s </w:t>
      </w:r>
      <w:ins w:id="1387" w:author="Juli Morgan" w:date="2018-10-01T16:02:00Z">
        <w:r w:rsidR="004A4A79" w:rsidRPr="00BC3899">
          <w:rPr>
            <w:rFonts w:ascii="Times New Roman" w:hAnsi="Times New Roman" w:cs="Times New Roman"/>
            <w:rPrChange w:id="1388" w:author="Harsh Vora" w:date="2018-10-06T16:26:00Z">
              <w:rPr>
                <w:rFonts w:ascii="Times New Roman" w:hAnsi="Times New Roman" w:cs="Times New Roman"/>
              </w:rPr>
            </w:rPrChange>
          </w:rPr>
          <w:t>m</w:t>
        </w:r>
      </w:ins>
      <w:del w:id="1389" w:author="Juli Morgan" w:date="2018-10-01T16:02:00Z">
        <w:r w:rsidR="00E41DC8" w:rsidRPr="00BC3899" w:rsidDel="004A4A79">
          <w:rPr>
            <w:rFonts w:ascii="Times New Roman" w:hAnsi="Times New Roman" w:cs="Times New Roman"/>
            <w:rPrChange w:id="1390" w:author="Harsh Vora" w:date="2018-10-06T16:26:00Z">
              <w:rPr>
                <w:rFonts w:ascii="Times New Roman" w:hAnsi="Times New Roman" w:cs="Times New Roman"/>
              </w:rPr>
            </w:rPrChange>
          </w:rPr>
          <w:delText>M</w:delText>
        </w:r>
      </w:del>
      <w:r w:rsidR="00E41DC8" w:rsidRPr="00BC3899">
        <w:rPr>
          <w:rFonts w:ascii="Times New Roman" w:hAnsi="Times New Roman" w:cs="Times New Roman"/>
          <w:rPrChange w:id="1391" w:author="Harsh Vora" w:date="2018-10-06T16:26:00Z">
            <w:rPr>
              <w:rFonts w:ascii="Times New Roman" w:hAnsi="Times New Roman" w:cs="Times New Roman"/>
            </w:rPr>
          </w:rPrChange>
        </w:rPr>
        <w:t>odulus (</w:t>
      </w:r>
      <w:r w:rsidR="00E41DC8" w:rsidRPr="00BC3899">
        <w:rPr>
          <w:rFonts w:ascii="Times New Roman" w:hAnsi="Times New Roman" w:cs="Times New Roman"/>
          <w:i/>
          <w:rPrChange w:id="1392" w:author="Harsh Vora" w:date="2018-10-06T16:26:00Z">
            <w:rPr>
              <w:rFonts w:ascii="Times New Roman" w:hAnsi="Times New Roman" w:cs="Times New Roman"/>
              <w:i/>
            </w:rPr>
          </w:rPrChange>
        </w:rPr>
        <w:t>E</w:t>
      </w:r>
      <w:r w:rsidR="00E41DC8" w:rsidRPr="00BC3899">
        <w:rPr>
          <w:rFonts w:ascii="Times New Roman" w:hAnsi="Times New Roman" w:cs="Times New Roman"/>
          <w:rPrChange w:id="1393" w:author="Harsh Vora" w:date="2018-10-06T16:26:00Z">
            <w:rPr>
              <w:rFonts w:ascii="Times New Roman" w:hAnsi="Times New Roman" w:cs="Times New Roman"/>
            </w:rPr>
          </w:rPrChange>
        </w:rPr>
        <w:t xml:space="preserve">), </w:t>
      </w:r>
      <w:del w:id="1394" w:author="Juli Morgan" w:date="2018-10-01T16:02:00Z">
        <w:r w:rsidR="00E41DC8" w:rsidRPr="00BC3899" w:rsidDel="004A4A79">
          <w:rPr>
            <w:rFonts w:ascii="Times New Roman" w:hAnsi="Times New Roman" w:cs="Times New Roman"/>
            <w:rPrChange w:id="1395" w:author="Harsh Vora" w:date="2018-10-06T16:26:00Z">
              <w:rPr>
                <w:rFonts w:ascii="Times New Roman" w:hAnsi="Times New Roman" w:cs="Times New Roman"/>
              </w:rPr>
            </w:rPrChange>
          </w:rPr>
          <w:delText xml:space="preserve">and </w:delText>
        </w:r>
      </w:del>
      <w:r w:rsidR="00E41DC8" w:rsidRPr="00BC3899">
        <w:rPr>
          <w:rFonts w:ascii="Times New Roman" w:hAnsi="Times New Roman" w:cs="Times New Roman"/>
          <w:rPrChange w:id="1396" w:author="Harsh Vora" w:date="2018-10-06T16:26:00Z">
            <w:rPr>
              <w:rFonts w:ascii="Times New Roman" w:hAnsi="Times New Roman" w:cs="Times New Roman"/>
            </w:rPr>
          </w:rPrChange>
        </w:rPr>
        <w:t xml:space="preserve">Mohr-Coulomb </w:t>
      </w:r>
      <w:ins w:id="1397" w:author="Juli Morgan" w:date="2018-10-01T16:02:00Z">
        <w:r w:rsidR="004A4A79" w:rsidRPr="00BC3899">
          <w:rPr>
            <w:rFonts w:ascii="Times New Roman" w:hAnsi="Times New Roman" w:cs="Times New Roman"/>
            <w:rPrChange w:id="1398" w:author="Harsh Vora" w:date="2018-10-06T16:26:00Z">
              <w:rPr>
                <w:rFonts w:ascii="Times New Roman" w:hAnsi="Times New Roman" w:cs="Times New Roman"/>
              </w:rPr>
            </w:rPrChange>
          </w:rPr>
          <w:t>c</w:t>
        </w:r>
      </w:ins>
      <w:del w:id="1399" w:author="Juli Morgan" w:date="2018-10-01T16:02:00Z">
        <w:r w:rsidR="00E41DC8" w:rsidRPr="00BC3899" w:rsidDel="004A4A79">
          <w:rPr>
            <w:rFonts w:ascii="Times New Roman" w:hAnsi="Times New Roman" w:cs="Times New Roman"/>
            <w:rPrChange w:id="1400" w:author="Harsh Vora" w:date="2018-10-06T16:26:00Z">
              <w:rPr>
                <w:rFonts w:ascii="Times New Roman" w:hAnsi="Times New Roman" w:cs="Times New Roman"/>
              </w:rPr>
            </w:rPrChange>
          </w:rPr>
          <w:delText>C</w:delText>
        </w:r>
      </w:del>
      <w:r w:rsidR="00E41DC8" w:rsidRPr="00BC3899">
        <w:rPr>
          <w:rFonts w:ascii="Times New Roman" w:hAnsi="Times New Roman" w:cs="Times New Roman"/>
          <w:rPrChange w:id="1401" w:author="Harsh Vora" w:date="2018-10-06T16:26:00Z">
            <w:rPr>
              <w:rFonts w:ascii="Times New Roman" w:hAnsi="Times New Roman" w:cs="Times New Roman"/>
            </w:rPr>
          </w:rPrChange>
        </w:rPr>
        <w:t>ohesion (</w:t>
      </w:r>
      <w:r w:rsidR="00E41DC8" w:rsidRPr="00BC3899">
        <w:rPr>
          <w:rFonts w:ascii="Times New Roman" w:hAnsi="Times New Roman" w:cs="Times New Roman"/>
          <w:i/>
          <w:rPrChange w:id="1402" w:author="Harsh Vora" w:date="2018-10-06T16:26:00Z">
            <w:rPr>
              <w:rFonts w:ascii="Times New Roman" w:hAnsi="Times New Roman" w:cs="Times New Roman"/>
              <w:i/>
            </w:rPr>
          </w:rPrChange>
        </w:rPr>
        <w:t>C</w:t>
      </w:r>
      <w:r w:rsidR="00E41DC8" w:rsidRPr="00BC3899">
        <w:rPr>
          <w:rFonts w:ascii="Times New Roman" w:hAnsi="Times New Roman" w:cs="Times New Roman"/>
          <w:rPrChange w:id="1403" w:author="Harsh Vora" w:date="2018-10-06T16:26:00Z">
            <w:rPr>
              <w:rFonts w:ascii="Times New Roman" w:hAnsi="Times New Roman" w:cs="Times New Roman"/>
            </w:rPr>
          </w:rPrChange>
        </w:rPr>
        <w:t>)</w:t>
      </w:r>
      <w:ins w:id="1404" w:author="Juli Morgan" w:date="2018-10-01T16:02:00Z">
        <w:r w:rsidR="004A4A79" w:rsidRPr="00BC3899">
          <w:rPr>
            <w:rFonts w:ascii="Times New Roman" w:hAnsi="Times New Roman" w:cs="Times New Roman"/>
            <w:rPrChange w:id="1405" w:author="Harsh Vora" w:date="2018-10-06T16:26:00Z">
              <w:rPr>
                <w:rFonts w:ascii="Times New Roman" w:hAnsi="Times New Roman" w:cs="Times New Roman"/>
              </w:rPr>
            </w:rPrChange>
          </w:rPr>
          <w:t>,</w:t>
        </w:r>
      </w:ins>
      <w:r w:rsidR="00E41DC8" w:rsidRPr="00BC3899">
        <w:rPr>
          <w:rFonts w:ascii="Times New Roman" w:hAnsi="Times New Roman" w:cs="Times New Roman"/>
          <w:rPrChange w:id="1406" w:author="Harsh Vora" w:date="2018-10-06T16:26:00Z">
            <w:rPr>
              <w:rFonts w:ascii="Times New Roman" w:hAnsi="Times New Roman" w:cs="Times New Roman"/>
            </w:rPr>
          </w:rPrChange>
        </w:rPr>
        <w:t xml:space="preserve"> and </w:t>
      </w:r>
      <w:del w:id="1407" w:author="Juli Morgan" w:date="2018-10-01T16:02:00Z">
        <w:r w:rsidR="00E41DC8" w:rsidRPr="00BC3899" w:rsidDel="004A4A79">
          <w:rPr>
            <w:rFonts w:ascii="Times New Roman" w:hAnsi="Times New Roman" w:cs="Times New Roman"/>
            <w:rPrChange w:id="1408" w:author="Harsh Vora" w:date="2018-10-06T16:26:00Z">
              <w:rPr>
                <w:rFonts w:ascii="Times New Roman" w:hAnsi="Times New Roman" w:cs="Times New Roman"/>
              </w:rPr>
            </w:rPrChange>
          </w:rPr>
          <w:delText xml:space="preserve">slope </w:delText>
        </w:r>
      </w:del>
      <w:ins w:id="1409" w:author="Juli Morgan" w:date="2018-10-01T16:02:00Z">
        <w:r w:rsidR="004A4A79" w:rsidRPr="00BC3899">
          <w:rPr>
            <w:rFonts w:ascii="Times New Roman" w:hAnsi="Times New Roman" w:cs="Times New Roman"/>
            <w:rPrChange w:id="1410" w:author="Harsh Vora" w:date="2018-10-06T16:26:00Z">
              <w:rPr>
                <w:rFonts w:ascii="Times New Roman" w:hAnsi="Times New Roman" w:cs="Times New Roman"/>
              </w:rPr>
            </w:rPrChange>
          </w:rPr>
          <w:t xml:space="preserve">internal friction coefficient </w:t>
        </w:r>
      </w:ins>
      <w:r w:rsidR="00E41DC8" w:rsidRPr="00BC3899">
        <w:rPr>
          <w:rFonts w:ascii="Times New Roman" w:hAnsi="Times New Roman" w:cs="Times New Roman"/>
          <w:rPrChange w:id="1411" w:author="Harsh Vora" w:date="2018-10-06T16:26:00Z">
            <w:rPr>
              <w:rFonts w:ascii="Times New Roman" w:hAnsi="Times New Roman" w:cs="Times New Roman"/>
            </w:rPr>
          </w:rPrChange>
        </w:rPr>
        <w:t>(</w:t>
      </w:r>
      <w:r w:rsidR="00E41DC8" w:rsidRPr="00BC3899">
        <w:rPr>
          <w:rFonts w:ascii="Times New Roman" w:hAnsi="Times New Roman" w:cs="Times New Roman"/>
          <w:i/>
          <w:rPrChange w:id="1412" w:author="Harsh Vora" w:date="2018-10-06T16:26:00Z">
            <w:rPr>
              <w:rFonts w:ascii="Times New Roman" w:hAnsi="Times New Roman" w:cs="Times New Roman"/>
              <w:i/>
            </w:rPr>
          </w:rPrChange>
        </w:rPr>
        <w:t>µ</w:t>
      </w:r>
      <w:r w:rsidR="00E41DC8" w:rsidRPr="00BC3899">
        <w:rPr>
          <w:rFonts w:ascii="Times New Roman" w:hAnsi="Times New Roman" w:cs="Times New Roman"/>
          <w:rPrChange w:id="1413" w:author="Harsh Vora" w:date="2018-10-06T16:26:00Z">
            <w:rPr>
              <w:rFonts w:ascii="Times New Roman" w:hAnsi="Times New Roman" w:cs="Times New Roman"/>
            </w:rPr>
          </w:rPrChange>
        </w:rPr>
        <w:t>),</w:t>
      </w:r>
      <w:del w:id="1414" w:author="Juli Morgan" w:date="2018-10-01T16:01:00Z">
        <w:r w:rsidR="00E41DC8" w:rsidRPr="00BC3899" w:rsidDel="004A4A79">
          <w:rPr>
            <w:rFonts w:ascii="Times New Roman" w:hAnsi="Times New Roman" w:cs="Times New Roman"/>
            <w:rPrChange w:id="1415" w:author="Harsh Vora" w:date="2018-10-06T16:26:00Z">
              <w:rPr>
                <w:rFonts w:ascii="Times New Roman" w:hAnsi="Times New Roman" w:cs="Times New Roman"/>
              </w:rPr>
            </w:rPrChange>
          </w:rPr>
          <w:delText xml:space="preserve"> to experimental datasets</w:delText>
        </w:r>
      </w:del>
      <w:r w:rsidR="00E41DC8" w:rsidRPr="00BC3899">
        <w:rPr>
          <w:rFonts w:ascii="Times New Roman" w:hAnsi="Times New Roman" w:cs="Times New Roman"/>
          <w:rPrChange w:id="1416" w:author="Harsh Vora" w:date="2018-10-06T16:26:00Z">
            <w:rPr>
              <w:rFonts w:ascii="Times New Roman" w:hAnsi="Times New Roman" w:cs="Times New Roman"/>
            </w:rPr>
          </w:rPrChange>
        </w:rPr>
        <w:t xml:space="preserve">. </w:t>
      </w:r>
      <w:r w:rsidR="00294697" w:rsidRPr="00BC3899">
        <w:rPr>
          <w:rFonts w:ascii="Times New Roman" w:hAnsi="Times New Roman" w:cs="Times New Roman"/>
          <w:rPrChange w:id="1417" w:author="Harsh Vora" w:date="2018-10-06T16:26:00Z">
            <w:rPr>
              <w:rFonts w:ascii="Times New Roman" w:hAnsi="Times New Roman" w:cs="Times New Roman"/>
            </w:rPr>
          </w:rPrChange>
        </w:rPr>
        <w:t xml:space="preserve">The pertinent input microparameters </w:t>
      </w:r>
      <w:del w:id="1418" w:author="Juli Morgan" w:date="2018-10-01T16:02:00Z">
        <w:r w:rsidR="00E41DC8" w:rsidRPr="00BC3899" w:rsidDel="004A4A79">
          <w:rPr>
            <w:rFonts w:ascii="Times New Roman" w:hAnsi="Times New Roman" w:cs="Times New Roman"/>
            <w:rPrChange w:id="1419" w:author="Harsh Vora" w:date="2018-10-06T16:26:00Z">
              <w:rPr>
                <w:rFonts w:ascii="Times New Roman" w:hAnsi="Times New Roman" w:cs="Times New Roman"/>
              </w:rPr>
            </w:rPrChange>
          </w:rPr>
          <w:delText xml:space="preserve">are </w:delText>
        </w:r>
      </w:del>
      <w:ins w:id="1420" w:author="Juli Morgan" w:date="2018-10-01T16:02:00Z">
        <w:r w:rsidR="004A4A79" w:rsidRPr="00BC3899">
          <w:rPr>
            <w:rFonts w:ascii="Times New Roman" w:hAnsi="Times New Roman" w:cs="Times New Roman"/>
            <w:rPrChange w:id="1421" w:author="Harsh Vora" w:date="2018-10-06T16:26:00Z">
              <w:rPr>
                <w:rFonts w:ascii="Times New Roman" w:hAnsi="Times New Roman" w:cs="Times New Roman"/>
              </w:rPr>
            </w:rPrChange>
          </w:rPr>
          <w:t xml:space="preserve">include </w:t>
        </w:r>
      </w:ins>
      <w:r w:rsidR="00E41DC8" w:rsidRPr="00BC3899">
        <w:rPr>
          <w:rFonts w:ascii="Times New Roman" w:hAnsi="Times New Roman" w:cs="Times New Roman"/>
          <w:rPrChange w:id="1422" w:author="Harsh Vora" w:date="2018-10-06T16:26:00Z">
            <w:rPr>
              <w:rFonts w:ascii="Times New Roman" w:hAnsi="Times New Roman" w:cs="Times New Roman"/>
            </w:rPr>
          </w:rPrChange>
        </w:rPr>
        <w:t xml:space="preserve">(1) mechanical properties of the particles - Shear </w:t>
      </w:r>
      <w:ins w:id="1423" w:author="Juli Morgan" w:date="2018-10-01T16:02:00Z">
        <w:r w:rsidR="004A4A79" w:rsidRPr="00BC3899">
          <w:rPr>
            <w:rFonts w:ascii="Times New Roman" w:hAnsi="Times New Roman" w:cs="Times New Roman"/>
            <w:rPrChange w:id="1424" w:author="Harsh Vora" w:date="2018-10-06T16:26:00Z">
              <w:rPr>
                <w:rFonts w:ascii="Times New Roman" w:hAnsi="Times New Roman" w:cs="Times New Roman"/>
              </w:rPr>
            </w:rPrChange>
          </w:rPr>
          <w:t>m</w:t>
        </w:r>
      </w:ins>
      <w:del w:id="1425" w:author="Juli Morgan" w:date="2018-10-01T16:02:00Z">
        <w:r w:rsidR="00E41DC8" w:rsidRPr="00BC3899" w:rsidDel="004A4A79">
          <w:rPr>
            <w:rFonts w:ascii="Times New Roman" w:hAnsi="Times New Roman" w:cs="Times New Roman"/>
            <w:rPrChange w:id="1426" w:author="Harsh Vora" w:date="2018-10-06T16:26:00Z">
              <w:rPr>
                <w:rFonts w:ascii="Times New Roman" w:hAnsi="Times New Roman" w:cs="Times New Roman"/>
              </w:rPr>
            </w:rPrChange>
          </w:rPr>
          <w:delText>M</w:delText>
        </w:r>
      </w:del>
      <w:r w:rsidR="00E41DC8" w:rsidRPr="00BC3899">
        <w:rPr>
          <w:rFonts w:ascii="Times New Roman" w:hAnsi="Times New Roman" w:cs="Times New Roman"/>
          <w:rPrChange w:id="1427" w:author="Harsh Vora" w:date="2018-10-06T16:26:00Z">
            <w:rPr>
              <w:rFonts w:ascii="Times New Roman" w:hAnsi="Times New Roman" w:cs="Times New Roman"/>
            </w:rPr>
          </w:rPrChange>
        </w:rPr>
        <w:t>odulus of particles (</w:t>
      </w:r>
      <w:r w:rsidR="00E41DC8" w:rsidRPr="00BC3899">
        <w:rPr>
          <w:rFonts w:ascii="Times New Roman" w:hAnsi="Times New Roman" w:cs="Times New Roman"/>
          <w:i/>
          <w:rPrChange w:id="1428" w:author="Harsh Vora" w:date="2018-10-06T16:26:00Z">
            <w:rPr>
              <w:rFonts w:ascii="Times New Roman" w:hAnsi="Times New Roman" w:cs="Times New Roman"/>
              <w:i/>
            </w:rPr>
          </w:rPrChange>
        </w:rPr>
        <w:t>G</w:t>
      </w:r>
      <w:r w:rsidR="00E41DC8" w:rsidRPr="00BC3899">
        <w:rPr>
          <w:rFonts w:ascii="Times New Roman" w:hAnsi="Times New Roman" w:cs="Times New Roman"/>
          <w:i/>
          <w:vertAlign w:val="subscript"/>
          <w:rPrChange w:id="1429" w:author="Harsh Vora" w:date="2018-10-06T16:26:00Z">
            <w:rPr>
              <w:rFonts w:ascii="Times New Roman" w:hAnsi="Times New Roman" w:cs="Times New Roman"/>
              <w:i/>
              <w:vertAlign w:val="subscript"/>
            </w:rPr>
          </w:rPrChange>
        </w:rPr>
        <w:t>p</w:t>
      </w:r>
      <w:r w:rsidR="00E41DC8" w:rsidRPr="00BC3899">
        <w:rPr>
          <w:rFonts w:ascii="Times New Roman" w:hAnsi="Times New Roman" w:cs="Times New Roman"/>
          <w:rPrChange w:id="1430" w:author="Harsh Vora" w:date="2018-10-06T16:26:00Z">
            <w:rPr>
              <w:rFonts w:ascii="Times New Roman" w:hAnsi="Times New Roman" w:cs="Times New Roman"/>
            </w:rPr>
          </w:rPrChange>
        </w:rPr>
        <w:t xml:space="preserve">), Poisson’s </w:t>
      </w:r>
      <w:ins w:id="1431" w:author="Juli Morgan" w:date="2018-10-01T16:02:00Z">
        <w:r w:rsidR="004A4A79" w:rsidRPr="00BC3899">
          <w:rPr>
            <w:rFonts w:ascii="Times New Roman" w:hAnsi="Times New Roman" w:cs="Times New Roman"/>
            <w:rPrChange w:id="1432" w:author="Harsh Vora" w:date="2018-10-06T16:26:00Z">
              <w:rPr>
                <w:rFonts w:ascii="Times New Roman" w:hAnsi="Times New Roman" w:cs="Times New Roman"/>
              </w:rPr>
            </w:rPrChange>
          </w:rPr>
          <w:t>r</w:t>
        </w:r>
      </w:ins>
      <w:del w:id="1433" w:author="Juli Morgan" w:date="2018-10-01T16:02:00Z">
        <w:r w:rsidR="00E41DC8" w:rsidRPr="00BC3899" w:rsidDel="004A4A79">
          <w:rPr>
            <w:rFonts w:ascii="Times New Roman" w:hAnsi="Times New Roman" w:cs="Times New Roman"/>
            <w:rPrChange w:id="1434" w:author="Harsh Vora" w:date="2018-10-06T16:26:00Z">
              <w:rPr>
                <w:rFonts w:ascii="Times New Roman" w:hAnsi="Times New Roman" w:cs="Times New Roman"/>
              </w:rPr>
            </w:rPrChange>
          </w:rPr>
          <w:delText>R</w:delText>
        </w:r>
      </w:del>
      <w:r w:rsidR="00E41DC8" w:rsidRPr="00BC3899">
        <w:rPr>
          <w:rFonts w:ascii="Times New Roman" w:hAnsi="Times New Roman" w:cs="Times New Roman"/>
          <w:rPrChange w:id="1435" w:author="Harsh Vora" w:date="2018-10-06T16:26:00Z">
            <w:rPr>
              <w:rFonts w:ascii="Times New Roman" w:hAnsi="Times New Roman" w:cs="Times New Roman"/>
            </w:rPr>
          </w:rPrChange>
        </w:rPr>
        <w:t xml:space="preserve">atio of </w:t>
      </w:r>
      <w:ins w:id="1436" w:author="Juli Morgan" w:date="2018-10-01T16:03:00Z">
        <w:r w:rsidR="004A4A79" w:rsidRPr="00BC3899">
          <w:rPr>
            <w:rFonts w:ascii="Times New Roman" w:hAnsi="Times New Roman" w:cs="Times New Roman"/>
            <w:rPrChange w:id="1437" w:author="Harsh Vora" w:date="2018-10-06T16:26:00Z">
              <w:rPr>
                <w:rFonts w:ascii="Times New Roman" w:hAnsi="Times New Roman" w:cs="Times New Roman"/>
              </w:rPr>
            </w:rPrChange>
          </w:rPr>
          <w:t>p</w:t>
        </w:r>
      </w:ins>
      <w:del w:id="1438" w:author="Juli Morgan" w:date="2018-10-01T16:03:00Z">
        <w:r w:rsidR="00E41DC8" w:rsidRPr="00BC3899" w:rsidDel="004A4A79">
          <w:rPr>
            <w:rFonts w:ascii="Times New Roman" w:hAnsi="Times New Roman" w:cs="Times New Roman"/>
            <w:rPrChange w:id="1439" w:author="Harsh Vora" w:date="2018-10-06T16:26:00Z">
              <w:rPr>
                <w:rFonts w:ascii="Times New Roman" w:hAnsi="Times New Roman" w:cs="Times New Roman"/>
              </w:rPr>
            </w:rPrChange>
          </w:rPr>
          <w:delText>P</w:delText>
        </w:r>
      </w:del>
      <w:r w:rsidR="00E41DC8" w:rsidRPr="00BC3899">
        <w:rPr>
          <w:rFonts w:ascii="Times New Roman" w:hAnsi="Times New Roman" w:cs="Times New Roman"/>
          <w:rPrChange w:id="1440" w:author="Harsh Vora" w:date="2018-10-06T16:26:00Z">
            <w:rPr>
              <w:rFonts w:ascii="Times New Roman" w:hAnsi="Times New Roman" w:cs="Times New Roman"/>
            </w:rPr>
          </w:rPrChange>
        </w:rPr>
        <w:t>articles (</w:t>
      </w:r>
      <w:r w:rsidR="00E41DC8" w:rsidRPr="00BC3899">
        <w:rPr>
          <w:rFonts w:ascii="Times New Roman" w:hAnsi="Times New Roman" w:cs="Times New Roman"/>
          <w:i/>
          <w:rPrChange w:id="1441" w:author="Harsh Vora" w:date="2018-10-06T16:26:00Z">
            <w:rPr>
              <w:rFonts w:ascii="Times New Roman" w:hAnsi="Times New Roman" w:cs="Times New Roman"/>
              <w:i/>
            </w:rPr>
          </w:rPrChange>
        </w:rPr>
        <w:t>ν</w:t>
      </w:r>
      <w:r w:rsidR="00E41DC8" w:rsidRPr="00BC3899">
        <w:rPr>
          <w:rFonts w:ascii="Times New Roman" w:hAnsi="Times New Roman" w:cs="Times New Roman"/>
          <w:i/>
          <w:vertAlign w:val="subscript"/>
          <w:rPrChange w:id="1442" w:author="Harsh Vora" w:date="2018-10-06T16:26:00Z">
            <w:rPr>
              <w:rFonts w:ascii="Times New Roman" w:hAnsi="Times New Roman" w:cs="Times New Roman"/>
              <w:i/>
              <w:vertAlign w:val="subscript"/>
            </w:rPr>
          </w:rPrChange>
        </w:rPr>
        <w:t>p</w:t>
      </w:r>
      <w:r w:rsidR="00E41DC8" w:rsidRPr="00BC3899">
        <w:rPr>
          <w:rFonts w:ascii="Times New Roman" w:hAnsi="Times New Roman" w:cs="Times New Roman"/>
          <w:rPrChange w:id="1443" w:author="Harsh Vora" w:date="2018-10-06T16:26:00Z">
            <w:rPr>
              <w:rFonts w:ascii="Times New Roman" w:hAnsi="Times New Roman" w:cs="Times New Roman"/>
            </w:rPr>
          </w:rPrChange>
        </w:rPr>
        <w:t xml:space="preserve">), (2) mechanical properties of interparticle bonds - </w:t>
      </w:r>
      <w:r w:rsidR="00294697" w:rsidRPr="00BC3899">
        <w:rPr>
          <w:rFonts w:ascii="Times New Roman" w:hAnsi="Times New Roman" w:cs="Times New Roman"/>
          <w:rPrChange w:id="1444" w:author="Harsh Vora" w:date="2018-10-06T16:26:00Z">
            <w:rPr>
              <w:rFonts w:ascii="Times New Roman" w:hAnsi="Times New Roman" w:cs="Times New Roman"/>
            </w:rPr>
          </w:rPrChange>
        </w:rPr>
        <w:t xml:space="preserve">Young’s and </w:t>
      </w:r>
      <w:ins w:id="1445" w:author="Juli Morgan" w:date="2018-10-01T16:03:00Z">
        <w:r w:rsidR="004A4A79" w:rsidRPr="00BC3899">
          <w:rPr>
            <w:rFonts w:ascii="Times New Roman" w:hAnsi="Times New Roman" w:cs="Times New Roman"/>
            <w:rPrChange w:id="1446" w:author="Harsh Vora" w:date="2018-10-06T16:26:00Z">
              <w:rPr>
                <w:rFonts w:ascii="Times New Roman" w:hAnsi="Times New Roman" w:cs="Times New Roman"/>
              </w:rPr>
            </w:rPrChange>
          </w:rPr>
          <w:t>s</w:t>
        </w:r>
      </w:ins>
      <w:del w:id="1447" w:author="Juli Morgan" w:date="2018-10-01T16:03:00Z">
        <w:r w:rsidR="00294697" w:rsidRPr="00BC3899" w:rsidDel="004A4A79">
          <w:rPr>
            <w:rFonts w:ascii="Times New Roman" w:hAnsi="Times New Roman" w:cs="Times New Roman"/>
            <w:rPrChange w:id="1448" w:author="Harsh Vora" w:date="2018-10-06T16:26:00Z">
              <w:rPr>
                <w:rFonts w:ascii="Times New Roman" w:hAnsi="Times New Roman" w:cs="Times New Roman"/>
              </w:rPr>
            </w:rPrChange>
          </w:rPr>
          <w:delText>S</w:delText>
        </w:r>
      </w:del>
      <w:r w:rsidR="00294697" w:rsidRPr="00BC3899">
        <w:rPr>
          <w:rFonts w:ascii="Times New Roman" w:hAnsi="Times New Roman" w:cs="Times New Roman"/>
          <w:rPrChange w:id="1449" w:author="Harsh Vora" w:date="2018-10-06T16:26:00Z">
            <w:rPr>
              <w:rFonts w:ascii="Times New Roman" w:hAnsi="Times New Roman" w:cs="Times New Roman"/>
            </w:rPr>
          </w:rPrChange>
        </w:rPr>
        <w:t xml:space="preserve">hear </w:t>
      </w:r>
      <w:ins w:id="1450" w:author="Juli Morgan" w:date="2018-10-01T16:03:00Z">
        <w:r w:rsidR="004A4A79" w:rsidRPr="00BC3899">
          <w:rPr>
            <w:rFonts w:ascii="Times New Roman" w:hAnsi="Times New Roman" w:cs="Times New Roman"/>
            <w:rPrChange w:id="1451" w:author="Harsh Vora" w:date="2018-10-06T16:26:00Z">
              <w:rPr>
                <w:rFonts w:ascii="Times New Roman" w:hAnsi="Times New Roman" w:cs="Times New Roman"/>
              </w:rPr>
            </w:rPrChange>
          </w:rPr>
          <w:t>m</w:t>
        </w:r>
      </w:ins>
      <w:del w:id="1452" w:author="Juli Morgan" w:date="2018-10-01T16:03:00Z">
        <w:r w:rsidR="00294697" w:rsidRPr="00BC3899" w:rsidDel="004A4A79">
          <w:rPr>
            <w:rFonts w:ascii="Times New Roman" w:hAnsi="Times New Roman" w:cs="Times New Roman"/>
            <w:rPrChange w:id="1453" w:author="Harsh Vora" w:date="2018-10-06T16:26:00Z">
              <w:rPr>
                <w:rFonts w:ascii="Times New Roman" w:hAnsi="Times New Roman" w:cs="Times New Roman"/>
              </w:rPr>
            </w:rPrChange>
          </w:rPr>
          <w:delText>M</w:delText>
        </w:r>
      </w:del>
      <w:r w:rsidR="00294697" w:rsidRPr="00BC3899">
        <w:rPr>
          <w:rFonts w:ascii="Times New Roman" w:hAnsi="Times New Roman" w:cs="Times New Roman"/>
          <w:rPrChange w:id="1454" w:author="Harsh Vora" w:date="2018-10-06T16:26:00Z">
            <w:rPr>
              <w:rFonts w:ascii="Times New Roman" w:hAnsi="Times New Roman" w:cs="Times New Roman"/>
            </w:rPr>
          </w:rPrChange>
        </w:rPr>
        <w:t>odul</w:t>
      </w:r>
      <w:del w:id="1455" w:author="Juli Morgan" w:date="2018-10-01T16:03:00Z">
        <w:r w:rsidR="00294697" w:rsidRPr="00BC3899" w:rsidDel="004A4A79">
          <w:rPr>
            <w:rFonts w:ascii="Times New Roman" w:hAnsi="Times New Roman" w:cs="Times New Roman"/>
            <w:rPrChange w:id="1456" w:author="Harsh Vora" w:date="2018-10-06T16:26:00Z">
              <w:rPr>
                <w:rFonts w:ascii="Times New Roman" w:hAnsi="Times New Roman" w:cs="Times New Roman"/>
              </w:rPr>
            </w:rPrChange>
          </w:rPr>
          <w:delText>us</w:delText>
        </w:r>
      </w:del>
      <w:ins w:id="1457" w:author="Juli Morgan" w:date="2018-10-01T16:03:00Z">
        <w:r w:rsidR="004A4A79" w:rsidRPr="00BC3899">
          <w:rPr>
            <w:rFonts w:ascii="Times New Roman" w:hAnsi="Times New Roman" w:cs="Times New Roman"/>
            <w:rPrChange w:id="1458" w:author="Harsh Vora" w:date="2018-10-06T16:26:00Z">
              <w:rPr>
                <w:rFonts w:ascii="Times New Roman" w:hAnsi="Times New Roman" w:cs="Times New Roman"/>
              </w:rPr>
            </w:rPrChange>
          </w:rPr>
          <w:t>i</w:t>
        </w:r>
      </w:ins>
      <w:r w:rsidR="00294697" w:rsidRPr="00BC3899">
        <w:rPr>
          <w:rFonts w:ascii="Times New Roman" w:hAnsi="Times New Roman" w:cs="Times New Roman"/>
          <w:rPrChange w:id="1459" w:author="Harsh Vora" w:date="2018-10-06T16:26:00Z">
            <w:rPr>
              <w:rFonts w:ascii="Times New Roman" w:hAnsi="Times New Roman" w:cs="Times New Roman"/>
            </w:rPr>
          </w:rPrChange>
        </w:rPr>
        <w:t xml:space="preserve"> of bonds (</w:t>
      </w:r>
      <w:r w:rsidR="00294697" w:rsidRPr="00BC3899">
        <w:rPr>
          <w:rFonts w:ascii="Times New Roman" w:hAnsi="Times New Roman" w:cs="Times New Roman"/>
          <w:i/>
          <w:rPrChange w:id="1460" w:author="Harsh Vora" w:date="2018-10-06T16:26:00Z">
            <w:rPr>
              <w:rFonts w:ascii="Times New Roman" w:hAnsi="Times New Roman" w:cs="Times New Roman"/>
              <w:i/>
            </w:rPr>
          </w:rPrChange>
        </w:rPr>
        <w:t>E</w:t>
      </w:r>
      <w:r w:rsidR="00294697" w:rsidRPr="00BC3899">
        <w:rPr>
          <w:rFonts w:ascii="Times New Roman" w:hAnsi="Times New Roman" w:cs="Times New Roman"/>
          <w:i/>
          <w:vertAlign w:val="subscript"/>
          <w:rPrChange w:id="1461" w:author="Harsh Vora" w:date="2018-10-06T16:26:00Z">
            <w:rPr>
              <w:rFonts w:ascii="Times New Roman" w:hAnsi="Times New Roman" w:cs="Times New Roman"/>
              <w:i/>
              <w:vertAlign w:val="subscript"/>
            </w:rPr>
          </w:rPrChange>
        </w:rPr>
        <w:t>b</w:t>
      </w:r>
      <w:r w:rsidR="00294697" w:rsidRPr="00BC3899">
        <w:rPr>
          <w:rFonts w:ascii="Times New Roman" w:hAnsi="Times New Roman" w:cs="Times New Roman"/>
          <w:rPrChange w:id="1462" w:author="Harsh Vora" w:date="2018-10-06T16:26:00Z">
            <w:rPr>
              <w:rFonts w:ascii="Times New Roman" w:hAnsi="Times New Roman" w:cs="Times New Roman"/>
            </w:rPr>
          </w:rPrChange>
        </w:rPr>
        <w:t xml:space="preserve"> and </w:t>
      </w:r>
      <w:r w:rsidR="00294697" w:rsidRPr="00BC3899">
        <w:rPr>
          <w:rFonts w:ascii="Times New Roman" w:hAnsi="Times New Roman" w:cs="Times New Roman"/>
          <w:i/>
          <w:rPrChange w:id="1463" w:author="Harsh Vora" w:date="2018-10-06T16:26:00Z">
            <w:rPr>
              <w:rFonts w:ascii="Times New Roman" w:hAnsi="Times New Roman" w:cs="Times New Roman"/>
              <w:i/>
            </w:rPr>
          </w:rPrChange>
        </w:rPr>
        <w:t>G</w:t>
      </w:r>
      <w:r w:rsidR="00294697" w:rsidRPr="00BC3899">
        <w:rPr>
          <w:rFonts w:ascii="Times New Roman" w:hAnsi="Times New Roman" w:cs="Times New Roman"/>
          <w:i/>
          <w:vertAlign w:val="subscript"/>
          <w:rPrChange w:id="1464" w:author="Harsh Vora" w:date="2018-10-06T16:26:00Z">
            <w:rPr>
              <w:rFonts w:ascii="Times New Roman" w:hAnsi="Times New Roman" w:cs="Times New Roman"/>
              <w:i/>
              <w:vertAlign w:val="subscript"/>
            </w:rPr>
          </w:rPrChange>
        </w:rPr>
        <w:t>b</w:t>
      </w:r>
      <w:r w:rsidR="00294697" w:rsidRPr="00BC3899">
        <w:rPr>
          <w:rFonts w:ascii="Times New Roman" w:hAnsi="Times New Roman" w:cs="Times New Roman"/>
          <w:rPrChange w:id="1465" w:author="Harsh Vora" w:date="2018-10-06T16:26:00Z">
            <w:rPr>
              <w:rFonts w:ascii="Times New Roman" w:hAnsi="Times New Roman" w:cs="Times New Roman"/>
            </w:rPr>
          </w:rPrChange>
        </w:rPr>
        <w:t xml:space="preserve">), </w:t>
      </w:r>
      <w:del w:id="1466" w:author="Juli Morgan" w:date="2018-10-01T16:03:00Z">
        <w:r w:rsidR="00294697" w:rsidRPr="00BC3899" w:rsidDel="004A4A79">
          <w:rPr>
            <w:rFonts w:ascii="Times New Roman" w:hAnsi="Times New Roman" w:cs="Times New Roman"/>
            <w:rPrChange w:id="1467" w:author="Harsh Vora" w:date="2018-10-06T16:26:00Z">
              <w:rPr>
                <w:rFonts w:ascii="Times New Roman" w:hAnsi="Times New Roman" w:cs="Times New Roman"/>
              </w:rPr>
            </w:rPrChange>
          </w:rPr>
          <w:delText xml:space="preserve">Tensile </w:delText>
        </w:r>
      </w:del>
      <w:ins w:id="1468" w:author="Juli Morgan" w:date="2018-10-01T16:03:00Z">
        <w:r w:rsidR="004A4A79" w:rsidRPr="00BC3899">
          <w:rPr>
            <w:rFonts w:ascii="Times New Roman" w:hAnsi="Times New Roman" w:cs="Times New Roman"/>
            <w:rPrChange w:id="1469" w:author="Harsh Vora" w:date="2018-10-06T16:26:00Z">
              <w:rPr>
                <w:rFonts w:ascii="Times New Roman" w:hAnsi="Times New Roman" w:cs="Times New Roman"/>
              </w:rPr>
            </w:rPrChange>
          </w:rPr>
          <w:t>tensile s</w:t>
        </w:r>
      </w:ins>
      <w:del w:id="1470" w:author="Juli Morgan" w:date="2018-10-01T16:03:00Z">
        <w:r w:rsidR="00294697" w:rsidRPr="00BC3899" w:rsidDel="004A4A79">
          <w:rPr>
            <w:rFonts w:ascii="Times New Roman" w:hAnsi="Times New Roman" w:cs="Times New Roman"/>
            <w:rPrChange w:id="1471" w:author="Harsh Vora" w:date="2018-10-06T16:26:00Z">
              <w:rPr>
                <w:rFonts w:ascii="Times New Roman" w:hAnsi="Times New Roman" w:cs="Times New Roman"/>
              </w:rPr>
            </w:rPrChange>
          </w:rPr>
          <w:delText>S</w:delText>
        </w:r>
      </w:del>
      <w:r w:rsidR="00294697" w:rsidRPr="00BC3899">
        <w:rPr>
          <w:rFonts w:ascii="Times New Roman" w:hAnsi="Times New Roman" w:cs="Times New Roman"/>
          <w:rPrChange w:id="1472" w:author="Harsh Vora" w:date="2018-10-06T16:26:00Z">
            <w:rPr>
              <w:rFonts w:ascii="Times New Roman" w:hAnsi="Times New Roman" w:cs="Times New Roman"/>
            </w:rPr>
          </w:rPrChange>
        </w:rPr>
        <w:t xml:space="preserve">trength and </w:t>
      </w:r>
      <w:ins w:id="1473" w:author="Juli Morgan" w:date="2018-10-01T16:03:00Z">
        <w:r w:rsidR="004A4A79" w:rsidRPr="00BC3899">
          <w:rPr>
            <w:rFonts w:ascii="Times New Roman" w:hAnsi="Times New Roman" w:cs="Times New Roman"/>
            <w:rPrChange w:id="1474" w:author="Harsh Vora" w:date="2018-10-06T16:26:00Z">
              <w:rPr>
                <w:rFonts w:ascii="Times New Roman" w:hAnsi="Times New Roman" w:cs="Times New Roman"/>
              </w:rPr>
            </w:rPrChange>
          </w:rPr>
          <w:t>c</w:t>
        </w:r>
      </w:ins>
      <w:del w:id="1475" w:author="Juli Morgan" w:date="2018-10-01T16:03:00Z">
        <w:r w:rsidR="00294697" w:rsidRPr="00BC3899" w:rsidDel="004A4A79">
          <w:rPr>
            <w:rFonts w:ascii="Times New Roman" w:hAnsi="Times New Roman" w:cs="Times New Roman"/>
            <w:rPrChange w:id="1476" w:author="Harsh Vora" w:date="2018-10-06T16:26:00Z">
              <w:rPr>
                <w:rFonts w:ascii="Times New Roman" w:hAnsi="Times New Roman" w:cs="Times New Roman"/>
              </w:rPr>
            </w:rPrChange>
          </w:rPr>
          <w:delText>C</w:delText>
        </w:r>
      </w:del>
      <w:r w:rsidR="00294697" w:rsidRPr="00BC3899">
        <w:rPr>
          <w:rFonts w:ascii="Times New Roman" w:hAnsi="Times New Roman" w:cs="Times New Roman"/>
          <w:rPrChange w:id="1477" w:author="Harsh Vora" w:date="2018-10-06T16:26:00Z">
            <w:rPr>
              <w:rFonts w:ascii="Times New Roman" w:hAnsi="Times New Roman" w:cs="Times New Roman"/>
            </w:rPr>
          </w:rPrChange>
        </w:rPr>
        <w:t>ohesion of bonds (</w:t>
      </w:r>
      <w:r w:rsidR="00294697" w:rsidRPr="00BC3899">
        <w:rPr>
          <w:rFonts w:ascii="Times New Roman" w:hAnsi="Times New Roman" w:cs="Times New Roman"/>
          <w:i/>
          <w:rPrChange w:id="1478" w:author="Harsh Vora" w:date="2018-10-06T16:26:00Z">
            <w:rPr>
              <w:rFonts w:ascii="Times New Roman" w:hAnsi="Times New Roman" w:cs="Times New Roman"/>
              <w:i/>
            </w:rPr>
          </w:rPrChange>
        </w:rPr>
        <w:t>T</w:t>
      </w:r>
      <w:r w:rsidR="00294697" w:rsidRPr="00BC3899">
        <w:rPr>
          <w:rFonts w:ascii="Times New Roman" w:hAnsi="Times New Roman" w:cs="Times New Roman"/>
          <w:i/>
          <w:vertAlign w:val="subscript"/>
          <w:rPrChange w:id="1479" w:author="Harsh Vora" w:date="2018-10-06T16:26:00Z">
            <w:rPr>
              <w:rFonts w:ascii="Times New Roman" w:hAnsi="Times New Roman" w:cs="Times New Roman"/>
              <w:i/>
              <w:vertAlign w:val="subscript"/>
            </w:rPr>
          </w:rPrChange>
        </w:rPr>
        <w:t>b</w:t>
      </w:r>
      <w:r w:rsidR="00294697" w:rsidRPr="00BC3899">
        <w:rPr>
          <w:rFonts w:ascii="Times New Roman" w:hAnsi="Times New Roman" w:cs="Times New Roman"/>
          <w:rPrChange w:id="1480" w:author="Harsh Vora" w:date="2018-10-06T16:26:00Z">
            <w:rPr>
              <w:rFonts w:ascii="Times New Roman" w:hAnsi="Times New Roman" w:cs="Times New Roman"/>
            </w:rPr>
          </w:rPrChange>
        </w:rPr>
        <w:t xml:space="preserve"> and </w:t>
      </w:r>
      <w:r w:rsidR="00294697" w:rsidRPr="00BC3899">
        <w:rPr>
          <w:rFonts w:ascii="Times New Roman" w:hAnsi="Times New Roman" w:cs="Times New Roman"/>
          <w:i/>
          <w:rPrChange w:id="1481" w:author="Harsh Vora" w:date="2018-10-06T16:26:00Z">
            <w:rPr>
              <w:rFonts w:ascii="Times New Roman" w:hAnsi="Times New Roman" w:cs="Times New Roman"/>
              <w:i/>
            </w:rPr>
          </w:rPrChange>
        </w:rPr>
        <w:t>C</w:t>
      </w:r>
      <w:r w:rsidR="00294697" w:rsidRPr="00BC3899">
        <w:rPr>
          <w:rFonts w:ascii="Times New Roman" w:hAnsi="Times New Roman" w:cs="Times New Roman"/>
          <w:i/>
          <w:vertAlign w:val="subscript"/>
          <w:rPrChange w:id="1482" w:author="Harsh Vora" w:date="2018-10-06T16:26:00Z">
            <w:rPr>
              <w:rFonts w:ascii="Times New Roman" w:hAnsi="Times New Roman" w:cs="Times New Roman"/>
              <w:i/>
              <w:vertAlign w:val="subscript"/>
            </w:rPr>
          </w:rPrChange>
        </w:rPr>
        <w:t>b</w:t>
      </w:r>
      <w:r w:rsidR="00294697" w:rsidRPr="00BC3899">
        <w:rPr>
          <w:rFonts w:ascii="Times New Roman" w:hAnsi="Times New Roman" w:cs="Times New Roman"/>
          <w:rPrChange w:id="1483" w:author="Harsh Vora" w:date="2018-10-06T16:26:00Z">
            <w:rPr>
              <w:rFonts w:ascii="Times New Roman" w:hAnsi="Times New Roman" w:cs="Times New Roman"/>
            </w:rPr>
          </w:rPrChange>
        </w:rPr>
        <w:t xml:space="preserve">), </w:t>
      </w:r>
      <w:r w:rsidR="00E41DC8" w:rsidRPr="00BC3899">
        <w:rPr>
          <w:rFonts w:ascii="Times New Roman" w:hAnsi="Times New Roman" w:cs="Times New Roman"/>
          <w:rPrChange w:id="1484" w:author="Harsh Vora" w:date="2018-10-06T16:26:00Z">
            <w:rPr>
              <w:rFonts w:ascii="Times New Roman" w:hAnsi="Times New Roman" w:cs="Times New Roman"/>
            </w:rPr>
          </w:rPrChange>
        </w:rPr>
        <w:t xml:space="preserve">and (3) </w:t>
      </w:r>
      <w:r w:rsidR="00294697" w:rsidRPr="00BC3899">
        <w:rPr>
          <w:rFonts w:ascii="Times New Roman" w:hAnsi="Times New Roman" w:cs="Times New Roman"/>
          <w:rPrChange w:id="1485" w:author="Harsh Vora" w:date="2018-10-06T16:26:00Z">
            <w:rPr>
              <w:rFonts w:ascii="Times New Roman" w:hAnsi="Times New Roman" w:cs="Times New Roman"/>
            </w:rPr>
          </w:rPrChange>
        </w:rPr>
        <w:t>interparticle friction (</w:t>
      </w:r>
      <w:bookmarkStart w:id="1486" w:name="_Hlk526428221"/>
      <w:ins w:id="1487" w:author="Harsh Vora" w:date="2018-10-04T14:53:00Z">
        <w:r w:rsidR="00F2210F" w:rsidRPr="00BC3899">
          <w:rPr>
            <w:rFonts w:ascii="Times New Roman" w:hAnsi="Times New Roman" w:cs="Times New Roman"/>
            <w:i/>
            <w:rPrChange w:id="1488" w:author="Harsh Vora" w:date="2018-10-06T16:26:00Z">
              <w:rPr>
                <w:rFonts w:ascii="Times New Roman" w:hAnsi="Times New Roman" w:cs="Times New Roman"/>
              </w:rPr>
            </w:rPrChange>
          </w:rPr>
          <w:t>µ</w:t>
        </w:r>
        <w:r w:rsidR="00F2210F" w:rsidRPr="00BC3899">
          <w:rPr>
            <w:rFonts w:ascii="Times New Roman" w:hAnsi="Times New Roman" w:cs="Times New Roman"/>
            <w:i/>
            <w:vertAlign w:val="subscript"/>
            <w:rPrChange w:id="1489" w:author="Harsh Vora" w:date="2018-10-06T16:26:00Z">
              <w:rPr>
                <w:rFonts w:ascii="Times New Roman" w:hAnsi="Times New Roman" w:cs="Times New Roman"/>
              </w:rPr>
            </w:rPrChange>
          </w:rPr>
          <w:t>p</w:t>
        </w:r>
      </w:ins>
      <w:bookmarkEnd w:id="1486"/>
      <w:commentRangeStart w:id="1490"/>
      <w:del w:id="1491" w:author="Harsh Vora" w:date="2018-10-04T14:53:00Z">
        <w:r w:rsidR="00294697" w:rsidRPr="00BC3899" w:rsidDel="00F2210F">
          <w:rPr>
            <w:rFonts w:ascii="Times New Roman" w:hAnsi="Times New Roman" w:cs="Times New Roman"/>
            <w:i/>
            <w:rPrChange w:id="1492" w:author="Harsh Vora" w:date="2018-10-06T16:26:00Z">
              <w:rPr>
                <w:rFonts w:ascii="Times New Roman" w:hAnsi="Times New Roman" w:cs="Times New Roman"/>
                <w:i/>
              </w:rPr>
            </w:rPrChange>
          </w:rPr>
          <w:delText>f</w:delText>
        </w:r>
      </w:del>
      <w:commentRangeEnd w:id="1490"/>
      <w:r w:rsidR="004A4A79" w:rsidRPr="00BC3899">
        <w:rPr>
          <w:rStyle w:val="CommentReference"/>
          <w:rFonts w:ascii="Times New Roman" w:hAnsi="Times New Roman" w:cs="Times New Roman"/>
          <w:rPrChange w:id="1493" w:author="Harsh Vora" w:date="2018-10-06T16:26:00Z">
            <w:rPr>
              <w:rStyle w:val="CommentReference"/>
            </w:rPr>
          </w:rPrChange>
        </w:rPr>
        <w:commentReference w:id="1490"/>
      </w:r>
      <w:r w:rsidR="00294697" w:rsidRPr="00BC3899">
        <w:rPr>
          <w:rFonts w:ascii="Times New Roman" w:hAnsi="Times New Roman" w:cs="Times New Roman"/>
          <w:rPrChange w:id="1494" w:author="Harsh Vora" w:date="2018-10-06T16:26:00Z">
            <w:rPr>
              <w:rFonts w:ascii="Times New Roman" w:hAnsi="Times New Roman" w:cs="Times New Roman"/>
            </w:rPr>
          </w:rPrChange>
        </w:rPr>
        <w:t xml:space="preserve">). </w:t>
      </w:r>
      <w:commentRangeStart w:id="1495"/>
      <w:del w:id="1496" w:author="Harsh Vora" w:date="2018-10-04T14:53:00Z">
        <w:r w:rsidR="00915420" w:rsidRPr="00BC3899" w:rsidDel="00F2210F">
          <w:rPr>
            <w:rFonts w:ascii="Times New Roman" w:hAnsi="Times New Roman" w:cs="Times New Roman"/>
            <w:rPrChange w:id="1497" w:author="Harsh Vora" w:date="2018-10-06T16:26:00Z">
              <w:rPr>
                <w:rFonts w:ascii="Times New Roman" w:hAnsi="Times New Roman" w:cs="Times New Roman"/>
              </w:rPr>
            </w:rPrChange>
          </w:rPr>
          <w:delText>The derived microparameters are determined indirectly by assigning values and comparing the response of the model to the geomechanical properties of the physical rock</w:delText>
        </w:r>
        <w:commentRangeEnd w:id="1495"/>
        <w:r w:rsidR="00F84149" w:rsidRPr="00BC3899" w:rsidDel="00F2210F">
          <w:rPr>
            <w:rStyle w:val="CommentReference"/>
            <w:rFonts w:ascii="Times New Roman" w:hAnsi="Times New Roman" w:cs="Times New Roman"/>
            <w:rPrChange w:id="1498" w:author="Harsh Vora" w:date="2018-10-06T16:26:00Z">
              <w:rPr>
                <w:rStyle w:val="CommentReference"/>
              </w:rPr>
            </w:rPrChange>
          </w:rPr>
          <w:commentReference w:id="1495"/>
        </w:r>
        <w:r w:rsidR="00334CA7" w:rsidRPr="00BC3899" w:rsidDel="00F2210F">
          <w:rPr>
            <w:rFonts w:ascii="Times New Roman" w:hAnsi="Times New Roman" w:cs="Times New Roman"/>
            <w:rPrChange w:id="1499" w:author="Harsh Vora" w:date="2018-10-06T16:26:00Z">
              <w:rPr>
                <w:rFonts w:ascii="Times New Roman" w:hAnsi="Times New Roman" w:cs="Times New Roman"/>
              </w:rPr>
            </w:rPrChange>
          </w:rPr>
          <w:delText>.</w:delText>
        </w:r>
        <w:r w:rsidR="00191AD9" w:rsidRPr="00BC3899" w:rsidDel="00F2210F">
          <w:rPr>
            <w:rFonts w:ascii="Times New Roman" w:hAnsi="Times New Roman" w:cs="Times New Roman"/>
            <w:rPrChange w:id="1500" w:author="Harsh Vora" w:date="2018-10-06T16:26:00Z">
              <w:rPr>
                <w:rFonts w:ascii="Times New Roman" w:hAnsi="Times New Roman" w:cs="Times New Roman"/>
              </w:rPr>
            </w:rPrChange>
          </w:rPr>
          <w:delText xml:space="preserve"> </w:delText>
        </w:r>
      </w:del>
      <w:r w:rsidR="00FB0393" w:rsidRPr="00BC3899">
        <w:rPr>
          <w:rFonts w:ascii="Times New Roman" w:hAnsi="Times New Roman" w:cs="Times New Roman"/>
          <w:rPrChange w:id="1501" w:author="Harsh Vora" w:date="2018-10-06T16:26:00Z">
            <w:rPr>
              <w:rFonts w:ascii="Times New Roman" w:hAnsi="Times New Roman" w:cs="Times New Roman"/>
            </w:rPr>
          </w:rPrChange>
        </w:rPr>
        <w:t xml:space="preserve">The </w:t>
      </w:r>
      <w:ins w:id="1502" w:author="Juli Morgan" w:date="2018-10-01T16:05:00Z">
        <w:r w:rsidR="00F84149" w:rsidRPr="00BC3899">
          <w:rPr>
            <w:rFonts w:ascii="Times New Roman" w:hAnsi="Times New Roman" w:cs="Times New Roman"/>
            <w:rPrChange w:id="1503" w:author="Harsh Vora" w:date="2018-10-06T16:26:00Z">
              <w:rPr>
                <w:rFonts w:ascii="Times New Roman" w:hAnsi="Times New Roman" w:cs="Times New Roman"/>
              </w:rPr>
            </w:rPrChange>
          </w:rPr>
          <w:t xml:space="preserve">selected </w:t>
        </w:r>
      </w:ins>
      <w:r w:rsidR="00FB0393" w:rsidRPr="00BC3899">
        <w:rPr>
          <w:rFonts w:ascii="Times New Roman" w:hAnsi="Times New Roman" w:cs="Times New Roman"/>
          <w:rPrChange w:id="1504" w:author="Harsh Vora" w:date="2018-10-06T16:26:00Z">
            <w:rPr>
              <w:rFonts w:ascii="Times New Roman" w:hAnsi="Times New Roman" w:cs="Times New Roman"/>
            </w:rPr>
          </w:rPrChange>
        </w:rPr>
        <w:t xml:space="preserve">values of input microparameters </w:t>
      </w:r>
      <w:ins w:id="1505" w:author="Juli Morgan" w:date="2018-10-01T16:05:00Z">
        <w:r w:rsidR="00F84149" w:rsidRPr="00BC3899">
          <w:rPr>
            <w:rFonts w:ascii="Times New Roman" w:hAnsi="Times New Roman" w:cs="Times New Roman"/>
            <w:rPrChange w:id="1506" w:author="Harsh Vora" w:date="2018-10-06T16:26:00Z">
              <w:rPr>
                <w:rFonts w:ascii="Times New Roman" w:hAnsi="Times New Roman" w:cs="Times New Roman"/>
              </w:rPr>
            </w:rPrChange>
          </w:rPr>
          <w:t xml:space="preserve">that best reproduce the bulk properties of the two rock types </w:t>
        </w:r>
      </w:ins>
      <w:r w:rsidR="00FB0393" w:rsidRPr="00BC3899">
        <w:rPr>
          <w:rFonts w:ascii="Times New Roman" w:hAnsi="Times New Roman" w:cs="Times New Roman"/>
          <w:rPrChange w:id="1507" w:author="Harsh Vora" w:date="2018-10-06T16:26:00Z">
            <w:rPr>
              <w:rFonts w:ascii="Times New Roman" w:hAnsi="Times New Roman" w:cs="Times New Roman"/>
            </w:rPr>
          </w:rPrChange>
        </w:rPr>
        <w:t xml:space="preserve">are presented in </w:t>
      </w:r>
      <w:r w:rsidR="00FB0393" w:rsidRPr="00BC3899">
        <w:rPr>
          <w:rFonts w:ascii="Times New Roman" w:hAnsi="Times New Roman" w:cs="Times New Roman"/>
          <w:color w:val="00B050"/>
          <w:rPrChange w:id="1508" w:author="Harsh Vora" w:date="2018-10-06T16:26:00Z">
            <w:rPr>
              <w:rFonts w:ascii="Times New Roman" w:hAnsi="Times New Roman" w:cs="Times New Roman"/>
              <w:color w:val="00B050"/>
            </w:rPr>
          </w:rPrChange>
        </w:rPr>
        <w:t>Table 1</w:t>
      </w:r>
      <w:ins w:id="1509" w:author="Juli Morgan" w:date="2018-10-01T16:05:00Z">
        <w:r w:rsidR="00F84149" w:rsidRPr="00BC3899">
          <w:rPr>
            <w:rFonts w:ascii="Times New Roman" w:hAnsi="Times New Roman" w:cs="Times New Roman"/>
            <w:rPrChange w:id="1510" w:author="Harsh Vora" w:date="2018-10-06T16:26:00Z">
              <w:rPr>
                <w:rFonts w:ascii="Times New Roman" w:hAnsi="Times New Roman" w:cs="Times New Roman"/>
              </w:rPr>
            </w:rPrChange>
          </w:rPr>
          <w:t xml:space="preserve">. </w:t>
        </w:r>
      </w:ins>
      <w:del w:id="1511" w:author="Juli Morgan" w:date="2018-10-01T16:05:00Z">
        <w:r w:rsidR="00FB0393" w:rsidRPr="00BC3899" w:rsidDel="00F84149">
          <w:rPr>
            <w:rFonts w:ascii="Times New Roman" w:hAnsi="Times New Roman" w:cs="Times New Roman"/>
            <w:rPrChange w:id="1512" w:author="Harsh Vora" w:date="2018-10-06T16:26:00Z">
              <w:rPr>
                <w:rFonts w:ascii="Times New Roman" w:hAnsi="Times New Roman" w:cs="Times New Roman"/>
              </w:rPr>
            </w:rPrChange>
          </w:rPr>
          <w:delText>, and t</w:delText>
        </w:r>
      </w:del>
      <w:ins w:id="1513" w:author="Juli Morgan" w:date="2018-10-01T16:05:00Z">
        <w:r w:rsidR="00F84149" w:rsidRPr="00BC3899">
          <w:rPr>
            <w:rFonts w:ascii="Times New Roman" w:hAnsi="Times New Roman" w:cs="Times New Roman"/>
            <w:rPrChange w:id="1514" w:author="Harsh Vora" w:date="2018-10-06T16:26:00Z">
              <w:rPr>
                <w:rFonts w:ascii="Times New Roman" w:hAnsi="Times New Roman" w:cs="Times New Roman"/>
              </w:rPr>
            </w:rPrChange>
          </w:rPr>
          <w:t>T</w:t>
        </w:r>
      </w:ins>
      <w:r w:rsidR="00FB0393" w:rsidRPr="00BC3899">
        <w:rPr>
          <w:rFonts w:ascii="Times New Roman" w:hAnsi="Times New Roman" w:cs="Times New Roman"/>
          <w:rPrChange w:id="1515" w:author="Harsh Vora" w:date="2018-10-06T16:26:00Z">
            <w:rPr>
              <w:rFonts w:ascii="Times New Roman" w:hAnsi="Times New Roman" w:cs="Times New Roman"/>
            </w:rPr>
          </w:rPrChange>
        </w:rPr>
        <w:t xml:space="preserve">he calibration of numerical samples to experimental datasets is explained in detail in supplemental information, </w:t>
      </w:r>
      <w:r w:rsidR="00FB0393" w:rsidRPr="00BC3899">
        <w:rPr>
          <w:rFonts w:ascii="Times New Roman" w:hAnsi="Times New Roman" w:cs="Times New Roman"/>
          <w:color w:val="00B050"/>
          <w:rPrChange w:id="1516" w:author="Harsh Vora" w:date="2018-10-06T16:26:00Z">
            <w:rPr>
              <w:rFonts w:ascii="Times New Roman" w:hAnsi="Times New Roman" w:cs="Times New Roman"/>
              <w:color w:val="00B050"/>
            </w:rPr>
          </w:rPrChange>
        </w:rPr>
        <w:t>S1</w:t>
      </w:r>
      <w:r w:rsidR="00FB0393" w:rsidRPr="00BC3899">
        <w:rPr>
          <w:rFonts w:ascii="Times New Roman" w:hAnsi="Times New Roman" w:cs="Times New Roman"/>
          <w:rPrChange w:id="1517" w:author="Harsh Vora" w:date="2018-10-06T16:26:00Z">
            <w:rPr>
              <w:rFonts w:ascii="Times New Roman" w:hAnsi="Times New Roman" w:cs="Times New Roman"/>
            </w:rPr>
          </w:rPrChange>
        </w:rPr>
        <w:t xml:space="preserve">, and figures </w:t>
      </w:r>
      <w:r w:rsidR="00FB0393" w:rsidRPr="00BC3899">
        <w:rPr>
          <w:rFonts w:ascii="Times New Roman" w:hAnsi="Times New Roman" w:cs="Times New Roman"/>
          <w:color w:val="00B050"/>
          <w:rPrChange w:id="1518" w:author="Harsh Vora" w:date="2018-10-06T16:26:00Z">
            <w:rPr>
              <w:rFonts w:ascii="Times New Roman" w:hAnsi="Times New Roman" w:cs="Times New Roman"/>
              <w:color w:val="00B050"/>
            </w:rPr>
          </w:rPrChange>
        </w:rPr>
        <w:t>FS1</w:t>
      </w:r>
      <w:r w:rsidR="003D5EC5" w:rsidRPr="00BC3899">
        <w:rPr>
          <w:rFonts w:ascii="Times New Roman" w:hAnsi="Times New Roman" w:cs="Times New Roman"/>
          <w:rPrChange w:id="1519" w:author="Harsh Vora" w:date="2018-10-06T16:26:00Z">
            <w:rPr>
              <w:rFonts w:ascii="Times New Roman" w:hAnsi="Times New Roman" w:cs="Times New Roman"/>
            </w:rPr>
          </w:rPrChange>
        </w:rPr>
        <w:t xml:space="preserve"> and </w:t>
      </w:r>
      <w:r w:rsidR="003D5EC5" w:rsidRPr="00BC3899">
        <w:rPr>
          <w:rFonts w:ascii="Times New Roman" w:hAnsi="Times New Roman" w:cs="Times New Roman"/>
          <w:color w:val="00B050"/>
          <w:rPrChange w:id="1520" w:author="Harsh Vora" w:date="2018-10-06T16:26:00Z">
            <w:rPr>
              <w:rFonts w:ascii="Times New Roman" w:hAnsi="Times New Roman" w:cs="Times New Roman"/>
              <w:color w:val="00B050"/>
            </w:rPr>
          </w:rPrChange>
        </w:rPr>
        <w:t>FS2</w:t>
      </w:r>
      <w:r w:rsidR="00FB0393" w:rsidRPr="00BC3899">
        <w:rPr>
          <w:rFonts w:ascii="Times New Roman" w:hAnsi="Times New Roman" w:cs="Times New Roman"/>
          <w:rPrChange w:id="1521" w:author="Harsh Vora" w:date="2018-10-06T16:26:00Z">
            <w:rPr>
              <w:rFonts w:ascii="Times New Roman" w:hAnsi="Times New Roman" w:cs="Times New Roman"/>
            </w:rPr>
          </w:rPrChange>
        </w:rPr>
        <w:t xml:space="preserve">. </w:t>
      </w:r>
      <w:r w:rsidR="00FB0393" w:rsidRPr="00BC3899">
        <w:rPr>
          <w:rFonts w:ascii="Times New Roman" w:hAnsi="Times New Roman" w:cs="Times New Roman"/>
          <w:rPrChange w:id="1522" w:author="Harsh Vora" w:date="2018-10-06T16:26:00Z">
            <w:rPr>
              <w:rFonts w:ascii="Times New Roman" w:hAnsi="Times New Roman" w:cs="Times New Roman"/>
            </w:rPr>
          </w:rPrChange>
        </w:rPr>
        <w:lastRenderedPageBreak/>
        <w:t xml:space="preserve">The bulk behavior of numerical samples under confined and unconfined conditions is shown in </w:t>
      </w:r>
      <w:r w:rsidR="00FB0393" w:rsidRPr="00BC3899">
        <w:rPr>
          <w:rFonts w:ascii="Times New Roman" w:hAnsi="Times New Roman" w:cs="Times New Roman"/>
          <w:color w:val="00B050"/>
          <w:rPrChange w:id="1523" w:author="Harsh Vora" w:date="2018-10-06T16:26:00Z">
            <w:rPr>
              <w:rFonts w:ascii="Times New Roman" w:hAnsi="Times New Roman" w:cs="Times New Roman"/>
              <w:color w:val="00B050"/>
            </w:rPr>
          </w:rPrChange>
        </w:rPr>
        <w:t>Table 2</w:t>
      </w:r>
      <w:r w:rsidR="00FB0393" w:rsidRPr="00BC3899">
        <w:rPr>
          <w:rFonts w:ascii="Times New Roman" w:hAnsi="Times New Roman" w:cs="Times New Roman"/>
          <w:rPrChange w:id="1524" w:author="Harsh Vora" w:date="2018-10-06T16:26:00Z">
            <w:rPr>
              <w:rFonts w:ascii="Times New Roman" w:hAnsi="Times New Roman" w:cs="Times New Roman"/>
            </w:rPr>
          </w:rPrChange>
        </w:rPr>
        <w:t xml:space="preserve">, replicating the experimental geomechanical character of Berea Sandstone and Lac du Bonnet granite.  </w:t>
      </w:r>
    </w:p>
    <w:p w14:paraId="3D3B19C2" w14:textId="7876E118" w:rsidR="009E0B88" w:rsidRPr="00BC3899" w:rsidRDefault="00A579B8" w:rsidP="00E92D21">
      <w:pPr>
        <w:spacing w:line="480" w:lineRule="auto"/>
        <w:ind w:firstLine="720"/>
        <w:rPr>
          <w:rFonts w:ascii="Times New Roman" w:hAnsi="Times New Roman" w:cs="Times New Roman"/>
          <w:b/>
          <w:rPrChange w:id="1525" w:author="Harsh Vora" w:date="2018-10-06T16:26:00Z">
            <w:rPr>
              <w:b/>
            </w:rPr>
          </w:rPrChange>
        </w:rPr>
      </w:pPr>
      <w:r w:rsidRPr="00BC3899">
        <w:rPr>
          <w:rFonts w:ascii="Times New Roman" w:hAnsi="Times New Roman" w:cs="Times New Roman"/>
          <w:b/>
          <w:rPrChange w:id="1526" w:author="Harsh Vora" w:date="2018-10-06T16:26:00Z">
            <w:rPr>
              <w:rFonts w:ascii="Times New Roman" w:hAnsi="Times New Roman" w:cs="Times New Roman"/>
              <w:b/>
            </w:rPr>
          </w:rPrChange>
        </w:rPr>
        <w:t xml:space="preserve">3.3. </w:t>
      </w:r>
      <w:r w:rsidR="006E69AA" w:rsidRPr="00BC3899">
        <w:rPr>
          <w:rFonts w:ascii="Times New Roman" w:hAnsi="Times New Roman" w:cs="Times New Roman"/>
          <w:b/>
          <w:rPrChange w:id="1527" w:author="Harsh Vora" w:date="2018-10-06T16:26:00Z">
            <w:rPr>
              <w:b/>
            </w:rPr>
          </w:rPrChange>
        </w:rPr>
        <w:t>Characterizing Microcracks</w:t>
      </w:r>
      <w:r w:rsidR="00D05894" w:rsidRPr="00BC3899">
        <w:rPr>
          <w:rFonts w:ascii="Times New Roman" w:hAnsi="Times New Roman" w:cs="Times New Roman"/>
          <w:b/>
          <w:rPrChange w:id="1528" w:author="Harsh Vora" w:date="2018-10-06T16:26:00Z">
            <w:rPr>
              <w:b/>
            </w:rPr>
          </w:rPrChange>
        </w:rPr>
        <w:t xml:space="preserve"> and Acoustic Emissions</w:t>
      </w:r>
    </w:p>
    <w:p w14:paraId="04908119" w14:textId="0D08FB96" w:rsidR="00564503" w:rsidRPr="00BC3899" w:rsidRDefault="0076412D" w:rsidP="00537A71">
      <w:pPr>
        <w:spacing w:line="480" w:lineRule="auto"/>
        <w:rPr>
          <w:rFonts w:ascii="Times New Roman" w:hAnsi="Times New Roman" w:cs="Times New Roman"/>
          <w:rPrChange w:id="1529" w:author="Harsh Vora" w:date="2018-10-06T16:26:00Z">
            <w:rPr>
              <w:rFonts w:ascii="Times New Roman" w:hAnsi="Times New Roman" w:cs="Times New Roman"/>
            </w:rPr>
          </w:rPrChange>
        </w:rPr>
      </w:pPr>
      <w:r w:rsidRPr="00BC3899">
        <w:rPr>
          <w:rFonts w:ascii="Times New Roman" w:hAnsi="Times New Roman" w:cs="Times New Roman"/>
          <w:rPrChange w:id="1530" w:author="Harsh Vora" w:date="2018-10-06T16:26:00Z">
            <w:rPr>
              <w:rFonts w:ascii="Times New Roman" w:hAnsi="Times New Roman" w:cs="Times New Roman"/>
            </w:rPr>
          </w:rPrChange>
        </w:rPr>
        <w:t>To</w:t>
      </w:r>
      <w:r w:rsidR="009C50B5" w:rsidRPr="00BC3899">
        <w:rPr>
          <w:rFonts w:ascii="Times New Roman" w:hAnsi="Times New Roman" w:cs="Times New Roman"/>
          <w:rPrChange w:id="1531" w:author="Harsh Vora" w:date="2018-10-06T16:26:00Z">
            <w:rPr>
              <w:rFonts w:ascii="Times New Roman" w:hAnsi="Times New Roman" w:cs="Times New Roman"/>
            </w:rPr>
          </w:rPrChange>
        </w:rPr>
        <w:t xml:space="preserve"> characterize the progression of fracture growth and associated material damage, we </w:t>
      </w:r>
      <w:r w:rsidR="00537A71" w:rsidRPr="00BC3899">
        <w:rPr>
          <w:rFonts w:ascii="Times New Roman" w:hAnsi="Times New Roman" w:cs="Times New Roman"/>
          <w:rPrChange w:id="1532" w:author="Harsh Vora" w:date="2018-10-06T16:26:00Z">
            <w:rPr>
              <w:rFonts w:ascii="Times New Roman" w:hAnsi="Times New Roman" w:cs="Times New Roman"/>
            </w:rPr>
          </w:rPrChange>
        </w:rPr>
        <w:t>document several quantities and derive characteristic relationships that can be compared among experiments. E</w:t>
      </w:r>
      <w:r w:rsidR="00933B7B" w:rsidRPr="00BC3899">
        <w:rPr>
          <w:rFonts w:ascii="Times New Roman" w:hAnsi="Times New Roman" w:cs="Times New Roman"/>
          <w:rPrChange w:id="1533" w:author="Harsh Vora" w:date="2018-10-06T16:26:00Z">
            <w:rPr>
              <w:rFonts w:ascii="Times New Roman" w:hAnsi="Times New Roman" w:cs="Times New Roman"/>
            </w:rPr>
          </w:rPrChange>
        </w:rPr>
        <w:t xml:space="preserve">ach bond breakage event is assumed to be a microcrack in the modeled rock samples. </w:t>
      </w:r>
      <w:r w:rsidR="00C413E7" w:rsidRPr="00BC3899">
        <w:rPr>
          <w:rFonts w:ascii="Times New Roman" w:hAnsi="Times New Roman" w:cs="Times New Roman"/>
          <w:rPrChange w:id="1534" w:author="Harsh Vora" w:date="2018-10-06T16:26:00Z">
            <w:rPr>
              <w:rFonts w:ascii="Times New Roman" w:hAnsi="Times New Roman" w:cs="Times New Roman"/>
            </w:rPr>
          </w:rPrChange>
        </w:rPr>
        <w:t xml:space="preserve">As axial stress is applied </w:t>
      </w:r>
      <w:r w:rsidR="00537A71" w:rsidRPr="00BC3899">
        <w:rPr>
          <w:rFonts w:ascii="Times New Roman" w:hAnsi="Times New Roman" w:cs="Times New Roman"/>
          <w:rPrChange w:id="1535" w:author="Harsh Vora" w:date="2018-10-06T16:26:00Z">
            <w:rPr>
              <w:rFonts w:ascii="Times New Roman" w:hAnsi="Times New Roman" w:cs="Times New Roman"/>
            </w:rPr>
          </w:rPrChange>
        </w:rPr>
        <w:t xml:space="preserve">to the </w:t>
      </w:r>
      <w:del w:id="1536" w:author="Juli Morgan" w:date="2018-10-01T16:10:00Z">
        <w:r w:rsidR="00537A71" w:rsidRPr="00BC3899" w:rsidDel="005579A5">
          <w:rPr>
            <w:rFonts w:ascii="Times New Roman" w:hAnsi="Times New Roman" w:cs="Times New Roman"/>
            <w:rPrChange w:id="1537" w:author="Harsh Vora" w:date="2018-10-06T16:26:00Z">
              <w:rPr>
                <w:rFonts w:ascii="Times New Roman" w:hAnsi="Times New Roman" w:cs="Times New Roman"/>
              </w:rPr>
            </w:rPrChange>
          </w:rPr>
          <w:delText xml:space="preserve">vertical </w:delText>
        </w:r>
      </w:del>
      <w:r w:rsidR="00537A71" w:rsidRPr="00BC3899">
        <w:rPr>
          <w:rFonts w:ascii="Times New Roman" w:hAnsi="Times New Roman" w:cs="Times New Roman"/>
          <w:rPrChange w:id="1538" w:author="Harsh Vora" w:date="2018-10-06T16:26:00Z">
            <w:rPr>
              <w:rFonts w:ascii="Times New Roman" w:hAnsi="Times New Roman" w:cs="Times New Roman"/>
            </w:rPr>
          </w:rPrChange>
        </w:rPr>
        <w:t xml:space="preserve">platens during </w:t>
      </w:r>
      <w:r w:rsidR="00C413E7" w:rsidRPr="00BC3899">
        <w:rPr>
          <w:rFonts w:ascii="Times New Roman" w:hAnsi="Times New Roman" w:cs="Times New Roman"/>
          <w:rPrChange w:id="1539" w:author="Harsh Vora" w:date="2018-10-06T16:26:00Z">
            <w:rPr>
              <w:rFonts w:ascii="Times New Roman" w:hAnsi="Times New Roman" w:cs="Times New Roman"/>
            </w:rPr>
          </w:rPrChange>
        </w:rPr>
        <w:t xml:space="preserve">the numerical biaxial experiments, </w:t>
      </w:r>
      <w:r w:rsidR="00537A71" w:rsidRPr="00BC3899">
        <w:rPr>
          <w:rFonts w:ascii="Times New Roman" w:hAnsi="Times New Roman" w:cs="Times New Roman"/>
          <w:rPrChange w:id="1540" w:author="Harsh Vora" w:date="2018-10-06T16:26:00Z">
            <w:rPr>
              <w:rFonts w:ascii="Times New Roman" w:hAnsi="Times New Roman" w:cs="Times New Roman"/>
            </w:rPr>
          </w:rPrChange>
        </w:rPr>
        <w:t xml:space="preserve">fractures </w:t>
      </w:r>
      <w:r w:rsidR="00C413E7" w:rsidRPr="00BC3899">
        <w:rPr>
          <w:rFonts w:ascii="Times New Roman" w:hAnsi="Times New Roman" w:cs="Times New Roman"/>
          <w:rPrChange w:id="1541" w:author="Harsh Vora" w:date="2018-10-06T16:26:00Z">
            <w:rPr>
              <w:rFonts w:ascii="Times New Roman" w:hAnsi="Times New Roman" w:cs="Times New Roman"/>
            </w:rPr>
          </w:rPrChange>
        </w:rPr>
        <w:t xml:space="preserve">grow by </w:t>
      </w:r>
      <w:r w:rsidR="00537A71" w:rsidRPr="00BC3899">
        <w:rPr>
          <w:rFonts w:ascii="Times New Roman" w:hAnsi="Times New Roman" w:cs="Times New Roman"/>
          <w:rPrChange w:id="1542" w:author="Harsh Vora" w:date="2018-10-06T16:26:00Z">
            <w:rPr>
              <w:rFonts w:ascii="Times New Roman" w:hAnsi="Times New Roman" w:cs="Times New Roman"/>
            </w:rPr>
          </w:rPrChange>
        </w:rPr>
        <w:t xml:space="preserve">the </w:t>
      </w:r>
      <w:r w:rsidR="00C413E7" w:rsidRPr="00BC3899">
        <w:rPr>
          <w:rFonts w:ascii="Times New Roman" w:hAnsi="Times New Roman" w:cs="Times New Roman"/>
          <w:rPrChange w:id="1543" w:author="Harsh Vora" w:date="2018-10-06T16:26:00Z">
            <w:rPr>
              <w:rFonts w:ascii="Times New Roman" w:hAnsi="Times New Roman" w:cs="Times New Roman"/>
            </w:rPr>
          </w:rPrChange>
        </w:rPr>
        <w:t>coalescence of emergent microcracks</w:t>
      </w:r>
      <w:r w:rsidR="00B3059F" w:rsidRPr="00BC3899">
        <w:rPr>
          <w:rFonts w:ascii="Times New Roman" w:hAnsi="Times New Roman" w:cs="Times New Roman"/>
          <w:rPrChange w:id="1544" w:author="Harsh Vora" w:date="2018-10-06T16:26:00Z">
            <w:rPr>
              <w:rFonts w:ascii="Times New Roman" w:hAnsi="Times New Roman" w:cs="Times New Roman"/>
            </w:rPr>
          </w:rPrChange>
        </w:rPr>
        <w:t xml:space="preserve"> [</w:t>
      </w:r>
      <w:r w:rsidR="00B3059F" w:rsidRPr="00BC3899">
        <w:rPr>
          <w:rFonts w:ascii="Times New Roman" w:hAnsi="Times New Roman" w:cs="Times New Roman"/>
          <w:color w:val="00B050"/>
          <w:rPrChange w:id="1545" w:author="Harsh Vora" w:date="2018-10-06T16:26:00Z">
            <w:rPr>
              <w:rFonts w:ascii="Times New Roman" w:hAnsi="Times New Roman" w:cs="Times New Roman"/>
              <w:color w:val="00B050"/>
              <w:highlight w:val="yellow"/>
            </w:rPr>
          </w:rPrChange>
        </w:rPr>
        <w:t xml:space="preserve">Fig. </w:t>
      </w:r>
      <w:del w:id="1546" w:author="Harsh Vora" w:date="2018-10-06T16:04:00Z">
        <w:r w:rsidR="00B3059F" w:rsidRPr="00BC3899" w:rsidDel="00D93431">
          <w:rPr>
            <w:rFonts w:ascii="Times New Roman" w:hAnsi="Times New Roman" w:cs="Times New Roman"/>
            <w:color w:val="00B050"/>
            <w:rPrChange w:id="1547" w:author="Harsh Vora" w:date="2018-10-06T16:26:00Z">
              <w:rPr>
                <w:rFonts w:ascii="Times New Roman" w:hAnsi="Times New Roman" w:cs="Times New Roman"/>
                <w:color w:val="00B050"/>
                <w:highlight w:val="yellow"/>
              </w:rPr>
            </w:rPrChange>
          </w:rPr>
          <w:delText>2b</w:delText>
        </w:r>
      </w:del>
      <w:ins w:id="1548" w:author="Harsh Vora" w:date="2018-10-06T16:04:00Z">
        <w:r w:rsidR="00D93431" w:rsidRPr="00BC3899">
          <w:rPr>
            <w:rFonts w:ascii="Times New Roman" w:hAnsi="Times New Roman" w:cs="Times New Roman"/>
            <w:color w:val="00B050"/>
            <w:rPrChange w:id="1549" w:author="Harsh Vora" w:date="2018-10-06T16:26:00Z">
              <w:rPr>
                <w:rFonts w:ascii="Times New Roman" w:hAnsi="Times New Roman" w:cs="Times New Roman"/>
                <w:color w:val="00B050"/>
              </w:rPr>
            </w:rPrChange>
          </w:rPr>
          <w:t>3</w:t>
        </w:r>
      </w:ins>
      <w:r w:rsidR="00B3059F" w:rsidRPr="00BC3899">
        <w:rPr>
          <w:rFonts w:ascii="Times New Roman" w:hAnsi="Times New Roman" w:cs="Times New Roman"/>
          <w:rPrChange w:id="1550" w:author="Harsh Vora" w:date="2018-10-06T16:26:00Z">
            <w:rPr>
              <w:rFonts w:ascii="Times New Roman" w:hAnsi="Times New Roman" w:cs="Times New Roman"/>
            </w:rPr>
          </w:rPrChange>
        </w:rPr>
        <w:t>]</w:t>
      </w:r>
      <w:r w:rsidR="00C413E7" w:rsidRPr="00BC3899">
        <w:rPr>
          <w:rFonts w:ascii="Times New Roman" w:hAnsi="Times New Roman" w:cs="Times New Roman"/>
          <w:rPrChange w:id="1551" w:author="Harsh Vora" w:date="2018-10-06T16:26:00Z">
            <w:rPr>
              <w:rFonts w:ascii="Times New Roman" w:hAnsi="Times New Roman" w:cs="Times New Roman"/>
            </w:rPr>
          </w:rPrChange>
        </w:rPr>
        <w:t xml:space="preserve">. </w:t>
      </w:r>
      <w:r w:rsidR="00933B7B" w:rsidRPr="00BC3899">
        <w:rPr>
          <w:rFonts w:ascii="Times New Roman" w:hAnsi="Times New Roman" w:cs="Times New Roman"/>
          <w:rPrChange w:id="1552" w:author="Harsh Vora" w:date="2018-10-06T16:26:00Z">
            <w:rPr>
              <w:rFonts w:ascii="Times New Roman" w:hAnsi="Times New Roman" w:cs="Times New Roman"/>
            </w:rPr>
          </w:rPrChange>
        </w:rPr>
        <w:t>During each simulated biaxial experiment, we track the spatial and temporal evolution of microcracks</w:t>
      </w:r>
      <w:r w:rsidR="00537A71" w:rsidRPr="00BC3899">
        <w:rPr>
          <w:rFonts w:ascii="Times New Roman" w:hAnsi="Times New Roman" w:cs="Times New Roman"/>
          <w:rPrChange w:id="1553" w:author="Harsh Vora" w:date="2018-10-06T16:26:00Z">
            <w:rPr>
              <w:rFonts w:ascii="Times New Roman" w:hAnsi="Times New Roman" w:cs="Times New Roman"/>
            </w:rPr>
          </w:rPrChange>
        </w:rPr>
        <w:t xml:space="preserve"> and</w:t>
      </w:r>
      <w:r w:rsidR="00933B7B" w:rsidRPr="00BC3899">
        <w:rPr>
          <w:rFonts w:ascii="Times New Roman" w:hAnsi="Times New Roman" w:cs="Times New Roman"/>
          <w:rPrChange w:id="1554" w:author="Harsh Vora" w:date="2018-10-06T16:26:00Z">
            <w:rPr>
              <w:rFonts w:ascii="Times New Roman" w:hAnsi="Times New Roman" w:cs="Times New Roman"/>
            </w:rPr>
          </w:rPrChange>
        </w:rPr>
        <w:t xml:space="preserve"> the</w:t>
      </w:r>
      <w:r w:rsidR="00537A71" w:rsidRPr="00BC3899">
        <w:rPr>
          <w:rFonts w:ascii="Times New Roman" w:hAnsi="Times New Roman" w:cs="Times New Roman"/>
          <w:rPrChange w:id="1555" w:author="Harsh Vora" w:date="2018-10-06T16:26:00Z">
            <w:rPr>
              <w:rFonts w:ascii="Times New Roman" w:hAnsi="Times New Roman" w:cs="Times New Roman"/>
            </w:rPr>
          </w:rPrChange>
        </w:rPr>
        <w:t>ir</w:t>
      </w:r>
      <w:r w:rsidR="00933B7B" w:rsidRPr="00BC3899">
        <w:rPr>
          <w:rFonts w:ascii="Times New Roman" w:hAnsi="Times New Roman" w:cs="Times New Roman"/>
          <w:rPrChange w:id="1556" w:author="Harsh Vora" w:date="2018-10-06T16:26:00Z">
            <w:rPr>
              <w:rFonts w:ascii="Times New Roman" w:hAnsi="Times New Roman" w:cs="Times New Roman"/>
            </w:rPr>
          </w:rPrChange>
        </w:rPr>
        <w:t xml:space="preserve"> mode of failure, and </w:t>
      </w:r>
      <w:r w:rsidR="00537A71" w:rsidRPr="00BC3899">
        <w:rPr>
          <w:rFonts w:ascii="Times New Roman" w:hAnsi="Times New Roman" w:cs="Times New Roman"/>
          <w:rPrChange w:id="1557" w:author="Harsh Vora" w:date="2018-10-06T16:26:00Z">
            <w:rPr>
              <w:rFonts w:ascii="Times New Roman" w:hAnsi="Times New Roman" w:cs="Times New Roman"/>
            </w:rPr>
          </w:rPrChange>
        </w:rPr>
        <w:t xml:space="preserve">calculate </w:t>
      </w:r>
      <w:r w:rsidR="00933B7B" w:rsidRPr="00BC3899">
        <w:rPr>
          <w:rFonts w:ascii="Times New Roman" w:hAnsi="Times New Roman" w:cs="Times New Roman"/>
          <w:rPrChange w:id="1558" w:author="Harsh Vora" w:date="2018-10-06T16:26:00Z">
            <w:rPr>
              <w:rFonts w:ascii="Times New Roman" w:hAnsi="Times New Roman" w:cs="Times New Roman"/>
            </w:rPr>
          </w:rPrChange>
        </w:rPr>
        <w:t>the energy associated with each microcrack.</w:t>
      </w:r>
      <w:r w:rsidR="00537A71" w:rsidRPr="00BC3899">
        <w:rPr>
          <w:rFonts w:ascii="Times New Roman" w:hAnsi="Times New Roman" w:cs="Times New Roman"/>
          <w:rPrChange w:id="1559" w:author="Harsh Vora" w:date="2018-10-06T16:26:00Z">
            <w:rPr>
              <w:rFonts w:ascii="Times New Roman" w:hAnsi="Times New Roman" w:cs="Times New Roman"/>
            </w:rPr>
          </w:rPrChange>
        </w:rPr>
        <w:t xml:space="preserve"> </w:t>
      </w:r>
    </w:p>
    <w:p w14:paraId="0B761ED3" w14:textId="6D345047" w:rsidR="001C428E" w:rsidRPr="00BC3899" w:rsidRDefault="00A579B8" w:rsidP="00E92D21">
      <w:pPr>
        <w:spacing w:line="480" w:lineRule="auto"/>
        <w:ind w:left="720" w:firstLine="720"/>
        <w:rPr>
          <w:rFonts w:ascii="Times New Roman" w:hAnsi="Times New Roman" w:cs="Times New Roman"/>
          <w:rPrChange w:id="1560" w:author="Harsh Vora" w:date="2018-10-06T16:26:00Z">
            <w:rPr>
              <w:rFonts w:ascii="Times New Roman" w:hAnsi="Times New Roman" w:cs="Times New Roman"/>
            </w:rPr>
          </w:rPrChange>
        </w:rPr>
      </w:pPr>
      <w:r w:rsidRPr="00BC3899">
        <w:rPr>
          <w:rFonts w:ascii="Times New Roman" w:hAnsi="Times New Roman" w:cs="Times New Roman"/>
          <w:b/>
          <w:rPrChange w:id="1561" w:author="Harsh Vora" w:date="2018-10-06T16:26:00Z">
            <w:rPr>
              <w:rFonts w:ascii="Times New Roman" w:hAnsi="Times New Roman" w:cs="Times New Roman"/>
              <w:b/>
            </w:rPr>
          </w:rPrChange>
        </w:rPr>
        <w:t>3.3</w:t>
      </w:r>
      <w:r w:rsidR="00453836" w:rsidRPr="00BC3899">
        <w:rPr>
          <w:rFonts w:ascii="Times New Roman" w:hAnsi="Times New Roman" w:cs="Times New Roman"/>
          <w:b/>
          <w:rPrChange w:id="1562" w:author="Harsh Vora" w:date="2018-10-06T16:26:00Z">
            <w:rPr>
              <w:rFonts w:ascii="Times New Roman" w:hAnsi="Times New Roman" w:cs="Times New Roman"/>
              <w:b/>
            </w:rPr>
          </w:rPrChange>
        </w:rPr>
        <w:t>.1.</w:t>
      </w:r>
      <w:r w:rsidR="00453836" w:rsidRPr="00BC3899">
        <w:rPr>
          <w:rFonts w:ascii="Times New Roman" w:hAnsi="Times New Roman" w:cs="Times New Roman"/>
          <w:rPrChange w:id="1563" w:author="Harsh Vora" w:date="2018-10-06T16:26:00Z">
            <w:rPr>
              <w:rFonts w:ascii="Times New Roman" w:hAnsi="Times New Roman" w:cs="Times New Roman"/>
            </w:rPr>
          </w:rPrChange>
        </w:rPr>
        <w:t xml:space="preserve"> </w:t>
      </w:r>
      <w:r w:rsidR="00453836" w:rsidRPr="00BC3899">
        <w:rPr>
          <w:rFonts w:ascii="Times New Roman" w:hAnsi="Times New Roman" w:cs="Times New Roman"/>
          <w:b/>
          <w:rPrChange w:id="1564" w:author="Harsh Vora" w:date="2018-10-06T16:26:00Z">
            <w:rPr>
              <w:rFonts w:ascii="Times New Roman" w:hAnsi="Times New Roman" w:cs="Times New Roman"/>
              <w:b/>
            </w:rPr>
          </w:rPrChange>
        </w:rPr>
        <w:t>Mode of Microcracks</w:t>
      </w:r>
    </w:p>
    <w:p w14:paraId="04817A20" w14:textId="4A373609" w:rsidR="001C428E" w:rsidRPr="00BC3899" w:rsidRDefault="00537A71" w:rsidP="001C428E">
      <w:pPr>
        <w:spacing w:line="480" w:lineRule="auto"/>
        <w:rPr>
          <w:rFonts w:ascii="Times New Roman" w:hAnsi="Times New Roman" w:cs="Times New Roman"/>
          <w:rPrChange w:id="1565" w:author="Harsh Vora" w:date="2018-10-06T16:26:00Z">
            <w:rPr>
              <w:rFonts w:ascii="Times New Roman" w:hAnsi="Times New Roman" w:cs="Times New Roman"/>
            </w:rPr>
          </w:rPrChange>
        </w:rPr>
      </w:pPr>
      <w:r w:rsidRPr="00BC3899">
        <w:rPr>
          <w:rFonts w:ascii="Times New Roman" w:hAnsi="Times New Roman" w:cs="Times New Roman"/>
          <w:rPrChange w:id="1566" w:author="Harsh Vora" w:date="2018-10-06T16:26:00Z">
            <w:rPr>
              <w:rFonts w:ascii="Times New Roman" w:hAnsi="Times New Roman" w:cs="Times New Roman"/>
            </w:rPr>
          </w:rPrChange>
        </w:rPr>
        <w:t xml:space="preserve">Interparticle bonds can fail in either tension or shear, as </w:t>
      </w:r>
      <w:del w:id="1567" w:author="Juli Morgan" w:date="2018-10-01T16:19:00Z">
        <w:r w:rsidRPr="00BC3899" w:rsidDel="003659D0">
          <w:rPr>
            <w:rFonts w:ascii="Times New Roman" w:hAnsi="Times New Roman" w:cs="Times New Roman"/>
            <w:rPrChange w:id="1568" w:author="Harsh Vora" w:date="2018-10-06T16:26:00Z">
              <w:rPr>
                <w:rFonts w:ascii="Times New Roman" w:hAnsi="Times New Roman" w:cs="Times New Roman"/>
              </w:rPr>
            </w:rPrChange>
          </w:rPr>
          <w:delText xml:space="preserve">show </w:delText>
        </w:r>
      </w:del>
      <w:ins w:id="1569" w:author="Juli Morgan" w:date="2018-10-01T16:19:00Z">
        <w:r w:rsidR="003659D0" w:rsidRPr="00BC3899">
          <w:rPr>
            <w:rFonts w:ascii="Times New Roman" w:hAnsi="Times New Roman" w:cs="Times New Roman"/>
            <w:rPrChange w:id="1570" w:author="Harsh Vora" w:date="2018-10-06T16:26:00Z">
              <w:rPr>
                <w:rFonts w:ascii="Times New Roman" w:hAnsi="Times New Roman" w:cs="Times New Roman"/>
              </w:rPr>
            </w:rPrChange>
          </w:rPr>
          <w:t xml:space="preserve">defined </w:t>
        </w:r>
      </w:ins>
      <w:r w:rsidRPr="00BC3899">
        <w:rPr>
          <w:rFonts w:ascii="Times New Roman" w:hAnsi="Times New Roman" w:cs="Times New Roman"/>
          <w:rPrChange w:id="1571" w:author="Harsh Vora" w:date="2018-10-06T16:26:00Z">
            <w:rPr>
              <w:rFonts w:ascii="Times New Roman" w:hAnsi="Times New Roman" w:cs="Times New Roman"/>
            </w:rPr>
          </w:rPrChange>
        </w:rPr>
        <w:t xml:space="preserve">in </w:t>
      </w:r>
      <w:r w:rsidRPr="00BC3899">
        <w:rPr>
          <w:rFonts w:ascii="Times New Roman" w:hAnsi="Times New Roman" w:cs="Times New Roman"/>
          <w:color w:val="00B050"/>
          <w:rPrChange w:id="1572" w:author="Harsh Vora" w:date="2018-10-06T16:26:00Z">
            <w:rPr>
              <w:rFonts w:ascii="Times New Roman" w:hAnsi="Times New Roman" w:cs="Times New Roman"/>
              <w:color w:val="00B050"/>
            </w:rPr>
          </w:rPrChange>
        </w:rPr>
        <w:t>Eq</w:t>
      </w:r>
      <w:r w:rsidR="0007155E" w:rsidRPr="00BC3899">
        <w:rPr>
          <w:rFonts w:ascii="Times New Roman" w:hAnsi="Times New Roman" w:cs="Times New Roman"/>
          <w:color w:val="00B050"/>
          <w:rPrChange w:id="1573" w:author="Harsh Vora" w:date="2018-10-06T16:26:00Z">
            <w:rPr>
              <w:rFonts w:ascii="Times New Roman" w:hAnsi="Times New Roman" w:cs="Times New Roman"/>
              <w:color w:val="00B050"/>
            </w:rPr>
          </w:rPrChange>
        </w:rPr>
        <w:t>.</w:t>
      </w:r>
      <w:r w:rsidRPr="00BC3899">
        <w:rPr>
          <w:rFonts w:ascii="Times New Roman" w:hAnsi="Times New Roman" w:cs="Times New Roman"/>
          <w:color w:val="00B050"/>
          <w:rPrChange w:id="1574" w:author="Harsh Vora" w:date="2018-10-06T16:26:00Z">
            <w:rPr>
              <w:rFonts w:ascii="Times New Roman" w:hAnsi="Times New Roman" w:cs="Times New Roman"/>
              <w:color w:val="00B050"/>
            </w:rPr>
          </w:rPrChange>
        </w:rPr>
        <w:t xml:space="preserve"> </w:t>
      </w:r>
      <w:del w:id="1575" w:author="Juli Morgan" w:date="2018-10-01T16:19:00Z">
        <w:r w:rsidR="0007155E" w:rsidRPr="00BC3899" w:rsidDel="004F2C29">
          <w:rPr>
            <w:rFonts w:ascii="Times New Roman" w:hAnsi="Times New Roman" w:cs="Times New Roman"/>
            <w:color w:val="00B050"/>
            <w:rPrChange w:id="1576" w:author="Harsh Vora" w:date="2018-10-06T16:26:00Z">
              <w:rPr>
                <w:rFonts w:ascii="Times New Roman" w:hAnsi="Times New Roman" w:cs="Times New Roman"/>
                <w:color w:val="00B050"/>
              </w:rPr>
            </w:rPrChange>
          </w:rPr>
          <w:delText>7</w:delText>
        </w:r>
      </w:del>
      <w:ins w:id="1577" w:author="Juli Morgan" w:date="2018-10-01T16:19:00Z">
        <w:r w:rsidR="004F2C29" w:rsidRPr="00BC3899">
          <w:rPr>
            <w:rFonts w:ascii="Times New Roman" w:hAnsi="Times New Roman" w:cs="Times New Roman"/>
            <w:color w:val="00B050"/>
            <w:rPrChange w:id="1578" w:author="Harsh Vora" w:date="2018-10-06T16:26:00Z">
              <w:rPr>
                <w:rFonts w:ascii="Times New Roman" w:hAnsi="Times New Roman" w:cs="Times New Roman"/>
                <w:color w:val="00B050"/>
              </w:rPr>
            </w:rPrChange>
          </w:rPr>
          <w:t>1</w:t>
        </w:r>
      </w:ins>
      <w:ins w:id="1579" w:author="Harsh Vora" w:date="2018-10-06T16:04:00Z">
        <w:r w:rsidR="00D93431" w:rsidRPr="00BC3899">
          <w:rPr>
            <w:rFonts w:ascii="Times New Roman" w:hAnsi="Times New Roman" w:cs="Times New Roman"/>
            <w:color w:val="00B050"/>
            <w:rPrChange w:id="1580" w:author="Harsh Vora" w:date="2018-10-06T16:26:00Z">
              <w:rPr>
                <w:rFonts w:ascii="Times New Roman" w:hAnsi="Times New Roman" w:cs="Times New Roman"/>
                <w:color w:val="00B050"/>
              </w:rPr>
            </w:rPrChange>
          </w:rPr>
          <w:t>2</w:t>
        </w:r>
      </w:ins>
      <w:ins w:id="1581" w:author="Juli Morgan" w:date="2018-10-01T16:19:00Z">
        <w:del w:id="1582" w:author="Harsh Vora" w:date="2018-10-06T16:04:00Z">
          <w:r w:rsidR="004F2C29" w:rsidRPr="00BC3899" w:rsidDel="00D93431">
            <w:rPr>
              <w:rFonts w:ascii="Times New Roman" w:hAnsi="Times New Roman" w:cs="Times New Roman"/>
              <w:color w:val="00B050"/>
              <w:rPrChange w:id="1583" w:author="Harsh Vora" w:date="2018-10-06T16:26:00Z">
                <w:rPr>
                  <w:rFonts w:ascii="Times New Roman" w:hAnsi="Times New Roman" w:cs="Times New Roman"/>
                  <w:color w:val="00B050"/>
                </w:rPr>
              </w:rPrChange>
            </w:rPr>
            <w:delText>1</w:delText>
          </w:r>
        </w:del>
      </w:ins>
      <w:r w:rsidR="0007155E" w:rsidRPr="00BC3899">
        <w:rPr>
          <w:rFonts w:ascii="Times New Roman" w:hAnsi="Times New Roman" w:cs="Times New Roman"/>
          <w:color w:val="00B050"/>
          <w:rPrChange w:id="1584" w:author="Harsh Vora" w:date="2018-10-06T16:26:00Z">
            <w:rPr>
              <w:rFonts w:ascii="Times New Roman" w:hAnsi="Times New Roman" w:cs="Times New Roman"/>
              <w:color w:val="00B050"/>
            </w:rPr>
          </w:rPrChange>
        </w:rPr>
        <w:t>-1</w:t>
      </w:r>
      <w:ins w:id="1585" w:author="Harsh Vora" w:date="2018-10-06T16:04:00Z">
        <w:r w:rsidR="00D93431" w:rsidRPr="00BC3899">
          <w:rPr>
            <w:rFonts w:ascii="Times New Roman" w:hAnsi="Times New Roman" w:cs="Times New Roman"/>
            <w:color w:val="00B050"/>
            <w:rPrChange w:id="1586" w:author="Harsh Vora" w:date="2018-10-06T16:26:00Z">
              <w:rPr>
                <w:rFonts w:ascii="Times New Roman" w:hAnsi="Times New Roman" w:cs="Times New Roman"/>
                <w:color w:val="00B050"/>
              </w:rPr>
            </w:rPrChange>
          </w:rPr>
          <w:t>3</w:t>
        </w:r>
      </w:ins>
      <w:del w:id="1587" w:author="Harsh Vora" w:date="2018-10-06T16:04:00Z">
        <w:r w:rsidR="0007155E" w:rsidRPr="00BC3899" w:rsidDel="00D93431">
          <w:rPr>
            <w:rFonts w:ascii="Times New Roman" w:hAnsi="Times New Roman" w:cs="Times New Roman"/>
            <w:color w:val="00B050"/>
            <w:rPrChange w:id="1588" w:author="Harsh Vora" w:date="2018-10-06T16:26:00Z">
              <w:rPr>
                <w:rFonts w:ascii="Times New Roman" w:hAnsi="Times New Roman" w:cs="Times New Roman"/>
                <w:color w:val="00B050"/>
              </w:rPr>
            </w:rPrChange>
          </w:rPr>
          <w:delText>2</w:delText>
        </w:r>
      </w:del>
      <w:r w:rsidRPr="00BC3899">
        <w:rPr>
          <w:rFonts w:ascii="Times New Roman" w:hAnsi="Times New Roman" w:cs="Times New Roman"/>
          <w:rPrChange w:id="1589" w:author="Harsh Vora" w:date="2018-10-06T16:26:00Z">
            <w:rPr>
              <w:rFonts w:ascii="Times New Roman" w:hAnsi="Times New Roman" w:cs="Times New Roman"/>
            </w:rPr>
          </w:rPrChange>
        </w:rPr>
        <w:t xml:space="preserve">. </w:t>
      </w:r>
      <w:r w:rsidR="007E5134" w:rsidRPr="00BC3899">
        <w:rPr>
          <w:rFonts w:ascii="Times New Roman" w:hAnsi="Times New Roman" w:cs="Times New Roman"/>
          <w:rPrChange w:id="1590" w:author="Harsh Vora" w:date="2018-10-06T16:26:00Z">
            <w:rPr>
              <w:rFonts w:ascii="Times New Roman" w:hAnsi="Times New Roman" w:cs="Times New Roman"/>
            </w:rPr>
          </w:rPrChange>
        </w:rPr>
        <w:t xml:space="preserve">A </w:t>
      </w:r>
      <w:r w:rsidRPr="00BC3899">
        <w:rPr>
          <w:rFonts w:ascii="Times New Roman" w:hAnsi="Times New Roman" w:cs="Times New Roman"/>
          <w:rPrChange w:id="1591" w:author="Harsh Vora" w:date="2018-10-06T16:26:00Z">
            <w:rPr>
              <w:rFonts w:ascii="Times New Roman" w:hAnsi="Times New Roman" w:cs="Times New Roman"/>
            </w:rPr>
          </w:rPrChange>
        </w:rPr>
        <w:t xml:space="preserve">tensile </w:t>
      </w:r>
      <w:r w:rsidR="007E5134" w:rsidRPr="00BC3899">
        <w:rPr>
          <w:rFonts w:ascii="Times New Roman" w:hAnsi="Times New Roman" w:cs="Times New Roman"/>
          <w:rPrChange w:id="1592" w:author="Harsh Vora" w:date="2018-10-06T16:26:00Z">
            <w:rPr>
              <w:rFonts w:ascii="Times New Roman" w:hAnsi="Times New Roman" w:cs="Times New Roman"/>
            </w:rPr>
          </w:rPrChange>
        </w:rPr>
        <w:t xml:space="preserve">microcrack </w:t>
      </w:r>
      <w:r w:rsidRPr="00BC3899">
        <w:rPr>
          <w:rFonts w:ascii="Times New Roman" w:hAnsi="Times New Roman" w:cs="Times New Roman"/>
          <w:rPrChange w:id="1593" w:author="Harsh Vora" w:date="2018-10-06T16:26:00Z">
            <w:rPr>
              <w:rFonts w:ascii="Times New Roman" w:hAnsi="Times New Roman" w:cs="Times New Roman"/>
            </w:rPr>
          </w:rPrChange>
        </w:rPr>
        <w:t>forms</w:t>
      </w:r>
      <w:r w:rsidR="001C428E" w:rsidRPr="00BC3899">
        <w:rPr>
          <w:rFonts w:ascii="Times New Roman" w:hAnsi="Times New Roman" w:cs="Times New Roman"/>
          <w:rPrChange w:id="1594" w:author="Harsh Vora" w:date="2018-10-06T16:26:00Z">
            <w:rPr>
              <w:rFonts w:ascii="Times New Roman" w:hAnsi="Times New Roman" w:cs="Times New Roman"/>
            </w:rPr>
          </w:rPrChange>
        </w:rPr>
        <w:t xml:space="preserve"> when </w:t>
      </w:r>
      <w:r w:rsidRPr="00BC3899">
        <w:rPr>
          <w:rFonts w:ascii="Times New Roman" w:hAnsi="Times New Roman" w:cs="Times New Roman"/>
          <w:rPrChange w:id="1595" w:author="Harsh Vora" w:date="2018-10-06T16:26:00Z">
            <w:rPr>
              <w:rFonts w:ascii="Times New Roman" w:hAnsi="Times New Roman" w:cs="Times New Roman"/>
            </w:rPr>
          </w:rPrChange>
        </w:rPr>
        <w:t xml:space="preserve">interparticle </w:t>
      </w:r>
      <w:r w:rsidR="00B87E90" w:rsidRPr="00BC3899">
        <w:rPr>
          <w:rFonts w:ascii="Times New Roman" w:hAnsi="Times New Roman" w:cs="Times New Roman"/>
          <w:rPrChange w:id="1596" w:author="Harsh Vora" w:date="2018-10-06T16:26:00Z">
            <w:rPr>
              <w:rFonts w:ascii="Times New Roman" w:hAnsi="Times New Roman" w:cs="Times New Roman"/>
            </w:rPr>
          </w:rPrChange>
        </w:rPr>
        <w:t xml:space="preserve">normal </w:t>
      </w:r>
      <w:r w:rsidR="001C428E" w:rsidRPr="00BC3899">
        <w:rPr>
          <w:rFonts w:ascii="Times New Roman" w:hAnsi="Times New Roman" w:cs="Times New Roman"/>
          <w:rPrChange w:id="1597" w:author="Harsh Vora" w:date="2018-10-06T16:26:00Z">
            <w:rPr>
              <w:rFonts w:ascii="Times New Roman" w:hAnsi="Times New Roman" w:cs="Times New Roman"/>
            </w:rPr>
          </w:rPrChange>
        </w:rPr>
        <w:t xml:space="preserve">stress exceeds </w:t>
      </w:r>
      <w:r w:rsidRPr="00BC3899">
        <w:rPr>
          <w:rFonts w:ascii="Times New Roman" w:hAnsi="Times New Roman" w:cs="Times New Roman"/>
          <w:rPrChange w:id="1598" w:author="Harsh Vora" w:date="2018-10-06T16:26:00Z">
            <w:rPr>
              <w:rFonts w:ascii="Times New Roman" w:hAnsi="Times New Roman" w:cs="Times New Roman"/>
            </w:rPr>
          </w:rPrChange>
        </w:rPr>
        <w:t xml:space="preserve">the </w:t>
      </w:r>
      <w:r w:rsidR="001C428E" w:rsidRPr="00BC3899">
        <w:rPr>
          <w:rFonts w:ascii="Times New Roman" w:hAnsi="Times New Roman" w:cs="Times New Roman"/>
          <w:rPrChange w:id="1599" w:author="Harsh Vora" w:date="2018-10-06T16:26:00Z">
            <w:rPr>
              <w:rFonts w:ascii="Times New Roman" w:hAnsi="Times New Roman" w:cs="Times New Roman"/>
            </w:rPr>
          </w:rPrChange>
        </w:rPr>
        <w:t xml:space="preserve">tensile strength of the bond, resulting in a mode 1 microcrack. Similarly, a </w:t>
      </w:r>
      <w:r w:rsidRPr="00BC3899">
        <w:rPr>
          <w:rFonts w:ascii="Times New Roman" w:hAnsi="Times New Roman" w:cs="Times New Roman"/>
          <w:rPrChange w:id="1600" w:author="Harsh Vora" w:date="2018-10-06T16:26:00Z">
            <w:rPr>
              <w:rFonts w:ascii="Times New Roman" w:hAnsi="Times New Roman" w:cs="Times New Roman"/>
            </w:rPr>
          </w:rPrChange>
        </w:rPr>
        <w:t xml:space="preserve">shear </w:t>
      </w:r>
      <w:r w:rsidR="00B87E90" w:rsidRPr="00BC3899">
        <w:rPr>
          <w:rFonts w:ascii="Times New Roman" w:hAnsi="Times New Roman" w:cs="Times New Roman"/>
          <w:rPrChange w:id="1601" w:author="Harsh Vora" w:date="2018-10-06T16:26:00Z">
            <w:rPr>
              <w:rFonts w:ascii="Times New Roman" w:hAnsi="Times New Roman" w:cs="Times New Roman"/>
            </w:rPr>
          </w:rPrChange>
        </w:rPr>
        <w:t xml:space="preserve">microcrack </w:t>
      </w:r>
      <w:r w:rsidRPr="00BC3899">
        <w:rPr>
          <w:rFonts w:ascii="Times New Roman" w:hAnsi="Times New Roman" w:cs="Times New Roman"/>
          <w:rPrChange w:id="1602" w:author="Harsh Vora" w:date="2018-10-06T16:26:00Z">
            <w:rPr>
              <w:rFonts w:ascii="Times New Roman" w:hAnsi="Times New Roman" w:cs="Times New Roman"/>
            </w:rPr>
          </w:rPrChange>
        </w:rPr>
        <w:t>results</w:t>
      </w:r>
      <w:r w:rsidR="001C428E" w:rsidRPr="00BC3899">
        <w:rPr>
          <w:rFonts w:ascii="Times New Roman" w:hAnsi="Times New Roman" w:cs="Times New Roman"/>
          <w:rPrChange w:id="1603" w:author="Harsh Vora" w:date="2018-10-06T16:26:00Z">
            <w:rPr>
              <w:rFonts w:ascii="Times New Roman" w:hAnsi="Times New Roman" w:cs="Times New Roman"/>
            </w:rPr>
          </w:rPrChange>
        </w:rPr>
        <w:t xml:space="preserve"> when local </w:t>
      </w:r>
      <w:r w:rsidR="00B87E90" w:rsidRPr="00BC3899">
        <w:rPr>
          <w:rFonts w:ascii="Times New Roman" w:hAnsi="Times New Roman" w:cs="Times New Roman"/>
          <w:rPrChange w:id="1604" w:author="Harsh Vora" w:date="2018-10-06T16:26:00Z">
            <w:rPr>
              <w:rFonts w:ascii="Times New Roman" w:hAnsi="Times New Roman" w:cs="Times New Roman"/>
            </w:rPr>
          </w:rPrChange>
        </w:rPr>
        <w:t xml:space="preserve">shear </w:t>
      </w:r>
      <w:r w:rsidR="001C428E" w:rsidRPr="00BC3899">
        <w:rPr>
          <w:rFonts w:ascii="Times New Roman" w:hAnsi="Times New Roman" w:cs="Times New Roman"/>
          <w:rPrChange w:id="1605" w:author="Harsh Vora" w:date="2018-10-06T16:26:00Z">
            <w:rPr>
              <w:rFonts w:ascii="Times New Roman" w:hAnsi="Times New Roman" w:cs="Times New Roman"/>
            </w:rPr>
          </w:rPrChange>
        </w:rPr>
        <w:t>stress exceeds the shear strength of the bond</w:t>
      </w:r>
      <w:r w:rsidRPr="00BC3899">
        <w:rPr>
          <w:rFonts w:ascii="Times New Roman" w:hAnsi="Times New Roman" w:cs="Times New Roman"/>
          <w:rPrChange w:id="1606" w:author="Harsh Vora" w:date="2018-10-06T16:26:00Z">
            <w:rPr>
              <w:rFonts w:ascii="Times New Roman" w:hAnsi="Times New Roman" w:cs="Times New Roman"/>
            </w:rPr>
          </w:rPrChange>
        </w:rPr>
        <w:t xml:space="preserve"> in compression</w:t>
      </w:r>
      <w:r w:rsidR="001C428E" w:rsidRPr="00BC3899">
        <w:rPr>
          <w:rFonts w:ascii="Times New Roman" w:hAnsi="Times New Roman" w:cs="Times New Roman"/>
          <w:rPrChange w:id="1607" w:author="Harsh Vora" w:date="2018-10-06T16:26:00Z">
            <w:rPr>
              <w:rFonts w:ascii="Times New Roman" w:hAnsi="Times New Roman" w:cs="Times New Roman"/>
            </w:rPr>
          </w:rPrChange>
        </w:rPr>
        <w:t>, resulting in a mode 2</w:t>
      </w:r>
      <w:r w:rsidR="00DA4A99" w:rsidRPr="00BC3899">
        <w:rPr>
          <w:rFonts w:ascii="Times New Roman" w:hAnsi="Times New Roman" w:cs="Times New Roman"/>
          <w:rPrChange w:id="1608" w:author="Harsh Vora" w:date="2018-10-06T16:26:00Z">
            <w:rPr>
              <w:rFonts w:ascii="Times New Roman" w:hAnsi="Times New Roman" w:cs="Times New Roman"/>
            </w:rPr>
          </w:rPrChange>
        </w:rPr>
        <w:t xml:space="preserve"> m</w:t>
      </w:r>
      <w:r w:rsidR="001C428E" w:rsidRPr="00BC3899">
        <w:rPr>
          <w:rFonts w:ascii="Times New Roman" w:hAnsi="Times New Roman" w:cs="Times New Roman"/>
          <w:rPrChange w:id="1609" w:author="Harsh Vora" w:date="2018-10-06T16:26:00Z">
            <w:rPr>
              <w:rFonts w:ascii="Times New Roman" w:hAnsi="Times New Roman" w:cs="Times New Roman"/>
            </w:rPr>
          </w:rPrChange>
        </w:rPr>
        <w:t>icrocrack.</w:t>
      </w:r>
      <w:r w:rsidR="00D0242F" w:rsidRPr="00BC3899">
        <w:rPr>
          <w:rFonts w:ascii="Times New Roman" w:hAnsi="Times New Roman" w:cs="Times New Roman"/>
          <w:rPrChange w:id="1610" w:author="Harsh Vora" w:date="2018-10-06T16:26:00Z">
            <w:rPr>
              <w:rFonts w:ascii="Times New Roman" w:hAnsi="Times New Roman" w:cs="Times New Roman"/>
            </w:rPr>
          </w:rPrChange>
        </w:rPr>
        <w:t xml:space="preserve"> </w:t>
      </w:r>
      <w:ins w:id="1611" w:author="Harsh Vora" w:date="2018-10-06T16:13:00Z">
        <w:r w:rsidR="004B0E6D" w:rsidRPr="00BC3899">
          <w:rPr>
            <w:rFonts w:ascii="Times New Roman" w:hAnsi="Times New Roman" w:cs="Times New Roman"/>
            <w:rPrChange w:id="1612" w:author="Harsh Vora" w:date="2018-10-06T16:26:00Z">
              <w:rPr>
                <w:rFonts w:ascii="Times New Roman" w:hAnsi="Times New Roman" w:cs="Times New Roman"/>
              </w:rPr>
            </w:rPrChange>
          </w:rPr>
          <w:t xml:space="preserve">During our biaxial tests, </w:t>
        </w:r>
      </w:ins>
      <w:del w:id="1613" w:author="Harsh Vora" w:date="2018-10-06T16:13:00Z">
        <w:r w:rsidR="00D0242F" w:rsidRPr="00BC3899" w:rsidDel="004B0E6D">
          <w:rPr>
            <w:rFonts w:ascii="Times New Roman" w:hAnsi="Times New Roman" w:cs="Times New Roman"/>
            <w:rPrChange w:id="1614" w:author="Harsh Vora" w:date="2018-10-06T16:26:00Z">
              <w:rPr>
                <w:rFonts w:ascii="Times New Roman" w:hAnsi="Times New Roman" w:cs="Times New Roman"/>
              </w:rPr>
            </w:rPrChange>
          </w:rPr>
          <w:delText>W</w:delText>
        </w:r>
      </w:del>
      <w:ins w:id="1615" w:author="Harsh Vora" w:date="2018-10-06T16:13:00Z">
        <w:r w:rsidR="004B0E6D" w:rsidRPr="00BC3899">
          <w:rPr>
            <w:rFonts w:ascii="Times New Roman" w:hAnsi="Times New Roman" w:cs="Times New Roman"/>
            <w:rPrChange w:id="1616" w:author="Harsh Vora" w:date="2018-10-06T16:26:00Z">
              <w:rPr>
                <w:rFonts w:ascii="Times New Roman" w:hAnsi="Times New Roman" w:cs="Times New Roman"/>
              </w:rPr>
            </w:rPrChange>
          </w:rPr>
          <w:t>w</w:t>
        </w:r>
      </w:ins>
      <w:r w:rsidR="00D0242F" w:rsidRPr="00BC3899">
        <w:rPr>
          <w:rFonts w:ascii="Times New Roman" w:hAnsi="Times New Roman" w:cs="Times New Roman"/>
          <w:rPrChange w:id="1617" w:author="Harsh Vora" w:date="2018-10-06T16:26:00Z">
            <w:rPr>
              <w:rFonts w:ascii="Times New Roman" w:hAnsi="Times New Roman" w:cs="Times New Roman"/>
            </w:rPr>
          </w:rPrChange>
        </w:rPr>
        <w:t xml:space="preserve">e </w:t>
      </w:r>
      <w:r w:rsidRPr="00BC3899">
        <w:rPr>
          <w:rFonts w:ascii="Times New Roman" w:hAnsi="Times New Roman" w:cs="Times New Roman"/>
          <w:rPrChange w:id="1618" w:author="Harsh Vora" w:date="2018-10-06T16:26:00Z">
            <w:rPr>
              <w:rFonts w:ascii="Times New Roman" w:hAnsi="Times New Roman" w:cs="Times New Roman"/>
            </w:rPr>
          </w:rPrChange>
        </w:rPr>
        <w:t xml:space="preserve">document </w:t>
      </w:r>
      <w:r w:rsidR="00D0242F" w:rsidRPr="00BC3899">
        <w:rPr>
          <w:rFonts w:ascii="Times New Roman" w:hAnsi="Times New Roman" w:cs="Times New Roman"/>
          <w:rPrChange w:id="1619" w:author="Harsh Vora" w:date="2018-10-06T16:26:00Z">
            <w:rPr>
              <w:rFonts w:ascii="Times New Roman" w:hAnsi="Times New Roman" w:cs="Times New Roman"/>
            </w:rPr>
          </w:rPrChange>
        </w:rPr>
        <w:t>the mode of each microcrack generated</w:t>
      </w:r>
      <w:ins w:id="1620" w:author="Harsh Vora" w:date="2018-10-06T16:12:00Z">
        <w:r w:rsidR="004B0E6D" w:rsidRPr="00BC3899">
          <w:rPr>
            <w:rFonts w:ascii="Times New Roman" w:hAnsi="Times New Roman" w:cs="Times New Roman"/>
            <w:rPrChange w:id="1621" w:author="Harsh Vora" w:date="2018-10-06T16:26:00Z">
              <w:rPr>
                <w:rFonts w:ascii="Times New Roman" w:hAnsi="Times New Roman" w:cs="Times New Roman"/>
              </w:rPr>
            </w:rPrChange>
          </w:rPr>
          <w:t xml:space="preserve"> in association with the applied axial stress [</w:t>
        </w:r>
        <w:r w:rsidR="004B0E6D" w:rsidRPr="00BC3899">
          <w:rPr>
            <w:rFonts w:ascii="Times New Roman" w:hAnsi="Times New Roman" w:cs="Times New Roman"/>
            <w:color w:val="00B050"/>
            <w:rPrChange w:id="1622" w:author="Harsh Vora" w:date="2018-10-06T16:26:00Z">
              <w:rPr>
                <w:rFonts w:ascii="Times New Roman" w:hAnsi="Times New Roman" w:cs="Times New Roman"/>
              </w:rPr>
            </w:rPrChange>
          </w:rPr>
          <w:t>Fig. 3a</w:t>
        </w:r>
        <w:r w:rsidR="004B0E6D" w:rsidRPr="00BC3899">
          <w:rPr>
            <w:rFonts w:ascii="Times New Roman" w:hAnsi="Times New Roman" w:cs="Times New Roman"/>
            <w:rPrChange w:id="1623" w:author="Harsh Vora" w:date="2018-10-06T16:26:00Z">
              <w:rPr>
                <w:rFonts w:ascii="Times New Roman" w:hAnsi="Times New Roman" w:cs="Times New Roman"/>
              </w:rPr>
            </w:rPrChange>
          </w:rPr>
          <w:t xml:space="preserve">], </w:t>
        </w:r>
      </w:ins>
      <w:del w:id="1624" w:author="Harsh Vora" w:date="2018-10-06T16:13:00Z">
        <w:r w:rsidRPr="00BC3899" w:rsidDel="004B0E6D">
          <w:rPr>
            <w:rFonts w:ascii="Times New Roman" w:hAnsi="Times New Roman" w:cs="Times New Roman"/>
            <w:rPrChange w:id="1625" w:author="Harsh Vora" w:date="2018-10-06T16:26:00Z">
              <w:rPr>
                <w:rFonts w:ascii="Times New Roman" w:hAnsi="Times New Roman" w:cs="Times New Roman"/>
              </w:rPr>
            </w:rPrChange>
          </w:rPr>
          <w:delText>,</w:delText>
        </w:r>
        <w:r w:rsidR="00D0242F" w:rsidRPr="00BC3899" w:rsidDel="004B0E6D">
          <w:rPr>
            <w:rFonts w:ascii="Times New Roman" w:hAnsi="Times New Roman" w:cs="Times New Roman"/>
            <w:rPrChange w:id="1626" w:author="Harsh Vora" w:date="2018-10-06T16:26:00Z">
              <w:rPr>
                <w:rFonts w:ascii="Times New Roman" w:hAnsi="Times New Roman" w:cs="Times New Roman"/>
              </w:rPr>
            </w:rPrChange>
          </w:rPr>
          <w:delText xml:space="preserve"> </w:delText>
        </w:r>
      </w:del>
      <w:r w:rsidR="00D0242F" w:rsidRPr="00BC3899">
        <w:rPr>
          <w:rFonts w:ascii="Times New Roman" w:hAnsi="Times New Roman" w:cs="Times New Roman"/>
          <w:rPrChange w:id="1627" w:author="Harsh Vora" w:date="2018-10-06T16:26:00Z">
            <w:rPr>
              <w:rFonts w:ascii="Times New Roman" w:hAnsi="Times New Roman" w:cs="Times New Roman"/>
            </w:rPr>
          </w:rPrChange>
        </w:rPr>
        <w:t xml:space="preserve">along with </w:t>
      </w:r>
      <w:r w:rsidRPr="00BC3899">
        <w:rPr>
          <w:rFonts w:ascii="Times New Roman" w:hAnsi="Times New Roman" w:cs="Times New Roman"/>
          <w:rPrChange w:id="1628" w:author="Harsh Vora" w:date="2018-10-06T16:26:00Z">
            <w:rPr>
              <w:rFonts w:ascii="Times New Roman" w:hAnsi="Times New Roman" w:cs="Times New Roman"/>
            </w:rPr>
          </w:rPrChange>
        </w:rPr>
        <w:t xml:space="preserve">the failure </w:t>
      </w:r>
      <w:r w:rsidR="00D0242F" w:rsidRPr="00BC3899">
        <w:rPr>
          <w:rFonts w:ascii="Times New Roman" w:hAnsi="Times New Roman" w:cs="Times New Roman"/>
          <w:rPrChange w:id="1629" w:author="Harsh Vora" w:date="2018-10-06T16:26:00Z">
            <w:rPr>
              <w:rFonts w:ascii="Times New Roman" w:hAnsi="Times New Roman" w:cs="Times New Roman"/>
            </w:rPr>
          </w:rPrChange>
        </w:rPr>
        <w:t xml:space="preserve">stress </w:t>
      </w:r>
      <w:r w:rsidRPr="00BC3899">
        <w:rPr>
          <w:rFonts w:ascii="Times New Roman" w:hAnsi="Times New Roman" w:cs="Times New Roman"/>
          <w:rPrChange w:id="1630" w:author="Harsh Vora" w:date="2018-10-06T16:26:00Z">
            <w:rPr>
              <w:rFonts w:ascii="Times New Roman" w:hAnsi="Times New Roman" w:cs="Times New Roman"/>
            </w:rPr>
          </w:rPrChange>
        </w:rPr>
        <w:t>at the time of</w:t>
      </w:r>
      <w:r w:rsidR="00D0242F" w:rsidRPr="00BC3899">
        <w:rPr>
          <w:rFonts w:ascii="Times New Roman" w:hAnsi="Times New Roman" w:cs="Times New Roman"/>
          <w:rPrChange w:id="1631" w:author="Harsh Vora" w:date="2018-10-06T16:26:00Z">
            <w:rPr>
              <w:rFonts w:ascii="Times New Roman" w:hAnsi="Times New Roman" w:cs="Times New Roman"/>
            </w:rPr>
          </w:rPrChange>
        </w:rPr>
        <w:t xml:space="preserve"> bond</w:t>
      </w:r>
      <w:r w:rsidRPr="00BC3899">
        <w:rPr>
          <w:rFonts w:ascii="Times New Roman" w:hAnsi="Times New Roman" w:cs="Times New Roman"/>
          <w:rPrChange w:id="1632" w:author="Harsh Vora" w:date="2018-10-06T16:26:00Z">
            <w:rPr>
              <w:rFonts w:ascii="Times New Roman" w:hAnsi="Times New Roman" w:cs="Times New Roman"/>
            </w:rPr>
          </w:rPrChange>
        </w:rPr>
        <w:t xml:space="preserve"> breakage</w:t>
      </w:r>
      <w:r w:rsidR="00D0242F" w:rsidRPr="00BC3899">
        <w:rPr>
          <w:rFonts w:ascii="Times New Roman" w:hAnsi="Times New Roman" w:cs="Times New Roman"/>
          <w:rPrChange w:id="1633" w:author="Harsh Vora" w:date="2018-10-06T16:26:00Z">
            <w:rPr>
              <w:rFonts w:ascii="Times New Roman" w:hAnsi="Times New Roman" w:cs="Times New Roman"/>
            </w:rPr>
          </w:rPrChange>
        </w:rPr>
        <w:t>.</w:t>
      </w:r>
    </w:p>
    <w:p w14:paraId="2FEAB589" w14:textId="4EA77ADF" w:rsidR="00453836" w:rsidRPr="00BC3899" w:rsidRDefault="00A579B8" w:rsidP="00E92D21">
      <w:pPr>
        <w:spacing w:line="480" w:lineRule="auto"/>
        <w:ind w:left="720" w:firstLine="720"/>
        <w:rPr>
          <w:rFonts w:ascii="Times New Roman" w:hAnsi="Times New Roman" w:cs="Times New Roman"/>
          <w:b/>
          <w:rPrChange w:id="1634" w:author="Harsh Vora" w:date="2018-10-06T16:26:00Z">
            <w:rPr>
              <w:rFonts w:ascii="Times New Roman" w:hAnsi="Times New Roman" w:cs="Times New Roman"/>
              <w:b/>
            </w:rPr>
          </w:rPrChange>
        </w:rPr>
      </w:pPr>
      <w:r w:rsidRPr="00BC3899">
        <w:rPr>
          <w:rFonts w:ascii="Times New Roman" w:hAnsi="Times New Roman" w:cs="Times New Roman"/>
          <w:b/>
          <w:rPrChange w:id="1635" w:author="Harsh Vora" w:date="2018-10-06T16:26:00Z">
            <w:rPr>
              <w:rFonts w:ascii="Times New Roman" w:hAnsi="Times New Roman" w:cs="Times New Roman"/>
              <w:b/>
            </w:rPr>
          </w:rPrChange>
        </w:rPr>
        <w:t>3.3.</w:t>
      </w:r>
      <w:r w:rsidR="00453836" w:rsidRPr="00BC3899">
        <w:rPr>
          <w:rFonts w:ascii="Times New Roman" w:hAnsi="Times New Roman" w:cs="Times New Roman"/>
          <w:b/>
          <w:rPrChange w:id="1636" w:author="Harsh Vora" w:date="2018-10-06T16:26:00Z">
            <w:rPr>
              <w:rFonts w:ascii="Times New Roman" w:hAnsi="Times New Roman" w:cs="Times New Roman"/>
              <w:b/>
            </w:rPr>
          </w:rPrChange>
        </w:rPr>
        <w:t xml:space="preserve">2. </w:t>
      </w:r>
      <w:commentRangeStart w:id="1637"/>
      <w:commentRangeStart w:id="1638"/>
      <w:r w:rsidR="00453836" w:rsidRPr="00BC3899">
        <w:rPr>
          <w:rFonts w:ascii="Times New Roman" w:hAnsi="Times New Roman" w:cs="Times New Roman"/>
          <w:b/>
          <w:rPrChange w:id="1639" w:author="Harsh Vora" w:date="2018-10-06T16:26:00Z">
            <w:rPr>
              <w:rFonts w:ascii="Times New Roman" w:hAnsi="Times New Roman" w:cs="Times New Roman"/>
              <w:b/>
            </w:rPr>
          </w:rPrChange>
        </w:rPr>
        <w:t xml:space="preserve">Energy of Microcracks </w:t>
      </w:r>
      <w:r w:rsidR="00ED5861" w:rsidRPr="00BC3899">
        <w:rPr>
          <w:rFonts w:ascii="Times New Roman" w:hAnsi="Times New Roman" w:cs="Times New Roman"/>
          <w:b/>
          <w:rPrChange w:id="1640" w:author="Harsh Vora" w:date="2018-10-06T16:26:00Z">
            <w:rPr>
              <w:rFonts w:ascii="Times New Roman" w:hAnsi="Times New Roman" w:cs="Times New Roman"/>
              <w:b/>
            </w:rPr>
          </w:rPrChange>
        </w:rPr>
        <w:t xml:space="preserve">as </w:t>
      </w:r>
      <w:r w:rsidR="00453836" w:rsidRPr="00BC3899">
        <w:rPr>
          <w:rFonts w:ascii="Times New Roman" w:hAnsi="Times New Roman" w:cs="Times New Roman"/>
          <w:b/>
          <w:rPrChange w:id="1641" w:author="Harsh Vora" w:date="2018-10-06T16:26:00Z">
            <w:rPr>
              <w:rFonts w:ascii="Times New Roman" w:hAnsi="Times New Roman" w:cs="Times New Roman"/>
              <w:b/>
            </w:rPr>
          </w:rPrChange>
        </w:rPr>
        <w:t xml:space="preserve">Acoustic Emissions </w:t>
      </w:r>
      <w:commentRangeEnd w:id="1637"/>
      <w:r w:rsidR="00877A23" w:rsidRPr="00BC3899">
        <w:rPr>
          <w:rStyle w:val="CommentReference"/>
          <w:rFonts w:ascii="Times New Roman" w:hAnsi="Times New Roman" w:cs="Times New Roman"/>
          <w:rPrChange w:id="1642" w:author="Harsh Vora" w:date="2018-10-06T16:26:00Z">
            <w:rPr>
              <w:rStyle w:val="CommentReference"/>
            </w:rPr>
          </w:rPrChange>
        </w:rPr>
        <w:commentReference w:id="1637"/>
      </w:r>
      <w:commentRangeEnd w:id="1638"/>
      <w:r w:rsidR="00D8515D" w:rsidRPr="00BC3899">
        <w:rPr>
          <w:rStyle w:val="CommentReference"/>
          <w:rFonts w:ascii="Times New Roman" w:hAnsi="Times New Roman" w:cs="Times New Roman"/>
          <w:rPrChange w:id="1643" w:author="Harsh Vora" w:date="2018-10-06T16:26:00Z">
            <w:rPr>
              <w:rStyle w:val="CommentReference"/>
            </w:rPr>
          </w:rPrChange>
        </w:rPr>
        <w:commentReference w:id="1638"/>
      </w:r>
    </w:p>
    <w:p w14:paraId="750FA6B7" w14:textId="20ADB1C5" w:rsidR="00C413E7" w:rsidRPr="00BC3899" w:rsidRDefault="00664365" w:rsidP="00C413E7">
      <w:pPr>
        <w:spacing w:line="480" w:lineRule="auto"/>
        <w:rPr>
          <w:rFonts w:ascii="Times New Roman" w:hAnsi="Times New Roman" w:cs="Times New Roman"/>
          <w:rPrChange w:id="1644" w:author="Harsh Vora" w:date="2018-10-06T16:26:00Z">
            <w:rPr>
              <w:rFonts w:ascii="Times New Roman" w:hAnsi="Times New Roman" w:cs="Times New Roman"/>
            </w:rPr>
          </w:rPrChange>
        </w:rPr>
      </w:pPr>
      <w:r w:rsidRPr="00BC3899">
        <w:rPr>
          <w:rFonts w:ascii="Times New Roman" w:hAnsi="Times New Roman" w:cs="Times New Roman"/>
          <w:rPrChange w:id="1645" w:author="Harsh Vora" w:date="2018-10-06T16:26:00Z">
            <w:rPr>
              <w:rFonts w:ascii="Times New Roman" w:hAnsi="Times New Roman" w:cs="Times New Roman"/>
            </w:rPr>
          </w:rPrChange>
        </w:rPr>
        <w:t xml:space="preserve">As </w:t>
      </w:r>
      <w:r w:rsidR="00C413E7" w:rsidRPr="00BC3899">
        <w:rPr>
          <w:rFonts w:ascii="Times New Roman" w:hAnsi="Times New Roman" w:cs="Times New Roman"/>
          <w:rPrChange w:id="1646" w:author="Harsh Vora" w:date="2018-10-06T16:26:00Z">
            <w:rPr>
              <w:rFonts w:ascii="Times New Roman" w:hAnsi="Times New Roman" w:cs="Times New Roman"/>
            </w:rPr>
          </w:rPrChange>
        </w:rPr>
        <w:t>axial stress</w:t>
      </w:r>
      <w:r w:rsidRPr="00BC3899">
        <w:rPr>
          <w:rFonts w:ascii="Times New Roman" w:hAnsi="Times New Roman" w:cs="Times New Roman"/>
          <w:rPrChange w:id="1647" w:author="Harsh Vora" w:date="2018-10-06T16:26:00Z">
            <w:rPr>
              <w:rFonts w:ascii="Times New Roman" w:hAnsi="Times New Roman" w:cs="Times New Roman"/>
            </w:rPr>
          </w:rPrChange>
        </w:rPr>
        <w:t xml:space="preserve"> is applied to the platens, interparticle bonds become distorted prior to failure, accumulating elastic strain energy. Bond failure that accompanies microcrack formation releases this energy instantly, emitting an acoustic signal analogous to an earthquake</w:t>
      </w:r>
      <w:r w:rsidR="00C413E7" w:rsidRPr="00BC3899">
        <w:rPr>
          <w:rFonts w:ascii="Times New Roman" w:hAnsi="Times New Roman" w:cs="Times New Roman"/>
          <w:rPrChange w:id="1648" w:author="Harsh Vora" w:date="2018-10-06T16:26:00Z">
            <w:rPr>
              <w:rFonts w:ascii="Times New Roman" w:hAnsi="Times New Roman" w:cs="Times New Roman"/>
            </w:rPr>
          </w:rPrChange>
        </w:rPr>
        <w:t>. The acoustic energy associated with each microcracking event is calculated using the following equation [</w:t>
      </w:r>
      <w:r w:rsidR="00C413E7" w:rsidRPr="00BC3899">
        <w:rPr>
          <w:rFonts w:ascii="Times New Roman" w:hAnsi="Times New Roman" w:cs="Times New Roman"/>
          <w:color w:val="7030A0"/>
          <w:rPrChange w:id="1649" w:author="Harsh Vora" w:date="2018-10-06T16:26:00Z">
            <w:rPr>
              <w:rFonts w:ascii="Times New Roman" w:hAnsi="Times New Roman" w:cs="Times New Roman"/>
              <w:color w:val="7030A0"/>
            </w:rPr>
          </w:rPrChange>
        </w:rPr>
        <w:t>Tang and Kaiser, 1998</w:t>
      </w:r>
      <w:r w:rsidR="00C413E7" w:rsidRPr="00BC3899">
        <w:rPr>
          <w:rFonts w:ascii="Times New Roman" w:hAnsi="Times New Roman" w:cs="Times New Roman"/>
          <w:rPrChange w:id="1650" w:author="Harsh Vora" w:date="2018-10-06T16:26:00Z">
            <w:rPr>
              <w:rFonts w:ascii="Times New Roman" w:hAnsi="Times New Roman" w:cs="Times New Roman"/>
            </w:rPr>
          </w:rPrChange>
        </w:rPr>
        <w:t xml:space="preserve">]: </w:t>
      </w:r>
    </w:p>
    <w:p w14:paraId="24720B61" w14:textId="1FE1F36D" w:rsidR="00C324BB" w:rsidRPr="00BC3899" w:rsidRDefault="00702B63" w:rsidP="00C413E7">
      <w:pPr>
        <w:spacing w:line="480" w:lineRule="auto"/>
        <w:rPr>
          <w:ins w:id="1651" w:author="Harsh Vora" w:date="2018-10-06T16:17:00Z"/>
          <w:rFonts w:ascii="Times New Roman" w:hAnsi="Times New Roman" w:cs="Times New Roman"/>
          <w:rPrChange w:id="1652" w:author="Harsh Vora" w:date="2018-10-06T16:26:00Z">
            <w:rPr>
              <w:ins w:id="1653" w:author="Harsh Vora" w:date="2018-10-06T16:17:00Z"/>
              <w:rFonts w:ascii="Times New Roman" w:hAnsi="Times New Roman" w:cs="Times New Roman"/>
            </w:rPr>
          </w:rPrChange>
        </w:rPr>
      </w:pPr>
      <m:oMath>
        <m:sSub>
          <m:sSubPr>
            <m:ctrlPr>
              <w:rPr>
                <w:rFonts w:ascii="Cambria Math" w:hAnsi="Cambria Math" w:cs="Times New Roman"/>
                <w:i/>
                <w:iCs/>
                <w:rPrChange w:id="1654" w:author="Harsh Vora" w:date="2018-10-06T16:26:00Z">
                  <w:rPr>
                    <w:rFonts w:ascii="Cambria Math" w:hAnsi="Cambria Math" w:cs="Times New Roman"/>
                    <w:i/>
                    <w:iCs/>
                  </w:rPr>
                </w:rPrChange>
              </w:rPr>
            </m:ctrlPr>
          </m:sSubPr>
          <m:e>
            <m:r>
              <w:rPr>
                <w:rFonts w:ascii="Cambria Math" w:hAnsi="Cambria Math" w:cs="Times New Roman"/>
                <w:rPrChange w:id="1655" w:author="Harsh Vora" w:date="2018-10-06T16:26:00Z">
                  <w:rPr>
                    <w:rFonts w:ascii="Cambria Math" w:hAnsi="Cambria Math" w:cs="Times New Roman"/>
                  </w:rPr>
                </w:rPrChange>
              </w:rPr>
              <m:t>E</m:t>
            </m:r>
          </m:e>
          <m:sub>
            <m:r>
              <w:rPr>
                <w:rFonts w:ascii="Cambria Math" w:hAnsi="Cambria Math" w:cs="Times New Roman"/>
                <w:rPrChange w:id="1656" w:author="Harsh Vora" w:date="2018-10-06T16:26:00Z">
                  <w:rPr>
                    <w:rFonts w:ascii="Cambria Math" w:hAnsi="Cambria Math" w:cs="Times New Roman"/>
                  </w:rPr>
                </w:rPrChange>
              </w:rPr>
              <m:t>f</m:t>
            </m:r>
          </m:sub>
        </m:sSub>
        <m:r>
          <w:rPr>
            <w:rFonts w:ascii="Cambria Math" w:hAnsi="Cambria Math" w:cs="Times New Roman"/>
            <w:rPrChange w:id="1657" w:author="Harsh Vora" w:date="2018-10-06T16:26:00Z">
              <w:rPr>
                <w:rFonts w:ascii="Cambria Math" w:hAnsi="Cambria Math" w:cs="Times New Roman"/>
              </w:rPr>
            </w:rPrChange>
          </w:rPr>
          <m:t>=</m:t>
        </m:r>
        <m:d>
          <m:dPr>
            <m:ctrlPr>
              <w:rPr>
                <w:rFonts w:ascii="Cambria Math" w:hAnsi="Cambria Math" w:cs="Times New Roman"/>
                <w:i/>
                <w:iCs/>
                <w:rPrChange w:id="1658" w:author="Harsh Vora" w:date="2018-10-06T16:26:00Z">
                  <w:rPr>
                    <w:rFonts w:ascii="Cambria Math" w:hAnsi="Cambria Math" w:cs="Times New Roman"/>
                    <w:i/>
                    <w:iCs/>
                  </w:rPr>
                </w:rPrChange>
              </w:rPr>
            </m:ctrlPr>
          </m:dPr>
          <m:e>
            <m:f>
              <m:fPr>
                <m:ctrlPr>
                  <w:rPr>
                    <w:rFonts w:ascii="Cambria Math" w:hAnsi="Cambria Math" w:cs="Times New Roman"/>
                    <w:i/>
                    <w:iCs/>
                    <w:rPrChange w:id="1659" w:author="Harsh Vora" w:date="2018-10-06T16:26:00Z">
                      <w:rPr>
                        <w:rFonts w:ascii="Cambria Math" w:hAnsi="Cambria Math" w:cs="Times New Roman"/>
                        <w:i/>
                        <w:iCs/>
                      </w:rPr>
                    </w:rPrChange>
                  </w:rPr>
                </m:ctrlPr>
              </m:fPr>
              <m:num>
                <m:r>
                  <w:rPr>
                    <w:rFonts w:ascii="Cambria Math" w:hAnsi="Cambria Math" w:cs="Times New Roman"/>
                    <w:rPrChange w:id="1660" w:author="Harsh Vora" w:date="2018-10-06T16:26:00Z">
                      <w:rPr>
                        <w:rFonts w:ascii="Cambria Math" w:hAnsi="Cambria Math" w:cs="Times New Roman"/>
                      </w:rPr>
                    </w:rPrChange>
                  </w:rPr>
                  <m:t>1</m:t>
                </m:r>
              </m:num>
              <m:den>
                <m:r>
                  <w:rPr>
                    <w:rFonts w:ascii="Cambria Math" w:hAnsi="Cambria Math" w:cs="Times New Roman"/>
                    <w:rPrChange w:id="1661" w:author="Harsh Vora" w:date="2018-10-06T16:26:00Z">
                      <w:rPr>
                        <w:rFonts w:ascii="Cambria Math" w:hAnsi="Cambria Math" w:cs="Times New Roman"/>
                      </w:rPr>
                    </w:rPrChange>
                  </w:rPr>
                  <m:t>2</m:t>
                </m:r>
                <m:sSub>
                  <m:sSubPr>
                    <m:ctrlPr>
                      <w:rPr>
                        <w:rFonts w:ascii="Cambria Math" w:hAnsi="Cambria Math" w:cs="Times New Roman"/>
                        <w:i/>
                        <w:iCs/>
                        <w:rPrChange w:id="1662" w:author="Harsh Vora" w:date="2018-10-06T16:26:00Z">
                          <w:rPr>
                            <w:rFonts w:ascii="Cambria Math" w:hAnsi="Cambria Math" w:cs="Times New Roman"/>
                            <w:i/>
                            <w:iCs/>
                          </w:rPr>
                        </w:rPrChange>
                      </w:rPr>
                    </m:ctrlPr>
                  </m:sSubPr>
                  <m:e>
                    <m:r>
                      <w:rPr>
                        <w:rFonts w:ascii="Cambria Math" w:hAnsi="Cambria Math" w:cs="Times New Roman"/>
                        <w:rPrChange w:id="1663" w:author="Harsh Vora" w:date="2018-10-06T16:26:00Z">
                          <w:rPr>
                            <w:rFonts w:ascii="Cambria Math" w:hAnsi="Cambria Math" w:cs="Times New Roman"/>
                          </w:rPr>
                        </w:rPrChange>
                      </w:rPr>
                      <m:t>C</m:t>
                    </m:r>
                  </m:e>
                  <m:sub>
                    <m:r>
                      <w:rPr>
                        <w:rFonts w:ascii="Cambria Math" w:hAnsi="Cambria Math" w:cs="Times New Roman"/>
                        <w:rPrChange w:id="1664" w:author="Harsh Vora" w:date="2018-10-06T16:26:00Z">
                          <w:rPr>
                            <w:rFonts w:ascii="Cambria Math" w:hAnsi="Cambria Math" w:cs="Times New Roman"/>
                          </w:rPr>
                        </w:rPrChange>
                      </w:rPr>
                      <m:t>f</m:t>
                    </m:r>
                  </m:sub>
                </m:sSub>
              </m:den>
            </m:f>
          </m:e>
        </m:d>
        <m:sSubSup>
          <m:sSubSupPr>
            <m:ctrlPr>
              <w:rPr>
                <w:rFonts w:ascii="Cambria Math" w:hAnsi="Cambria Math" w:cs="Times New Roman"/>
                <w:i/>
                <w:iCs/>
                <w:lang w:val="el-GR"/>
                <w:rPrChange w:id="1665" w:author="Harsh Vora" w:date="2018-10-06T16:26:00Z">
                  <w:rPr>
                    <w:rFonts w:ascii="Cambria Math" w:hAnsi="Cambria Math" w:cs="Times New Roman"/>
                    <w:i/>
                    <w:iCs/>
                    <w:lang w:val="el-GR"/>
                  </w:rPr>
                </w:rPrChange>
              </w:rPr>
            </m:ctrlPr>
          </m:sSubSupPr>
          <m:e>
            <m:r>
              <w:rPr>
                <w:rFonts w:ascii="Cambria Math" w:hAnsi="Cambria Math" w:cs="Times New Roman"/>
                <w:lang w:val="el-GR"/>
                <w:rPrChange w:id="1666" w:author="Harsh Vora" w:date="2018-10-06T16:26:00Z">
                  <w:rPr>
                    <w:rFonts w:ascii="Cambria Math" w:hAnsi="Cambria Math" w:cs="Times New Roman"/>
                    <w:lang w:val="el-GR"/>
                  </w:rPr>
                </w:rPrChange>
              </w:rPr>
              <m:t>σ</m:t>
            </m:r>
          </m:e>
          <m:sub>
            <m:r>
              <w:rPr>
                <w:rFonts w:ascii="Cambria Math" w:hAnsi="Cambria Math" w:cs="Times New Roman"/>
                <w:rPrChange w:id="1667" w:author="Harsh Vora" w:date="2018-10-06T16:26:00Z">
                  <w:rPr>
                    <w:rFonts w:ascii="Cambria Math" w:hAnsi="Cambria Math" w:cs="Times New Roman"/>
                  </w:rPr>
                </w:rPrChange>
              </w:rPr>
              <m:t>cf</m:t>
            </m:r>
          </m:sub>
          <m:sup>
            <m:r>
              <w:rPr>
                <w:rFonts w:ascii="Cambria Math" w:hAnsi="Cambria Math" w:cs="Times New Roman"/>
                <w:rPrChange w:id="1668" w:author="Harsh Vora" w:date="2018-10-06T16:26:00Z">
                  <w:rPr>
                    <w:rFonts w:ascii="Cambria Math" w:hAnsi="Cambria Math" w:cs="Times New Roman"/>
                  </w:rPr>
                </w:rPrChange>
              </w:rPr>
              <m:t>2</m:t>
            </m:r>
          </m:sup>
        </m:sSubSup>
        <m:sSub>
          <m:sSubPr>
            <m:ctrlPr>
              <w:rPr>
                <w:rFonts w:ascii="Cambria Math" w:hAnsi="Cambria Math" w:cs="Times New Roman"/>
                <w:i/>
                <w:iCs/>
                <w:lang w:val="el-GR"/>
                <w:rPrChange w:id="1669" w:author="Harsh Vora" w:date="2018-10-06T16:26:00Z">
                  <w:rPr>
                    <w:rFonts w:ascii="Cambria Math" w:hAnsi="Cambria Math" w:cs="Times New Roman"/>
                    <w:i/>
                    <w:iCs/>
                    <w:lang w:val="el-GR"/>
                  </w:rPr>
                </w:rPrChange>
              </w:rPr>
            </m:ctrlPr>
          </m:sSubPr>
          <m:e>
            <m:r>
              <w:rPr>
                <w:rFonts w:ascii="Cambria Math" w:hAnsi="Cambria Math" w:cs="Times New Roman"/>
                <w:rPrChange w:id="1670" w:author="Harsh Vora" w:date="2018-10-06T16:26:00Z">
                  <w:rPr>
                    <w:rFonts w:ascii="Cambria Math" w:hAnsi="Cambria Math" w:cs="Times New Roman"/>
                  </w:rPr>
                </w:rPrChange>
              </w:rPr>
              <m:t>v</m:t>
            </m:r>
          </m:e>
          <m:sub>
            <m:r>
              <w:rPr>
                <w:rFonts w:ascii="Cambria Math" w:hAnsi="Cambria Math" w:cs="Times New Roman"/>
                <w:rPrChange w:id="1671" w:author="Harsh Vora" w:date="2018-10-06T16:26:00Z">
                  <w:rPr>
                    <w:rFonts w:ascii="Cambria Math" w:hAnsi="Cambria Math" w:cs="Times New Roman"/>
                  </w:rPr>
                </w:rPrChange>
              </w:rPr>
              <m:t>f</m:t>
            </m:r>
          </m:sub>
        </m:sSub>
      </m:oMath>
      <w:r w:rsidR="00C413E7" w:rsidRPr="00BC3899">
        <w:rPr>
          <w:rFonts w:ascii="Times New Roman" w:hAnsi="Times New Roman" w:cs="Times New Roman"/>
          <w:rPrChange w:id="1672" w:author="Harsh Vora" w:date="2018-10-06T16:26:00Z">
            <w:rPr>
              <w:rFonts w:ascii="Times New Roman" w:hAnsi="Times New Roman" w:cs="Times New Roman"/>
            </w:rPr>
          </w:rPrChange>
        </w:rPr>
        <w:t xml:space="preserve"> </w:t>
      </w:r>
      <w:r w:rsidR="00C413E7" w:rsidRPr="00BC3899">
        <w:rPr>
          <w:rFonts w:ascii="Times New Roman" w:hAnsi="Times New Roman" w:cs="Times New Roman"/>
          <w:rPrChange w:id="1673" w:author="Harsh Vora" w:date="2018-10-06T16:26:00Z">
            <w:rPr>
              <w:rFonts w:ascii="Times New Roman" w:hAnsi="Times New Roman" w:cs="Times New Roman"/>
            </w:rPr>
          </w:rPrChange>
        </w:rPr>
        <w:tab/>
      </w:r>
      <w:r w:rsidR="00C413E7" w:rsidRPr="00BC3899">
        <w:rPr>
          <w:rFonts w:ascii="Times New Roman" w:hAnsi="Times New Roman" w:cs="Times New Roman"/>
          <w:rPrChange w:id="1674" w:author="Harsh Vora" w:date="2018-10-06T16:26:00Z">
            <w:rPr>
              <w:rFonts w:ascii="Times New Roman" w:hAnsi="Times New Roman" w:cs="Times New Roman"/>
            </w:rPr>
          </w:rPrChange>
        </w:rPr>
        <w:tab/>
      </w:r>
      <w:r w:rsidR="00C413E7" w:rsidRPr="00BC3899">
        <w:rPr>
          <w:rFonts w:ascii="Times New Roman" w:hAnsi="Times New Roman" w:cs="Times New Roman"/>
          <w:rPrChange w:id="1675" w:author="Harsh Vora" w:date="2018-10-06T16:26:00Z">
            <w:rPr>
              <w:rFonts w:ascii="Times New Roman" w:hAnsi="Times New Roman" w:cs="Times New Roman"/>
            </w:rPr>
          </w:rPrChange>
        </w:rPr>
        <w:tab/>
      </w:r>
      <w:r w:rsidR="00C413E7" w:rsidRPr="00BC3899">
        <w:rPr>
          <w:rFonts w:ascii="Times New Roman" w:hAnsi="Times New Roman" w:cs="Times New Roman"/>
          <w:rPrChange w:id="1676" w:author="Harsh Vora" w:date="2018-10-06T16:26:00Z">
            <w:rPr>
              <w:rFonts w:ascii="Times New Roman" w:hAnsi="Times New Roman" w:cs="Times New Roman"/>
            </w:rPr>
          </w:rPrChange>
        </w:rPr>
        <w:tab/>
      </w:r>
      <w:r w:rsidR="00C413E7" w:rsidRPr="00BC3899">
        <w:rPr>
          <w:rFonts w:ascii="Times New Roman" w:hAnsi="Times New Roman" w:cs="Times New Roman"/>
          <w:rPrChange w:id="1677" w:author="Harsh Vora" w:date="2018-10-06T16:26:00Z">
            <w:rPr>
              <w:rFonts w:ascii="Times New Roman" w:hAnsi="Times New Roman" w:cs="Times New Roman"/>
            </w:rPr>
          </w:rPrChange>
        </w:rPr>
        <w:tab/>
      </w:r>
      <w:r w:rsidR="00C413E7" w:rsidRPr="00BC3899">
        <w:rPr>
          <w:rFonts w:ascii="Times New Roman" w:hAnsi="Times New Roman" w:cs="Times New Roman"/>
          <w:rPrChange w:id="1678" w:author="Harsh Vora" w:date="2018-10-06T16:26:00Z">
            <w:rPr>
              <w:rFonts w:ascii="Times New Roman" w:hAnsi="Times New Roman" w:cs="Times New Roman"/>
            </w:rPr>
          </w:rPrChange>
        </w:rPr>
        <w:tab/>
      </w:r>
      <w:r w:rsidR="00C413E7" w:rsidRPr="00BC3899">
        <w:rPr>
          <w:rFonts w:ascii="Times New Roman" w:hAnsi="Times New Roman" w:cs="Times New Roman"/>
          <w:rPrChange w:id="1679" w:author="Harsh Vora" w:date="2018-10-06T16:26:00Z">
            <w:rPr>
              <w:rFonts w:ascii="Times New Roman" w:hAnsi="Times New Roman" w:cs="Times New Roman"/>
            </w:rPr>
          </w:rPrChange>
        </w:rPr>
        <w:tab/>
      </w:r>
      <w:r w:rsidR="00C413E7" w:rsidRPr="00BC3899">
        <w:rPr>
          <w:rFonts w:ascii="Times New Roman" w:hAnsi="Times New Roman" w:cs="Times New Roman"/>
          <w:rPrChange w:id="1680" w:author="Harsh Vora" w:date="2018-10-06T16:26:00Z">
            <w:rPr>
              <w:rFonts w:ascii="Times New Roman" w:hAnsi="Times New Roman" w:cs="Times New Roman"/>
            </w:rPr>
          </w:rPrChange>
        </w:rPr>
        <w:tab/>
        <w:t>(Eq. 1</w:t>
      </w:r>
      <w:del w:id="1681" w:author="Harsh Vora" w:date="2018-10-06T16:05:00Z">
        <w:r w:rsidR="00B61233" w:rsidRPr="00BC3899" w:rsidDel="00D93431">
          <w:rPr>
            <w:rFonts w:ascii="Times New Roman" w:hAnsi="Times New Roman" w:cs="Times New Roman"/>
            <w:rPrChange w:id="1682" w:author="Harsh Vora" w:date="2018-10-06T16:26:00Z">
              <w:rPr>
                <w:rFonts w:ascii="Times New Roman" w:hAnsi="Times New Roman" w:cs="Times New Roman"/>
              </w:rPr>
            </w:rPrChange>
          </w:rPr>
          <w:delText>8</w:delText>
        </w:r>
      </w:del>
      <w:ins w:id="1683" w:author="Harsh Vora" w:date="2018-10-06T16:05:00Z">
        <w:r w:rsidR="00D93431" w:rsidRPr="00BC3899">
          <w:rPr>
            <w:rFonts w:ascii="Times New Roman" w:hAnsi="Times New Roman" w:cs="Times New Roman"/>
            <w:rPrChange w:id="1684" w:author="Harsh Vora" w:date="2018-10-06T16:26:00Z">
              <w:rPr>
                <w:rFonts w:ascii="Times New Roman" w:hAnsi="Times New Roman" w:cs="Times New Roman"/>
              </w:rPr>
            </w:rPrChange>
          </w:rPr>
          <w:t>6</w:t>
        </w:r>
      </w:ins>
      <w:r w:rsidR="00C413E7" w:rsidRPr="00BC3899">
        <w:rPr>
          <w:rFonts w:ascii="Times New Roman" w:hAnsi="Times New Roman" w:cs="Times New Roman"/>
          <w:rPrChange w:id="1685" w:author="Harsh Vora" w:date="2018-10-06T16:26:00Z">
            <w:rPr>
              <w:rFonts w:ascii="Times New Roman" w:hAnsi="Times New Roman" w:cs="Times New Roman"/>
            </w:rPr>
          </w:rPrChange>
        </w:rPr>
        <w:t>)</w:t>
      </w:r>
      <w:r w:rsidR="00C413E7" w:rsidRPr="00BC3899">
        <w:rPr>
          <w:rFonts w:ascii="Times New Roman" w:hAnsi="Times New Roman" w:cs="Times New Roman"/>
          <w:rPrChange w:id="1686" w:author="Harsh Vora" w:date="2018-10-06T16:26:00Z">
            <w:rPr>
              <w:rFonts w:ascii="Times New Roman" w:hAnsi="Times New Roman" w:cs="Times New Roman"/>
            </w:rPr>
          </w:rPrChange>
        </w:rPr>
        <w:br/>
      </w:r>
      <w:r w:rsidR="00C413E7" w:rsidRPr="00BC3899">
        <w:rPr>
          <w:rFonts w:ascii="Times New Roman" w:hAnsi="Times New Roman" w:cs="Times New Roman"/>
          <w:iCs/>
          <w:rPrChange w:id="1687" w:author="Harsh Vora" w:date="2018-10-06T16:26:00Z">
            <w:rPr>
              <w:rFonts w:ascii="Times New Roman" w:hAnsi="Times New Roman" w:cs="Times New Roman"/>
              <w:iCs/>
            </w:rPr>
          </w:rPrChange>
        </w:rPr>
        <w:t xml:space="preserve">Where </w:t>
      </w:r>
      <w:r w:rsidR="00C413E7" w:rsidRPr="00BC3899">
        <w:rPr>
          <w:rFonts w:ascii="Times New Roman" w:hAnsi="Times New Roman" w:cs="Times New Roman"/>
          <w:i/>
          <w:iCs/>
          <w:rPrChange w:id="1688" w:author="Harsh Vora" w:date="2018-10-06T16:26:00Z">
            <w:rPr>
              <w:rFonts w:ascii="Times New Roman" w:hAnsi="Times New Roman" w:cs="Times New Roman"/>
              <w:i/>
              <w:iCs/>
            </w:rPr>
          </w:rPrChange>
        </w:rPr>
        <w:t>E</w:t>
      </w:r>
      <w:r w:rsidR="00C413E7" w:rsidRPr="00BC3899">
        <w:rPr>
          <w:rFonts w:ascii="Times New Roman" w:hAnsi="Times New Roman" w:cs="Times New Roman"/>
          <w:i/>
          <w:iCs/>
          <w:vertAlign w:val="subscript"/>
          <w:rPrChange w:id="1689" w:author="Harsh Vora" w:date="2018-10-06T16:26:00Z">
            <w:rPr>
              <w:rFonts w:ascii="Times New Roman" w:hAnsi="Times New Roman" w:cs="Times New Roman"/>
              <w:i/>
              <w:iCs/>
              <w:vertAlign w:val="subscript"/>
            </w:rPr>
          </w:rPrChange>
        </w:rPr>
        <w:t>f</w:t>
      </w:r>
      <w:r w:rsidR="00C413E7" w:rsidRPr="00BC3899">
        <w:rPr>
          <w:rFonts w:ascii="Times New Roman" w:hAnsi="Times New Roman" w:cs="Times New Roman"/>
          <w:iCs/>
          <w:rPrChange w:id="1690" w:author="Harsh Vora" w:date="2018-10-06T16:26:00Z">
            <w:rPr>
              <w:rFonts w:ascii="Times New Roman" w:hAnsi="Times New Roman" w:cs="Times New Roman"/>
              <w:iCs/>
            </w:rPr>
          </w:rPrChange>
        </w:rPr>
        <w:t xml:space="preserve"> is the acoustic energy associated with a micro-fracture, </w:t>
      </w:r>
      <w:r w:rsidR="00C413E7" w:rsidRPr="00BC3899">
        <w:rPr>
          <w:rFonts w:ascii="Times New Roman" w:hAnsi="Times New Roman" w:cs="Times New Roman"/>
          <w:i/>
          <w:iCs/>
          <w:rPrChange w:id="1691" w:author="Harsh Vora" w:date="2018-10-06T16:26:00Z">
            <w:rPr>
              <w:rFonts w:ascii="Times New Roman" w:hAnsi="Times New Roman" w:cs="Times New Roman"/>
              <w:i/>
              <w:iCs/>
            </w:rPr>
          </w:rPrChange>
        </w:rPr>
        <w:t>C</w:t>
      </w:r>
      <w:r w:rsidR="00C413E7" w:rsidRPr="00BC3899">
        <w:rPr>
          <w:rFonts w:ascii="Times New Roman" w:hAnsi="Times New Roman" w:cs="Times New Roman"/>
          <w:i/>
          <w:iCs/>
          <w:vertAlign w:val="subscript"/>
          <w:rPrChange w:id="1692" w:author="Harsh Vora" w:date="2018-10-06T16:26:00Z">
            <w:rPr>
              <w:rFonts w:ascii="Times New Roman" w:hAnsi="Times New Roman" w:cs="Times New Roman"/>
              <w:i/>
              <w:iCs/>
              <w:vertAlign w:val="subscript"/>
            </w:rPr>
          </w:rPrChange>
        </w:rPr>
        <w:t>f</w:t>
      </w:r>
      <w:r w:rsidR="00C413E7" w:rsidRPr="00BC3899">
        <w:rPr>
          <w:rFonts w:ascii="Times New Roman" w:hAnsi="Times New Roman" w:cs="Times New Roman"/>
          <w:iCs/>
          <w:rPrChange w:id="1693" w:author="Harsh Vora" w:date="2018-10-06T16:26:00Z">
            <w:rPr>
              <w:rFonts w:ascii="Times New Roman" w:hAnsi="Times New Roman" w:cs="Times New Roman"/>
              <w:iCs/>
            </w:rPr>
          </w:rPrChange>
        </w:rPr>
        <w:t xml:space="preserve"> is the elastic modulus of the bond broken, </w:t>
      </w:r>
      <w:r w:rsidR="00C413E7" w:rsidRPr="00BC3899">
        <w:rPr>
          <w:rFonts w:ascii="Times New Roman" w:hAnsi="Times New Roman" w:cs="Times New Roman"/>
          <w:i/>
          <w:iCs/>
          <w:rPrChange w:id="1694" w:author="Harsh Vora" w:date="2018-10-06T16:26:00Z">
            <w:rPr>
              <w:rFonts w:ascii="Times New Roman" w:hAnsi="Times New Roman" w:cs="Times New Roman"/>
              <w:i/>
              <w:iCs/>
            </w:rPr>
          </w:rPrChange>
        </w:rPr>
        <w:t>σ</w:t>
      </w:r>
      <w:r w:rsidR="00C413E7" w:rsidRPr="00BC3899">
        <w:rPr>
          <w:rFonts w:ascii="Times New Roman" w:hAnsi="Times New Roman" w:cs="Times New Roman"/>
          <w:i/>
          <w:iCs/>
          <w:vertAlign w:val="subscript"/>
          <w:rPrChange w:id="1695" w:author="Harsh Vora" w:date="2018-10-06T16:26:00Z">
            <w:rPr>
              <w:rFonts w:ascii="Times New Roman" w:hAnsi="Times New Roman" w:cs="Times New Roman"/>
              <w:i/>
              <w:iCs/>
              <w:vertAlign w:val="subscript"/>
            </w:rPr>
          </w:rPrChange>
        </w:rPr>
        <w:t>cf</w:t>
      </w:r>
      <w:r w:rsidR="00C413E7" w:rsidRPr="00BC3899">
        <w:rPr>
          <w:rFonts w:ascii="Times New Roman" w:hAnsi="Times New Roman" w:cs="Times New Roman"/>
          <w:iCs/>
          <w:rPrChange w:id="1696" w:author="Harsh Vora" w:date="2018-10-06T16:26:00Z">
            <w:rPr>
              <w:rFonts w:ascii="Times New Roman" w:hAnsi="Times New Roman" w:cs="Times New Roman"/>
              <w:iCs/>
            </w:rPr>
          </w:rPrChange>
        </w:rPr>
        <w:t xml:space="preserve"> is the peak strength of the failed element and </w:t>
      </w:r>
      <w:r w:rsidR="00C413E7" w:rsidRPr="00BC3899">
        <w:rPr>
          <w:rFonts w:ascii="Times New Roman" w:hAnsi="Times New Roman" w:cs="Times New Roman"/>
          <w:i/>
          <w:iCs/>
          <w:rPrChange w:id="1697" w:author="Harsh Vora" w:date="2018-10-06T16:26:00Z">
            <w:rPr>
              <w:rFonts w:ascii="Times New Roman" w:hAnsi="Times New Roman" w:cs="Times New Roman"/>
              <w:i/>
              <w:iCs/>
            </w:rPr>
          </w:rPrChange>
        </w:rPr>
        <w:t>v</w:t>
      </w:r>
      <w:r w:rsidR="00C413E7" w:rsidRPr="00BC3899">
        <w:rPr>
          <w:rFonts w:ascii="Times New Roman" w:hAnsi="Times New Roman" w:cs="Times New Roman"/>
          <w:i/>
          <w:iCs/>
          <w:vertAlign w:val="subscript"/>
          <w:rPrChange w:id="1698" w:author="Harsh Vora" w:date="2018-10-06T16:26:00Z">
            <w:rPr>
              <w:rFonts w:ascii="Times New Roman" w:hAnsi="Times New Roman" w:cs="Times New Roman"/>
              <w:i/>
              <w:iCs/>
              <w:vertAlign w:val="subscript"/>
            </w:rPr>
          </w:rPrChange>
        </w:rPr>
        <w:t>f</w:t>
      </w:r>
      <w:r w:rsidR="00C413E7" w:rsidRPr="00BC3899">
        <w:rPr>
          <w:rFonts w:ascii="Times New Roman" w:hAnsi="Times New Roman" w:cs="Times New Roman"/>
          <w:iCs/>
          <w:rPrChange w:id="1699" w:author="Harsh Vora" w:date="2018-10-06T16:26:00Z">
            <w:rPr>
              <w:rFonts w:ascii="Times New Roman" w:hAnsi="Times New Roman" w:cs="Times New Roman"/>
              <w:iCs/>
            </w:rPr>
          </w:rPrChange>
        </w:rPr>
        <w:t xml:space="preserve"> is the volume of microcrack. RICEBAL provides us with the ability to monitor stress associated with each broken bond </w:t>
      </w:r>
      <w:r w:rsidR="00C413E7" w:rsidRPr="00BC3899">
        <w:rPr>
          <w:rFonts w:ascii="Times New Roman" w:hAnsi="Times New Roman" w:cs="Times New Roman"/>
          <w:i/>
          <w:iCs/>
          <w:rPrChange w:id="1700" w:author="Harsh Vora" w:date="2018-10-06T16:26:00Z">
            <w:rPr>
              <w:rFonts w:ascii="Times New Roman" w:hAnsi="Times New Roman" w:cs="Times New Roman"/>
              <w:i/>
              <w:iCs/>
            </w:rPr>
          </w:rPrChange>
        </w:rPr>
        <w:t>σ</w:t>
      </w:r>
      <w:r w:rsidR="00C413E7" w:rsidRPr="00BC3899">
        <w:rPr>
          <w:rFonts w:ascii="Times New Roman" w:hAnsi="Times New Roman" w:cs="Times New Roman"/>
          <w:i/>
          <w:iCs/>
          <w:vertAlign w:val="subscript"/>
          <w:rPrChange w:id="1701" w:author="Harsh Vora" w:date="2018-10-06T16:26:00Z">
            <w:rPr>
              <w:rFonts w:ascii="Times New Roman" w:hAnsi="Times New Roman" w:cs="Times New Roman"/>
              <w:i/>
              <w:iCs/>
              <w:vertAlign w:val="subscript"/>
            </w:rPr>
          </w:rPrChange>
        </w:rPr>
        <w:t>cf</w:t>
      </w:r>
      <w:r w:rsidR="00C413E7" w:rsidRPr="00BC3899">
        <w:rPr>
          <w:rFonts w:ascii="Times New Roman" w:hAnsi="Times New Roman" w:cs="Times New Roman"/>
          <w:iCs/>
          <w:rPrChange w:id="1702" w:author="Harsh Vora" w:date="2018-10-06T16:26:00Z">
            <w:rPr>
              <w:rFonts w:ascii="Times New Roman" w:hAnsi="Times New Roman" w:cs="Times New Roman"/>
              <w:iCs/>
            </w:rPr>
          </w:rPrChange>
        </w:rPr>
        <w:t>. Volume of a microcrack (</w:t>
      </w:r>
      <w:r w:rsidR="00C413E7" w:rsidRPr="00BC3899">
        <w:rPr>
          <w:rFonts w:ascii="Times New Roman" w:hAnsi="Times New Roman" w:cs="Times New Roman"/>
          <w:i/>
          <w:iCs/>
          <w:rPrChange w:id="1703" w:author="Harsh Vora" w:date="2018-10-06T16:26:00Z">
            <w:rPr>
              <w:rFonts w:ascii="Times New Roman" w:hAnsi="Times New Roman" w:cs="Times New Roman"/>
              <w:i/>
              <w:iCs/>
            </w:rPr>
          </w:rPrChange>
        </w:rPr>
        <w:t>v</w:t>
      </w:r>
      <w:r w:rsidR="00C413E7" w:rsidRPr="00BC3899">
        <w:rPr>
          <w:rFonts w:ascii="Times New Roman" w:hAnsi="Times New Roman" w:cs="Times New Roman"/>
          <w:i/>
          <w:iCs/>
          <w:vertAlign w:val="subscript"/>
          <w:rPrChange w:id="1704" w:author="Harsh Vora" w:date="2018-10-06T16:26:00Z">
            <w:rPr>
              <w:rFonts w:ascii="Times New Roman" w:hAnsi="Times New Roman" w:cs="Times New Roman"/>
              <w:i/>
              <w:iCs/>
              <w:vertAlign w:val="subscript"/>
            </w:rPr>
          </w:rPrChange>
        </w:rPr>
        <w:t>f</w:t>
      </w:r>
      <w:r w:rsidR="00C413E7" w:rsidRPr="00BC3899">
        <w:rPr>
          <w:rFonts w:ascii="Times New Roman" w:hAnsi="Times New Roman" w:cs="Times New Roman"/>
          <w:iCs/>
          <w:rPrChange w:id="1705" w:author="Harsh Vora" w:date="2018-10-06T16:26:00Z">
            <w:rPr>
              <w:rFonts w:ascii="Times New Roman" w:hAnsi="Times New Roman" w:cs="Times New Roman"/>
              <w:iCs/>
            </w:rPr>
          </w:rPrChange>
        </w:rPr>
        <w:t xml:space="preserve">) is </w:t>
      </w:r>
      <w:r w:rsidR="00664365" w:rsidRPr="00BC3899">
        <w:rPr>
          <w:rFonts w:ascii="Times New Roman" w:hAnsi="Times New Roman" w:cs="Times New Roman"/>
          <w:iCs/>
          <w:rPrChange w:id="1706" w:author="Harsh Vora" w:date="2018-10-06T16:26:00Z">
            <w:rPr>
              <w:rFonts w:ascii="Times New Roman" w:hAnsi="Times New Roman" w:cs="Times New Roman"/>
              <w:iCs/>
            </w:rPr>
          </w:rPrChange>
        </w:rPr>
        <w:t xml:space="preserve">taken as </w:t>
      </w:r>
      <w:r w:rsidR="00C413E7" w:rsidRPr="00BC3899">
        <w:rPr>
          <w:rFonts w:ascii="Times New Roman" w:hAnsi="Times New Roman" w:cs="Times New Roman"/>
          <w:iCs/>
          <w:rPrChange w:id="1707" w:author="Harsh Vora" w:date="2018-10-06T16:26:00Z">
            <w:rPr>
              <w:rFonts w:ascii="Times New Roman" w:hAnsi="Times New Roman" w:cs="Times New Roman"/>
              <w:iCs/>
            </w:rPr>
          </w:rPrChange>
        </w:rPr>
        <w:t xml:space="preserve">the </w:t>
      </w:r>
      <w:r w:rsidR="00664365" w:rsidRPr="00BC3899">
        <w:rPr>
          <w:rFonts w:ascii="Times New Roman" w:hAnsi="Times New Roman" w:cs="Times New Roman"/>
          <w:iCs/>
          <w:rPrChange w:id="1708" w:author="Harsh Vora" w:date="2018-10-06T16:26:00Z">
            <w:rPr>
              <w:rFonts w:ascii="Times New Roman" w:hAnsi="Times New Roman" w:cs="Times New Roman"/>
              <w:iCs/>
            </w:rPr>
          </w:rPrChange>
        </w:rPr>
        <w:t xml:space="preserve">sum of the </w:t>
      </w:r>
      <w:r w:rsidR="00C413E7" w:rsidRPr="00BC3899">
        <w:rPr>
          <w:rFonts w:ascii="Times New Roman" w:hAnsi="Times New Roman" w:cs="Times New Roman"/>
          <w:iCs/>
          <w:rPrChange w:id="1709" w:author="Harsh Vora" w:date="2018-10-06T16:26:00Z">
            <w:rPr>
              <w:rFonts w:ascii="Times New Roman" w:hAnsi="Times New Roman" w:cs="Times New Roman"/>
              <w:iCs/>
            </w:rPr>
          </w:rPrChange>
        </w:rPr>
        <w:t xml:space="preserve">areas of the two particles </w:t>
      </w:r>
      <w:r w:rsidR="00664365" w:rsidRPr="00BC3899">
        <w:rPr>
          <w:rFonts w:ascii="Times New Roman" w:hAnsi="Times New Roman" w:cs="Times New Roman"/>
          <w:iCs/>
          <w:rPrChange w:id="1710" w:author="Harsh Vora" w:date="2018-10-06T16:26:00Z">
            <w:rPr>
              <w:rFonts w:ascii="Times New Roman" w:hAnsi="Times New Roman" w:cs="Times New Roman"/>
              <w:iCs/>
            </w:rPr>
          </w:rPrChange>
        </w:rPr>
        <w:t xml:space="preserve">bounding </w:t>
      </w:r>
      <w:r w:rsidR="00C413E7" w:rsidRPr="00BC3899">
        <w:rPr>
          <w:rFonts w:ascii="Times New Roman" w:hAnsi="Times New Roman" w:cs="Times New Roman"/>
          <w:iCs/>
          <w:rPrChange w:id="1711" w:author="Harsh Vora" w:date="2018-10-06T16:26:00Z">
            <w:rPr>
              <w:rFonts w:ascii="Times New Roman" w:hAnsi="Times New Roman" w:cs="Times New Roman"/>
              <w:iCs/>
            </w:rPr>
          </w:rPrChange>
        </w:rPr>
        <w:t>the</w:t>
      </w:r>
      <w:r w:rsidR="00664365" w:rsidRPr="00BC3899">
        <w:rPr>
          <w:rFonts w:ascii="Times New Roman" w:hAnsi="Times New Roman" w:cs="Times New Roman"/>
          <w:iCs/>
          <w:rPrChange w:id="1712" w:author="Harsh Vora" w:date="2018-10-06T16:26:00Z">
            <w:rPr>
              <w:rFonts w:ascii="Times New Roman" w:hAnsi="Times New Roman" w:cs="Times New Roman"/>
              <w:iCs/>
            </w:rPr>
          </w:rPrChange>
        </w:rPr>
        <w:t xml:space="preserve"> broken</w:t>
      </w:r>
      <w:r w:rsidR="00C413E7" w:rsidRPr="00BC3899">
        <w:rPr>
          <w:rFonts w:ascii="Times New Roman" w:hAnsi="Times New Roman" w:cs="Times New Roman"/>
          <w:iCs/>
          <w:rPrChange w:id="1713" w:author="Harsh Vora" w:date="2018-10-06T16:26:00Z">
            <w:rPr>
              <w:rFonts w:ascii="Times New Roman" w:hAnsi="Times New Roman" w:cs="Times New Roman"/>
              <w:iCs/>
            </w:rPr>
          </w:rPrChange>
        </w:rPr>
        <w:t xml:space="preserve"> bond. </w:t>
      </w:r>
      <w:r w:rsidR="00664365" w:rsidRPr="00BC3899">
        <w:rPr>
          <w:rFonts w:ascii="Times New Roman" w:hAnsi="Times New Roman" w:cs="Times New Roman"/>
          <w:iCs/>
          <w:rPrChange w:id="1714" w:author="Harsh Vora" w:date="2018-10-06T16:26:00Z">
            <w:rPr>
              <w:rFonts w:ascii="Times New Roman" w:hAnsi="Times New Roman" w:cs="Times New Roman"/>
              <w:iCs/>
            </w:rPr>
          </w:rPrChange>
        </w:rPr>
        <w:t xml:space="preserve">If the </w:t>
      </w:r>
      <w:r w:rsidR="00C413E7" w:rsidRPr="00BC3899">
        <w:rPr>
          <w:rFonts w:ascii="Times New Roman" w:hAnsi="Times New Roman" w:cs="Times New Roman"/>
          <w:iCs/>
          <w:rPrChange w:id="1715" w:author="Harsh Vora" w:date="2018-10-06T16:26:00Z">
            <w:rPr>
              <w:rFonts w:ascii="Times New Roman" w:hAnsi="Times New Roman" w:cs="Times New Roman"/>
              <w:iCs/>
            </w:rPr>
          </w:rPrChange>
        </w:rPr>
        <w:t xml:space="preserve">microcrack </w:t>
      </w:r>
      <w:r w:rsidR="00664365" w:rsidRPr="00BC3899">
        <w:rPr>
          <w:rFonts w:ascii="Times New Roman" w:hAnsi="Times New Roman" w:cs="Times New Roman"/>
          <w:iCs/>
          <w:rPrChange w:id="1716" w:author="Harsh Vora" w:date="2018-10-06T16:26:00Z">
            <w:rPr>
              <w:rFonts w:ascii="Times New Roman" w:hAnsi="Times New Roman" w:cs="Times New Roman"/>
              <w:iCs/>
            </w:rPr>
          </w:rPrChange>
        </w:rPr>
        <w:t xml:space="preserve">fails </w:t>
      </w:r>
      <w:r w:rsidR="00C413E7" w:rsidRPr="00BC3899">
        <w:rPr>
          <w:rFonts w:ascii="Times New Roman" w:hAnsi="Times New Roman" w:cs="Times New Roman"/>
          <w:iCs/>
          <w:rPrChange w:id="1717" w:author="Harsh Vora" w:date="2018-10-06T16:26:00Z">
            <w:rPr>
              <w:rFonts w:ascii="Times New Roman" w:hAnsi="Times New Roman" w:cs="Times New Roman"/>
              <w:iCs/>
            </w:rPr>
          </w:rPrChange>
        </w:rPr>
        <w:t>in shear</w:t>
      </w:r>
      <w:r w:rsidR="00664365" w:rsidRPr="00BC3899">
        <w:rPr>
          <w:rFonts w:ascii="Times New Roman" w:hAnsi="Times New Roman" w:cs="Times New Roman"/>
          <w:iCs/>
          <w:rPrChange w:id="1718" w:author="Harsh Vora" w:date="2018-10-06T16:26:00Z">
            <w:rPr>
              <w:rFonts w:ascii="Times New Roman" w:hAnsi="Times New Roman" w:cs="Times New Roman"/>
              <w:iCs/>
            </w:rPr>
          </w:rPrChange>
        </w:rPr>
        <w:t>,</w:t>
      </w:r>
      <w:r w:rsidR="00C413E7" w:rsidRPr="00BC3899">
        <w:rPr>
          <w:rFonts w:ascii="Times New Roman" w:hAnsi="Times New Roman" w:cs="Times New Roman"/>
          <w:iCs/>
          <w:rPrChange w:id="1719" w:author="Harsh Vora" w:date="2018-10-06T16:26:00Z">
            <w:rPr>
              <w:rFonts w:ascii="Times New Roman" w:hAnsi="Times New Roman" w:cs="Times New Roman"/>
              <w:iCs/>
            </w:rPr>
          </w:rPrChange>
        </w:rPr>
        <w:t xml:space="preserve"> </w:t>
      </w:r>
      <w:r w:rsidR="00C413E7" w:rsidRPr="00BC3899">
        <w:rPr>
          <w:rFonts w:ascii="Times New Roman" w:hAnsi="Times New Roman" w:cs="Times New Roman"/>
          <w:i/>
          <w:rPrChange w:id="1720" w:author="Harsh Vora" w:date="2018-10-06T16:26:00Z">
            <w:rPr>
              <w:rFonts w:ascii="Times New Roman" w:hAnsi="Times New Roman" w:cs="Times New Roman"/>
              <w:i/>
            </w:rPr>
          </w:rPrChange>
        </w:rPr>
        <w:t>C</w:t>
      </w:r>
      <w:r w:rsidR="00C413E7" w:rsidRPr="00BC3899">
        <w:rPr>
          <w:rFonts w:ascii="Times New Roman" w:hAnsi="Times New Roman" w:cs="Times New Roman"/>
          <w:i/>
          <w:vertAlign w:val="subscript"/>
          <w:rPrChange w:id="1721" w:author="Harsh Vora" w:date="2018-10-06T16:26:00Z">
            <w:rPr>
              <w:rFonts w:ascii="Times New Roman" w:hAnsi="Times New Roman" w:cs="Times New Roman"/>
              <w:i/>
              <w:vertAlign w:val="subscript"/>
            </w:rPr>
          </w:rPrChange>
        </w:rPr>
        <w:t>f</w:t>
      </w:r>
      <w:r w:rsidR="00C413E7" w:rsidRPr="00BC3899">
        <w:rPr>
          <w:rFonts w:ascii="Times New Roman" w:hAnsi="Times New Roman" w:cs="Times New Roman"/>
          <w:rPrChange w:id="1722" w:author="Harsh Vora" w:date="2018-10-06T16:26:00Z">
            <w:rPr>
              <w:rFonts w:ascii="Times New Roman" w:hAnsi="Times New Roman" w:cs="Times New Roman"/>
            </w:rPr>
          </w:rPrChange>
        </w:rPr>
        <w:t xml:space="preserve"> takes the value of shear modulus of the bond (</w:t>
      </w:r>
      <w:r w:rsidR="00C413E7" w:rsidRPr="00BC3899">
        <w:rPr>
          <w:rFonts w:ascii="Times New Roman" w:hAnsi="Times New Roman" w:cs="Times New Roman"/>
          <w:i/>
          <w:rPrChange w:id="1723" w:author="Harsh Vora" w:date="2018-10-06T16:26:00Z">
            <w:rPr>
              <w:rFonts w:ascii="Times New Roman" w:hAnsi="Times New Roman" w:cs="Times New Roman"/>
              <w:i/>
            </w:rPr>
          </w:rPrChange>
        </w:rPr>
        <w:t>G</w:t>
      </w:r>
      <w:r w:rsidR="00C413E7" w:rsidRPr="00BC3899">
        <w:rPr>
          <w:rFonts w:ascii="Times New Roman" w:hAnsi="Times New Roman" w:cs="Times New Roman"/>
          <w:i/>
          <w:vertAlign w:val="subscript"/>
          <w:rPrChange w:id="1724" w:author="Harsh Vora" w:date="2018-10-06T16:26:00Z">
            <w:rPr>
              <w:rFonts w:ascii="Times New Roman" w:hAnsi="Times New Roman" w:cs="Times New Roman"/>
              <w:i/>
              <w:vertAlign w:val="subscript"/>
            </w:rPr>
          </w:rPrChange>
        </w:rPr>
        <w:t>b</w:t>
      </w:r>
      <w:r w:rsidR="00C413E7" w:rsidRPr="00BC3899">
        <w:rPr>
          <w:rFonts w:ascii="Times New Roman" w:hAnsi="Times New Roman" w:cs="Times New Roman"/>
          <w:rPrChange w:id="1725" w:author="Harsh Vora" w:date="2018-10-06T16:26:00Z">
            <w:rPr>
              <w:rFonts w:ascii="Times New Roman" w:hAnsi="Times New Roman" w:cs="Times New Roman"/>
            </w:rPr>
          </w:rPrChange>
        </w:rPr>
        <w:t>)</w:t>
      </w:r>
      <w:r w:rsidR="00664365" w:rsidRPr="00BC3899">
        <w:rPr>
          <w:rFonts w:ascii="Times New Roman" w:hAnsi="Times New Roman" w:cs="Times New Roman"/>
          <w:rPrChange w:id="1726" w:author="Harsh Vora" w:date="2018-10-06T16:26:00Z">
            <w:rPr>
              <w:rFonts w:ascii="Times New Roman" w:hAnsi="Times New Roman" w:cs="Times New Roman"/>
            </w:rPr>
          </w:rPrChange>
        </w:rPr>
        <w:t>;</w:t>
      </w:r>
      <w:r w:rsidR="00C413E7" w:rsidRPr="00BC3899">
        <w:rPr>
          <w:rFonts w:ascii="Times New Roman" w:hAnsi="Times New Roman" w:cs="Times New Roman"/>
          <w:iCs/>
          <w:rPrChange w:id="1727" w:author="Harsh Vora" w:date="2018-10-06T16:26:00Z">
            <w:rPr>
              <w:rFonts w:ascii="Times New Roman" w:hAnsi="Times New Roman" w:cs="Times New Roman"/>
              <w:iCs/>
            </w:rPr>
          </w:rPrChange>
        </w:rPr>
        <w:t xml:space="preserve"> </w:t>
      </w:r>
      <w:r w:rsidR="00664365" w:rsidRPr="00BC3899">
        <w:rPr>
          <w:rFonts w:ascii="Times New Roman" w:hAnsi="Times New Roman" w:cs="Times New Roman"/>
          <w:iCs/>
          <w:rPrChange w:id="1728" w:author="Harsh Vora" w:date="2018-10-06T16:26:00Z">
            <w:rPr>
              <w:rFonts w:ascii="Times New Roman" w:hAnsi="Times New Roman" w:cs="Times New Roman"/>
              <w:iCs/>
            </w:rPr>
          </w:rPrChange>
        </w:rPr>
        <w:t xml:space="preserve">if the </w:t>
      </w:r>
      <w:r w:rsidR="00C413E7" w:rsidRPr="00BC3899">
        <w:rPr>
          <w:rFonts w:ascii="Times New Roman" w:hAnsi="Times New Roman" w:cs="Times New Roman"/>
          <w:iCs/>
          <w:rPrChange w:id="1729" w:author="Harsh Vora" w:date="2018-10-06T16:26:00Z">
            <w:rPr>
              <w:rFonts w:ascii="Times New Roman" w:hAnsi="Times New Roman" w:cs="Times New Roman"/>
              <w:iCs/>
            </w:rPr>
          </w:rPrChange>
        </w:rPr>
        <w:t xml:space="preserve">microcrack </w:t>
      </w:r>
      <w:r w:rsidR="00664365" w:rsidRPr="00BC3899">
        <w:rPr>
          <w:rFonts w:ascii="Times New Roman" w:hAnsi="Times New Roman" w:cs="Times New Roman"/>
          <w:iCs/>
          <w:rPrChange w:id="1730" w:author="Harsh Vora" w:date="2018-10-06T16:26:00Z">
            <w:rPr>
              <w:rFonts w:ascii="Times New Roman" w:hAnsi="Times New Roman" w:cs="Times New Roman"/>
              <w:iCs/>
            </w:rPr>
          </w:rPrChange>
        </w:rPr>
        <w:t>fails in tension,</w:t>
      </w:r>
      <w:r w:rsidR="00C413E7" w:rsidRPr="00BC3899">
        <w:rPr>
          <w:rFonts w:ascii="Times New Roman" w:hAnsi="Times New Roman" w:cs="Times New Roman"/>
          <w:iCs/>
          <w:rPrChange w:id="1731" w:author="Harsh Vora" w:date="2018-10-06T16:26:00Z">
            <w:rPr>
              <w:rFonts w:ascii="Times New Roman" w:hAnsi="Times New Roman" w:cs="Times New Roman"/>
              <w:iCs/>
            </w:rPr>
          </w:rPrChange>
        </w:rPr>
        <w:t xml:space="preserve"> </w:t>
      </w:r>
      <w:r w:rsidR="00C413E7" w:rsidRPr="00BC3899">
        <w:rPr>
          <w:rFonts w:ascii="Times New Roman" w:hAnsi="Times New Roman" w:cs="Times New Roman"/>
          <w:i/>
          <w:rPrChange w:id="1732" w:author="Harsh Vora" w:date="2018-10-06T16:26:00Z">
            <w:rPr>
              <w:rFonts w:ascii="Times New Roman" w:hAnsi="Times New Roman" w:cs="Times New Roman"/>
              <w:i/>
            </w:rPr>
          </w:rPrChange>
        </w:rPr>
        <w:t>C</w:t>
      </w:r>
      <w:r w:rsidR="00C413E7" w:rsidRPr="00BC3899">
        <w:rPr>
          <w:rFonts w:ascii="Times New Roman" w:hAnsi="Times New Roman" w:cs="Times New Roman"/>
          <w:i/>
          <w:vertAlign w:val="subscript"/>
          <w:rPrChange w:id="1733" w:author="Harsh Vora" w:date="2018-10-06T16:26:00Z">
            <w:rPr>
              <w:rFonts w:ascii="Times New Roman" w:hAnsi="Times New Roman" w:cs="Times New Roman"/>
              <w:i/>
              <w:vertAlign w:val="subscript"/>
            </w:rPr>
          </w:rPrChange>
        </w:rPr>
        <w:t>f</w:t>
      </w:r>
      <w:r w:rsidR="00C413E7" w:rsidRPr="00BC3899">
        <w:rPr>
          <w:rFonts w:ascii="Times New Roman" w:hAnsi="Times New Roman" w:cs="Times New Roman"/>
          <w:rPrChange w:id="1734" w:author="Harsh Vora" w:date="2018-10-06T16:26:00Z">
            <w:rPr>
              <w:rFonts w:ascii="Times New Roman" w:hAnsi="Times New Roman" w:cs="Times New Roman"/>
            </w:rPr>
          </w:rPrChange>
        </w:rPr>
        <w:t xml:space="preserve"> takes the value of Young’s modulus of the bond (</w:t>
      </w:r>
      <w:r w:rsidR="00C413E7" w:rsidRPr="00BC3899">
        <w:rPr>
          <w:rFonts w:ascii="Times New Roman" w:hAnsi="Times New Roman" w:cs="Times New Roman"/>
          <w:i/>
          <w:rPrChange w:id="1735" w:author="Harsh Vora" w:date="2018-10-06T16:26:00Z">
            <w:rPr>
              <w:rFonts w:ascii="Times New Roman" w:hAnsi="Times New Roman" w:cs="Times New Roman"/>
              <w:i/>
            </w:rPr>
          </w:rPrChange>
        </w:rPr>
        <w:t>E</w:t>
      </w:r>
      <w:r w:rsidR="00C413E7" w:rsidRPr="00BC3899">
        <w:rPr>
          <w:rFonts w:ascii="Times New Roman" w:hAnsi="Times New Roman" w:cs="Times New Roman"/>
          <w:i/>
          <w:vertAlign w:val="subscript"/>
          <w:rPrChange w:id="1736" w:author="Harsh Vora" w:date="2018-10-06T16:26:00Z">
            <w:rPr>
              <w:rFonts w:ascii="Times New Roman" w:hAnsi="Times New Roman" w:cs="Times New Roman"/>
              <w:i/>
              <w:vertAlign w:val="subscript"/>
            </w:rPr>
          </w:rPrChange>
        </w:rPr>
        <w:t>b</w:t>
      </w:r>
      <w:r w:rsidR="00C413E7" w:rsidRPr="00BC3899">
        <w:rPr>
          <w:rFonts w:ascii="Times New Roman" w:hAnsi="Times New Roman" w:cs="Times New Roman"/>
          <w:rPrChange w:id="1737" w:author="Harsh Vora" w:date="2018-10-06T16:26:00Z">
            <w:rPr>
              <w:rFonts w:ascii="Times New Roman" w:hAnsi="Times New Roman" w:cs="Times New Roman"/>
            </w:rPr>
          </w:rPrChange>
        </w:rPr>
        <w:t xml:space="preserve">). </w:t>
      </w:r>
      <w:ins w:id="1738" w:author="Harsh Vora" w:date="2018-10-06T16:14:00Z">
        <w:r w:rsidR="004B0E6D" w:rsidRPr="00BC3899">
          <w:rPr>
            <w:rFonts w:ascii="Times New Roman" w:hAnsi="Times New Roman" w:cs="Times New Roman"/>
            <w:rPrChange w:id="1739" w:author="Harsh Vora" w:date="2018-10-06T16:26:00Z">
              <w:rPr>
                <w:rFonts w:ascii="Times New Roman" w:hAnsi="Times New Roman" w:cs="Times New Roman"/>
              </w:rPr>
            </w:rPrChange>
          </w:rPr>
          <w:t xml:space="preserve">During our biaxial tests, we </w:t>
        </w:r>
        <w:r w:rsidR="004B0E6D" w:rsidRPr="00BC3899">
          <w:rPr>
            <w:rFonts w:ascii="Times New Roman" w:hAnsi="Times New Roman" w:cs="Times New Roman"/>
            <w:rPrChange w:id="1740" w:author="Harsh Vora" w:date="2018-10-06T16:26:00Z">
              <w:rPr>
                <w:rFonts w:ascii="Times New Roman" w:hAnsi="Times New Roman" w:cs="Times New Roman"/>
              </w:rPr>
            </w:rPrChange>
          </w:rPr>
          <w:t xml:space="preserve">calculate the energy released </w:t>
        </w:r>
      </w:ins>
      <w:ins w:id="1741" w:author="Harsh Vora" w:date="2018-10-06T16:15:00Z">
        <w:r w:rsidR="004B0E6D" w:rsidRPr="00BC3899">
          <w:rPr>
            <w:rFonts w:ascii="Times New Roman" w:hAnsi="Times New Roman" w:cs="Times New Roman"/>
            <w:rPrChange w:id="1742" w:author="Harsh Vora" w:date="2018-10-06T16:26:00Z">
              <w:rPr>
                <w:rFonts w:ascii="Times New Roman" w:hAnsi="Times New Roman" w:cs="Times New Roman"/>
              </w:rPr>
            </w:rPrChange>
          </w:rPr>
          <w:t xml:space="preserve">during formation of each </w:t>
        </w:r>
      </w:ins>
      <w:ins w:id="1743" w:author="Harsh Vora" w:date="2018-10-06T16:14:00Z">
        <w:r w:rsidR="004B0E6D" w:rsidRPr="00BC3899">
          <w:rPr>
            <w:rFonts w:ascii="Times New Roman" w:hAnsi="Times New Roman" w:cs="Times New Roman"/>
            <w:rPrChange w:id="1744" w:author="Harsh Vora" w:date="2018-10-06T16:26:00Z">
              <w:rPr>
                <w:rFonts w:ascii="Times New Roman" w:hAnsi="Times New Roman" w:cs="Times New Roman"/>
              </w:rPr>
            </w:rPrChange>
          </w:rPr>
          <w:t>microcrack</w:t>
        </w:r>
      </w:ins>
      <w:ins w:id="1745" w:author="Harsh Vora" w:date="2018-10-06T16:15:00Z">
        <w:r w:rsidR="004B0E6D" w:rsidRPr="00BC3899">
          <w:rPr>
            <w:rFonts w:ascii="Times New Roman" w:hAnsi="Times New Roman" w:cs="Times New Roman"/>
            <w:rPrChange w:id="1746" w:author="Harsh Vora" w:date="2018-10-06T16:26:00Z">
              <w:rPr>
                <w:rFonts w:ascii="Times New Roman" w:hAnsi="Times New Roman" w:cs="Times New Roman"/>
              </w:rPr>
            </w:rPrChange>
          </w:rPr>
          <w:t xml:space="preserve"> and </w:t>
        </w:r>
      </w:ins>
      <w:ins w:id="1747" w:author="Harsh Vora" w:date="2018-10-06T16:14:00Z">
        <w:r w:rsidR="004B0E6D" w:rsidRPr="00BC3899">
          <w:rPr>
            <w:rFonts w:ascii="Times New Roman" w:hAnsi="Times New Roman" w:cs="Times New Roman"/>
            <w:rPrChange w:id="1748" w:author="Harsh Vora" w:date="2018-10-06T16:26:00Z">
              <w:rPr>
                <w:rFonts w:ascii="Times New Roman" w:hAnsi="Times New Roman" w:cs="Times New Roman"/>
              </w:rPr>
            </w:rPrChange>
          </w:rPr>
          <w:t xml:space="preserve">document </w:t>
        </w:r>
      </w:ins>
      <w:ins w:id="1749" w:author="Harsh Vora" w:date="2018-10-06T16:16:00Z">
        <w:r w:rsidR="004B0E6D" w:rsidRPr="00BC3899">
          <w:rPr>
            <w:rFonts w:ascii="Times New Roman" w:hAnsi="Times New Roman" w:cs="Times New Roman"/>
            <w:rPrChange w:id="1750" w:author="Harsh Vora" w:date="2018-10-06T16:26:00Z">
              <w:rPr>
                <w:rFonts w:ascii="Times New Roman" w:hAnsi="Times New Roman" w:cs="Times New Roman"/>
              </w:rPr>
            </w:rPrChange>
          </w:rPr>
          <w:t>changes in acoustic</w:t>
        </w:r>
      </w:ins>
      <w:ins w:id="1751" w:author="Harsh Vora" w:date="2018-10-06T16:14:00Z">
        <w:r w:rsidR="004B0E6D" w:rsidRPr="00BC3899">
          <w:rPr>
            <w:rFonts w:ascii="Times New Roman" w:hAnsi="Times New Roman" w:cs="Times New Roman"/>
            <w:rPrChange w:id="1752" w:author="Harsh Vora" w:date="2018-10-06T16:26:00Z">
              <w:rPr>
                <w:rFonts w:ascii="Times New Roman" w:hAnsi="Times New Roman" w:cs="Times New Roman"/>
              </w:rPr>
            </w:rPrChange>
          </w:rPr>
          <w:t xml:space="preserve"> association with the applied axial stress [</w:t>
        </w:r>
        <w:r w:rsidR="004B0E6D" w:rsidRPr="00BC3899">
          <w:rPr>
            <w:rFonts w:ascii="Times New Roman" w:hAnsi="Times New Roman" w:cs="Times New Roman"/>
            <w:color w:val="00B050"/>
            <w:rPrChange w:id="1753" w:author="Harsh Vora" w:date="2018-10-06T16:26:00Z">
              <w:rPr>
                <w:rFonts w:ascii="Times New Roman" w:hAnsi="Times New Roman" w:cs="Times New Roman"/>
                <w:color w:val="00B050"/>
              </w:rPr>
            </w:rPrChange>
          </w:rPr>
          <w:t>Fig.</w:t>
        </w:r>
        <w:r w:rsidR="004B0E6D" w:rsidRPr="00BC3899">
          <w:rPr>
            <w:rFonts w:ascii="Times New Roman" w:hAnsi="Times New Roman" w:cs="Times New Roman"/>
            <w:color w:val="00B050"/>
            <w:rPrChange w:id="1754" w:author="Harsh Vora" w:date="2018-10-06T16:26:00Z">
              <w:rPr>
                <w:rFonts w:ascii="Times New Roman" w:hAnsi="Times New Roman" w:cs="Times New Roman"/>
                <w:color w:val="00B050"/>
              </w:rPr>
            </w:rPrChange>
          </w:rPr>
          <w:t xml:space="preserve"> 3b</w:t>
        </w:r>
        <w:r w:rsidR="004B0E6D" w:rsidRPr="00BC3899">
          <w:rPr>
            <w:rFonts w:ascii="Times New Roman" w:hAnsi="Times New Roman" w:cs="Times New Roman"/>
            <w:rPrChange w:id="1755" w:author="Harsh Vora" w:date="2018-10-06T16:26:00Z">
              <w:rPr>
                <w:rFonts w:ascii="Times New Roman" w:hAnsi="Times New Roman" w:cs="Times New Roman"/>
              </w:rPr>
            </w:rPrChange>
          </w:rPr>
          <w:t xml:space="preserve">]. </w:t>
        </w:r>
      </w:ins>
      <w:commentRangeStart w:id="1756"/>
      <w:r w:rsidR="00C413E7" w:rsidRPr="00BC3899">
        <w:rPr>
          <w:rFonts w:ascii="Times New Roman" w:hAnsi="Times New Roman" w:cs="Times New Roman"/>
          <w:rPrChange w:id="1757" w:author="Harsh Vora" w:date="2018-10-06T16:26:00Z">
            <w:rPr>
              <w:rFonts w:ascii="Times New Roman" w:hAnsi="Times New Roman" w:cs="Times New Roman"/>
              <w:highlight w:val="yellow"/>
            </w:rPr>
          </w:rPrChange>
        </w:rPr>
        <w:t>Total fracture energy is calculated as the sum of energy from all microcracking events during a biaxial experiment, up</w:t>
      </w:r>
      <w:r w:rsidR="00664365" w:rsidRPr="00BC3899">
        <w:rPr>
          <w:rFonts w:ascii="Times New Roman" w:hAnsi="Times New Roman" w:cs="Times New Roman"/>
          <w:rPrChange w:id="1758" w:author="Harsh Vora" w:date="2018-10-06T16:26:00Z">
            <w:rPr>
              <w:rFonts w:ascii="Times New Roman" w:hAnsi="Times New Roman" w:cs="Times New Roman"/>
              <w:highlight w:val="yellow"/>
            </w:rPr>
          </w:rPrChange>
        </w:rPr>
        <w:t xml:space="preserve"> </w:t>
      </w:r>
      <w:r w:rsidR="00C413E7" w:rsidRPr="00BC3899">
        <w:rPr>
          <w:rFonts w:ascii="Times New Roman" w:hAnsi="Times New Roman" w:cs="Times New Roman"/>
          <w:rPrChange w:id="1759" w:author="Harsh Vora" w:date="2018-10-06T16:26:00Z">
            <w:rPr>
              <w:rFonts w:ascii="Times New Roman" w:hAnsi="Times New Roman" w:cs="Times New Roman"/>
              <w:highlight w:val="yellow"/>
            </w:rPr>
          </w:rPrChange>
        </w:rPr>
        <w:t xml:space="preserve">to an axial strain of </w:t>
      </w:r>
      <w:del w:id="1760" w:author="Harsh Vora" w:date="2018-10-04T14:56:00Z">
        <w:r w:rsidR="00C413E7" w:rsidRPr="00BC3899" w:rsidDel="007B25DE">
          <w:rPr>
            <w:rFonts w:ascii="Times New Roman" w:hAnsi="Times New Roman" w:cs="Times New Roman"/>
            <w:rPrChange w:id="1761" w:author="Harsh Vora" w:date="2018-10-06T16:26:00Z">
              <w:rPr>
                <w:rFonts w:ascii="Times New Roman" w:hAnsi="Times New Roman" w:cs="Times New Roman"/>
                <w:highlight w:val="yellow"/>
              </w:rPr>
            </w:rPrChange>
          </w:rPr>
          <w:delText>0.103</w:delText>
        </w:r>
      </w:del>
      <w:ins w:id="1762" w:author="Harsh Vora" w:date="2018-10-04T14:56:00Z">
        <w:r w:rsidR="007B25DE" w:rsidRPr="00BC3899">
          <w:rPr>
            <w:rFonts w:ascii="Times New Roman" w:hAnsi="Times New Roman" w:cs="Times New Roman"/>
            <w:rPrChange w:id="1763" w:author="Harsh Vora" w:date="2018-10-06T16:26:00Z">
              <w:rPr>
                <w:rFonts w:ascii="Times New Roman" w:hAnsi="Times New Roman" w:cs="Times New Roman"/>
                <w:highlight w:val="yellow"/>
              </w:rPr>
            </w:rPrChange>
          </w:rPr>
          <w:t>10.3%</w:t>
        </w:r>
      </w:ins>
      <w:r w:rsidR="00C413E7" w:rsidRPr="00BC3899">
        <w:rPr>
          <w:rFonts w:ascii="Times New Roman" w:hAnsi="Times New Roman" w:cs="Times New Roman"/>
          <w:rPrChange w:id="1764" w:author="Harsh Vora" w:date="2018-10-06T16:26:00Z">
            <w:rPr>
              <w:rFonts w:ascii="Times New Roman" w:hAnsi="Times New Roman" w:cs="Times New Roman"/>
              <w:highlight w:val="yellow"/>
            </w:rPr>
          </w:rPrChange>
        </w:rPr>
        <w:t xml:space="preserve">.  </w:t>
      </w:r>
      <w:commentRangeEnd w:id="1756"/>
      <w:r w:rsidR="00C413E7" w:rsidRPr="00BC3899">
        <w:rPr>
          <w:rStyle w:val="CommentReference"/>
          <w:rFonts w:ascii="Times New Roman" w:hAnsi="Times New Roman" w:cs="Times New Roman"/>
          <w:rPrChange w:id="1765" w:author="Harsh Vora" w:date="2018-10-06T16:26:00Z">
            <w:rPr>
              <w:rStyle w:val="CommentReference"/>
              <w:highlight w:val="yellow"/>
            </w:rPr>
          </w:rPrChange>
        </w:rPr>
        <w:commentReference w:id="1756"/>
      </w:r>
    </w:p>
    <w:p w14:paraId="3A445CF6" w14:textId="530599A6" w:rsidR="003F7B04" w:rsidRPr="00BC3899" w:rsidRDefault="00973AE3" w:rsidP="003F7B04">
      <w:pPr>
        <w:spacing w:line="480" w:lineRule="auto"/>
        <w:ind w:firstLine="720"/>
        <w:rPr>
          <w:ins w:id="1766" w:author="Harsh Vora" w:date="2018-10-06T16:18:00Z"/>
          <w:rFonts w:ascii="Times New Roman" w:hAnsi="Times New Roman" w:cs="Times New Roman"/>
          <w:b/>
          <w:rPrChange w:id="1767" w:author="Harsh Vora" w:date="2018-10-06T16:26:00Z">
            <w:rPr>
              <w:ins w:id="1768" w:author="Harsh Vora" w:date="2018-10-06T16:18:00Z"/>
              <w:rFonts w:ascii="Times New Roman" w:hAnsi="Times New Roman" w:cs="Times New Roman"/>
            </w:rPr>
          </w:rPrChange>
        </w:rPr>
        <w:pPrChange w:id="1769" w:author="Harsh Vora" w:date="2018-10-06T16:17:00Z">
          <w:pPr>
            <w:spacing w:line="480" w:lineRule="auto"/>
          </w:pPr>
        </w:pPrChange>
      </w:pPr>
      <w:ins w:id="1770" w:author="Harsh Vora" w:date="2018-10-06T16:17:00Z">
        <w:r w:rsidRPr="00BC3899">
          <w:rPr>
            <w:rFonts w:ascii="Times New Roman" w:hAnsi="Times New Roman" w:cs="Times New Roman"/>
            <w:b/>
            <w:rPrChange w:id="1771" w:author="Harsh Vora" w:date="2018-10-06T16:26:00Z">
              <w:rPr>
                <w:rFonts w:ascii="Times New Roman" w:hAnsi="Times New Roman" w:cs="Times New Roman"/>
                <w:b/>
              </w:rPr>
            </w:rPrChange>
          </w:rPr>
          <w:t>3.3.3</w:t>
        </w:r>
        <w:r w:rsidR="003F7B04" w:rsidRPr="00BC3899">
          <w:rPr>
            <w:rFonts w:ascii="Times New Roman" w:hAnsi="Times New Roman" w:cs="Times New Roman"/>
            <w:b/>
            <w:rPrChange w:id="1772" w:author="Harsh Vora" w:date="2018-10-06T16:26:00Z">
              <w:rPr>
                <w:rFonts w:ascii="Times New Roman" w:hAnsi="Times New Roman" w:cs="Times New Roman"/>
              </w:rPr>
            </w:rPrChange>
          </w:rPr>
          <w:t xml:space="preserve">. Spatial and Temporal Evolution of Microcracks </w:t>
        </w:r>
      </w:ins>
    </w:p>
    <w:p w14:paraId="7C30A6CD" w14:textId="3A6E19E3" w:rsidR="003F7B04" w:rsidRPr="00BC3899" w:rsidRDefault="003F7B04" w:rsidP="0005367F">
      <w:pPr>
        <w:spacing w:line="480" w:lineRule="auto"/>
        <w:rPr>
          <w:ins w:id="1773" w:author="Harsh Vora" w:date="2018-10-06T16:21:00Z"/>
          <w:rFonts w:ascii="Times New Roman" w:hAnsi="Times New Roman" w:cs="Times New Roman"/>
          <w:rPrChange w:id="1774" w:author="Harsh Vora" w:date="2018-10-06T16:26:00Z">
            <w:rPr>
              <w:ins w:id="1775" w:author="Harsh Vora" w:date="2018-10-06T16:21:00Z"/>
              <w:rFonts w:ascii="Times New Roman" w:hAnsi="Times New Roman" w:cs="Times New Roman"/>
            </w:rPr>
          </w:rPrChange>
        </w:rPr>
        <w:pPrChange w:id="1776" w:author="Harsh Vora" w:date="2018-10-06T16:24:00Z">
          <w:pPr>
            <w:spacing w:line="480" w:lineRule="auto"/>
          </w:pPr>
        </w:pPrChange>
      </w:pPr>
      <w:ins w:id="1777" w:author="Harsh Vora" w:date="2018-10-06T16:20:00Z">
        <w:r w:rsidRPr="00BC3899">
          <w:rPr>
            <w:rFonts w:ascii="Times New Roman" w:hAnsi="Times New Roman" w:cs="Times New Roman"/>
            <w:rPrChange w:id="1778" w:author="Harsh Vora" w:date="2018-10-06T16:26:00Z">
              <w:rPr>
                <w:rFonts w:ascii="Times New Roman" w:hAnsi="Times New Roman" w:cs="Times New Roman"/>
              </w:rPr>
            </w:rPrChange>
          </w:rPr>
          <w:t xml:space="preserve">We document the location of </w:t>
        </w:r>
      </w:ins>
      <w:ins w:id="1779" w:author="Harsh Vora" w:date="2018-10-06T16:21:00Z">
        <w:r w:rsidRPr="00BC3899">
          <w:rPr>
            <w:rFonts w:ascii="Times New Roman" w:hAnsi="Times New Roman" w:cs="Times New Roman"/>
            <w:rPrChange w:id="1780" w:author="Harsh Vora" w:date="2018-10-06T16:26:00Z">
              <w:rPr>
                <w:rFonts w:ascii="Times New Roman" w:hAnsi="Times New Roman" w:cs="Times New Roman"/>
              </w:rPr>
            </w:rPrChange>
          </w:rPr>
          <w:t>each</w:t>
        </w:r>
      </w:ins>
      <w:ins w:id="1781" w:author="Harsh Vora" w:date="2018-10-06T16:20:00Z">
        <w:r w:rsidRPr="00BC3899">
          <w:rPr>
            <w:rFonts w:ascii="Times New Roman" w:hAnsi="Times New Roman" w:cs="Times New Roman"/>
            <w:rPrChange w:id="1782" w:author="Harsh Vora" w:date="2018-10-06T16:26:00Z">
              <w:rPr>
                <w:rFonts w:ascii="Times New Roman" w:hAnsi="Times New Roman" w:cs="Times New Roman"/>
              </w:rPr>
            </w:rPrChange>
          </w:rPr>
          <w:t xml:space="preserve"> bond breakage during </w:t>
        </w:r>
      </w:ins>
      <w:ins w:id="1783" w:author="Harsh Vora" w:date="2018-10-06T16:21:00Z">
        <w:r w:rsidR="0005367F" w:rsidRPr="00BC3899">
          <w:rPr>
            <w:rFonts w:ascii="Times New Roman" w:hAnsi="Times New Roman" w:cs="Times New Roman"/>
            <w:rPrChange w:id="1784" w:author="Harsh Vora" w:date="2018-10-06T16:26:00Z">
              <w:rPr>
                <w:rFonts w:ascii="Times New Roman" w:hAnsi="Times New Roman" w:cs="Times New Roman"/>
              </w:rPr>
            </w:rPrChange>
          </w:rPr>
          <w:t xml:space="preserve">biaxial tests. </w:t>
        </w:r>
      </w:ins>
      <w:ins w:id="1785" w:author="Harsh Vora" w:date="2018-10-06T16:22:00Z">
        <w:r w:rsidR="0005367F" w:rsidRPr="00BC3899">
          <w:rPr>
            <w:rFonts w:ascii="Times New Roman" w:hAnsi="Times New Roman" w:cs="Times New Roman"/>
            <w:rPrChange w:id="1786" w:author="Harsh Vora" w:date="2018-10-06T16:26:00Z">
              <w:rPr>
                <w:rFonts w:ascii="Times New Roman" w:hAnsi="Times New Roman" w:cs="Times New Roman"/>
              </w:rPr>
            </w:rPrChange>
          </w:rPr>
          <w:t xml:space="preserve">The document bond breakages are plotted as a function of their mode and </w:t>
        </w:r>
      </w:ins>
      <w:ins w:id="1787" w:author="Harsh Vora" w:date="2018-10-06T16:23:00Z">
        <w:r w:rsidR="0005367F" w:rsidRPr="00BC3899">
          <w:rPr>
            <w:rFonts w:ascii="Times New Roman" w:hAnsi="Times New Roman" w:cs="Times New Roman"/>
            <w:rPrChange w:id="1788" w:author="Harsh Vora" w:date="2018-10-06T16:26:00Z">
              <w:rPr>
                <w:rFonts w:ascii="Times New Roman" w:hAnsi="Times New Roman" w:cs="Times New Roman"/>
              </w:rPr>
            </w:rPrChange>
          </w:rPr>
          <w:t xml:space="preserve">applied </w:t>
        </w:r>
      </w:ins>
      <w:ins w:id="1789" w:author="Harsh Vora" w:date="2018-10-06T16:22:00Z">
        <w:r w:rsidR="0005367F" w:rsidRPr="00BC3899">
          <w:rPr>
            <w:rFonts w:ascii="Times New Roman" w:hAnsi="Times New Roman" w:cs="Times New Roman"/>
            <w:rPrChange w:id="1790" w:author="Harsh Vora" w:date="2018-10-06T16:26:00Z">
              <w:rPr>
                <w:rFonts w:ascii="Times New Roman" w:hAnsi="Times New Roman" w:cs="Times New Roman"/>
              </w:rPr>
            </w:rPrChange>
          </w:rPr>
          <w:t>a</w:t>
        </w:r>
      </w:ins>
      <w:ins w:id="1791" w:author="Harsh Vora" w:date="2018-10-06T16:23:00Z">
        <w:r w:rsidR="0005367F" w:rsidRPr="00BC3899">
          <w:rPr>
            <w:rFonts w:ascii="Times New Roman" w:hAnsi="Times New Roman" w:cs="Times New Roman"/>
            <w:rPrChange w:id="1792" w:author="Harsh Vora" w:date="2018-10-06T16:26:00Z">
              <w:rPr>
                <w:rFonts w:ascii="Times New Roman" w:hAnsi="Times New Roman" w:cs="Times New Roman"/>
              </w:rPr>
            </w:rPrChange>
          </w:rPr>
          <w:t xml:space="preserve">xial </w:t>
        </w:r>
      </w:ins>
      <w:ins w:id="1793" w:author="Harsh Vora" w:date="2018-10-06T16:22:00Z">
        <w:r w:rsidR="0005367F" w:rsidRPr="00BC3899">
          <w:rPr>
            <w:rFonts w:ascii="Times New Roman" w:hAnsi="Times New Roman" w:cs="Times New Roman"/>
            <w:rPrChange w:id="1794" w:author="Harsh Vora" w:date="2018-10-06T16:26:00Z">
              <w:rPr>
                <w:rFonts w:ascii="Times New Roman" w:hAnsi="Times New Roman" w:cs="Times New Roman"/>
              </w:rPr>
            </w:rPrChange>
          </w:rPr>
          <w:t xml:space="preserve">strain </w:t>
        </w:r>
      </w:ins>
      <w:ins w:id="1795" w:author="Harsh Vora" w:date="2018-10-06T16:23:00Z">
        <w:r w:rsidR="0005367F" w:rsidRPr="00BC3899">
          <w:rPr>
            <w:rFonts w:ascii="Times New Roman" w:hAnsi="Times New Roman" w:cs="Times New Roman"/>
            <w:rPrChange w:id="1796" w:author="Harsh Vora" w:date="2018-10-06T16:26:00Z">
              <w:rPr>
                <w:rFonts w:ascii="Times New Roman" w:hAnsi="Times New Roman" w:cs="Times New Roman"/>
              </w:rPr>
            </w:rPrChange>
          </w:rPr>
          <w:t>during formation [</w:t>
        </w:r>
        <w:r w:rsidR="0005367F" w:rsidRPr="00BC3899">
          <w:rPr>
            <w:rFonts w:ascii="Times New Roman" w:hAnsi="Times New Roman" w:cs="Times New Roman"/>
            <w:color w:val="00B050"/>
            <w:rPrChange w:id="1797" w:author="Harsh Vora" w:date="2018-10-06T16:26:00Z">
              <w:rPr>
                <w:rFonts w:ascii="Times New Roman" w:hAnsi="Times New Roman" w:cs="Times New Roman"/>
              </w:rPr>
            </w:rPrChange>
          </w:rPr>
          <w:t>Fig. 3c</w:t>
        </w:r>
        <w:r w:rsidR="0005367F" w:rsidRPr="00BC3899">
          <w:rPr>
            <w:rFonts w:ascii="Times New Roman" w:hAnsi="Times New Roman" w:cs="Times New Roman"/>
            <w:rPrChange w:id="1798" w:author="Harsh Vora" w:date="2018-10-06T16:26:00Z">
              <w:rPr>
                <w:rFonts w:ascii="Times New Roman" w:hAnsi="Times New Roman" w:cs="Times New Roman"/>
              </w:rPr>
            </w:rPrChange>
          </w:rPr>
          <w:t xml:space="preserve">]. By tracking the development of individual microcracks, we implement a visual tool to analyze the progressive localization of damage. </w:t>
        </w:r>
      </w:ins>
    </w:p>
    <w:p w14:paraId="5EE9BE4C" w14:textId="22B840A3" w:rsidR="003F7B04" w:rsidRPr="00BC3899" w:rsidDel="0005367F" w:rsidRDefault="003F7B04" w:rsidP="003F7B04">
      <w:pPr>
        <w:spacing w:line="480" w:lineRule="auto"/>
        <w:rPr>
          <w:del w:id="1799" w:author="Harsh Vora" w:date="2018-10-06T16:22:00Z"/>
          <w:rFonts w:ascii="Times New Roman" w:hAnsi="Times New Roman" w:cs="Times New Roman"/>
          <w:rPrChange w:id="1800" w:author="Harsh Vora" w:date="2018-10-06T16:26:00Z">
            <w:rPr>
              <w:del w:id="1801" w:author="Harsh Vora" w:date="2018-10-06T16:22:00Z"/>
              <w:rFonts w:ascii="Times New Roman" w:hAnsi="Times New Roman" w:cs="Times New Roman"/>
            </w:rPr>
          </w:rPrChange>
        </w:rPr>
        <w:pPrChange w:id="1802" w:author="Harsh Vora" w:date="2018-10-06T16:18:00Z">
          <w:pPr>
            <w:spacing w:line="480" w:lineRule="auto"/>
          </w:pPr>
        </w:pPrChange>
      </w:pPr>
    </w:p>
    <w:p w14:paraId="09CBC9E7" w14:textId="08A20C87" w:rsidR="00DD1EB9" w:rsidRPr="00BC3899" w:rsidRDefault="00A579B8" w:rsidP="00B91213">
      <w:pPr>
        <w:spacing w:line="480" w:lineRule="auto"/>
        <w:ind w:firstLine="720"/>
        <w:rPr>
          <w:rFonts w:ascii="Times New Roman" w:hAnsi="Times New Roman" w:cs="Times New Roman"/>
          <w:b/>
          <w:iCs/>
          <w:rPrChange w:id="1803" w:author="Harsh Vora" w:date="2018-10-06T16:26:00Z">
            <w:rPr>
              <w:rFonts w:ascii="Times New Roman" w:hAnsi="Times New Roman" w:cs="Times New Roman"/>
              <w:b/>
              <w:iCs/>
            </w:rPr>
          </w:rPrChange>
        </w:rPr>
      </w:pPr>
      <w:r w:rsidRPr="00BC3899">
        <w:rPr>
          <w:rFonts w:ascii="Times New Roman" w:hAnsi="Times New Roman" w:cs="Times New Roman"/>
          <w:b/>
          <w:iCs/>
          <w:rPrChange w:id="1804" w:author="Harsh Vora" w:date="2018-10-06T16:26:00Z">
            <w:rPr>
              <w:rFonts w:ascii="Times New Roman" w:hAnsi="Times New Roman" w:cs="Times New Roman"/>
              <w:b/>
              <w:iCs/>
            </w:rPr>
          </w:rPrChange>
        </w:rPr>
        <w:t xml:space="preserve">3.4. </w:t>
      </w:r>
      <w:r w:rsidR="003D5EC5" w:rsidRPr="00BC3899">
        <w:rPr>
          <w:rFonts w:ascii="Times New Roman" w:hAnsi="Times New Roman" w:cs="Times New Roman"/>
          <w:b/>
          <w:iCs/>
          <w:rPrChange w:id="1805" w:author="Harsh Vora" w:date="2018-10-06T16:26:00Z">
            <w:rPr>
              <w:rFonts w:ascii="Times New Roman" w:hAnsi="Times New Roman" w:cs="Times New Roman"/>
              <w:b/>
              <w:iCs/>
            </w:rPr>
          </w:rPrChange>
        </w:rPr>
        <w:t xml:space="preserve">Calculation of </w:t>
      </w:r>
      <w:r w:rsidR="00DD1EB9" w:rsidRPr="00BC3899">
        <w:rPr>
          <w:rFonts w:ascii="Times New Roman" w:hAnsi="Times New Roman" w:cs="Times New Roman"/>
          <w:b/>
          <w:iCs/>
          <w:rPrChange w:id="1806" w:author="Harsh Vora" w:date="2018-10-06T16:26:00Z">
            <w:rPr>
              <w:rFonts w:ascii="Times New Roman" w:hAnsi="Times New Roman" w:cs="Times New Roman"/>
              <w:b/>
              <w:iCs/>
            </w:rPr>
          </w:rPrChange>
        </w:rPr>
        <w:t xml:space="preserve">Damage Index </w:t>
      </w:r>
    </w:p>
    <w:p w14:paraId="6A0D5784" w14:textId="1072BE3F" w:rsidR="00DD1EB9" w:rsidRPr="00BC3899" w:rsidRDefault="003659D0" w:rsidP="00DD1EB9">
      <w:pPr>
        <w:spacing w:line="480" w:lineRule="auto"/>
        <w:rPr>
          <w:rFonts w:ascii="Times New Roman" w:hAnsi="Times New Roman" w:cs="Times New Roman"/>
          <w:iCs/>
          <w:rPrChange w:id="1807" w:author="Harsh Vora" w:date="2018-10-06T16:26:00Z">
            <w:rPr>
              <w:rFonts w:ascii="Times New Roman" w:hAnsi="Times New Roman" w:cs="Times New Roman"/>
              <w:iCs/>
            </w:rPr>
          </w:rPrChange>
        </w:rPr>
      </w:pPr>
      <w:ins w:id="1808" w:author="Juli Morgan" w:date="2018-10-01T16:26:00Z">
        <w:r w:rsidRPr="00BC3899">
          <w:rPr>
            <w:rFonts w:ascii="Times New Roman" w:hAnsi="Times New Roman" w:cs="Times New Roman"/>
            <w:iCs/>
            <w:rPrChange w:id="1809" w:author="Harsh Vora" w:date="2018-10-06T16:26:00Z">
              <w:rPr>
                <w:rFonts w:ascii="Times New Roman" w:hAnsi="Times New Roman" w:cs="Times New Roman"/>
                <w:iCs/>
              </w:rPr>
            </w:rPrChange>
          </w:rPr>
          <w:t xml:space="preserve">Another measure of sample deformation is change in porosity. </w:t>
        </w:r>
      </w:ins>
      <w:r w:rsidR="009C1C00" w:rsidRPr="00BC3899">
        <w:rPr>
          <w:rFonts w:ascii="Times New Roman" w:hAnsi="Times New Roman" w:cs="Times New Roman"/>
          <w:iCs/>
          <w:rPrChange w:id="1810" w:author="Harsh Vora" w:date="2018-10-06T16:26:00Z">
            <w:rPr>
              <w:rFonts w:ascii="Times New Roman" w:hAnsi="Times New Roman" w:cs="Times New Roman"/>
              <w:iCs/>
            </w:rPr>
          </w:rPrChange>
        </w:rPr>
        <w:t>We</w:t>
      </w:r>
      <w:ins w:id="1811" w:author="Harsh Vora" w:date="2018-10-06T18:39:00Z">
        <w:r w:rsidR="00A71C37">
          <w:rPr>
            <w:rFonts w:ascii="Times New Roman" w:hAnsi="Times New Roman" w:cs="Times New Roman"/>
            <w:iCs/>
          </w:rPr>
          <w:t xml:space="preserve"> employ Eq. 15 to</w:t>
        </w:r>
      </w:ins>
      <w:r w:rsidR="009C1C00" w:rsidRPr="00BC3899">
        <w:rPr>
          <w:rFonts w:ascii="Times New Roman" w:hAnsi="Times New Roman" w:cs="Times New Roman"/>
          <w:iCs/>
          <w:rPrChange w:id="1812" w:author="Harsh Vora" w:date="2018-10-06T16:26:00Z">
            <w:rPr>
              <w:rFonts w:ascii="Times New Roman" w:hAnsi="Times New Roman" w:cs="Times New Roman"/>
              <w:iCs/>
            </w:rPr>
          </w:rPrChange>
        </w:rPr>
        <w:t xml:space="preserve"> </w:t>
      </w:r>
      <w:r w:rsidR="003D5EC5" w:rsidRPr="00BC3899">
        <w:rPr>
          <w:rFonts w:ascii="Times New Roman" w:hAnsi="Times New Roman" w:cs="Times New Roman"/>
          <w:iCs/>
          <w:rPrChange w:id="1813" w:author="Harsh Vora" w:date="2018-10-06T16:26:00Z">
            <w:rPr>
              <w:rFonts w:ascii="Times New Roman" w:hAnsi="Times New Roman" w:cs="Times New Roman"/>
              <w:iCs/>
            </w:rPr>
          </w:rPrChange>
        </w:rPr>
        <w:t xml:space="preserve">measure </w:t>
      </w:r>
      <w:del w:id="1814" w:author="Harsh Vora" w:date="2018-10-06T18:39:00Z">
        <w:r w:rsidR="003D5EC5" w:rsidRPr="00BC3899" w:rsidDel="00A71C37">
          <w:rPr>
            <w:rFonts w:ascii="Times New Roman" w:hAnsi="Times New Roman" w:cs="Times New Roman"/>
            <w:iCs/>
            <w:rPrChange w:id="1815" w:author="Harsh Vora" w:date="2018-10-06T16:26:00Z">
              <w:rPr>
                <w:rFonts w:ascii="Times New Roman" w:hAnsi="Times New Roman" w:cs="Times New Roman"/>
                <w:iCs/>
              </w:rPr>
            </w:rPrChange>
          </w:rPr>
          <w:delText xml:space="preserve">the </w:delText>
        </w:r>
      </w:del>
      <w:del w:id="1816" w:author="Harsh Vora" w:date="2018-10-04T14:57:00Z">
        <w:r w:rsidR="003D5EC5" w:rsidRPr="00BC3899" w:rsidDel="007B25DE">
          <w:rPr>
            <w:rFonts w:ascii="Times New Roman" w:hAnsi="Times New Roman" w:cs="Times New Roman"/>
            <w:iCs/>
            <w:rPrChange w:id="1817" w:author="Harsh Vora" w:date="2018-10-06T16:26:00Z">
              <w:rPr>
                <w:rFonts w:ascii="Times New Roman" w:hAnsi="Times New Roman" w:cs="Times New Roman"/>
                <w:iCs/>
              </w:rPr>
            </w:rPrChange>
          </w:rPr>
          <w:delText>magnitude of</w:delText>
        </w:r>
      </w:del>
      <w:ins w:id="1818" w:author="Harsh Vora" w:date="2018-10-06T18:39:00Z">
        <w:r w:rsidR="00A71C37">
          <w:rPr>
            <w:rFonts w:ascii="Times New Roman" w:hAnsi="Times New Roman" w:cs="Times New Roman"/>
            <w:iCs/>
          </w:rPr>
          <w:t>changes in sample</w:t>
        </w:r>
      </w:ins>
      <w:ins w:id="1819" w:author="Harsh Vora" w:date="2018-10-04T14:57:00Z">
        <w:r w:rsidR="007B25DE" w:rsidRPr="00BC3899">
          <w:rPr>
            <w:rFonts w:ascii="Times New Roman" w:hAnsi="Times New Roman" w:cs="Times New Roman"/>
            <w:iCs/>
            <w:rPrChange w:id="1820" w:author="Harsh Vora" w:date="2018-10-06T16:26:00Z">
              <w:rPr>
                <w:rFonts w:ascii="Times New Roman" w:hAnsi="Times New Roman" w:cs="Times New Roman"/>
                <w:iCs/>
              </w:rPr>
            </w:rPrChange>
          </w:rPr>
          <w:t xml:space="preserve"> </w:t>
        </w:r>
      </w:ins>
      <w:del w:id="1821" w:author="Harsh Vora" w:date="2018-10-04T14:57:00Z">
        <w:r w:rsidR="003D5EC5" w:rsidRPr="00BC3899" w:rsidDel="007B25DE">
          <w:rPr>
            <w:rFonts w:ascii="Times New Roman" w:hAnsi="Times New Roman" w:cs="Times New Roman"/>
            <w:iCs/>
            <w:rPrChange w:id="1822" w:author="Harsh Vora" w:date="2018-10-06T16:26:00Z">
              <w:rPr>
                <w:rFonts w:ascii="Times New Roman" w:hAnsi="Times New Roman" w:cs="Times New Roman"/>
                <w:iCs/>
              </w:rPr>
            </w:rPrChange>
          </w:rPr>
          <w:delText xml:space="preserve"> </w:delText>
        </w:r>
      </w:del>
      <w:commentRangeStart w:id="1823"/>
      <w:r w:rsidR="003D5EC5" w:rsidRPr="00BC3899">
        <w:rPr>
          <w:rFonts w:ascii="Times New Roman" w:hAnsi="Times New Roman" w:cs="Times New Roman"/>
          <w:iCs/>
          <w:rPrChange w:id="1824" w:author="Harsh Vora" w:date="2018-10-06T16:26:00Z">
            <w:rPr>
              <w:rFonts w:ascii="Times New Roman" w:hAnsi="Times New Roman" w:cs="Times New Roman"/>
              <w:iCs/>
            </w:rPr>
          </w:rPrChange>
        </w:rPr>
        <w:t>porosity</w:t>
      </w:r>
      <w:del w:id="1825" w:author="Harsh Vora" w:date="2018-10-06T18:40:00Z">
        <w:r w:rsidR="003D5EC5" w:rsidRPr="00BC3899" w:rsidDel="00A71C37">
          <w:rPr>
            <w:rFonts w:ascii="Times New Roman" w:hAnsi="Times New Roman" w:cs="Times New Roman"/>
            <w:iCs/>
            <w:rPrChange w:id="1826" w:author="Harsh Vora" w:date="2018-10-06T16:26:00Z">
              <w:rPr>
                <w:rFonts w:ascii="Times New Roman" w:hAnsi="Times New Roman" w:cs="Times New Roman"/>
                <w:iCs/>
              </w:rPr>
            </w:rPrChange>
          </w:rPr>
          <w:delText xml:space="preserve"> </w:delText>
        </w:r>
        <w:commentRangeEnd w:id="1823"/>
        <w:r w:rsidRPr="00BC3899" w:rsidDel="00A71C37">
          <w:rPr>
            <w:rStyle w:val="CommentReference"/>
            <w:rFonts w:ascii="Times New Roman" w:hAnsi="Times New Roman" w:cs="Times New Roman"/>
            <w:rPrChange w:id="1827" w:author="Harsh Vora" w:date="2018-10-06T16:26:00Z">
              <w:rPr>
                <w:rStyle w:val="CommentReference"/>
              </w:rPr>
            </w:rPrChange>
          </w:rPr>
          <w:commentReference w:id="1823"/>
        </w:r>
        <w:r w:rsidR="003D5EC5" w:rsidRPr="00BC3899" w:rsidDel="00A71C37">
          <w:rPr>
            <w:rFonts w:ascii="Times New Roman" w:hAnsi="Times New Roman" w:cs="Times New Roman"/>
            <w:iCs/>
            <w:rPrChange w:id="1828" w:author="Harsh Vora" w:date="2018-10-06T16:26:00Z">
              <w:rPr>
                <w:rFonts w:ascii="Times New Roman" w:hAnsi="Times New Roman" w:cs="Times New Roman"/>
                <w:iCs/>
              </w:rPr>
            </w:rPrChange>
          </w:rPr>
          <w:delText>variations</w:delText>
        </w:r>
      </w:del>
      <w:r w:rsidR="003D5EC5" w:rsidRPr="00BC3899">
        <w:rPr>
          <w:rFonts w:ascii="Times New Roman" w:hAnsi="Times New Roman" w:cs="Times New Roman"/>
          <w:iCs/>
          <w:rPrChange w:id="1829" w:author="Harsh Vora" w:date="2018-10-06T16:26:00Z">
            <w:rPr>
              <w:rFonts w:ascii="Times New Roman" w:hAnsi="Times New Roman" w:cs="Times New Roman"/>
              <w:iCs/>
            </w:rPr>
          </w:rPrChange>
        </w:rPr>
        <w:t xml:space="preserve"> compared to the initial porosity</w:t>
      </w:r>
      <w:ins w:id="1830" w:author="Harsh Vora" w:date="2018-10-04T14:57:00Z">
        <w:r w:rsidR="007B25DE" w:rsidRPr="00BC3899">
          <w:rPr>
            <w:rFonts w:ascii="Times New Roman" w:hAnsi="Times New Roman" w:cs="Times New Roman"/>
            <w:iCs/>
            <w:rPrChange w:id="1831" w:author="Harsh Vora" w:date="2018-10-06T16:26:00Z">
              <w:rPr>
                <w:rFonts w:ascii="Times New Roman" w:hAnsi="Times New Roman" w:cs="Times New Roman"/>
                <w:iCs/>
              </w:rPr>
            </w:rPrChange>
          </w:rPr>
          <w:t xml:space="preserve"> of samples</w:t>
        </w:r>
      </w:ins>
      <w:r w:rsidR="003D5EC5" w:rsidRPr="00BC3899">
        <w:rPr>
          <w:rFonts w:ascii="Times New Roman" w:hAnsi="Times New Roman" w:cs="Times New Roman"/>
          <w:iCs/>
          <w:rPrChange w:id="1832" w:author="Harsh Vora" w:date="2018-10-06T16:26:00Z">
            <w:rPr>
              <w:rFonts w:ascii="Times New Roman" w:hAnsi="Times New Roman" w:cs="Times New Roman"/>
              <w:iCs/>
            </w:rPr>
          </w:rPrChange>
        </w:rPr>
        <w:t xml:space="preserve"> using the Damage Index (</w:t>
      </w:r>
      <w:r w:rsidR="003D5EC5" w:rsidRPr="00BC3899">
        <w:rPr>
          <w:rFonts w:ascii="Times New Roman" w:hAnsi="Times New Roman" w:cs="Times New Roman"/>
          <w:i/>
          <w:iCs/>
          <w:rPrChange w:id="1833" w:author="Harsh Vora" w:date="2018-10-06T16:26:00Z">
            <w:rPr>
              <w:rFonts w:ascii="Times New Roman" w:hAnsi="Times New Roman" w:cs="Times New Roman"/>
              <w:i/>
              <w:iCs/>
            </w:rPr>
          </w:rPrChange>
        </w:rPr>
        <w:t>DI</w:t>
      </w:r>
      <w:r w:rsidR="003D5EC5" w:rsidRPr="00BC3899">
        <w:rPr>
          <w:rFonts w:ascii="Times New Roman" w:hAnsi="Times New Roman" w:cs="Times New Roman"/>
          <w:iCs/>
          <w:rPrChange w:id="1834" w:author="Harsh Vora" w:date="2018-10-06T16:26:00Z">
            <w:rPr>
              <w:rFonts w:ascii="Times New Roman" w:hAnsi="Times New Roman" w:cs="Times New Roman"/>
              <w:iCs/>
            </w:rPr>
          </w:rPrChange>
        </w:rPr>
        <w:t>).</w:t>
      </w:r>
      <w:r w:rsidR="00D2611F" w:rsidRPr="00BC3899">
        <w:rPr>
          <w:rFonts w:ascii="Times New Roman" w:hAnsi="Times New Roman" w:cs="Times New Roman"/>
          <w:iCs/>
          <w:rPrChange w:id="1835" w:author="Harsh Vora" w:date="2018-10-06T16:26:00Z">
            <w:rPr>
              <w:rFonts w:ascii="Times New Roman" w:hAnsi="Times New Roman" w:cs="Times New Roman"/>
              <w:iCs/>
            </w:rPr>
          </w:rPrChange>
        </w:rPr>
        <w:t xml:space="preserve"> </w:t>
      </w:r>
      <w:commentRangeStart w:id="1836"/>
      <w:del w:id="1837" w:author="Harsh Vora" w:date="2018-10-06T18:35:00Z">
        <w:r w:rsidR="00D2611F" w:rsidRPr="00BC3899" w:rsidDel="00A315B2">
          <w:rPr>
            <w:rFonts w:ascii="Times New Roman" w:hAnsi="Times New Roman" w:cs="Times New Roman"/>
            <w:iCs/>
            <w:rPrChange w:id="1838" w:author="Harsh Vora" w:date="2018-10-06T16:26:00Z">
              <w:rPr>
                <w:rFonts w:ascii="Times New Roman" w:hAnsi="Times New Roman" w:cs="Times New Roman"/>
                <w:iCs/>
              </w:rPr>
            </w:rPrChange>
          </w:rPr>
          <w:delText xml:space="preserve">Since deformation during biaxial experiments is </w:delText>
        </w:r>
      </w:del>
      <w:ins w:id="1839" w:author="Juli Morgan" w:date="2018-10-01T16:28:00Z">
        <w:del w:id="1840" w:author="Harsh Vora" w:date="2018-10-06T18:35:00Z">
          <w:r w:rsidRPr="00BC3899" w:rsidDel="00A315B2">
            <w:rPr>
              <w:rFonts w:ascii="Times New Roman" w:hAnsi="Times New Roman" w:cs="Times New Roman"/>
              <w:iCs/>
              <w:rPrChange w:id="1841" w:author="Harsh Vora" w:date="2018-10-06T16:26:00Z">
                <w:rPr>
                  <w:rFonts w:ascii="Times New Roman" w:hAnsi="Times New Roman" w:cs="Times New Roman"/>
                  <w:iCs/>
                </w:rPr>
              </w:rPrChange>
            </w:rPr>
            <w:delText xml:space="preserve">becomes </w:delText>
          </w:r>
        </w:del>
      </w:ins>
      <w:del w:id="1842" w:author="Harsh Vora" w:date="2018-10-06T18:35:00Z">
        <w:r w:rsidR="00D2611F" w:rsidRPr="00BC3899" w:rsidDel="00A315B2">
          <w:rPr>
            <w:rFonts w:ascii="Times New Roman" w:hAnsi="Times New Roman" w:cs="Times New Roman"/>
            <w:iCs/>
            <w:rPrChange w:id="1843" w:author="Harsh Vora" w:date="2018-10-06T16:26:00Z">
              <w:rPr>
                <w:rFonts w:ascii="Times New Roman" w:hAnsi="Times New Roman" w:cs="Times New Roman"/>
                <w:iCs/>
              </w:rPr>
            </w:rPrChange>
          </w:rPr>
          <w:delText xml:space="preserve">concentrated in the gouge zone of </w:delText>
        </w:r>
      </w:del>
      <w:ins w:id="1844" w:author="Juli Morgan" w:date="2018-10-01T16:28:00Z">
        <w:del w:id="1845" w:author="Harsh Vora" w:date="2018-10-06T18:35:00Z">
          <w:r w:rsidRPr="00BC3899" w:rsidDel="00A315B2">
            <w:rPr>
              <w:rFonts w:ascii="Times New Roman" w:hAnsi="Times New Roman" w:cs="Times New Roman"/>
              <w:iCs/>
              <w:rPrChange w:id="1846" w:author="Harsh Vora" w:date="2018-10-06T16:26:00Z">
                <w:rPr>
                  <w:rFonts w:ascii="Times New Roman" w:hAnsi="Times New Roman" w:cs="Times New Roman"/>
                  <w:iCs/>
                </w:rPr>
              </w:rPrChange>
            </w:rPr>
            <w:delText xml:space="preserve">a </w:delText>
          </w:r>
        </w:del>
      </w:ins>
      <w:del w:id="1847" w:author="Harsh Vora" w:date="2018-10-06T18:35:00Z">
        <w:r w:rsidR="00D2611F" w:rsidRPr="00BC3899" w:rsidDel="00A315B2">
          <w:rPr>
            <w:rFonts w:ascii="Times New Roman" w:hAnsi="Times New Roman" w:cs="Times New Roman"/>
            <w:iCs/>
            <w:rPrChange w:id="1848" w:author="Harsh Vora" w:date="2018-10-06T16:26:00Z">
              <w:rPr>
                <w:rFonts w:ascii="Times New Roman" w:hAnsi="Times New Roman" w:cs="Times New Roman"/>
                <w:iCs/>
              </w:rPr>
            </w:rPrChange>
          </w:rPr>
          <w:delText>shear fracture, the Damage Index helps characterize the volumetric changes induced by the fracture.</w:delText>
        </w:r>
        <w:commentRangeEnd w:id="1836"/>
        <w:r w:rsidRPr="00BC3899" w:rsidDel="00A315B2">
          <w:rPr>
            <w:rStyle w:val="CommentReference"/>
            <w:rFonts w:ascii="Times New Roman" w:hAnsi="Times New Roman" w:cs="Times New Roman"/>
            <w:rPrChange w:id="1849" w:author="Harsh Vora" w:date="2018-10-06T16:26:00Z">
              <w:rPr>
                <w:rStyle w:val="CommentReference"/>
              </w:rPr>
            </w:rPrChange>
          </w:rPr>
          <w:commentReference w:id="1836"/>
        </w:r>
        <w:r w:rsidR="00D2611F" w:rsidRPr="00BC3899" w:rsidDel="00A315B2">
          <w:rPr>
            <w:rFonts w:ascii="Times New Roman" w:hAnsi="Times New Roman" w:cs="Times New Roman"/>
            <w:iCs/>
            <w:rPrChange w:id="1850" w:author="Harsh Vora" w:date="2018-10-06T16:26:00Z">
              <w:rPr>
                <w:rFonts w:ascii="Times New Roman" w:hAnsi="Times New Roman" w:cs="Times New Roman"/>
                <w:iCs/>
              </w:rPr>
            </w:rPrChange>
          </w:rPr>
          <w:delText xml:space="preserve"> </w:delText>
        </w:r>
      </w:del>
      <w:r w:rsidR="00DD1EB9" w:rsidRPr="00BC3899">
        <w:rPr>
          <w:rFonts w:ascii="Times New Roman" w:hAnsi="Times New Roman" w:cs="Times New Roman"/>
          <w:iCs/>
          <w:rPrChange w:id="1851" w:author="Harsh Vora" w:date="2018-10-06T16:26:00Z">
            <w:rPr>
              <w:rFonts w:ascii="Times New Roman" w:hAnsi="Times New Roman" w:cs="Times New Roman"/>
              <w:iCs/>
            </w:rPr>
          </w:rPrChange>
        </w:rPr>
        <w:t>For each biaxial simulation, we use the measured porosity (</w:t>
      </w:r>
      <w:r w:rsidR="00DD1EB9" w:rsidRPr="00BC3899">
        <w:rPr>
          <w:rFonts w:ascii="Times New Roman" w:hAnsi="Times New Roman" w:cs="Times New Roman"/>
          <w:i/>
          <w:iCs/>
          <w:rPrChange w:id="1852" w:author="Harsh Vora" w:date="2018-10-06T16:26:00Z">
            <w:rPr>
              <w:rFonts w:ascii="Times New Roman" w:hAnsi="Times New Roman" w:cs="Times New Roman"/>
              <w:i/>
              <w:iCs/>
            </w:rPr>
          </w:rPrChange>
        </w:rPr>
        <w:sym w:font="Symbol" w:char="F066"/>
      </w:r>
      <w:r w:rsidR="00DD1EB9" w:rsidRPr="00BC3899">
        <w:rPr>
          <w:rFonts w:ascii="Times New Roman" w:hAnsi="Times New Roman" w:cs="Times New Roman"/>
          <w:iCs/>
          <w:rPrChange w:id="1853" w:author="Harsh Vora" w:date="2018-10-06T16:26:00Z">
            <w:rPr>
              <w:rFonts w:ascii="Times New Roman" w:hAnsi="Times New Roman" w:cs="Times New Roman"/>
              <w:iCs/>
            </w:rPr>
          </w:rPrChange>
        </w:rPr>
        <w:t>) at each increment of axial strain to calculate the Damage Index (</w:t>
      </w:r>
      <w:r w:rsidR="00DD1EB9" w:rsidRPr="00BC3899">
        <w:rPr>
          <w:rFonts w:ascii="Times New Roman" w:hAnsi="Times New Roman" w:cs="Times New Roman"/>
          <w:i/>
          <w:iCs/>
          <w:rPrChange w:id="1854" w:author="Harsh Vora" w:date="2018-10-06T16:26:00Z">
            <w:rPr>
              <w:rFonts w:ascii="Times New Roman" w:hAnsi="Times New Roman" w:cs="Times New Roman"/>
              <w:i/>
              <w:iCs/>
            </w:rPr>
          </w:rPrChange>
        </w:rPr>
        <w:t>DI</w:t>
      </w:r>
      <w:r w:rsidR="00DD1EB9" w:rsidRPr="00BC3899">
        <w:rPr>
          <w:rFonts w:ascii="Times New Roman" w:hAnsi="Times New Roman" w:cs="Times New Roman"/>
          <w:iCs/>
          <w:rPrChange w:id="1855" w:author="Harsh Vora" w:date="2018-10-06T16:26:00Z">
            <w:rPr>
              <w:rFonts w:ascii="Times New Roman" w:hAnsi="Times New Roman" w:cs="Times New Roman"/>
              <w:iCs/>
            </w:rPr>
          </w:rPrChange>
        </w:rPr>
        <w:t xml:space="preserve">) defined by </w:t>
      </w:r>
      <w:r w:rsidR="00DD1EB9" w:rsidRPr="00BC3899">
        <w:rPr>
          <w:rFonts w:ascii="Times New Roman" w:hAnsi="Times New Roman" w:cs="Times New Roman"/>
          <w:iCs/>
          <w:color w:val="7030A0"/>
          <w:rPrChange w:id="1856" w:author="Harsh Vora" w:date="2018-10-06T16:26:00Z">
            <w:rPr>
              <w:rFonts w:ascii="Times New Roman" w:hAnsi="Times New Roman" w:cs="Times New Roman"/>
              <w:iCs/>
              <w:color w:val="7030A0"/>
            </w:rPr>
          </w:rPrChange>
        </w:rPr>
        <w:t xml:space="preserve">Renaud et al., 2017 </w:t>
      </w:r>
      <w:r w:rsidR="00DD1EB9" w:rsidRPr="00BC3899">
        <w:rPr>
          <w:rFonts w:ascii="Times New Roman" w:hAnsi="Times New Roman" w:cs="Times New Roman"/>
          <w:iCs/>
          <w:rPrChange w:id="1857" w:author="Harsh Vora" w:date="2018-10-06T16:26:00Z">
            <w:rPr>
              <w:rFonts w:ascii="Times New Roman" w:hAnsi="Times New Roman" w:cs="Times New Roman"/>
              <w:iCs/>
            </w:rPr>
          </w:rPrChange>
        </w:rPr>
        <w:t>as:</w:t>
      </w:r>
    </w:p>
    <w:p w14:paraId="1CE3506D" w14:textId="1777D00F" w:rsidR="00DD1EB9" w:rsidRPr="00BC3899" w:rsidRDefault="00DD1EB9" w:rsidP="00DD1EB9">
      <w:pPr>
        <w:spacing w:line="480" w:lineRule="auto"/>
        <w:rPr>
          <w:rFonts w:ascii="Times New Roman" w:eastAsiaTheme="minorEastAsia" w:hAnsi="Times New Roman" w:cs="Times New Roman"/>
          <w:iCs/>
          <w:rPrChange w:id="1858" w:author="Harsh Vora" w:date="2018-10-06T16:26:00Z">
            <w:rPr>
              <w:rFonts w:ascii="Times New Roman" w:eastAsiaTheme="minorEastAsia" w:hAnsi="Times New Roman" w:cs="Times New Roman"/>
              <w:iCs/>
            </w:rPr>
          </w:rPrChange>
        </w:rPr>
      </w:pPr>
      <m:oMath>
        <m:r>
          <w:rPr>
            <w:rFonts w:ascii="Cambria Math" w:hAnsi="Cambria Math" w:cs="Times New Roman"/>
            <w:rPrChange w:id="1859" w:author="Harsh Vora" w:date="2018-10-06T16:26:00Z">
              <w:rPr>
                <w:rFonts w:ascii="Cambria Math" w:hAnsi="Cambria Math" w:cs="Times New Roman"/>
              </w:rPr>
            </w:rPrChange>
          </w:rPr>
          <m:t xml:space="preserve">DI= </m:t>
        </m:r>
        <m:f>
          <m:fPr>
            <m:type m:val="lin"/>
            <m:ctrlPr>
              <w:rPr>
                <w:rFonts w:ascii="Cambria Math" w:hAnsi="Cambria Math" w:cs="Times New Roman"/>
                <w:i/>
                <w:iCs/>
                <w:rPrChange w:id="1860" w:author="Harsh Vora" w:date="2018-10-06T16:26:00Z">
                  <w:rPr>
                    <w:rFonts w:ascii="Cambria Math" w:hAnsi="Cambria Math" w:cs="Times New Roman"/>
                    <w:i/>
                    <w:iCs/>
                  </w:rPr>
                </w:rPrChange>
              </w:rPr>
            </m:ctrlPr>
          </m:fPr>
          <m:num>
            <m:r>
              <w:rPr>
                <w:rFonts w:ascii="Cambria Math" w:hAnsi="Cambria Math" w:cs="Times New Roman"/>
                <w:rPrChange w:id="1861" w:author="Harsh Vora" w:date="2018-10-06T16:26:00Z">
                  <w:rPr>
                    <w:rFonts w:ascii="Cambria Math" w:hAnsi="Cambria Math" w:cs="Times New Roman"/>
                  </w:rPr>
                </w:rPrChange>
              </w:rPr>
              <m:t>(∅-</m:t>
            </m:r>
            <m:sSub>
              <m:sSubPr>
                <m:ctrlPr>
                  <w:rPr>
                    <w:rFonts w:ascii="Cambria Math" w:hAnsi="Cambria Math" w:cs="Times New Roman"/>
                    <w:i/>
                    <w:iCs/>
                    <w:rPrChange w:id="1862" w:author="Harsh Vora" w:date="2018-10-06T16:26:00Z">
                      <w:rPr>
                        <w:rFonts w:ascii="Cambria Math" w:hAnsi="Cambria Math" w:cs="Times New Roman"/>
                        <w:i/>
                        <w:iCs/>
                      </w:rPr>
                    </w:rPrChange>
                  </w:rPr>
                </m:ctrlPr>
              </m:sSubPr>
              <m:e>
                <m:r>
                  <w:rPr>
                    <w:rFonts w:ascii="Cambria Math" w:hAnsi="Cambria Math" w:cs="Times New Roman"/>
                    <w:rPrChange w:id="1863" w:author="Harsh Vora" w:date="2018-10-06T16:26:00Z">
                      <w:rPr>
                        <w:rFonts w:ascii="Cambria Math" w:hAnsi="Cambria Math" w:cs="Times New Roman"/>
                      </w:rPr>
                    </w:rPrChange>
                  </w:rPr>
                  <m:t>∅</m:t>
                </m:r>
              </m:e>
              <m:sub>
                <m:r>
                  <w:rPr>
                    <w:rFonts w:ascii="Cambria Math" w:hAnsi="Cambria Math" w:cs="Times New Roman"/>
                    <w:rPrChange w:id="1864" w:author="Harsh Vora" w:date="2018-10-06T16:26:00Z">
                      <w:rPr>
                        <w:rFonts w:ascii="Cambria Math" w:hAnsi="Cambria Math" w:cs="Times New Roman"/>
                      </w:rPr>
                    </w:rPrChange>
                  </w:rPr>
                  <m:t>i</m:t>
                </m:r>
              </m:sub>
            </m:sSub>
            <m:r>
              <w:rPr>
                <w:rFonts w:ascii="Cambria Math" w:hAnsi="Cambria Math" w:cs="Times New Roman"/>
                <w:rPrChange w:id="1865" w:author="Harsh Vora" w:date="2018-10-06T16:26:00Z">
                  <w:rPr>
                    <w:rFonts w:ascii="Cambria Math" w:hAnsi="Cambria Math" w:cs="Times New Roman"/>
                  </w:rPr>
                </w:rPrChange>
              </w:rPr>
              <m:t>)</m:t>
            </m:r>
          </m:num>
          <m:den>
            <m:r>
              <w:rPr>
                <w:rFonts w:ascii="Cambria Math" w:hAnsi="Cambria Math" w:cs="Times New Roman"/>
                <w:rPrChange w:id="1866" w:author="Harsh Vora" w:date="2018-10-06T16:26:00Z">
                  <w:rPr>
                    <w:rFonts w:ascii="Cambria Math" w:hAnsi="Cambria Math" w:cs="Times New Roman"/>
                  </w:rPr>
                </w:rPrChange>
              </w:rPr>
              <m:t>(1-</m:t>
            </m:r>
            <m:sSub>
              <m:sSubPr>
                <m:ctrlPr>
                  <w:rPr>
                    <w:rFonts w:ascii="Cambria Math" w:hAnsi="Cambria Math" w:cs="Times New Roman"/>
                    <w:i/>
                    <w:iCs/>
                    <w:rPrChange w:id="1867" w:author="Harsh Vora" w:date="2018-10-06T16:26:00Z">
                      <w:rPr>
                        <w:rFonts w:ascii="Cambria Math" w:hAnsi="Cambria Math" w:cs="Times New Roman"/>
                        <w:i/>
                        <w:iCs/>
                      </w:rPr>
                    </w:rPrChange>
                  </w:rPr>
                </m:ctrlPr>
              </m:sSubPr>
              <m:e>
                <m:r>
                  <w:rPr>
                    <w:rFonts w:ascii="Cambria Math" w:hAnsi="Cambria Math" w:cs="Times New Roman"/>
                    <w:rPrChange w:id="1868" w:author="Harsh Vora" w:date="2018-10-06T16:26:00Z">
                      <w:rPr>
                        <w:rFonts w:ascii="Cambria Math" w:hAnsi="Cambria Math" w:cs="Times New Roman"/>
                      </w:rPr>
                    </w:rPrChange>
                  </w:rPr>
                  <m:t>∅</m:t>
                </m:r>
              </m:e>
              <m:sub>
                <m:r>
                  <w:rPr>
                    <w:rFonts w:ascii="Cambria Math" w:hAnsi="Cambria Math" w:cs="Times New Roman"/>
                    <w:rPrChange w:id="1869" w:author="Harsh Vora" w:date="2018-10-06T16:26:00Z">
                      <w:rPr>
                        <w:rFonts w:ascii="Cambria Math" w:hAnsi="Cambria Math" w:cs="Times New Roman"/>
                      </w:rPr>
                    </w:rPrChange>
                  </w:rPr>
                  <m:t>i</m:t>
                </m:r>
              </m:sub>
            </m:sSub>
            <m:r>
              <w:rPr>
                <w:rFonts w:ascii="Cambria Math" w:hAnsi="Cambria Math" w:cs="Times New Roman"/>
                <w:rPrChange w:id="1870" w:author="Harsh Vora" w:date="2018-10-06T16:26:00Z">
                  <w:rPr>
                    <w:rFonts w:ascii="Cambria Math" w:hAnsi="Cambria Math" w:cs="Times New Roman"/>
                  </w:rPr>
                </w:rPrChange>
              </w:rPr>
              <m:t>)</m:t>
            </m:r>
          </m:den>
        </m:f>
      </m:oMath>
      <w:r w:rsidRPr="00BC3899">
        <w:rPr>
          <w:rFonts w:ascii="Times New Roman" w:eastAsiaTheme="minorEastAsia" w:hAnsi="Times New Roman" w:cs="Times New Roman"/>
          <w:iCs/>
          <w:rPrChange w:id="1871"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2"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3"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4"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5"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6" w:author="Harsh Vora" w:date="2018-10-06T16:26:00Z">
            <w:rPr>
              <w:rFonts w:ascii="Times New Roman" w:eastAsiaTheme="minorEastAsia" w:hAnsi="Times New Roman" w:cs="Times New Roman"/>
              <w:iCs/>
            </w:rPr>
          </w:rPrChange>
        </w:rPr>
        <w:tab/>
      </w:r>
      <w:r w:rsidRPr="00BC3899">
        <w:rPr>
          <w:rFonts w:ascii="Times New Roman" w:eastAsiaTheme="minorEastAsia" w:hAnsi="Times New Roman" w:cs="Times New Roman"/>
          <w:iCs/>
          <w:rPrChange w:id="1877" w:author="Harsh Vora" w:date="2018-10-06T16:26:00Z">
            <w:rPr>
              <w:rFonts w:ascii="Times New Roman" w:eastAsiaTheme="minorEastAsia" w:hAnsi="Times New Roman" w:cs="Times New Roman"/>
              <w:iCs/>
            </w:rPr>
          </w:rPrChange>
        </w:rPr>
        <w:tab/>
      </w:r>
      <w:r w:rsidR="00593467" w:rsidRPr="00BC3899">
        <w:rPr>
          <w:rFonts w:ascii="Times New Roman" w:eastAsiaTheme="minorEastAsia" w:hAnsi="Times New Roman" w:cs="Times New Roman"/>
          <w:iCs/>
          <w:rPrChange w:id="1878" w:author="Harsh Vora" w:date="2018-10-06T16:26:00Z">
            <w:rPr>
              <w:rFonts w:ascii="Times New Roman" w:eastAsiaTheme="minorEastAsia" w:hAnsi="Times New Roman" w:cs="Times New Roman"/>
              <w:iCs/>
            </w:rPr>
          </w:rPrChange>
        </w:rPr>
        <w:t>(Eq. 19</w:t>
      </w:r>
      <w:r w:rsidRPr="00BC3899">
        <w:rPr>
          <w:rFonts w:ascii="Times New Roman" w:eastAsiaTheme="minorEastAsia" w:hAnsi="Times New Roman" w:cs="Times New Roman"/>
          <w:iCs/>
          <w:rPrChange w:id="1879" w:author="Harsh Vora" w:date="2018-10-06T16:26:00Z">
            <w:rPr>
              <w:rFonts w:ascii="Times New Roman" w:eastAsiaTheme="minorEastAsia" w:hAnsi="Times New Roman" w:cs="Times New Roman"/>
              <w:iCs/>
            </w:rPr>
          </w:rPrChange>
        </w:rPr>
        <w:t>)</w:t>
      </w:r>
    </w:p>
    <w:p w14:paraId="57912789" w14:textId="7DFBA52F" w:rsidR="00DD1EB9" w:rsidRPr="00BC3899" w:rsidRDefault="00DD1EB9" w:rsidP="00DD1EB9">
      <w:pPr>
        <w:spacing w:line="480" w:lineRule="auto"/>
        <w:rPr>
          <w:rFonts w:ascii="Times New Roman" w:hAnsi="Times New Roman" w:cs="Times New Roman"/>
          <w:iCs/>
          <w:rPrChange w:id="1880" w:author="Harsh Vora" w:date="2018-10-06T16:26:00Z">
            <w:rPr>
              <w:rFonts w:ascii="Times New Roman" w:hAnsi="Times New Roman" w:cs="Times New Roman"/>
              <w:iCs/>
            </w:rPr>
          </w:rPrChange>
        </w:rPr>
      </w:pPr>
      <w:r w:rsidRPr="00BC3899">
        <w:rPr>
          <w:rFonts w:ascii="Times New Roman" w:hAnsi="Times New Roman" w:cs="Times New Roman"/>
          <w:iCs/>
          <w:rPrChange w:id="1881" w:author="Harsh Vora" w:date="2018-10-06T16:26:00Z">
            <w:rPr>
              <w:rFonts w:ascii="Times New Roman" w:hAnsi="Times New Roman" w:cs="Times New Roman"/>
              <w:iCs/>
            </w:rPr>
          </w:rPrChange>
        </w:rPr>
        <w:t xml:space="preserve">where </w:t>
      </w:r>
      <w:r w:rsidRPr="00BC3899">
        <w:rPr>
          <w:rFonts w:ascii="Times New Roman" w:hAnsi="Times New Roman" w:cs="Times New Roman"/>
          <w:i/>
          <w:iCs/>
          <w:rPrChange w:id="1882" w:author="Harsh Vora" w:date="2018-10-06T16:26:00Z">
            <w:rPr>
              <w:rFonts w:ascii="Times New Roman" w:hAnsi="Times New Roman" w:cs="Times New Roman"/>
              <w:i/>
              <w:iCs/>
            </w:rPr>
          </w:rPrChange>
        </w:rPr>
        <w:sym w:font="Symbol" w:char="F066"/>
      </w:r>
      <w:r w:rsidRPr="00BC3899">
        <w:rPr>
          <w:rFonts w:ascii="Times New Roman" w:hAnsi="Times New Roman" w:cs="Times New Roman"/>
          <w:i/>
          <w:iCs/>
          <w:vertAlign w:val="subscript"/>
          <w:rPrChange w:id="1883" w:author="Harsh Vora" w:date="2018-10-06T16:26:00Z">
            <w:rPr>
              <w:rFonts w:ascii="Times New Roman" w:hAnsi="Times New Roman" w:cs="Times New Roman"/>
              <w:i/>
              <w:iCs/>
              <w:vertAlign w:val="subscript"/>
            </w:rPr>
          </w:rPrChange>
        </w:rPr>
        <w:t>i</w:t>
      </w:r>
      <w:r w:rsidRPr="00BC3899">
        <w:rPr>
          <w:rFonts w:ascii="Times New Roman" w:hAnsi="Times New Roman" w:cs="Times New Roman"/>
          <w:iCs/>
          <w:rPrChange w:id="1884" w:author="Harsh Vora" w:date="2018-10-06T16:26:00Z">
            <w:rPr>
              <w:rFonts w:ascii="Times New Roman" w:hAnsi="Times New Roman" w:cs="Times New Roman"/>
              <w:iCs/>
            </w:rPr>
          </w:rPrChange>
        </w:rPr>
        <w:t xml:space="preserve"> is the porosity of the sample before the onset of the biaxial experiment. After preconsolidation to 10 MPa, the initial porosity of all samples in this study is 0.176</w:t>
      </w:r>
      <w:r w:rsidRPr="009303FF">
        <w:rPr>
          <w:rFonts w:ascii="Times New Roman" w:hAnsi="Times New Roman" w:cs="Times New Roman"/>
          <w:iCs/>
          <w:rPrChange w:id="1885" w:author="Harsh Vora" w:date="2018-10-06T16:28:00Z">
            <w:rPr>
              <w:rFonts w:ascii="Times New Roman" w:hAnsi="Times New Roman" w:cs="Times New Roman"/>
              <w:iCs/>
            </w:rPr>
          </w:rPrChange>
        </w:rPr>
        <w:t xml:space="preserve">. </w:t>
      </w:r>
      <w:ins w:id="1886" w:author="Harsh Vora" w:date="2018-10-06T18:35:00Z">
        <w:r w:rsidR="00A315B2" w:rsidRPr="00455538">
          <w:rPr>
            <w:rFonts w:ascii="Times New Roman" w:hAnsi="Times New Roman" w:cs="Times New Roman"/>
            <w:iCs/>
          </w:rPr>
          <w:t xml:space="preserve">Since deformation during biaxial </w:t>
        </w:r>
        <w:r w:rsidR="00A315B2" w:rsidRPr="00455538">
          <w:rPr>
            <w:rFonts w:ascii="Times New Roman" w:hAnsi="Times New Roman" w:cs="Times New Roman"/>
            <w:iCs/>
          </w:rPr>
          <w:lastRenderedPageBreak/>
          <w:t xml:space="preserve">experiments becomes concentrated in the gouge zone of a shear fracture, </w:t>
        </w:r>
      </w:ins>
      <w:ins w:id="1887" w:author="Harsh Vora" w:date="2018-10-06T18:36:00Z">
        <w:r w:rsidR="00A315B2">
          <w:rPr>
            <w:rFonts w:ascii="Times New Roman" w:hAnsi="Times New Roman" w:cs="Times New Roman"/>
            <w:iCs/>
          </w:rPr>
          <w:t xml:space="preserve">porosity changes during deformation are </w:t>
        </w:r>
      </w:ins>
      <w:ins w:id="1888" w:author="Harsh Vora" w:date="2018-10-06T18:37:00Z">
        <w:r w:rsidR="00A315B2">
          <w:rPr>
            <w:rFonts w:ascii="Times New Roman" w:hAnsi="Times New Roman" w:cs="Times New Roman"/>
            <w:iCs/>
          </w:rPr>
          <w:t>indicative of the fracture zone character</w:t>
        </w:r>
      </w:ins>
      <w:ins w:id="1889" w:author="Harsh Vora" w:date="2018-10-06T18:40:00Z">
        <w:r w:rsidR="00A71C37">
          <w:rPr>
            <w:rFonts w:ascii="Times New Roman" w:hAnsi="Times New Roman" w:cs="Times New Roman"/>
            <w:iCs/>
          </w:rPr>
          <w:t xml:space="preserve"> [</w:t>
        </w:r>
        <w:r w:rsidR="00A71C37" w:rsidRPr="00A71C37">
          <w:rPr>
            <w:rFonts w:ascii="Times New Roman" w:hAnsi="Times New Roman" w:cs="Times New Roman"/>
            <w:iCs/>
            <w:color w:val="7030A0"/>
            <w:rPrChange w:id="1890" w:author="Harsh Vora" w:date="2018-10-06T18:41:00Z">
              <w:rPr>
                <w:rFonts w:ascii="Times New Roman" w:hAnsi="Times New Roman" w:cs="Times New Roman"/>
                <w:iCs/>
              </w:rPr>
            </w:rPrChange>
          </w:rPr>
          <w:t>Renaud et al., 2017; Longjohn et al., 2018</w:t>
        </w:r>
        <w:r w:rsidR="00A71C37">
          <w:rPr>
            <w:rFonts w:ascii="Times New Roman" w:hAnsi="Times New Roman" w:cs="Times New Roman"/>
            <w:iCs/>
          </w:rPr>
          <w:t>]</w:t>
        </w:r>
      </w:ins>
      <w:ins w:id="1891" w:author="Harsh Vora" w:date="2018-10-06T18:37:00Z">
        <w:r w:rsidR="00A315B2">
          <w:rPr>
            <w:rFonts w:ascii="Times New Roman" w:hAnsi="Times New Roman" w:cs="Times New Roman"/>
            <w:iCs/>
          </w:rPr>
          <w:t xml:space="preserve">. </w:t>
        </w:r>
      </w:ins>
      <w:ins w:id="1892" w:author="Harsh Vora" w:date="2018-10-06T18:38:00Z">
        <w:r w:rsidR="00A315B2">
          <w:rPr>
            <w:rFonts w:ascii="Times New Roman" w:hAnsi="Times New Roman" w:cs="Times New Roman"/>
            <w:iCs/>
          </w:rPr>
          <w:t>T</w:t>
        </w:r>
      </w:ins>
      <w:ins w:id="1893" w:author="Harsh Vora" w:date="2018-10-06T18:35:00Z">
        <w:r w:rsidR="00A315B2">
          <w:rPr>
            <w:rFonts w:ascii="Times New Roman" w:hAnsi="Times New Roman" w:cs="Times New Roman"/>
            <w:iCs/>
          </w:rPr>
          <w:t xml:space="preserve">he Damage Index provide a quantitative characterization of volumetric changes in the fracture gouge while eliminating the influence of the initial porosity of the sample.  </w:t>
        </w:r>
      </w:ins>
      <w:del w:id="1894" w:author="Harsh Vora" w:date="2018-10-06T18:38:00Z">
        <w:r w:rsidR="00104585" w:rsidRPr="009303FF" w:rsidDel="00A315B2">
          <w:rPr>
            <w:rFonts w:ascii="Times New Roman" w:hAnsi="Times New Roman" w:cs="Times New Roman"/>
            <w:iCs/>
            <w:rPrChange w:id="1895" w:author="Harsh Vora" w:date="2018-10-06T16:28:00Z">
              <w:rPr>
                <w:rFonts w:ascii="Times New Roman" w:hAnsi="Times New Roman" w:cs="Times New Roman"/>
                <w:iCs/>
                <w:highlight w:val="yellow"/>
              </w:rPr>
            </w:rPrChange>
          </w:rPr>
          <w:delText xml:space="preserve">The Damage Index is an appropriate way to characterize the volumetric changes in the fracture zone since it eliminates the influence </w:delText>
        </w:r>
        <w:r w:rsidR="006E0E78" w:rsidRPr="009303FF" w:rsidDel="00A315B2">
          <w:rPr>
            <w:rFonts w:ascii="Times New Roman" w:hAnsi="Times New Roman" w:cs="Times New Roman"/>
            <w:iCs/>
            <w:rPrChange w:id="1896" w:author="Harsh Vora" w:date="2018-10-06T16:28:00Z">
              <w:rPr>
                <w:rFonts w:ascii="Times New Roman" w:hAnsi="Times New Roman" w:cs="Times New Roman"/>
                <w:iCs/>
                <w:highlight w:val="yellow"/>
              </w:rPr>
            </w:rPrChange>
          </w:rPr>
          <w:delText>of initial porosity of rock.</w:delText>
        </w:r>
        <w:r w:rsidR="006E0E78" w:rsidRPr="00BC3899" w:rsidDel="00A315B2">
          <w:rPr>
            <w:rFonts w:ascii="Times New Roman" w:hAnsi="Times New Roman" w:cs="Times New Roman"/>
            <w:iCs/>
            <w:rPrChange w:id="1897" w:author="Harsh Vora" w:date="2018-10-06T16:26:00Z">
              <w:rPr>
                <w:rFonts w:ascii="Times New Roman" w:hAnsi="Times New Roman" w:cs="Times New Roman"/>
                <w:iCs/>
              </w:rPr>
            </w:rPrChange>
          </w:rPr>
          <w:delText xml:space="preserve"> </w:delText>
        </w:r>
      </w:del>
      <w:r w:rsidRPr="00BC3899">
        <w:rPr>
          <w:rFonts w:ascii="Times New Roman" w:hAnsi="Times New Roman" w:cs="Times New Roman"/>
          <w:iCs/>
          <w:rPrChange w:id="1898" w:author="Harsh Vora" w:date="2018-10-06T16:26:00Z">
            <w:rPr>
              <w:rFonts w:ascii="Times New Roman" w:hAnsi="Times New Roman" w:cs="Times New Roman"/>
              <w:iCs/>
            </w:rPr>
          </w:rPrChange>
        </w:rPr>
        <w:t xml:space="preserve">A positive value for </w:t>
      </w:r>
      <w:r w:rsidRPr="00BC3899">
        <w:rPr>
          <w:rFonts w:ascii="Times New Roman" w:hAnsi="Times New Roman" w:cs="Times New Roman"/>
          <w:i/>
          <w:iCs/>
          <w:rPrChange w:id="1899" w:author="Harsh Vora" w:date="2018-10-06T16:26:00Z">
            <w:rPr>
              <w:rFonts w:ascii="Times New Roman" w:hAnsi="Times New Roman" w:cs="Times New Roman"/>
              <w:i/>
              <w:iCs/>
            </w:rPr>
          </w:rPrChange>
        </w:rPr>
        <w:t>DI</w:t>
      </w:r>
      <w:r w:rsidRPr="00BC3899">
        <w:rPr>
          <w:rFonts w:ascii="Times New Roman" w:hAnsi="Times New Roman" w:cs="Times New Roman"/>
          <w:iCs/>
          <w:rPrChange w:id="1900" w:author="Harsh Vora" w:date="2018-10-06T16:26:00Z">
            <w:rPr>
              <w:rFonts w:ascii="Times New Roman" w:hAnsi="Times New Roman" w:cs="Times New Roman"/>
              <w:iCs/>
            </w:rPr>
          </w:rPrChange>
        </w:rPr>
        <w:t xml:space="preserve"> at peak stress indicates the growth of a dilatant fracture zone, whereas a negative value of </w:t>
      </w:r>
      <w:r w:rsidRPr="00BC3899">
        <w:rPr>
          <w:rFonts w:ascii="Times New Roman" w:hAnsi="Times New Roman" w:cs="Times New Roman"/>
          <w:i/>
          <w:iCs/>
          <w:rPrChange w:id="1901" w:author="Harsh Vora" w:date="2018-10-06T16:26:00Z">
            <w:rPr>
              <w:rFonts w:ascii="Times New Roman" w:hAnsi="Times New Roman" w:cs="Times New Roman"/>
              <w:i/>
              <w:iCs/>
            </w:rPr>
          </w:rPrChange>
        </w:rPr>
        <w:t>DI</w:t>
      </w:r>
      <w:r w:rsidRPr="00BC3899">
        <w:rPr>
          <w:rFonts w:ascii="Times New Roman" w:hAnsi="Times New Roman" w:cs="Times New Roman"/>
          <w:iCs/>
          <w:rPrChange w:id="1902" w:author="Harsh Vora" w:date="2018-10-06T16:26:00Z">
            <w:rPr>
              <w:rFonts w:ascii="Times New Roman" w:hAnsi="Times New Roman" w:cs="Times New Roman"/>
              <w:iCs/>
            </w:rPr>
          </w:rPrChange>
        </w:rPr>
        <w:t xml:space="preserve"> indicates a compactant and shear dominated fracture zone [</w:t>
      </w:r>
      <w:del w:id="1903" w:author="Harsh Vora" w:date="2018-10-06T18:38:00Z">
        <w:r w:rsidRPr="00A315B2" w:rsidDel="00A315B2">
          <w:rPr>
            <w:rFonts w:ascii="Times New Roman" w:hAnsi="Times New Roman" w:cs="Times New Roman"/>
            <w:iCs/>
            <w:color w:val="00B050"/>
            <w:rPrChange w:id="1904" w:author="Harsh Vora" w:date="2018-10-06T18:38:00Z">
              <w:rPr>
                <w:rFonts w:ascii="Times New Roman" w:hAnsi="Times New Roman" w:cs="Times New Roman"/>
                <w:iCs/>
                <w:color w:val="7030A0"/>
              </w:rPr>
            </w:rPrChange>
          </w:rPr>
          <w:delText>Renaud et al., 2017</w:delText>
        </w:r>
      </w:del>
      <w:ins w:id="1905" w:author="Harsh Vora" w:date="2018-10-06T18:38:00Z">
        <w:r w:rsidR="00A315B2" w:rsidRPr="00A315B2">
          <w:rPr>
            <w:rFonts w:ascii="Times New Roman" w:hAnsi="Times New Roman" w:cs="Times New Roman"/>
            <w:iCs/>
            <w:color w:val="00B050"/>
            <w:rPrChange w:id="1906" w:author="Harsh Vora" w:date="2018-10-06T18:38:00Z">
              <w:rPr>
                <w:rFonts w:ascii="Times New Roman" w:hAnsi="Times New Roman" w:cs="Times New Roman"/>
                <w:iCs/>
                <w:color w:val="7030A0"/>
              </w:rPr>
            </w:rPrChange>
          </w:rPr>
          <w:t>Fig. 4</w:t>
        </w:r>
      </w:ins>
      <w:r w:rsidRPr="00BC3899">
        <w:rPr>
          <w:rFonts w:ascii="Times New Roman" w:hAnsi="Times New Roman" w:cs="Times New Roman"/>
          <w:iCs/>
          <w:rPrChange w:id="1907" w:author="Harsh Vora" w:date="2018-10-06T16:26:00Z">
            <w:rPr>
              <w:rFonts w:ascii="Times New Roman" w:hAnsi="Times New Roman" w:cs="Times New Roman"/>
              <w:iCs/>
            </w:rPr>
          </w:rPrChange>
        </w:rPr>
        <w:t xml:space="preserve">]. </w:t>
      </w:r>
    </w:p>
    <w:p w14:paraId="44B2A9E2" w14:textId="06BD02DA" w:rsidR="00323BB5" w:rsidRPr="00BC3899" w:rsidRDefault="00323BB5">
      <w:pPr>
        <w:pStyle w:val="ListParagraph"/>
        <w:numPr>
          <w:ilvl w:val="0"/>
          <w:numId w:val="1"/>
        </w:numPr>
        <w:spacing w:line="480" w:lineRule="auto"/>
        <w:rPr>
          <w:rFonts w:ascii="Times New Roman" w:hAnsi="Times New Roman" w:cs="Times New Roman"/>
          <w:b/>
          <w:iCs/>
          <w:rPrChange w:id="1908" w:author="Harsh Vora" w:date="2018-10-06T16:26:00Z">
            <w:rPr>
              <w:rFonts w:ascii="Times New Roman" w:hAnsi="Times New Roman" w:cs="Times New Roman"/>
              <w:b/>
              <w:iCs/>
            </w:rPr>
          </w:rPrChange>
        </w:rPr>
      </w:pPr>
      <w:r w:rsidRPr="00BC3899">
        <w:rPr>
          <w:rFonts w:ascii="Times New Roman" w:hAnsi="Times New Roman" w:cs="Times New Roman"/>
          <w:b/>
          <w:iCs/>
          <w:rPrChange w:id="1909" w:author="Harsh Vora" w:date="2018-10-06T16:26:00Z">
            <w:rPr>
              <w:rFonts w:ascii="Times New Roman" w:hAnsi="Times New Roman" w:cs="Times New Roman"/>
              <w:b/>
              <w:iCs/>
            </w:rPr>
          </w:rPrChange>
        </w:rPr>
        <w:t>Results</w:t>
      </w:r>
    </w:p>
    <w:p w14:paraId="6B7B4BD0" w14:textId="304A313D" w:rsidR="00BA359D" w:rsidRPr="00BC3899" w:rsidRDefault="00AC6C6C" w:rsidP="00B91213">
      <w:pPr>
        <w:rPr>
          <w:rFonts w:ascii="Times New Roman" w:hAnsi="Times New Roman" w:cs="Times New Roman"/>
          <w:b/>
          <w:iCs/>
          <w:rPrChange w:id="1910" w:author="Harsh Vora" w:date="2018-10-06T16:26:00Z">
            <w:rPr>
              <w:rFonts w:ascii="Times New Roman" w:hAnsi="Times New Roman" w:cs="Times New Roman"/>
              <w:b/>
              <w:iCs/>
            </w:rPr>
          </w:rPrChange>
        </w:rPr>
      </w:pPr>
      <w:r w:rsidRPr="00BC3899">
        <w:rPr>
          <w:rFonts w:ascii="Times New Roman" w:hAnsi="Times New Roman" w:cs="Times New Roman"/>
          <w:b/>
          <w:iCs/>
          <w:rPrChange w:id="1911" w:author="Harsh Vora" w:date="2018-10-06T16:26:00Z">
            <w:rPr>
              <w:rFonts w:ascii="Times New Roman" w:hAnsi="Times New Roman" w:cs="Times New Roman"/>
              <w:b/>
              <w:iCs/>
            </w:rPr>
          </w:rPrChange>
        </w:rPr>
        <w:t>4</w:t>
      </w:r>
      <w:r w:rsidR="00BA359D" w:rsidRPr="00BC3899">
        <w:rPr>
          <w:rFonts w:ascii="Times New Roman" w:hAnsi="Times New Roman" w:cs="Times New Roman"/>
          <w:b/>
          <w:iCs/>
          <w:rPrChange w:id="1912" w:author="Harsh Vora" w:date="2018-10-06T16:26:00Z">
            <w:rPr>
              <w:rFonts w:ascii="Times New Roman" w:hAnsi="Times New Roman" w:cs="Times New Roman"/>
              <w:b/>
              <w:iCs/>
            </w:rPr>
          </w:rPrChange>
        </w:rPr>
        <w:t>.1. Progressive Localization of Damage</w:t>
      </w:r>
      <w:r w:rsidR="00C44763" w:rsidRPr="00BC3899">
        <w:rPr>
          <w:rFonts w:ascii="Times New Roman" w:hAnsi="Times New Roman" w:cs="Times New Roman"/>
          <w:b/>
          <w:iCs/>
          <w:rPrChange w:id="1913" w:author="Harsh Vora" w:date="2018-10-06T16:26:00Z">
            <w:rPr>
              <w:rFonts w:ascii="Times New Roman" w:hAnsi="Times New Roman" w:cs="Times New Roman"/>
              <w:b/>
              <w:iCs/>
            </w:rPr>
          </w:rPrChange>
        </w:rPr>
        <w:t>: Berea Sandstone</w:t>
      </w:r>
    </w:p>
    <w:p w14:paraId="4E84D129" w14:textId="5763E51B" w:rsidR="00C54655" w:rsidRPr="00BC3899" w:rsidRDefault="000025DA">
      <w:pPr>
        <w:spacing w:line="480" w:lineRule="auto"/>
        <w:rPr>
          <w:rFonts w:ascii="Times New Roman" w:hAnsi="Times New Roman" w:cs="Times New Roman"/>
          <w:iCs/>
          <w:rPrChange w:id="1914" w:author="Harsh Vora" w:date="2018-10-06T16:26:00Z">
            <w:rPr>
              <w:rFonts w:ascii="Times New Roman" w:hAnsi="Times New Roman" w:cs="Times New Roman"/>
              <w:iCs/>
            </w:rPr>
          </w:rPrChange>
        </w:rPr>
      </w:pPr>
      <w:commentRangeStart w:id="1915"/>
      <w:commentRangeStart w:id="1916"/>
      <w:r w:rsidRPr="00BC3899">
        <w:rPr>
          <w:rFonts w:ascii="Times New Roman" w:hAnsi="Times New Roman" w:cs="Times New Roman"/>
          <w:iCs/>
          <w:rPrChange w:id="1917" w:author="Harsh Vora" w:date="2018-10-06T16:26:00Z">
            <w:rPr>
              <w:rFonts w:ascii="Times New Roman" w:hAnsi="Times New Roman" w:cs="Times New Roman"/>
              <w:iCs/>
            </w:rPr>
          </w:rPrChange>
        </w:rPr>
        <w:t xml:space="preserve">As </w:t>
      </w:r>
      <w:commentRangeEnd w:id="1915"/>
      <w:r w:rsidR="002F2761" w:rsidRPr="00BC3899">
        <w:rPr>
          <w:rStyle w:val="CommentReference"/>
          <w:rFonts w:ascii="Times New Roman" w:hAnsi="Times New Roman" w:cs="Times New Roman"/>
          <w:rPrChange w:id="1918" w:author="Harsh Vora" w:date="2018-10-06T16:26:00Z">
            <w:rPr>
              <w:rStyle w:val="CommentReference"/>
            </w:rPr>
          </w:rPrChange>
        </w:rPr>
        <w:commentReference w:id="1915"/>
      </w:r>
      <w:r w:rsidRPr="00BC3899">
        <w:rPr>
          <w:rFonts w:ascii="Times New Roman" w:hAnsi="Times New Roman" w:cs="Times New Roman"/>
          <w:iCs/>
          <w:rPrChange w:id="1919" w:author="Harsh Vora" w:date="2018-10-06T16:26:00Z">
            <w:rPr>
              <w:rFonts w:ascii="Times New Roman" w:hAnsi="Times New Roman" w:cs="Times New Roman"/>
              <w:iCs/>
            </w:rPr>
          </w:rPrChange>
        </w:rPr>
        <w:t xml:space="preserve">a first demonstration of our simulation results, we examine the </w:t>
      </w:r>
      <w:r w:rsidR="00A32915" w:rsidRPr="00BC3899">
        <w:rPr>
          <w:rFonts w:ascii="Times New Roman" w:hAnsi="Times New Roman" w:cs="Times New Roman"/>
          <w:iCs/>
          <w:rPrChange w:id="1920" w:author="Harsh Vora" w:date="2018-10-06T16:26:00Z">
            <w:rPr>
              <w:rFonts w:ascii="Times New Roman" w:hAnsi="Times New Roman" w:cs="Times New Roman"/>
              <w:iCs/>
            </w:rPr>
          </w:rPrChange>
        </w:rPr>
        <w:t>growth of a macrofracture in Berea Sandstone</w:t>
      </w:r>
      <w:r w:rsidR="00D830F5" w:rsidRPr="00BC3899">
        <w:rPr>
          <w:rFonts w:ascii="Times New Roman" w:hAnsi="Times New Roman" w:cs="Times New Roman"/>
          <w:iCs/>
          <w:rPrChange w:id="1921" w:author="Harsh Vora" w:date="2018-10-06T16:26:00Z">
            <w:rPr>
              <w:rFonts w:ascii="Times New Roman" w:hAnsi="Times New Roman" w:cs="Times New Roman"/>
              <w:iCs/>
            </w:rPr>
          </w:rPrChange>
        </w:rPr>
        <w:t xml:space="preserve"> under a confining pressure of </w:t>
      </w:r>
      <w:r w:rsidR="000D28CE" w:rsidRPr="00BC3899">
        <w:rPr>
          <w:rFonts w:ascii="Times New Roman" w:hAnsi="Times New Roman" w:cs="Times New Roman"/>
          <w:iCs/>
          <w:rPrChange w:id="1922" w:author="Harsh Vora" w:date="2018-10-06T16:26:00Z">
            <w:rPr>
              <w:rFonts w:ascii="Times New Roman" w:hAnsi="Times New Roman" w:cs="Times New Roman"/>
              <w:iCs/>
            </w:rPr>
          </w:rPrChange>
        </w:rPr>
        <w:t>15</w:t>
      </w:r>
      <w:r w:rsidR="00D830F5" w:rsidRPr="00BC3899">
        <w:rPr>
          <w:rFonts w:ascii="Times New Roman" w:hAnsi="Times New Roman" w:cs="Times New Roman"/>
          <w:iCs/>
          <w:rPrChange w:id="1923" w:author="Harsh Vora" w:date="2018-10-06T16:26:00Z">
            <w:rPr>
              <w:rFonts w:ascii="Times New Roman" w:hAnsi="Times New Roman" w:cs="Times New Roman"/>
              <w:iCs/>
            </w:rPr>
          </w:rPrChange>
        </w:rPr>
        <w:t xml:space="preserve"> MPa. </w:t>
      </w:r>
      <w:commentRangeEnd w:id="1916"/>
      <w:r w:rsidR="004330BF" w:rsidRPr="00BC3899">
        <w:rPr>
          <w:rStyle w:val="CommentReference"/>
          <w:rFonts w:ascii="Times New Roman" w:hAnsi="Times New Roman" w:cs="Times New Roman"/>
          <w:rPrChange w:id="1924" w:author="Harsh Vora" w:date="2018-10-06T16:26:00Z">
            <w:rPr>
              <w:rStyle w:val="CommentReference"/>
            </w:rPr>
          </w:rPrChange>
        </w:rPr>
        <w:commentReference w:id="1916"/>
      </w:r>
      <w:r w:rsidR="00E65991" w:rsidRPr="00BC3899">
        <w:rPr>
          <w:rFonts w:ascii="Times New Roman" w:hAnsi="Times New Roman" w:cs="Times New Roman"/>
          <w:iCs/>
          <w:rPrChange w:id="1925" w:author="Harsh Vora" w:date="2018-10-06T16:26:00Z">
            <w:rPr>
              <w:rFonts w:ascii="Times New Roman" w:hAnsi="Times New Roman" w:cs="Times New Roman"/>
              <w:iCs/>
            </w:rPr>
          </w:rPrChange>
        </w:rPr>
        <w:t>We identify four stages in the mechanical behavior as observed by the stress-strain behavior of the sample, and prescribed by experimental [</w:t>
      </w:r>
      <w:r w:rsidR="00E65991" w:rsidRPr="00BC3899">
        <w:rPr>
          <w:rFonts w:ascii="Times New Roman" w:hAnsi="Times New Roman" w:cs="Times New Roman"/>
          <w:iCs/>
          <w:color w:val="7030A0"/>
          <w:rPrChange w:id="1926" w:author="Harsh Vora" w:date="2018-10-06T16:26:00Z">
            <w:rPr>
              <w:rFonts w:ascii="Times New Roman" w:hAnsi="Times New Roman" w:cs="Times New Roman"/>
              <w:iCs/>
              <w:color w:val="7030A0"/>
            </w:rPr>
          </w:rPrChange>
        </w:rPr>
        <w:t>Amitrano, 2003</w:t>
      </w:r>
      <w:r w:rsidR="00E65991" w:rsidRPr="00BC3899">
        <w:rPr>
          <w:rFonts w:ascii="Times New Roman" w:hAnsi="Times New Roman" w:cs="Times New Roman"/>
          <w:iCs/>
          <w:rPrChange w:id="1927" w:author="Harsh Vora" w:date="2018-10-06T16:26:00Z">
            <w:rPr>
              <w:rFonts w:ascii="Times New Roman" w:hAnsi="Times New Roman" w:cs="Times New Roman"/>
              <w:iCs/>
            </w:rPr>
          </w:rPrChange>
        </w:rPr>
        <w:t>] and numerical studies [</w:t>
      </w:r>
      <w:r w:rsidR="00E65991" w:rsidRPr="00BC3899">
        <w:rPr>
          <w:rFonts w:ascii="Times New Roman" w:hAnsi="Times New Roman" w:cs="Times New Roman"/>
          <w:iCs/>
          <w:color w:val="7030A0"/>
          <w:rPrChange w:id="1928" w:author="Harsh Vora" w:date="2018-10-06T16:26:00Z">
            <w:rPr>
              <w:rFonts w:ascii="Times New Roman" w:hAnsi="Times New Roman" w:cs="Times New Roman"/>
              <w:iCs/>
              <w:color w:val="7030A0"/>
            </w:rPr>
          </w:rPrChange>
        </w:rPr>
        <w:t>Longjohn et al., 2018</w:t>
      </w:r>
      <w:r w:rsidR="00E65991" w:rsidRPr="00BC3899">
        <w:rPr>
          <w:rFonts w:ascii="Times New Roman" w:hAnsi="Times New Roman" w:cs="Times New Roman"/>
          <w:iCs/>
          <w:rPrChange w:id="1929" w:author="Harsh Vora" w:date="2018-10-06T16:26:00Z">
            <w:rPr>
              <w:rFonts w:ascii="Times New Roman" w:hAnsi="Times New Roman" w:cs="Times New Roman"/>
              <w:iCs/>
            </w:rPr>
          </w:rPrChange>
        </w:rPr>
        <w:t>]. Stage 1</w:t>
      </w:r>
      <w:r w:rsidR="00A669C8" w:rsidRPr="00BC3899">
        <w:rPr>
          <w:rFonts w:ascii="Times New Roman" w:hAnsi="Times New Roman" w:cs="Times New Roman"/>
          <w:iCs/>
          <w:rPrChange w:id="1930" w:author="Harsh Vora" w:date="2018-10-06T16:26:00Z">
            <w:rPr>
              <w:rFonts w:ascii="Times New Roman" w:hAnsi="Times New Roman" w:cs="Times New Roman"/>
              <w:iCs/>
            </w:rPr>
          </w:rPrChange>
        </w:rPr>
        <w:t xml:space="preserve"> (initiation)</w:t>
      </w:r>
      <w:r w:rsidR="001348DF" w:rsidRPr="00BC3899">
        <w:rPr>
          <w:rFonts w:ascii="Times New Roman" w:hAnsi="Times New Roman" w:cs="Times New Roman"/>
          <w:iCs/>
          <w:rPrChange w:id="1931" w:author="Harsh Vora" w:date="2018-10-06T16:26:00Z">
            <w:rPr>
              <w:rFonts w:ascii="Times New Roman" w:hAnsi="Times New Roman" w:cs="Times New Roman"/>
              <w:iCs/>
            </w:rPr>
          </w:rPrChange>
        </w:rPr>
        <w:t>, corresponding to an axial strain range from 0 to 0.023,</w:t>
      </w:r>
      <w:r w:rsidR="00E65991" w:rsidRPr="00BC3899">
        <w:rPr>
          <w:rFonts w:ascii="Times New Roman" w:hAnsi="Times New Roman" w:cs="Times New Roman"/>
          <w:iCs/>
          <w:rPrChange w:id="1932" w:author="Harsh Vora" w:date="2018-10-06T16:26:00Z">
            <w:rPr>
              <w:rFonts w:ascii="Times New Roman" w:hAnsi="Times New Roman" w:cs="Times New Roman"/>
              <w:iCs/>
            </w:rPr>
          </w:rPrChange>
        </w:rPr>
        <w:t xml:space="preserve"> is characterized by increasing </w:t>
      </w:r>
      <w:r w:rsidR="004802FA" w:rsidRPr="00BC3899">
        <w:rPr>
          <w:rFonts w:ascii="Times New Roman" w:hAnsi="Times New Roman" w:cs="Times New Roman"/>
          <w:iCs/>
          <w:rPrChange w:id="1933" w:author="Harsh Vora" w:date="2018-10-06T16:26:00Z">
            <w:rPr>
              <w:rFonts w:ascii="Times New Roman" w:hAnsi="Times New Roman" w:cs="Times New Roman"/>
              <w:iCs/>
            </w:rPr>
          </w:rPrChange>
        </w:rPr>
        <w:t xml:space="preserve">rock strength </w:t>
      </w:r>
      <w:r w:rsidR="00E65991" w:rsidRPr="00BC3899">
        <w:rPr>
          <w:rFonts w:ascii="Times New Roman" w:hAnsi="Times New Roman" w:cs="Times New Roman"/>
          <w:iCs/>
          <w:rPrChange w:id="1934" w:author="Harsh Vora" w:date="2018-10-06T16:26:00Z">
            <w:rPr>
              <w:rFonts w:ascii="Times New Roman" w:hAnsi="Times New Roman" w:cs="Times New Roman"/>
              <w:iCs/>
            </w:rPr>
          </w:rPrChange>
        </w:rPr>
        <w:t>and a linear stress-strain curve</w:t>
      </w:r>
      <w:r w:rsidR="0004469E" w:rsidRPr="00BC3899">
        <w:rPr>
          <w:rFonts w:ascii="Times New Roman" w:hAnsi="Times New Roman" w:cs="Times New Roman"/>
          <w:iCs/>
          <w:rPrChange w:id="1935" w:author="Harsh Vora" w:date="2018-10-06T16:26:00Z">
            <w:rPr>
              <w:rFonts w:ascii="Times New Roman" w:hAnsi="Times New Roman" w:cs="Times New Roman"/>
              <w:iCs/>
            </w:rPr>
          </w:rPrChange>
        </w:rPr>
        <w:t xml:space="preserve"> [</w:t>
      </w:r>
      <w:r w:rsidR="0004469E" w:rsidRPr="00BC3899">
        <w:rPr>
          <w:rFonts w:ascii="Times New Roman" w:hAnsi="Times New Roman" w:cs="Times New Roman"/>
          <w:iCs/>
          <w:color w:val="00B050"/>
          <w:rPrChange w:id="1936" w:author="Harsh Vora" w:date="2018-10-06T16:26:00Z">
            <w:rPr>
              <w:rFonts w:ascii="Times New Roman" w:hAnsi="Times New Roman" w:cs="Times New Roman"/>
              <w:iCs/>
              <w:color w:val="00B050"/>
            </w:rPr>
          </w:rPrChange>
        </w:rPr>
        <w:t>Fig. 3</w:t>
      </w:r>
      <w:ins w:id="1937" w:author="Harsh Vora" w:date="2018-10-06T18:49:00Z">
        <w:r w:rsidR="00C73E03">
          <w:rPr>
            <w:rFonts w:ascii="Times New Roman" w:hAnsi="Times New Roman" w:cs="Times New Roman"/>
            <w:iCs/>
            <w:color w:val="00B050"/>
          </w:rPr>
          <w:t>a</w:t>
        </w:r>
      </w:ins>
      <w:r w:rsidR="0004469E" w:rsidRPr="00BC3899">
        <w:rPr>
          <w:rFonts w:ascii="Times New Roman" w:hAnsi="Times New Roman" w:cs="Times New Roman"/>
          <w:iCs/>
          <w:rPrChange w:id="1938" w:author="Harsh Vora" w:date="2018-10-06T16:26:00Z">
            <w:rPr>
              <w:rFonts w:ascii="Times New Roman" w:hAnsi="Times New Roman" w:cs="Times New Roman"/>
              <w:iCs/>
            </w:rPr>
          </w:rPrChange>
        </w:rPr>
        <w:t>].</w:t>
      </w:r>
      <w:r w:rsidR="00E65991" w:rsidRPr="00BC3899">
        <w:rPr>
          <w:rFonts w:ascii="Times New Roman" w:hAnsi="Times New Roman" w:cs="Times New Roman"/>
          <w:iCs/>
          <w:rPrChange w:id="1939" w:author="Harsh Vora" w:date="2018-10-06T16:26:00Z">
            <w:rPr>
              <w:rFonts w:ascii="Times New Roman" w:hAnsi="Times New Roman" w:cs="Times New Roman"/>
              <w:iCs/>
            </w:rPr>
          </w:rPrChange>
        </w:rPr>
        <w:t xml:space="preserve"> </w:t>
      </w:r>
      <w:r w:rsidR="004330BF" w:rsidRPr="00BC3899">
        <w:rPr>
          <w:rFonts w:ascii="Times New Roman" w:hAnsi="Times New Roman" w:cs="Times New Roman"/>
          <w:iCs/>
          <w:rPrChange w:id="1940" w:author="Harsh Vora" w:date="2018-10-06T16:26:00Z">
            <w:rPr>
              <w:rFonts w:ascii="Times New Roman" w:hAnsi="Times New Roman" w:cs="Times New Roman"/>
              <w:iCs/>
            </w:rPr>
          </w:rPrChange>
        </w:rPr>
        <w:t xml:space="preserve">This initial stage of the biaxial experiment is characterized by low microfracturing activity, </w:t>
      </w:r>
      <w:r w:rsidR="009940FF" w:rsidRPr="00BC3899">
        <w:rPr>
          <w:rFonts w:ascii="Times New Roman" w:hAnsi="Times New Roman" w:cs="Times New Roman"/>
          <w:iCs/>
          <w:rPrChange w:id="1941" w:author="Harsh Vora" w:date="2018-10-06T16:26:00Z">
            <w:rPr>
              <w:rFonts w:ascii="Times New Roman" w:hAnsi="Times New Roman" w:cs="Times New Roman"/>
              <w:iCs/>
            </w:rPr>
          </w:rPrChange>
        </w:rPr>
        <w:t>97% of which are generated i</w:t>
      </w:r>
      <w:r w:rsidR="004330BF" w:rsidRPr="00BC3899">
        <w:rPr>
          <w:rFonts w:ascii="Times New Roman" w:hAnsi="Times New Roman" w:cs="Times New Roman"/>
          <w:iCs/>
          <w:rPrChange w:id="1942" w:author="Harsh Vora" w:date="2018-10-06T16:26:00Z">
            <w:rPr>
              <w:rFonts w:ascii="Times New Roman" w:hAnsi="Times New Roman" w:cs="Times New Roman"/>
              <w:iCs/>
            </w:rPr>
          </w:rPrChange>
        </w:rPr>
        <w:t xml:space="preserve">n tensile mode. </w:t>
      </w:r>
      <w:r w:rsidR="00E343EF" w:rsidRPr="00BC3899">
        <w:rPr>
          <w:rFonts w:ascii="Times New Roman" w:hAnsi="Times New Roman" w:cs="Times New Roman"/>
          <w:iCs/>
          <w:rPrChange w:id="1943" w:author="Harsh Vora" w:date="2018-10-06T16:26:00Z">
            <w:rPr>
              <w:rFonts w:ascii="Times New Roman" w:hAnsi="Times New Roman" w:cs="Times New Roman"/>
              <w:iCs/>
            </w:rPr>
          </w:rPrChange>
        </w:rPr>
        <w:t xml:space="preserve">Microcracking activity during Stage 1 increases as axial strain on sample increases. </w:t>
      </w:r>
      <w:r w:rsidR="001348DF" w:rsidRPr="00BC3899">
        <w:rPr>
          <w:rFonts w:ascii="Times New Roman" w:hAnsi="Times New Roman" w:cs="Times New Roman"/>
          <w:iCs/>
          <w:rPrChange w:id="1944" w:author="Harsh Vora" w:date="2018-10-06T16:26:00Z">
            <w:rPr>
              <w:rFonts w:ascii="Times New Roman" w:hAnsi="Times New Roman" w:cs="Times New Roman"/>
              <w:iCs/>
            </w:rPr>
          </w:rPrChange>
        </w:rPr>
        <w:t>Stage 2</w:t>
      </w:r>
      <w:r w:rsidR="00A669C8" w:rsidRPr="00BC3899">
        <w:rPr>
          <w:rFonts w:ascii="Times New Roman" w:hAnsi="Times New Roman" w:cs="Times New Roman"/>
          <w:iCs/>
          <w:rPrChange w:id="1945" w:author="Harsh Vora" w:date="2018-10-06T16:26:00Z">
            <w:rPr>
              <w:rFonts w:ascii="Times New Roman" w:hAnsi="Times New Roman" w:cs="Times New Roman"/>
              <w:iCs/>
            </w:rPr>
          </w:rPrChange>
        </w:rPr>
        <w:t xml:space="preserve"> (nucleation)</w:t>
      </w:r>
      <w:r w:rsidR="001348DF" w:rsidRPr="00BC3899">
        <w:rPr>
          <w:rFonts w:ascii="Times New Roman" w:hAnsi="Times New Roman" w:cs="Times New Roman"/>
          <w:iCs/>
          <w:rPrChange w:id="1946" w:author="Harsh Vora" w:date="2018-10-06T16:26:00Z">
            <w:rPr>
              <w:rFonts w:ascii="Times New Roman" w:hAnsi="Times New Roman" w:cs="Times New Roman"/>
              <w:iCs/>
            </w:rPr>
          </w:rPrChange>
        </w:rPr>
        <w:t>, corresponding to an axial strain range from 0.024 to 0.038, begins with the introduction of non-linearity in the stress-strain behavior of the sample</w:t>
      </w:r>
      <w:r w:rsidR="00C54655" w:rsidRPr="00BC3899">
        <w:rPr>
          <w:rFonts w:ascii="Times New Roman" w:hAnsi="Times New Roman" w:cs="Times New Roman"/>
          <w:iCs/>
          <w:rPrChange w:id="1947" w:author="Harsh Vora" w:date="2018-10-06T16:26:00Z">
            <w:rPr>
              <w:rFonts w:ascii="Times New Roman" w:hAnsi="Times New Roman" w:cs="Times New Roman"/>
              <w:iCs/>
            </w:rPr>
          </w:rPrChange>
        </w:rPr>
        <w:t xml:space="preserve"> </w:t>
      </w:r>
      <w:del w:id="1948" w:author="Juli Morgan" w:date="2018-10-01T16:35:00Z">
        <w:r w:rsidR="00A669C8" w:rsidRPr="00BC3899" w:rsidDel="00555C8E">
          <w:rPr>
            <w:rFonts w:ascii="Times New Roman" w:hAnsi="Times New Roman" w:cs="Times New Roman"/>
            <w:iCs/>
            <w:rPrChange w:id="1949" w:author="Harsh Vora" w:date="2018-10-06T16:26:00Z">
              <w:rPr>
                <w:rFonts w:ascii="Times New Roman" w:hAnsi="Times New Roman" w:cs="Times New Roman"/>
                <w:iCs/>
              </w:rPr>
            </w:rPrChange>
          </w:rPr>
          <w:delText xml:space="preserve">till </w:delText>
        </w:r>
      </w:del>
      <w:ins w:id="1950" w:author="Juli Morgan" w:date="2018-10-01T16:35:00Z">
        <w:r w:rsidR="00555C8E" w:rsidRPr="00BC3899">
          <w:rPr>
            <w:rFonts w:ascii="Times New Roman" w:hAnsi="Times New Roman" w:cs="Times New Roman"/>
            <w:iCs/>
            <w:rPrChange w:id="1951" w:author="Harsh Vora" w:date="2018-10-06T16:26:00Z">
              <w:rPr>
                <w:rFonts w:ascii="Times New Roman" w:hAnsi="Times New Roman" w:cs="Times New Roman"/>
                <w:iCs/>
              </w:rPr>
            </w:rPrChange>
          </w:rPr>
          <w:t xml:space="preserve">until </w:t>
        </w:r>
      </w:ins>
      <w:r w:rsidR="00C54655" w:rsidRPr="00BC3899">
        <w:rPr>
          <w:rFonts w:ascii="Times New Roman" w:hAnsi="Times New Roman" w:cs="Times New Roman"/>
          <w:iCs/>
          <w:rPrChange w:id="1952" w:author="Harsh Vora" w:date="2018-10-06T16:26:00Z">
            <w:rPr>
              <w:rFonts w:ascii="Times New Roman" w:hAnsi="Times New Roman" w:cs="Times New Roman"/>
              <w:iCs/>
            </w:rPr>
          </w:rPrChange>
        </w:rPr>
        <w:t>peak stress</w:t>
      </w:r>
      <w:ins w:id="1953" w:author="Harsh Vora" w:date="2018-10-06T18:42:00Z">
        <w:r w:rsidR="00EF4313">
          <w:rPr>
            <w:rFonts w:ascii="Times New Roman" w:hAnsi="Times New Roman" w:cs="Times New Roman"/>
            <w:iCs/>
          </w:rPr>
          <w:t xml:space="preserve"> of 143.5 MPa</w:t>
        </w:r>
      </w:ins>
      <w:r w:rsidR="00C54655" w:rsidRPr="00BC3899">
        <w:rPr>
          <w:rFonts w:ascii="Times New Roman" w:hAnsi="Times New Roman" w:cs="Times New Roman"/>
          <w:iCs/>
          <w:rPrChange w:id="1954" w:author="Harsh Vora" w:date="2018-10-06T16:26:00Z">
            <w:rPr>
              <w:rFonts w:ascii="Times New Roman" w:hAnsi="Times New Roman" w:cs="Times New Roman"/>
              <w:iCs/>
            </w:rPr>
          </w:rPrChange>
        </w:rPr>
        <w:t xml:space="preserve"> is </w:t>
      </w:r>
      <w:commentRangeStart w:id="1955"/>
      <w:commentRangeStart w:id="1956"/>
      <w:del w:id="1957" w:author="Harsh Vora" w:date="2018-10-06T18:42:00Z">
        <w:r w:rsidR="00C54655" w:rsidRPr="00BC3899" w:rsidDel="00EF4313">
          <w:rPr>
            <w:rFonts w:ascii="Times New Roman" w:hAnsi="Times New Roman" w:cs="Times New Roman"/>
            <w:iCs/>
            <w:rPrChange w:id="1958" w:author="Harsh Vora" w:date="2018-10-06T16:26:00Z">
              <w:rPr>
                <w:rFonts w:ascii="Times New Roman" w:hAnsi="Times New Roman" w:cs="Times New Roman"/>
                <w:iCs/>
              </w:rPr>
            </w:rPrChange>
          </w:rPr>
          <w:delText>reached</w:delText>
        </w:r>
        <w:commentRangeEnd w:id="1955"/>
        <w:r w:rsidR="00555C8E" w:rsidRPr="00BC3899" w:rsidDel="00EF4313">
          <w:rPr>
            <w:rStyle w:val="CommentReference"/>
            <w:rFonts w:ascii="Times New Roman" w:hAnsi="Times New Roman" w:cs="Times New Roman"/>
            <w:rPrChange w:id="1959" w:author="Harsh Vora" w:date="2018-10-06T16:26:00Z">
              <w:rPr>
                <w:rStyle w:val="CommentReference"/>
              </w:rPr>
            </w:rPrChange>
          </w:rPr>
          <w:commentReference w:id="1955"/>
        </w:r>
        <w:commentRangeEnd w:id="1956"/>
        <w:r w:rsidR="001547DA" w:rsidRPr="00BC3899" w:rsidDel="00EF4313">
          <w:rPr>
            <w:rStyle w:val="CommentReference"/>
            <w:rFonts w:ascii="Times New Roman" w:hAnsi="Times New Roman" w:cs="Times New Roman"/>
            <w:rPrChange w:id="1960" w:author="Harsh Vora" w:date="2018-10-06T16:26:00Z">
              <w:rPr>
                <w:rStyle w:val="CommentReference"/>
              </w:rPr>
            </w:rPrChange>
          </w:rPr>
          <w:commentReference w:id="1956"/>
        </w:r>
      </w:del>
      <w:ins w:id="1961" w:author="Harsh Vora" w:date="2018-10-06T18:42:00Z">
        <w:r w:rsidR="00EF4313">
          <w:rPr>
            <w:rFonts w:ascii="Times New Roman" w:hAnsi="Times New Roman" w:cs="Times New Roman"/>
            <w:iCs/>
          </w:rPr>
          <w:t>attained</w:t>
        </w:r>
      </w:ins>
      <w:r w:rsidR="001348DF" w:rsidRPr="00BC3899">
        <w:rPr>
          <w:rFonts w:ascii="Times New Roman" w:hAnsi="Times New Roman" w:cs="Times New Roman"/>
          <w:iCs/>
          <w:rPrChange w:id="1962" w:author="Harsh Vora" w:date="2018-10-06T16:26:00Z">
            <w:rPr>
              <w:rFonts w:ascii="Times New Roman" w:hAnsi="Times New Roman" w:cs="Times New Roman"/>
              <w:iCs/>
            </w:rPr>
          </w:rPrChange>
        </w:rPr>
        <w:t xml:space="preserve">. Stage 2 is characterized by increasing rock strength and </w:t>
      </w:r>
      <w:r w:rsidR="0004469E" w:rsidRPr="00BC3899">
        <w:rPr>
          <w:rFonts w:ascii="Times New Roman" w:hAnsi="Times New Roman" w:cs="Times New Roman"/>
          <w:iCs/>
          <w:rPrChange w:id="1963" w:author="Harsh Vora" w:date="2018-10-06T16:26:00Z">
            <w:rPr>
              <w:rFonts w:ascii="Times New Roman" w:hAnsi="Times New Roman" w:cs="Times New Roman"/>
              <w:iCs/>
            </w:rPr>
          </w:rPrChange>
        </w:rPr>
        <w:t xml:space="preserve">decreasing </w:t>
      </w:r>
      <w:r w:rsidR="001348DF" w:rsidRPr="00BC3899">
        <w:rPr>
          <w:rFonts w:ascii="Times New Roman" w:hAnsi="Times New Roman" w:cs="Times New Roman"/>
          <w:iCs/>
          <w:rPrChange w:id="1964" w:author="Harsh Vora" w:date="2018-10-06T16:26:00Z">
            <w:rPr>
              <w:rFonts w:ascii="Times New Roman" w:hAnsi="Times New Roman" w:cs="Times New Roman"/>
              <w:iCs/>
            </w:rPr>
          </w:rPrChange>
        </w:rPr>
        <w:t xml:space="preserve">slope of the stress-strain curve, corresponding to strain hardening behavior of the sample.  Stage 2 of the biaxial experiment is characterized by </w:t>
      </w:r>
      <w:r w:rsidR="00C54655" w:rsidRPr="00BC3899">
        <w:rPr>
          <w:rFonts w:ascii="Times New Roman" w:hAnsi="Times New Roman" w:cs="Times New Roman"/>
          <w:iCs/>
          <w:rPrChange w:id="1965" w:author="Harsh Vora" w:date="2018-10-06T16:26:00Z">
            <w:rPr>
              <w:rFonts w:ascii="Times New Roman" w:hAnsi="Times New Roman" w:cs="Times New Roman"/>
              <w:iCs/>
            </w:rPr>
          </w:rPrChange>
        </w:rPr>
        <w:t xml:space="preserve">very </w:t>
      </w:r>
      <w:r w:rsidR="001348DF" w:rsidRPr="00BC3899">
        <w:rPr>
          <w:rFonts w:ascii="Times New Roman" w:hAnsi="Times New Roman" w:cs="Times New Roman"/>
          <w:iCs/>
          <w:rPrChange w:id="1966" w:author="Harsh Vora" w:date="2018-10-06T16:26:00Z">
            <w:rPr>
              <w:rFonts w:ascii="Times New Roman" w:hAnsi="Times New Roman" w:cs="Times New Roman"/>
              <w:iCs/>
            </w:rPr>
          </w:rPrChange>
        </w:rPr>
        <w:t xml:space="preserve">high microfracturing activity, generated in both shear </w:t>
      </w:r>
      <w:r w:rsidR="009940FF" w:rsidRPr="00BC3899">
        <w:rPr>
          <w:rFonts w:ascii="Times New Roman" w:hAnsi="Times New Roman" w:cs="Times New Roman"/>
          <w:iCs/>
          <w:rPrChange w:id="1967" w:author="Harsh Vora" w:date="2018-10-06T16:26:00Z">
            <w:rPr>
              <w:rFonts w:ascii="Times New Roman" w:hAnsi="Times New Roman" w:cs="Times New Roman"/>
              <w:iCs/>
            </w:rPr>
          </w:rPrChange>
        </w:rPr>
        <w:t xml:space="preserve">(25%) </w:t>
      </w:r>
      <w:r w:rsidR="001348DF" w:rsidRPr="00BC3899">
        <w:rPr>
          <w:rFonts w:ascii="Times New Roman" w:hAnsi="Times New Roman" w:cs="Times New Roman"/>
          <w:iCs/>
          <w:rPrChange w:id="1968" w:author="Harsh Vora" w:date="2018-10-06T16:26:00Z">
            <w:rPr>
              <w:rFonts w:ascii="Times New Roman" w:hAnsi="Times New Roman" w:cs="Times New Roman"/>
              <w:iCs/>
            </w:rPr>
          </w:rPrChange>
        </w:rPr>
        <w:t xml:space="preserve">and tensile </w:t>
      </w:r>
      <w:r w:rsidR="009940FF" w:rsidRPr="00BC3899">
        <w:rPr>
          <w:rFonts w:ascii="Times New Roman" w:hAnsi="Times New Roman" w:cs="Times New Roman"/>
          <w:iCs/>
          <w:rPrChange w:id="1969" w:author="Harsh Vora" w:date="2018-10-06T16:26:00Z">
            <w:rPr>
              <w:rFonts w:ascii="Times New Roman" w:hAnsi="Times New Roman" w:cs="Times New Roman"/>
              <w:iCs/>
            </w:rPr>
          </w:rPrChange>
        </w:rPr>
        <w:t xml:space="preserve">(75%) </w:t>
      </w:r>
      <w:r w:rsidR="001348DF" w:rsidRPr="00BC3899">
        <w:rPr>
          <w:rFonts w:ascii="Times New Roman" w:hAnsi="Times New Roman" w:cs="Times New Roman"/>
          <w:iCs/>
          <w:rPrChange w:id="1970" w:author="Harsh Vora" w:date="2018-10-06T16:26:00Z">
            <w:rPr>
              <w:rFonts w:ascii="Times New Roman" w:hAnsi="Times New Roman" w:cs="Times New Roman"/>
              <w:iCs/>
            </w:rPr>
          </w:rPrChange>
        </w:rPr>
        <w:t xml:space="preserve">modes. </w:t>
      </w:r>
      <w:r w:rsidR="00C54655" w:rsidRPr="00BC3899">
        <w:rPr>
          <w:rFonts w:ascii="Times New Roman" w:hAnsi="Times New Roman" w:cs="Times New Roman"/>
          <w:iCs/>
          <w:rPrChange w:id="1971" w:author="Harsh Vora" w:date="2018-10-06T16:26:00Z">
            <w:rPr>
              <w:rFonts w:ascii="Times New Roman" w:hAnsi="Times New Roman" w:cs="Times New Roman"/>
              <w:iCs/>
            </w:rPr>
          </w:rPrChange>
        </w:rPr>
        <w:t>Microcrack growth increases as we approach peak stress of rock</w:t>
      </w:r>
      <w:r w:rsidR="0004469E" w:rsidRPr="00BC3899">
        <w:rPr>
          <w:rFonts w:ascii="Times New Roman" w:hAnsi="Times New Roman" w:cs="Times New Roman"/>
          <w:iCs/>
          <w:rPrChange w:id="1972" w:author="Harsh Vora" w:date="2018-10-06T16:26:00Z">
            <w:rPr>
              <w:rFonts w:ascii="Times New Roman" w:hAnsi="Times New Roman" w:cs="Times New Roman"/>
              <w:iCs/>
            </w:rPr>
          </w:rPrChange>
        </w:rPr>
        <w:t>, marking the end of Stage 2</w:t>
      </w:r>
      <w:r w:rsidR="00C54655" w:rsidRPr="00BC3899">
        <w:rPr>
          <w:rFonts w:ascii="Times New Roman" w:hAnsi="Times New Roman" w:cs="Times New Roman"/>
          <w:iCs/>
          <w:rPrChange w:id="1973" w:author="Harsh Vora" w:date="2018-10-06T16:26:00Z">
            <w:rPr>
              <w:rFonts w:ascii="Times New Roman" w:hAnsi="Times New Roman" w:cs="Times New Roman"/>
              <w:iCs/>
            </w:rPr>
          </w:rPrChange>
        </w:rPr>
        <w:t>.</w:t>
      </w:r>
      <w:r w:rsidR="00735007" w:rsidRPr="00BC3899">
        <w:rPr>
          <w:rFonts w:ascii="Times New Roman" w:hAnsi="Times New Roman" w:cs="Times New Roman"/>
          <w:iCs/>
          <w:rPrChange w:id="1974" w:author="Harsh Vora" w:date="2018-10-06T16:26:00Z">
            <w:rPr>
              <w:rFonts w:ascii="Times New Roman" w:hAnsi="Times New Roman" w:cs="Times New Roman"/>
              <w:iCs/>
            </w:rPr>
          </w:rPrChange>
        </w:rPr>
        <w:t xml:space="preserve"> </w:t>
      </w:r>
      <w:r w:rsidR="00C54655" w:rsidRPr="00BC3899">
        <w:rPr>
          <w:rFonts w:ascii="Times New Roman" w:hAnsi="Times New Roman" w:cs="Times New Roman"/>
          <w:iCs/>
          <w:rPrChange w:id="1975" w:author="Harsh Vora" w:date="2018-10-06T16:26:00Z">
            <w:rPr>
              <w:rFonts w:ascii="Times New Roman" w:hAnsi="Times New Roman" w:cs="Times New Roman"/>
              <w:iCs/>
            </w:rPr>
          </w:rPrChange>
        </w:rPr>
        <w:t>Stage 3</w:t>
      </w:r>
      <w:r w:rsidR="007011E4" w:rsidRPr="00BC3899">
        <w:rPr>
          <w:rFonts w:ascii="Times New Roman" w:hAnsi="Times New Roman" w:cs="Times New Roman"/>
          <w:iCs/>
          <w:rPrChange w:id="1976" w:author="Harsh Vora" w:date="2018-10-06T16:26:00Z">
            <w:rPr>
              <w:rFonts w:ascii="Times New Roman" w:hAnsi="Times New Roman" w:cs="Times New Roman"/>
              <w:iCs/>
            </w:rPr>
          </w:rPrChange>
        </w:rPr>
        <w:t xml:space="preserve"> (rupture localization)</w:t>
      </w:r>
      <w:r w:rsidR="00C54655" w:rsidRPr="00BC3899">
        <w:rPr>
          <w:rFonts w:ascii="Times New Roman" w:hAnsi="Times New Roman" w:cs="Times New Roman"/>
          <w:iCs/>
          <w:rPrChange w:id="1977" w:author="Harsh Vora" w:date="2018-10-06T16:26:00Z">
            <w:rPr>
              <w:rFonts w:ascii="Times New Roman" w:hAnsi="Times New Roman" w:cs="Times New Roman"/>
              <w:iCs/>
            </w:rPr>
          </w:rPrChange>
        </w:rPr>
        <w:t xml:space="preserve">, corresponding to an axial strain range from 0.039 to 0.062, defines the post-peak stress-strain behavior of rock until residual strength of rock is attained. Stage 3 </w:t>
      </w:r>
      <w:r w:rsidR="00A669C8" w:rsidRPr="00BC3899">
        <w:rPr>
          <w:rFonts w:ascii="Times New Roman" w:hAnsi="Times New Roman" w:cs="Times New Roman"/>
          <w:iCs/>
          <w:rPrChange w:id="1978" w:author="Harsh Vora" w:date="2018-10-06T16:26:00Z">
            <w:rPr>
              <w:rFonts w:ascii="Times New Roman" w:hAnsi="Times New Roman" w:cs="Times New Roman"/>
              <w:iCs/>
            </w:rPr>
          </w:rPrChange>
        </w:rPr>
        <w:t xml:space="preserve">(localization) </w:t>
      </w:r>
      <w:r w:rsidR="00C54655" w:rsidRPr="00BC3899">
        <w:rPr>
          <w:rFonts w:ascii="Times New Roman" w:hAnsi="Times New Roman" w:cs="Times New Roman"/>
          <w:iCs/>
          <w:rPrChange w:id="1979" w:author="Harsh Vora" w:date="2018-10-06T16:26:00Z">
            <w:rPr>
              <w:rFonts w:ascii="Times New Roman" w:hAnsi="Times New Roman" w:cs="Times New Roman"/>
              <w:iCs/>
            </w:rPr>
          </w:rPrChange>
        </w:rPr>
        <w:t xml:space="preserve">is characterized by decreasing rock strength corresponding to strain softening behavior of the sample. Stage 3 is characterized by high microfracturing activity, generated in both shear </w:t>
      </w:r>
      <w:r w:rsidR="009940FF" w:rsidRPr="00BC3899">
        <w:rPr>
          <w:rFonts w:ascii="Times New Roman" w:hAnsi="Times New Roman" w:cs="Times New Roman"/>
          <w:iCs/>
          <w:rPrChange w:id="1980" w:author="Harsh Vora" w:date="2018-10-06T16:26:00Z">
            <w:rPr>
              <w:rFonts w:ascii="Times New Roman" w:hAnsi="Times New Roman" w:cs="Times New Roman"/>
              <w:iCs/>
            </w:rPr>
          </w:rPrChange>
        </w:rPr>
        <w:t xml:space="preserve">(19%) </w:t>
      </w:r>
      <w:r w:rsidR="00C54655" w:rsidRPr="00BC3899">
        <w:rPr>
          <w:rFonts w:ascii="Times New Roman" w:hAnsi="Times New Roman" w:cs="Times New Roman"/>
          <w:iCs/>
          <w:rPrChange w:id="1981" w:author="Harsh Vora" w:date="2018-10-06T16:26:00Z">
            <w:rPr>
              <w:rFonts w:ascii="Times New Roman" w:hAnsi="Times New Roman" w:cs="Times New Roman"/>
              <w:iCs/>
            </w:rPr>
          </w:rPrChange>
        </w:rPr>
        <w:t xml:space="preserve">and tensile </w:t>
      </w:r>
      <w:r w:rsidR="009940FF" w:rsidRPr="00BC3899">
        <w:rPr>
          <w:rFonts w:ascii="Times New Roman" w:hAnsi="Times New Roman" w:cs="Times New Roman"/>
          <w:iCs/>
          <w:rPrChange w:id="1982" w:author="Harsh Vora" w:date="2018-10-06T16:26:00Z">
            <w:rPr>
              <w:rFonts w:ascii="Times New Roman" w:hAnsi="Times New Roman" w:cs="Times New Roman"/>
              <w:iCs/>
            </w:rPr>
          </w:rPrChange>
        </w:rPr>
        <w:t xml:space="preserve">(81%) </w:t>
      </w:r>
      <w:r w:rsidR="00C54655" w:rsidRPr="00BC3899">
        <w:rPr>
          <w:rFonts w:ascii="Times New Roman" w:hAnsi="Times New Roman" w:cs="Times New Roman"/>
          <w:iCs/>
          <w:rPrChange w:id="1983" w:author="Harsh Vora" w:date="2018-10-06T16:26:00Z">
            <w:rPr>
              <w:rFonts w:ascii="Times New Roman" w:hAnsi="Times New Roman" w:cs="Times New Roman"/>
              <w:iCs/>
            </w:rPr>
          </w:rPrChange>
        </w:rPr>
        <w:lastRenderedPageBreak/>
        <w:t>modes. Microcrack growth</w:t>
      </w:r>
      <w:r w:rsidR="007011E4" w:rsidRPr="00BC3899">
        <w:rPr>
          <w:rFonts w:ascii="Times New Roman" w:hAnsi="Times New Roman" w:cs="Times New Roman"/>
          <w:iCs/>
          <w:rPrChange w:id="1984" w:author="Harsh Vora" w:date="2018-10-06T16:26:00Z">
            <w:rPr>
              <w:rFonts w:ascii="Times New Roman" w:hAnsi="Times New Roman" w:cs="Times New Roman"/>
              <w:iCs/>
            </w:rPr>
          </w:rPrChange>
        </w:rPr>
        <w:t>, especially in shear mode,</w:t>
      </w:r>
      <w:r w:rsidR="00C54655" w:rsidRPr="00BC3899">
        <w:rPr>
          <w:rFonts w:ascii="Times New Roman" w:hAnsi="Times New Roman" w:cs="Times New Roman"/>
          <w:iCs/>
          <w:rPrChange w:id="1985" w:author="Harsh Vora" w:date="2018-10-06T16:26:00Z">
            <w:rPr>
              <w:rFonts w:ascii="Times New Roman" w:hAnsi="Times New Roman" w:cs="Times New Roman"/>
              <w:iCs/>
            </w:rPr>
          </w:rPrChange>
        </w:rPr>
        <w:t xml:space="preserve"> declines as we approach</w:t>
      </w:r>
      <w:r w:rsidR="0004469E" w:rsidRPr="00BC3899">
        <w:rPr>
          <w:rFonts w:ascii="Times New Roman" w:hAnsi="Times New Roman" w:cs="Times New Roman"/>
          <w:iCs/>
          <w:rPrChange w:id="1986" w:author="Harsh Vora" w:date="2018-10-06T16:26:00Z">
            <w:rPr>
              <w:rFonts w:ascii="Times New Roman" w:hAnsi="Times New Roman" w:cs="Times New Roman"/>
              <w:iCs/>
            </w:rPr>
          </w:rPrChange>
        </w:rPr>
        <w:t xml:space="preserve"> the post-fracture</w:t>
      </w:r>
      <w:r w:rsidR="00C54655" w:rsidRPr="00BC3899">
        <w:rPr>
          <w:rFonts w:ascii="Times New Roman" w:hAnsi="Times New Roman" w:cs="Times New Roman"/>
          <w:iCs/>
          <w:rPrChange w:id="1987" w:author="Harsh Vora" w:date="2018-10-06T16:26:00Z">
            <w:rPr>
              <w:rFonts w:ascii="Times New Roman" w:hAnsi="Times New Roman" w:cs="Times New Roman"/>
              <w:iCs/>
            </w:rPr>
          </w:rPrChange>
        </w:rPr>
        <w:t xml:space="preserve"> residual strength of rock. Stage 4, corresponding to an axial strain range from 0.063 to 0.103, defines the frictiona</w:t>
      </w:r>
      <w:r w:rsidR="00E343EF" w:rsidRPr="00BC3899">
        <w:rPr>
          <w:rFonts w:ascii="Times New Roman" w:hAnsi="Times New Roman" w:cs="Times New Roman"/>
          <w:iCs/>
          <w:rPrChange w:id="1988" w:author="Harsh Vora" w:date="2018-10-06T16:26:00Z">
            <w:rPr>
              <w:rFonts w:ascii="Times New Roman" w:hAnsi="Times New Roman" w:cs="Times New Roman"/>
              <w:iCs/>
            </w:rPr>
          </w:rPrChange>
        </w:rPr>
        <w:t xml:space="preserve">l sliding behavior of the rock sample. Stage 4 </w:t>
      </w:r>
      <w:r w:rsidR="007011E4" w:rsidRPr="00BC3899">
        <w:rPr>
          <w:rFonts w:ascii="Times New Roman" w:hAnsi="Times New Roman" w:cs="Times New Roman"/>
          <w:iCs/>
          <w:rPrChange w:id="1989" w:author="Harsh Vora" w:date="2018-10-06T16:26:00Z">
            <w:rPr>
              <w:rFonts w:ascii="Times New Roman" w:hAnsi="Times New Roman" w:cs="Times New Roman"/>
              <w:iCs/>
            </w:rPr>
          </w:rPrChange>
        </w:rPr>
        <w:t xml:space="preserve">(sliding) </w:t>
      </w:r>
      <w:r w:rsidR="00E343EF" w:rsidRPr="00BC3899">
        <w:rPr>
          <w:rFonts w:ascii="Times New Roman" w:hAnsi="Times New Roman" w:cs="Times New Roman"/>
          <w:iCs/>
          <w:rPrChange w:id="1990" w:author="Harsh Vora" w:date="2018-10-06T16:26:00Z">
            <w:rPr>
              <w:rFonts w:ascii="Times New Roman" w:hAnsi="Times New Roman" w:cs="Times New Roman"/>
              <w:iCs/>
            </w:rPr>
          </w:rPrChange>
        </w:rPr>
        <w:t xml:space="preserve">is characterized by nearly </w:t>
      </w:r>
      <w:commentRangeStart w:id="1991"/>
      <w:r w:rsidR="00E343EF" w:rsidRPr="00BC3899">
        <w:rPr>
          <w:rFonts w:ascii="Times New Roman" w:hAnsi="Times New Roman" w:cs="Times New Roman"/>
          <w:iCs/>
          <w:rPrChange w:id="1992" w:author="Harsh Vora" w:date="2018-10-06T16:26:00Z">
            <w:rPr>
              <w:rFonts w:ascii="Times New Roman" w:hAnsi="Times New Roman" w:cs="Times New Roman"/>
              <w:iCs/>
            </w:rPr>
          </w:rPrChange>
        </w:rPr>
        <w:t>constant rock strength</w:t>
      </w:r>
      <w:ins w:id="1993" w:author="Harsh Vora" w:date="2018-10-06T18:47:00Z">
        <w:r w:rsidR="00C73E03">
          <w:rPr>
            <w:rFonts w:ascii="Times New Roman" w:hAnsi="Times New Roman" w:cs="Times New Roman"/>
            <w:iCs/>
          </w:rPr>
          <w:t xml:space="preserve"> of 132.2 MPa, </w:t>
        </w:r>
      </w:ins>
      <w:r w:rsidR="00E343EF" w:rsidRPr="00BC3899">
        <w:rPr>
          <w:rFonts w:ascii="Times New Roman" w:hAnsi="Times New Roman" w:cs="Times New Roman"/>
          <w:iCs/>
          <w:rPrChange w:id="1994" w:author="Harsh Vora" w:date="2018-10-06T16:26:00Z">
            <w:rPr>
              <w:rFonts w:ascii="Times New Roman" w:hAnsi="Times New Roman" w:cs="Times New Roman"/>
              <w:iCs/>
            </w:rPr>
          </w:rPrChange>
        </w:rPr>
        <w:t xml:space="preserve"> </w:t>
      </w:r>
      <w:commentRangeEnd w:id="1991"/>
      <w:r w:rsidR="00555C8E" w:rsidRPr="00BC3899">
        <w:rPr>
          <w:rStyle w:val="CommentReference"/>
          <w:rFonts w:ascii="Times New Roman" w:hAnsi="Times New Roman" w:cs="Times New Roman"/>
          <w:rPrChange w:id="1995" w:author="Harsh Vora" w:date="2018-10-06T16:26:00Z">
            <w:rPr>
              <w:rStyle w:val="CommentReference"/>
            </w:rPr>
          </w:rPrChange>
        </w:rPr>
        <w:commentReference w:id="1991"/>
      </w:r>
      <w:r w:rsidR="00E343EF" w:rsidRPr="00BC3899">
        <w:rPr>
          <w:rFonts w:ascii="Times New Roman" w:hAnsi="Times New Roman" w:cs="Times New Roman"/>
          <w:iCs/>
          <w:rPrChange w:id="1996" w:author="Harsh Vora" w:date="2018-10-06T16:26:00Z">
            <w:rPr>
              <w:rFonts w:ascii="Times New Roman" w:hAnsi="Times New Roman" w:cs="Times New Roman"/>
              <w:iCs/>
            </w:rPr>
          </w:rPrChange>
        </w:rPr>
        <w:t xml:space="preserve">corresponding to the residual strength of rock. Stage 4 is characterized by very low microcracking activity, </w:t>
      </w:r>
      <w:r w:rsidR="009940FF" w:rsidRPr="00BC3899">
        <w:rPr>
          <w:rFonts w:ascii="Times New Roman" w:hAnsi="Times New Roman" w:cs="Times New Roman"/>
          <w:iCs/>
          <w:rPrChange w:id="1997" w:author="Harsh Vora" w:date="2018-10-06T16:26:00Z">
            <w:rPr>
              <w:rFonts w:ascii="Times New Roman" w:hAnsi="Times New Roman" w:cs="Times New Roman"/>
              <w:iCs/>
            </w:rPr>
          </w:rPrChange>
        </w:rPr>
        <w:t xml:space="preserve">94% of which are </w:t>
      </w:r>
      <w:r w:rsidR="00E343EF" w:rsidRPr="00BC3899">
        <w:rPr>
          <w:rFonts w:ascii="Times New Roman" w:hAnsi="Times New Roman" w:cs="Times New Roman"/>
          <w:iCs/>
          <w:rPrChange w:id="1998" w:author="Harsh Vora" w:date="2018-10-06T16:26:00Z">
            <w:rPr>
              <w:rFonts w:ascii="Times New Roman" w:hAnsi="Times New Roman" w:cs="Times New Roman"/>
              <w:iCs/>
            </w:rPr>
          </w:rPrChange>
        </w:rPr>
        <w:t>generated dominantly in tensile</w:t>
      </w:r>
      <w:r w:rsidR="009940FF" w:rsidRPr="00BC3899">
        <w:rPr>
          <w:rFonts w:ascii="Times New Roman" w:hAnsi="Times New Roman" w:cs="Times New Roman"/>
          <w:iCs/>
          <w:rPrChange w:id="1999" w:author="Harsh Vora" w:date="2018-10-06T16:26:00Z">
            <w:rPr>
              <w:rFonts w:ascii="Times New Roman" w:hAnsi="Times New Roman" w:cs="Times New Roman"/>
              <w:iCs/>
            </w:rPr>
          </w:rPrChange>
        </w:rPr>
        <w:t xml:space="preserve"> </w:t>
      </w:r>
      <w:r w:rsidR="00E343EF" w:rsidRPr="00BC3899">
        <w:rPr>
          <w:rFonts w:ascii="Times New Roman" w:hAnsi="Times New Roman" w:cs="Times New Roman"/>
          <w:iCs/>
          <w:rPrChange w:id="2000" w:author="Harsh Vora" w:date="2018-10-06T16:26:00Z">
            <w:rPr>
              <w:rFonts w:ascii="Times New Roman" w:hAnsi="Times New Roman" w:cs="Times New Roman"/>
              <w:iCs/>
            </w:rPr>
          </w:rPrChange>
        </w:rPr>
        <w:t>mode. Microcracking activity dec</w:t>
      </w:r>
      <w:r w:rsidR="0004469E" w:rsidRPr="00BC3899">
        <w:rPr>
          <w:rFonts w:ascii="Times New Roman" w:hAnsi="Times New Roman" w:cs="Times New Roman"/>
          <w:iCs/>
          <w:rPrChange w:id="2001" w:author="Harsh Vora" w:date="2018-10-06T16:26:00Z">
            <w:rPr>
              <w:rFonts w:ascii="Times New Roman" w:hAnsi="Times New Roman" w:cs="Times New Roman"/>
              <w:iCs/>
            </w:rPr>
          </w:rPrChange>
        </w:rPr>
        <w:t xml:space="preserve">lines gradually </w:t>
      </w:r>
      <w:r w:rsidR="00E343EF" w:rsidRPr="00BC3899">
        <w:rPr>
          <w:rFonts w:ascii="Times New Roman" w:hAnsi="Times New Roman" w:cs="Times New Roman"/>
          <w:iCs/>
          <w:rPrChange w:id="2002" w:author="Harsh Vora" w:date="2018-10-06T16:26:00Z">
            <w:rPr>
              <w:rFonts w:ascii="Times New Roman" w:hAnsi="Times New Roman" w:cs="Times New Roman"/>
              <w:iCs/>
            </w:rPr>
          </w:rPrChange>
        </w:rPr>
        <w:t xml:space="preserve">as we approach the end of the experiment at an axial strain of 0.103. </w:t>
      </w:r>
      <w:r w:rsidR="00B14C08" w:rsidRPr="00BC3899">
        <w:rPr>
          <w:rFonts w:ascii="Times New Roman" w:hAnsi="Times New Roman" w:cs="Times New Roman"/>
          <w:iCs/>
          <w:rPrChange w:id="2003" w:author="Harsh Vora" w:date="2018-10-06T16:26:00Z">
            <w:rPr>
              <w:rFonts w:ascii="Times New Roman" w:hAnsi="Times New Roman" w:cs="Times New Roman"/>
              <w:iCs/>
            </w:rPr>
          </w:rPrChange>
        </w:rPr>
        <w:t xml:space="preserve">A total </w:t>
      </w:r>
      <w:r w:rsidR="005C1BA2" w:rsidRPr="00BC3899">
        <w:rPr>
          <w:rFonts w:ascii="Times New Roman" w:hAnsi="Times New Roman" w:cs="Times New Roman"/>
          <w:iCs/>
          <w:rPrChange w:id="2004" w:author="Harsh Vora" w:date="2018-10-06T16:26:00Z">
            <w:rPr>
              <w:rFonts w:ascii="Times New Roman" w:hAnsi="Times New Roman" w:cs="Times New Roman"/>
              <w:iCs/>
            </w:rPr>
          </w:rPrChange>
        </w:rPr>
        <w:t xml:space="preserve">of </w:t>
      </w:r>
      <w:r w:rsidR="00B14C08" w:rsidRPr="00BC3899">
        <w:rPr>
          <w:rFonts w:ascii="Times New Roman" w:hAnsi="Times New Roman" w:cs="Times New Roman"/>
          <w:iCs/>
          <w:rPrChange w:id="2005" w:author="Harsh Vora" w:date="2018-10-06T16:26:00Z">
            <w:rPr>
              <w:rFonts w:ascii="Times New Roman" w:hAnsi="Times New Roman" w:cs="Times New Roman"/>
              <w:iCs/>
            </w:rPr>
          </w:rPrChange>
        </w:rPr>
        <w:t xml:space="preserve">5442 </w:t>
      </w:r>
      <w:r w:rsidR="005C1BA2" w:rsidRPr="00BC3899">
        <w:rPr>
          <w:rFonts w:ascii="Times New Roman" w:hAnsi="Times New Roman" w:cs="Times New Roman"/>
          <w:iCs/>
          <w:rPrChange w:id="2006" w:author="Harsh Vora" w:date="2018-10-06T16:26:00Z">
            <w:rPr>
              <w:rFonts w:ascii="Times New Roman" w:hAnsi="Times New Roman" w:cs="Times New Roman"/>
              <w:iCs/>
            </w:rPr>
          </w:rPrChange>
        </w:rPr>
        <w:t xml:space="preserve">microcracks developed </w:t>
      </w:r>
      <w:r w:rsidR="00FE00FE" w:rsidRPr="00BC3899">
        <w:rPr>
          <w:rFonts w:ascii="Times New Roman" w:hAnsi="Times New Roman" w:cs="Times New Roman"/>
          <w:iCs/>
          <w:rPrChange w:id="2007" w:author="Harsh Vora" w:date="2018-10-06T16:26:00Z">
            <w:rPr>
              <w:rFonts w:ascii="Times New Roman" w:hAnsi="Times New Roman" w:cs="Times New Roman"/>
              <w:iCs/>
            </w:rPr>
          </w:rPrChange>
        </w:rPr>
        <w:t xml:space="preserve">in the sandstone sample </w:t>
      </w:r>
      <w:ins w:id="2008" w:author="Juli Morgan" w:date="2018-10-01T16:37:00Z">
        <w:r w:rsidR="00555C8E" w:rsidRPr="00BC3899">
          <w:rPr>
            <w:rFonts w:ascii="Times New Roman" w:hAnsi="Times New Roman" w:cs="Times New Roman"/>
            <w:iCs/>
            <w:rPrChange w:id="2009" w:author="Harsh Vora" w:date="2018-10-06T16:26:00Z">
              <w:rPr>
                <w:rFonts w:ascii="Times New Roman" w:hAnsi="Times New Roman" w:cs="Times New Roman"/>
                <w:iCs/>
              </w:rPr>
            </w:rPrChange>
          </w:rPr>
          <w:t xml:space="preserve">deformed </w:t>
        </w:r>
      </w:ins>
      <w:r w:rsidR="00FE00FE" w:rsidRPr="00BC3899">
        <w:rPr>
          <w:rFonts w:ascii="Times New Roman" w:hAnsi="Times New Roman" w:cs="Times New Roman"/>
          <w:iCs/>
          <w:rPrChange w:id="2010" w:author="Harsh Vora" w:date="2018-10-06T16:26:00Z">
            <w:rPr>
              <w:rFonts w:ascii="Times New Roman" w:hAnsi="Times New Roman" w:cs="Times New Roman"/>
              <w:iCs/>
            </w:rPr>
          </w:rPrChange>
        </w:rPr>
        <w:t>at a confining pressure of</w:t>
      </w:r>
      <w:r w:rsidR="00B14C08" w:rsidRPr="00BC3899">
        <w:rPr>
          <w:rFonts w:ascii="Times New Roman" w:hAnsi="Times New Roman" w:cs="Times New Roman"/>
          <w:iCs/>
          <w:rPrChange w:id="2011" w:author="Harsh Vora" w:date="2018-10-06T16:26:00Z">
            <w:rPr>
              <w:rFonts w:ascii="Times New Roman" w:hAnsi="Times New Roman" w:cs="Times New Roman"/>
              <w:iCs/>
            </w:rPr>
          </w:rPrChange>
        </w:rPr>
        <w:t xml:space="preserve"> 15 MPa,</w:t>
      </w:r>
      <w:r w:rsidR="00A669C8" w:rsidRPr="00BC3899">
        <w:rPr>
          <w:rFonts w:ascii="Times New Roman" w:hAnsi="Times New Roman" w:cs="Times New Roman"/>
          <w:iCs/>
          <w:rPrChange w:id="2012" w:author="Harsh Vora" w:date="2018-10-06T16:26:00Z">
            <w:rPr>
              <w:rFonts w:ascii="Times New Roman" w:hAnsi="Times New Roman" w:cs="Times New Roman"/>
              <w:iCs/>
            </w:rPr>
          </w:rPrChange>
        </w:rPr>
        <w:t xml:space="preserve"> with</w:t>
      </w:r>
      <w:ins w:id="2013" w:author="Juli Morgan" w:date="2018-10-01T16:37:00Z">
        <w:r w:rsidR="00555C8E" w:rsidRPr="00BC3899">
          <w:rPr>
            <w:rFonts w:ascii="Times New Roman" w:hAnsi="Times New Roman" w:cs="Times New Roman"/>
            <w:iCs/>
            <w:rPrChange w:id="2014" w:author="Harsh Vora" w:date="2018-10-06T16:26:00Z">
              <w:rPr>
                <w:rFonts w:ascii="Times New Roman" w:hAnsi="Times New Roman" w:cs="Times New Roman"/>
                <w:iCs/>
              </w:rPr>
            </w:rPrChange>
          </w:rPr>
          <w:t xml:space="preserve"> only</w:t>
        </w:r>
      </w:ins>
      <w:r w:rsidR="00A669C8" w:rsidRPr="00BC3899">
        <w:rPr>
          <w:rFonts w:ascii="Times New Roman" w:hAnsi="Times New Roman" w:cs="Times New Roman"/>
          <w:iCs/>
          <w:rPrChange w:id="2015" w:author="Harsh Vora" w:date="2018-10-06T16:26:00Z">
            <w:rPr>
              <w:rFonts w:ascii="Times New Roman" w:hAnsi="Times New Roman" w:cs="Times New Roman"/>
              <w:iCs/>
            </w:rPr>
          </w:rPrChange>
        </w:rPr>
        <w:t xml:space="preserve"> </w:t>
      </w:r>
      <w:r w:rsidR="00B14C08" w:rsidRPr="00BC3899">
        <w:rPr>
          <w:rFonts w:ascii="Times New Roman" w:hAnsi="Times New Roman" w:cs="Times New Roman"/>
          <w:iCs/>
          <w:rPrChange w:id="2016" w:author="Harsh Vora" w:date="2018-10-06T16:26:00Z">
            <w:rPr>
              <w:rFonts w:ascii="Times New Roman" w:hAnsi="Times New Roman" w:cs="Times New Roman"/>
              <w:iCs/>
            </w:rPr>
          </w:rPrChange>
        </w:rPr>
        <w:t>18% of them occurring in shear mode</w:t>
      </w:r>
      <w:ins w:id="2017" w:author="Juli Morgan" w:date="2018-10-01T16:37:00Z">
        <w:r w:rsidR="00555C8E" w:rsidRPr="00BC3899">
          <w:rPr>
            <w:rFonts w:ascii="Times New Roman" w:hAnsi="Times New Roman" w:cs="Times New Roman"/>
            <w:iCs/>
            <w:rPrChange w:id="2018" w:author="Harsh Vora" w:date="2018-10-06T16:26:00Z">
              <w:rPr>
                <w:rFonts w:ascii="Times New Roman" w:hAnsi="Times New Roman" w:cs="Times New Roman"/>
                <w:iCs/>
              </w:rPr>
            </w:rPrChange>
          </w:rPr>
          <w:t>,</w:t>
        </w:r>
      </w:ins>
      <w:r w:rsidR="00B14C08" w:rsidRPr="00BC3899">
        <w:rPr>
          <w:rFonts w:ascii="Times New Roman" w:hAnsi="Times New Roman" w:cs="Times New Roman"/>
          <w:iCs/>
          <w:rPrChange w:id="2019" w:author="Harsh Vora" w:date="2018-10-06T16:26:00Z">
            <w:rPr>
              <w:rFonts w:ascii="Times New Roman" w:hAnsi="Times New Roman" w:cs="Times New Roman"/>
              <w:iCs/>
            </w:rPr>
          </w:rPrChange>
        </w:rPr>
        <w:t xml:space="preserve"> generated </w:t>
      </w:r>
      <w:r w:rsidR="007011E4" w:rsidRPr="00BC3899">
        <w:rPr>
          <w:rFonts w:ascii="Times New Roman" w:hAnsi="Times New Roman" w:cs="Times New Roman"/>
          <w:iCs/>
          <w:rPrChange w:id="2020" w:author="Harsh Vora" w:date="2018-10-06T16:26:00Z">
            <w:rPr>
              <w:rFonts w:ascii="Times New Roman" w:hAnsi="Times New Roman" w:cs="Times New Roman"/>
              <w:iCs/>
            </w:rPr>
          </w:rPrChange>
        </w:rPr>
        <w:t xml:space="preserve">mostly </w:t>
      </w:r>
      <w:r w:rsidR="00B14C08" w:rsidRPr="00BC3899">
        <w:rPr>
          <w:rFonts w:ascii="Times New Roman" w:hAnsi="Times New Roman" w:cs="Times New Roman"/>
          <w:iCs/>
          <w:rPrChange w:id="2021" w:author="Harsh Vora" w:date="2018-10-06T16:26:00Z">
            <w:rPr>
              <w:rFonts w:ascii="Times New Roman" w:hAnsi="Times New Roman" w:cs="Times New Roman"/>
              <w:iCs/>
            </w:rPr>
          </w:rPrChange>
        </w:rPr>
        <w:t>during Stage 2 and Sta</w:t>
      </w:r>
      <w:r w:rsidR="00742D63" w:rsidRPr="00BC3899">
        <w:rPr>
          <w:rFonts w:ascii="Times New Roman" w:hAnsi="Times New Roman" w:cs="Times New Roman"/>
          <w:iCs/>
          <w:rPrChange w:id="2022" w:author="Harsh Vora" w:date="2018-10-06T16:26:00Z">
            <w:rPr>
              <w:rFonts w:ascii="Times New Roman" w:hAnsi="Times New Roman" w:cs="Times New Roman"/>
              <w:iCs/>
            </w:rPr>
          </w:rPrChange>
        </w:rPr>
        <w:t xml:space="preserve">ge 3 of the biaxial experiment. </w:t>
      </w:r>
    </w:p>
    <w:p w14:paraId="4A2D4F10" w14:textId="2E592470" w:rsidR="00AD746D" w:rsidRPr="00BC3899" w:rsidRDefault="00C243F0" w:rsidP="005357A4">
      <w:pPr>
        <w:spacing w:line="480" w:lineRule="auto"/>
        <w:rPr>
          <w:ins w:id="2023" w:author="Juli Morgan" w:date="2018-10-01T16:44:00Z"/>
          <w:rFonts w:ascii="Times New Roman" w:hAnsi="Times New Roman" w:cs="Times New Roman"/>
          <w:iCs/>
          <w:rPrChange w:id="2024" w:author="Harsh Vora" w:date="2018-10-06T16:26:00Z">
            <w:rPr>
              <w:ins w:id="2025" w:author="Juli Morgan" w:date="2018-10-01T16:44:00Z"/>
              <w:rFonts w:ascii="Times New Roman" w:hAnsi="Times New Roman" w:cs="Times New Roman"/>
              <w:iCs/>
            </w:rPr>
          </w:rPrChange>
        </w:rPr>
      </w:pPr>
      <w:r w:rsidRPr="00BC3899">
        <w:rPr>
          <w:rFonts w:ascii="Times New Roman" w:hAnsi="Times New Roman" w:cs="Times New Roman"/>
          <w:iCs/>
          <w:rPrChange w:id="2026" w:author="Harsh Vora" w:date="2018-10-06T16:26:00Z">
            <w:rPr>
              <w:rFonts w:ascii="Times New Roman" w:hAnsi="Times New Roman" w:cs="Times New Roman"/>
              <w:iCs/>
            </w:rPr>
          </w:rPrChange>
        </w:rPr>
        <w:t>The spatial distribution of micr</w:t>
      </w:r>
      <w:r w:rsidR="008201CA" w:rsidRPr="00BC3899">
        <w:rPr>
          <w:rFonts w:ascii="Times New Roman" w:hAnsi="Times New Roman" w:cs="Times New Roman"/>
          <w:iCs/>
          <w:rPrChange w:id="2027" w:author="Harsh Vora" w:date="2018-10-06T16:26:00Z">
            <w:rPr>
              <w:rFonts w:ascii="Times New Roman" w:hAnsi="Times New Roman" w:cs="Times New Roman"/>
              <w:iCs/>
            </w:rPr>
          </w:rPrChange>
        </w:rPr>
        <w:t xml:space="preserve">ocracks generated during the four stages of the biaxial experiment show significant variation. </w:t>
      </w:r>
      <w:commentRangeStart w:id="2028"/>
      <w:r w:rsidR="008201CA" w:rsidRPr="00BC3899">
        <w:rPr>
          <w:rFonts w:ascii="Times New Roman" w:hAnsi="Times New Roman" w:cs="Times New Roman"/>
          <w:iCs/>
          <w:rPrChange w:id="2029" w:author="Harsh Vora" w:date="2018-10-06T16:26:00Z">
            <w:rPr>
              <w:rFonts w:ascii="Times New Roman" w:hAnsi="Times New Roman" w:cs="Times New Roman"/>
              <w:iCs/>
            </w:rPr>
          </w:rPrChange>
        </w:rPr>
        <w:t xml:space="preserve">Stage 1 is characterized by distributed tensile microcracking through the rock sample, indicating onset of dilatancy in the </w:t>
      </w:r>
      <w:r w:rsidR="0004469E" w:rsidRPr="00BC3899">
        <w:rPr>
          <w:rFonts w:ascii="Times New Roman" w:hAnsi="Times New Roman" w:cs="Times New Roman"/>
          <w:iCs/>
          <w:rPrChange w:id="2030" w:author="Harsh Vora" w:date="2018-10-06T16:26:00Z">
            <w:rPr>
              <w:rFonts w:ascii="Times New Roman" w:hAnsi="Times New Roman" w:cs="Times New Roman"/>
              <w:iCs/>
            </w:rPr>
          </w:rPrChange>
        </w:rPr>
        <w:t xml:space="preserve">fracturing process </w:t>
      </w:r>
      <w:r w:rsidR="008201CA" w:rsidRPr="00BC3899">
        <w:rPr>
          <w:rFonts w:ascii="Times New Roman" w:hAnsi="Times New Roman" w:cs="Times New Roman"/>
          <w:iCs/>
          <w:rPrChange w:id="2031" w:author="Harsh Vora" w:date="2018-10-06T16:26:00Z">
            <w:rPr>
              <w:rFonts w:ascii="Times New Roman" w:hAnsi="Times New Roman" w:cs="Times New Roman"/>
              <w:iCs/>
            </w:rPr>
          </w:rPrChange>
        </w:rPr>
        <w:t>[</w:t>
      </w:r>
      <w:r w:rsidR="008201CA" w:rsidRPr="00BC3899">
        <w:rPr>
          <w:rFonts w:ascii="Times New Roman" w:hAnsi="Times New Roman" w:cs="Times New Roman"/>
          <w:iCs/>
          <w:color w:val="00B050"/>
          <w:rPrChange w:id="2032" w:author="Harsh Vora" w:date="2018-10-06T16:26:00Z">
            <w:rPr>
              <w:rFonts w:ascii="Times New Roman" w:hAnsi="Times New Roman" w:cs="Times New Roman"/>
              <w:iCs/>
              <w:color w:val="00B050"/>
            </w:rPr>
          </w:rPrChange>
        </w:rPr>
        <w:t xml:space="preserve">Fig. </w:t>
      </w:r>
      <w:ins w:id="2033" w:author="Harsh Vora" w:date="2018-10-06T18:49:00Z">
        <w:r w:rsidR="00C73E03">
          <w:rPr>
            <w:rFonts w:ascii="Times New Roman" w:hAnsi="Times New Roman" w:cs="Times New Roman"/>
            <w:iCs/>
            <w:color w:val="00B050"/>
          </w:rPr>
          <w:t>3</w:t>
        </w:r>
      </w:ins>
      <w:del w:id="2034" w:author="Harsh Vora" w:date="2018-10-06T18:49:00Z">
        <w:r w:rsidR="0004469E" w:rsidRPr="00BC3899" w:rsidDel="00C73E03">
          <w:rPr>
            <w:rFonts w:ascii="Times New Roman" w:hAnsi="Times New Roman" w:cs="Times New Roman"/>
            <w:iCs/>
            <w:color w:val="00B050"/>
            <w:rPrChange w:id="2035" w:author="Harsh Vora" w:date="2018-10-06T16:26:00Z">
              <w:rPr>
                <w:rFonts w:ascii="Times New Roman" w:hAnsi="Times New Roman" w:cs="Times New Roman"/>
                <w:iCs/>
                <w:color w:val="00B050"/>
              </w:rPr>
            </w:rPrChange>
          </w:rPr>
          <w:delText>2</w:delText>
        </w:r>
      </w:del>
      <w:r w:rsidR="0004469E" w:rsidRPr="00BC3899">
        <w:rPr>
          <w:rFonts w:ascii="Times New Roman" w:hAnsi="Times New Roman" w:cs="Times New Roman"/>
          <w:iCs/>
          <w:color w:val="00B050"/>
          <w:rPrChange w:id="2036" w:author="Harsh Vora" w:date="2018-10-06T16:26:00Z">
            <w:rPr>
              <w:rFonts w:ascii="Times New Roman" w:hAnsi="Times New Roman" w:cs="Times New Roman"/>
              <w:iCs/>
              <w:color w:val="00B050"/>
            </w:rPr>
          </w:rPrChange>
        </w:rPr>
        <w:t>b</w:t>
      </w:r>
      <w:r w:rsidR="008201CA" w:rsidRPr="00BC3899">
        <w:rPr>
          <w:rFonts w:ascii="Times New Roman" w:hAnsi="Times New Roman" w:cs="Times New Roman"/>
          <w:iCs/>
          <w:rPrChange w:id="2037" w:author="Harsh Vora" w:date="2018-10-06T16:26:00Z">
            <w:rPr>
              <w:rFonts w:ascii="Times New Roman" w:hAnsi="Times New Roman" w:cs="Times New Roman"/>
              <w:iCs/>
            </w:rPr>
          </w:rPrChange>
        </w:rPr>
        <w:t>]</w:t>
      </w:r>
      <w:commentRangeEnd w:id="2028"/>
      <w:r w:rsidR="00555C8E" w:rsidRPr="00BC3899">
        <w:rPr>
          <w:rStyle w:val="CommentReference"/>
          <w:rFonts w:ascii="Times New Roman" w:hAnsi="Times New Roman" w:cs="Times New Roman"/>
          <w:rPrChange w:id="2038" w:author="Harsh Vora" w:date="2018-10-06T16:26:00Z">
            <w:rPr>
              <w:rStyle w:val="CommentReference"/>
            </w:rPr>
          </w:rPrChange>
        </w:rPr>
        <w:commentReference w:id="2028"/>
      </w:r>
      <w:r w:rsidR="008201CA" w:rsidRPr="00BC3899">
        <w:rPr>
          <w:rFonts w:ascii="Times New Roman" w:hAnsi="Times New Roman" w:cs="Times New Roman"/>
          <w:iCs/>
          <w:rPrChange w:id="2039" w:author="Harsh Vora" w:date="2018-10-06T16:26:00Z">
            <w:rPr>
              <w:rFonts w:ascii="Times New Roman" w:hAnsi="Times New Roman" w:cs="Times New Roman"/>
              <w:iCs/>
            </w:rPr>
          </w:rPrChange>
        </w:rPr>
        <w:t xml:space="preserve">. Stage 2 is characterized by growth of shear and tensile microcracks, </w:t>
      </w:r>
      <w:r w:rsidR="007011E4" w:rsidRPr="00BC3899">
        <w:rPr>
          <w:rFonts w:ascii="Times New Roman" w:hAnsi="Times New Roman" w:cs="Times New Roman"/>
          <w:iCs/>
          <w:rPrChange w:id="2040" w:author="Harsh Vora" w:date="2018-10-06T16:26:00Z">
            <w:rPr>
              <w:rFonts w:ascii="Times New Roman" w:hAnsi="Times New Roman" w:cs="Times New Roman"/>
              <w:iCs/>
            </w:rPr>
          </w:rPrChange>
        </w:rPr>
        <w:t xml:space="preserve">arising </w:t>
      </w:r>
      <w:r w:rsidR="0004469E" w:rsidRPr="00BC3899">
        <w:rPr>
          <w:rFonts w:ascii="Times New Roman" w:hAnsi="Times New Roman" w:cs="Times New Roman"/>
          <w:iCs/>
          <w:rPrChange w:id="2041" w:author="Harsh Vora" w:date="2018-10-06T16:26:00Z">
            <w:rPr>
              <w:rFonts w:ascii="Times New Roman" w:hAnsi="Times New Roman" w:cs="Times New Roman"/>
              <w:iCs/>
            </w:rPr>
          </w:rPrChange>
        </w:rPr>
        <w:t>from the tensile</w:t>
      </w:r>
      <w:r w:rsidR="008201CA" w:rsidRPr="00BC3899">
        <w:rPr>
          <w:rFonts w:ascii="Times New Roman" w:hAnsi="Times New Roman" w:cs="Times New Roman"/>
          <w:iCs/>
          <w:rPrChange w:id="2042" w:author="Harsh Vora" w:date="2018-10-06T16:26:00Z">
            <w:rPr>
              <w:rFonts w:ascii="Times New Roman" w:hAnsi="Times New Roman" w:cs="Times New Roman"/>
              <w:iCs/>
            </w:rPr>
          </w:rPrChange>
        </w:rPr>
        <w:t xml:space="preserve"> asperities created in Stage 1. Shear microcracks generated in Stage 2 frequently occur as clusters</w:t>
      </w:r>
      <w:r w:rsidR="00A669C8" w:rsidRPr="00BC3899">
        <w:rPr>
          <w:rFonts w:ascii="Times New Roman" w:hAnsi="Times New Roman" w:cs="Times New Roman"/>
          <w:iCs/>
          <w:rPrChange w:id="2043" w:author="Harsh Vora" w:date="2018-10-06T16:26:00Z">
            <w:rPr>
              <w:rFonts w:ascii="Times New Roman" w:hAnsi="Times New Roman" w:cs="Times New Roman"/>
              <w:iCs/>
            </w:rPr>
          </w:rPrChange>
        </w:rPr>
        <w:t>, enveloped by</w:t>
      </w:r>
      <w:r w:rsidR="001C4F68" w:rsidRPr="00BC3899">
        <w:rPr>
          <w:rFonts w:ascii="Times New Roman" w:hAnsi="Times New Roman" w:cs="Times New Roman"/>
          <w:iCs/>
          <w:rPrChange w:id="2044" w:author="Harsh Vora" w:date="2018-10-06T16:26:00Z">
            <w:rPr>
              <w:rFonts w:ascii="Times New Roman" w:hAnsi="Times New Roman" w:cs="Times New Roman"/>
              <w:iCs/>
            </w:rPr>
          </w:rPrChange>
        </w:rPr>
        <w:t xml:space="preserve"> tensile microcracks. </w:t>
      </w:r>
      <w:r w:rsidR="00A669C8" w:rsidRPr="00BC3899">
        <w:rPr>
          <w:rFonts w:ascii="Times New Roman" w:hAnsi="Times New Roman" w:cs="Times New Roman"/>
          <w:iCs/>
          <w:rPrChange w:id="2045" w:author="Harsh Vora" w:date="2018-10-06T16:26:00Z">
            <w:rPr>
              <w:rFonts w:ascii="Times New Roman" w:hAnsi="Times New Roman" w:cs="Times New Roman"/>
              <w:iCs/>
            </w:rPr>
          </w:rPrChange>
        </w:rPr>
        <w:t xml:space="preserve">During this nucleation stage, </w:t>
      </w:r>
      <w:r w:rsidR="0004469E" w:rsidRPr="00BC3899">
        <w:rPr>
          <w:rFonts w:ascii="Times New Roman" w:hAnsi="Times New Roman" w:cs="Times New Roman"/>
          <w:iCs/>
          <w:rPrChange w:id="2046" w:author="Harsh Vora" w:date="2018-10-06T16:26:00Z">
            <w:rPr>
              <w:rFonts w:ascii="Times New Roman" w:hAnsi="Times New Roman" w:cs="Times New Roman"/>
              <w:iCs/>
            </w:rPr>
          </w:rPrChange>
        </w:rPr>
        <w:t xml:space="preserve">deformation is </w:t>
      </w:r>
      <w:ins w:id="2047" w:author="Juli Morgan" w:date="2018-10-01T16:40:00Z">
        <w:r w:rsidR="00B87769" w:rsidRPr="00BC3899">
          <w:rPr>
            <w:rFonts w:ascii="Times New Roman" w:hAnsi="Times New Roman" w:cs="Times New Roman"/>
            <w:iCs/>
            <w:rPrChange w:id="2048" w:author="Harsh Vora" w:date="2018-10-06T16:26:00Z">
              <w:rPr>
                <w:rFonts w:ascii="Times New Roman" w:hAnsi="Times New Roman" w:cs="Times New Roman"/>
                <w:iCs/>
              </w:rPr>
            </w:rPrChange>
          </w:rPr>
          <w:t xml:space="preserve">progressively </w:t>
        </w:r>
      </w:ins>
      <w:r w:rsidR="0004469E" w:rsidRPr="00BC3899">
        <w:rPr>
          <w:rFonts w:ascii="Times New Roman" w:hAnsi="Times New Roman" w:cs="Times New Roman"/>
          <w:iCs/>
          <w:rPrChange w:id="2049" w:author="Harsh Vora" w:date="2018-10-06T16:26:00Z">
            <w:rPr>
              <w:rFonts w:ascii="Times New Roman" w:hAnsi="Times New Roman" w:cs="Times New Roman"/>
              <w:iCs/>
            </w:rPr>
          </w:rPrChange>
        </w:rPr>
        <w:t xml:space="preserve">localized as </w:t>
      </w:r>
      <w:r w:rsidR="00A669C8" w:rsidRPr="00BC3899">
        <w:rPr>
          <w:rFonts w:ascii="Times New Roman" w:hAnsi="Times New Roman" w:cs="Times New Roman"/>
          <w:iCs/>
          <w:rPrChange w:id="2050" w:author="Harsh Vora" w:date="2018-10-06T16:26:00Z">
            <w:rPr>
              <w:rFonts w:ascii="Times New Roman" w:hAnsi="Times New Roman" w:cs="Times New Roman"/>
              <w:iCs/>
            </w:rPr>
          </w:rPrChange>
        </w:rPr>
        <w:t xml:space="preserve">shear and tensile microcracks coalesce to form small fractures through the sample. </w:t>
      </w:r>
      <w:r w:rsidR="001C4F68" w:rsidRPr="00BC3899">
        <w:rPr>
          <w:rFonts w:ascii="Times New Roman" w:hAnsi="Times New Roman" w:cs="Times New Roman"/>
          <w:iCs/>
          <w:rPrChange w:id="2051" w:author="Harsh Vora" w:date="2018-10-06T16:26:00Z">
            <w:rPr>
              <w:rFonts w:ascii="Times New Roman" w:hAnsi="Times New Roman" w:cs="Times New Roman"/>
              <w:iCs/>
            </w:rPr>
          </w:rPrChange>
        </w:rPr>
        <w:t xml:space="preserve">Stage 3 is characterized by the coalescence of </w:t>
      </w:r>
      <w:r w:rsidR="00E770E7" w:rsidRPr="00BC3899">
        <w:rPr>
          <w:rFonts w:ascii="Times New Roman" w:hAnsi="Times New Roman" w:cs="Times New Roman"/>
          <w:iCs/>
          <w:rPrChange w:id="2052" w:author="Harsh Vora" w:date="2018-10-06T16:26:00Z">
            <w:rPr>
              <w:rFonts w:ascii="Times New Roman" w:hAnsi="Times New Roman" w:cs="Times New Roman"/>
              <w:iCs/>
            </w:rPr>
          </w:rPrChange>
        </w:rPr>
        <w:t xml:space="preserve">pre-existing </w:t>
      </w:r>
      <w:r w:rsidR="001C4F68" w:rsidRPr="00BC3899">
        <w:rPr>
          <w:rFonts w:ascii="Times New Roman" w:hAnsi="Times New Roman" w:cs="Times New Roman"/>
          <w:iCs/>
          <w:rPrChange w:id="2053" w:author="Harsh Vora" w:date="2018-10-06T16:26:00Z">
            <w:rPr>
              <w:rFonts w:ascii="Times New Roman" w:hAnsi="Times New Roman" w:cs="Times New Roman"/>
              <w:iCs/>
            </w:rPr>
          </w:rPrChange>
        </w:rPr>
        <w:t xml:space="preserve">microcracks and smaller fractures into a through-going shear rupture, assisted by newly generated shear and tensile microcracks. Microcracking </w:t>
      </w:r>
      <w:r w:rsidR="00E770E7" w:rsidRPr="00BC3899">
        <w:rPr>
          <w:rFonts w:ascii="Times New Roman" w:hAnsi="Times New Roman" w:cs="Times New Roman"/>
          <w:iCs/>
          <w:rPrChange w:id="2054" w:author="Harsh Vora" w:date="2018-10-06T16:26:00Z">
            <w:rPr>
              <w:rFonts w:ascii="Times New Roman" w:hAnsi="Times New Roman" w:cs="Times New Roman"/>
              <w:iCs/>
            </w:rPr>
          </w:rPrChange>
        </w:rPr>
        <w:t xml:space="preserve">activity during Stage 3 is very localized, with new asperities largely confined to the process zone of the developed shear fracture. Shear and tensile microcracks also coalesce to form smaller conjugate fractures, originating from the primary shear rupture. Stage 4 is characterized by shearing </w:t>
      </w:r>
      <w:r w:rsidR="008E6F69" w:rsidRPr="00BC3899">
        <w:rPr>
          <w:rFonts w:ascii="Times New Roman" w:hAnsi="Times New Roman" w:cs="Times New Roman"/>
          <w:iCs/>
          <w:rPrChange w:id="2055" w:author="Harsh Vora" w:date="2018-10-06T16:26:00Z">
            <w:rPr>
              <w:rFonts w:ascii="Times New Roman" w:hAnsi="Times New Roman" w:cs="Times New Roman"/>
              <w:iCs/>
            </w:rPr>
          </w:rPrChange>
        </w:rPr>
        <w:t xml:space="preserve">along the </w:t>
      </w:r>
      <w:r w:rsidR="00E770E7" w:rsidRPr="00BC3899">
        <w:rPr>
          <w:rFonts w:ascii="Times New Roman" w:hAnsi="Times New Roman" w:cs="Times New Roman"/>
          <w:iCs/>
          <w:rPrChange w:id="2056" w:author="Harsh Vora" w:date="2018-10-06T16:26:00Z">
            <w:rPr>
              <w:rFonts w:ascii="Times New Roman" w:hAnsi="Times New Roman" w:cs="Times New Roman"/>
              <w:iCs/>
            </w:rPr>
          </w:rPrChange>
        </w:rPr>
        <w:t xml:space="preserve">macrofracture surface. Microcracks </w:t>
      </w:r>
      <w:r w:rsidR="008E6F69" w:rsidRPr="00BC3899">
        <w:rPr>
          <w:rFonts w:ascii="Times New Roman" w:hAnsi="Times New Roman" w:cs="Times New Roman"/>
          <w:iCs/>
          <w:rPrChange w:id="2057" w:author="Harsh Vora" w:date="2018-10-06T16:26:00Z">
            <w:rPr>
              <w:rFonts w:ascii="Times New Roman" w:hAnsi="Times New Roman" w:cs="Times New Roman"/>
              <w:iCs/>
            </w:rPr>
          </w:rPrChange>
        </w:rPr>
        <w:t>are generated</w:t>
      </w:r>
      <w:r w:rsidR="00E770E7" w:rsidRPr="00BC3899">
        <w:rPr>
          <w:rFonts w:ascii="Times New Roman" w:hAnsi="Times New Roman" w:cs="Times New Roman"/>
          <w:iCs/>
          <w:rPrChange w:id="2058" w:author="Harsh Vora" w:date="2018-10-06T16:26:00Z">
            <w:rPr>
              <w:rFonts w:ascii="Times New Roman" w:hAnsi="Times New Roman" w:cs="Times New Roman"/>
              <w:iCs/>
            </w:rPr>
          </w:rPrChange>
        </w:rPr>
        <w:t xml:space="preserve"> by the rupture of surface asperities and gouge fracturing, caused by plucking of grains along the shear fracture and associated conjugate fractures from sliding of fractured blocks of the rock. </w:t>
      </w:r>
      <w:r w:rsidR="00A669C8" w:rsidRPr="00BC3899">
        <w:rPr>
          <w:rFonts w:ascii="Times New Roman" w:hAnsi="Times New Roman" w:cs="Times New Roman"/>
          <w:iCs/>
          <w:rPrChange w:id="2059" w:author="Harsh Vora" w:date="2018-10-06T16:26:00Z">
            <w:rPr>
              <w:rFonts w:ascii="Times New Roman" w:hAnsi="Times New Roman" w:cs="Times New Roman"/>
              <w:iCs/>
            </w:rPr>
          </w:rPrChange>
        </w:rPr>
        <w:t xml:space="preserve">Thus, the nucleation and localization of fracture in sandstone is controlled by the cooperative interaction of tensile and shear </w:t>
      </w:r>
      <w:r w:rsidR="00A669C8" w:rsidRPr="00BC3899">
        <w:rPr>
          <w:rFonts w:ascii="Times New Roman" w:hAnsi="Times New Roman" w:cs="Times New Roman"/>
          <w:iCs/>
          <w:rPrChange w:id="2060" w:author="Harsh Vora" w:date="2018-10-06T16:26:00Z">
            <w:rPr>
              <w:rFonts w:ascii="Times New Roman" w:hAnsi="Times New Roman" w:cs="Times New Roman"/>
              <w:iCs/>
            </w:rPr>
          </w:rPrChange>
        </w:rPr>
        <w:lastRenderedPageBreak/>
        <w:t xml:space="preserve">microcracks. This indicates interplay between competing </w:t>
      </w:r>
      <w:r w:rsidR="002F4438" w:rsidRPr="00BC3899">
        <w:rPr>
          <w:rFonts w:ascii="Times New Roman" w:hAnsi="Times New Roman" w:cs="Times New Roman"/>
          <w:iCs/>
          <w:rPrChange w:id="2061" w:author="Harsh Vora" w:date="2018-10-06T16:26:00Z">
            <w:rPr>
              <w:rFonts w:ascii="Times New Roman" w:hAnsi="Times New Roman" w:cs="Times New Roman"/>
              <w:iCs/>
            </w:rPr>
          </w:rPrChange>
        </w:rPr>
        <w:t>processes – dilatan</w:t>
      </w:r>
      <w:r w:rsidR="0004469E" w:rsidRPr="00BC3899">
        <w:rPr>
          <w:rFonts w:ascii="Times New Roman" w:hAnsi="Times New Roman" w:cs="Times New Roman"/>
          <w:iCs/>
          <w:rPrChange w:id="2062" w:author="Harsh Vora" w:date="2018-10-06T16:26:00Z">
            <w:rPr>
              <w:rFonts w:ascii="Times New Roman" w:hAnsi="Times New Roman" w:cs="Times New Roman"/>
              <w:iCs/>
            </w:rPr>
          </w:rPrChange>
        </w:rPr>
        <w:t>t tendencies from tensile microcracking</w:t>
      </w:r>
      <w:r w:rsidR="002F4438" w:rsidRPr="00BC3899">
        <w:rPr>
          <w:rFonts w:ascii="Times New Roman" w:hAnsi="Times New Roman" w:cs="Times New Roman"/>
          <w:iCs/>
          <w:rPrChange w:id="2063" w:author="Harsh Vora" w:date="2018-10-06T16:26:00Z">
            <w:rPr>
              <w:rFonts w:ascii="Times New Roman" w:hAnsi="Times New Roman" w:cs="Times New Roman"/>
              <w:iCs/>
            </w:rPr>
          </w:rPrChange>
        </w:rPr>
        <w:t xml:space="preserve"> and </w:t>
      </w:r>
      <w:commentRangeStart w:id="2064"/>
      <w:r w:rsidR="002F4438" w:rsidRPr="00BC3899">
        <w:rPr>
          <w:rFonts w:ascii="Times New Roman" w:hAnsi="Times New Roman" w:cs="Times New Roman"/>
          <w:iCs/>
          <w:rPrChange w:id="2065" w:author="Harsh Vora" w:date="2018-10-06T16:26:00Z">
            <w:rPr>
              <w:rFonts w:ascii="Times New Roman" w:hAnsi="Times New Roman" w:cs="Times New Roman"/>
              <w:iCs/>
            </w:rPr>
          </w:rPrChange>
        </w:rPr>
        <w:t>compactant</w:t>
      </w:r>
      <w:r w:rsidR="0004469E" w:rsidRPr="00BC3899">
        <w:rPr>
          <w:rFonts w:ascii="Times New Roman" w:hAnsi="Times New Roman" w:cs="Times New Roman"/>
          <w:iCs/>
          <w:rPrChange w:id="2066" w:author="Harsh Vora" w:date="2018-10-06T16:26:00Z">
            <w:rPr>
              <w:rFonts w:ascii="Times New Roman" w:hAnsi="Times New Roman" w:cs="Times New Roman"/>
              <w:iCs/>
            </w:rPr>
          </w:rPrChange>
        </w:rPr>
        <w:t xml:space="preserve"> tendencies from </w:t>
      </w:r>
      <w:r w:rsidR="002F4438" w:rsidRPr="00BC3899">
        <w:rPr>
          <w:rFonts w:ascii="Times New Roman" w:hAnsi="Times New Roman" w:cs="Times New Roman"/>
          <w:iCs/>
          <w:rPrChange w:id="2067" w:author="Harsh Vora" w:date="2018-10-06T16:26:00Z">
            <w:rPr>
              <w:rFonts w:ascii="Times New Roman" w:hAnsi="Times New Roman" w:cs="Times New Roman"/>
              <w:iCs/>
            </w:rPr>
          </w:rPrChange>
        </w:rPr>
        <w:t xml:space="preserve">shear </w:t>
      </w:r>
      <w:r w:rsidR="0004469E" w:rsidRPr="00BC3899">
        <w:rPr>
          <w:rFonts w:ascii="Times New Roman" w:hAnsi="Times New Roman" w:cs="Times New Roman"/>
          <w:iCs/>
          <w:rPrChange w:id="2068" w:author="Harsh Vora" w:date="2018-10-06T16:26:00Z">
            <w:rPr>
              <w:rFonts w:ascii="Times New Roman" w:hAnsi="Times New Roman" w:cs="Times New Roman"/>
              <w:iCs/>
            </w:rPr>
          </w:rPrChange>
        </w:rPr>
        <w:t>microcracking</w:t>
      </w:r>
      <w:commentRangeEnd w:id="2064"/>
      <w:r w:rsidR="00B87769" w:rsidRPr="00BC3899">
        <w:rPr>
          <w:rStyle w:val="CommentReference"/>
          <w:rFonts w:ascii="Times New Roman" w:hAnsi="Times New Roman" w:cs="Times New Roman"/>
          <w:rPrChange w:id="2069" w:author="Harsh Vora" w:date="2018-10-06T16:26:00Z">
            <w:rPr>
              <w:rStyle w:val="CommentReference"/>
            </w:rPr>
          </w:rPrChange>
        </w:rPr>
        <w:commentReference w:id="2064"/>
      </w:r>
      <w:r w:rsidR="002F4438" w:rsidRPr="00BC3899">
        <w:rPr>
          <w:rFonts w:ascii="Times New Roman" w:hAnsi="Times New Roman" w:cs="Times New Roman"/>
          <w:iCs/>
          <w:rPrChange w:id="2070" w:author="Harsh Vora" w:date="2018-10-06T16:26:00Z">
            <w:rPr>
              <w:rFonts w:ascii="Times New Roman" w:hAnsi="Times New Roman" w:cs="Times New Roman"/>
              <w:iCs/>
            </w:rPr>
          </w:rPrChange>
        </w:rPr>
        <w:t xml:space="preserve">. </w:t>
      </w:r>
    </w:p>
    <w:p w14:paraId="7B868D5C" w14:textId="473EE444" w:rsidR="001217C3" w:rsidRPr="00BC3899" w:rsidRDefault="002F4438" w:rsidP="005357A4">
      <w:pPr>
        <w:spacing w:line="480" w:lineRule="auto"/>
        <w:rPr>
          <w:rFonts w:ascii="Times New Roman" w:hAnsi="Times New Roman" w:cs="Times New Roman"/>
          <w:iCs/>
          <w:rPrChange w:id="2071" w:author="Harsh Vora" w:date="2018-10-06T16:26:00Z">
            <w:rPr>
              <w:rFonts w:ascii="Times New Roman" w:hAnsi="Times New Roman" w:cs="Times New Roman"/>
              <w:iCs/>
            </w:rPr>
          </w:rPrChange>
        </w:rPr>
      </w:pPr>
      <w:commentRangeStart w:id="2072"/>
      <w:r w:rsidRPr="00BC3899">
        <w:rPr>
          <w:rFonts w:ascii="Times New Roman" w:hAnsi="Times New Roman" w:cs="Times New Roman"/>
          <w:iCs/>
          <w:rPrChange w:id="2073" w:author="Harsh Vora" w:date="2018-10-06T16:26:00Z">
            <w:rPr>
              <w:rFonts w:ascii="Times New Roman" w:hAnsi="Times New Roman" w:cs="Times New Roman"/>
              <w:iCs/>
            </w:rPr>
          </w:rPrChange>
        </w:rPr>
        <w:t>At</w:t>
      </w:r>
      <w:commentRangeEnd w:id="2072"/>
      <w:r w:rsidR="00AD746D" w:rsidRPr="00BC3899">
        <w:rPr>
          <w:rStyle w:val="CommentReference"/>
          <w:rFonts w:ascii="Times New Roman" w:hAnsi="Times New Roman" w:cs="Times New Roman"/>
          <w:rPrChange w:id="2074" w:author="Harsh Vora" w:date="2018-10-06T16:26:00Z">
            <w:rPr>
              <w:rStyle w:val="CommentReference"/>
            </w:rPr>
          </w:rPrChange>
        </w:rPr>
        <w:commentReference w:id="2072"/>
      </w:r>
      <w:r w:rsidRPr="00BC3899">
        <w:rPr>
          <w:rFonts w:ascii="Times New Roman" w:hAnsi="Times New Roman" w:cs="Times New Roman"/>
          <w:iCs/>
          <w:rPrChange w:id="2075" w:author="Harsh Vora" w:date="2018-10-06T16:26:00Z">
            <w:rPr>
              <w:rFonts w:ascii="Times New Roman" w:hAnsi="Times New Roman" w:cs="Times New Roman"/>
              <w:iCs/>
            </w:rPr>
          </w:rPrChange>
        </w:rPr>
        <w:t xml:space="preserve"> </w:t>
      </w:r>
      <w:r w:rsidRPr="00BC3899">
        <w:rPr>
          <w:rFonts w:ascii="Times New Roman" w:hAnsi="Times New Roman" w:cs="Times New Roman"/>
          <w:i/>
          <w:iCs/>
          <w:rPrChange w:id="2076" w:author="Harsh Vora" w:date="2018-10-06T16:26:00Z">
            <w:rPr>
              <w:rFonts w:ascii="Times New Roman" w:hAnsi="Times New Roman" w:cs="Times New Roman"/>
              <w:i/>
              <w:iCs/>
            </w:rPr>
          </w:rPrChange>
        </w:rPr>
        <w:t>σ/σ</w:t>
      </w:r>
      <w:r w:rsidRPr="00BC3899">
        <w:rPr>
          <w:rFonts w:ascii="Times New Roman" w:hAnsi="Times New Roman" w:cs="Times New Roman"/>
          <w:i/>
          <w:iCs/>
          <w:vertAlign w:val="subscript"/>
          <w:rPrChange w:id="2077" w:author="Harsh Vora" w:date="2018-10-06T16:26:00Z">
            <w:rPr>
              <w:rFonts w:ascii="Times New Roman" w:hAnsi="Times New Roman" w:cs="Times New Roman"/>
              <w:i/>
              <w:iCs/>
              <w:vertAlign w:val="subscript"/>
            </w:rPr>
          </w:rPrChange>
        </w:rPr>
        <w:t>failure</w:t>
      </w:r>
      <w:r w:rsidRPr="00BC3899">
        <w:rPr>
          <w:rFonts w:ascii="Times New Roman" w:hAnsi="Times New Roman" w:cs="Times New Roman"/>
          <w:iCs/>
          <w:rPrChange w:id="2078" w:author="Harsh Vora" w:date="2018-10-06T16:26:00Z">
            <w:rPr>
              <w:rFonts w:ascii="Times New Roman" w:hAnsi="Times New Roman" w:cs="Times New Roman"/>
              <w:iCs/>
            </w:rPr>
          </w:rPrChange>
        </w:rPr>
        <w:t>=1, we calculate a negative value of the Damage Index (</w:t>
      </w:r>
      <w:r w:rsidRPr="00BC3899">
        <w:rPr>
          <w:rFonts w:ascii="Times New Roman" w:hAnsi="Times New Roman" w:cs="Times New Roman"/>
          <w:i/>
          <w:iCs/>
          <w:rPrChange w:id="2079" w:author="Harsh Vora" w:date="2018-10-06T16:26:00Z">
            <w:rPr>
              <w:rFonts w:ascii="Times New Roman" w:hAnsi="Times New Roman" w:cs="Times New Roman"/>
              <w:i/>
              <w:iCs/>
            </w:rPr>
          </w:rPrChange>
        </w:rPr>
        <w:t>DI</w:t>
      </w:r>
      <w:r w:rsidRPr="00BC3899">
        <w:rPr>
          <w:rFonts w:ascii="Times New Roman" w:hAnsi="Times New Roman" w:cs="Times New Roman"/>
          <w:iCs/>
          <w:rPrChange w:id="2080" w:author="Harsh Vora" w:date="2018-10-06T16:26:00Z">
            <w:rPr>
              <w:rFonts w:ascii="Times New Roman" w:hAnsi="Times New Roman" w:cs="Times New Roman"/>
              <w:iCs/>
            </w:rPr>
          </w:rPrChange>
        </w:rPr>
        <w:t xml:space="preserve">), indicating </w:t>
      </w:r>
      <w:r w:rsidR="00686C4F" w:rsidRPr="00BC3899">
        <w:rPr>
          <w:rFonts w:ascii="Times New Roman" w:hAnsi="Times New Roman" w:cs="Times New Roman"/>
          <w:iCs/>
          <w:rPrChange w:id="2081" w:author="Harsh Vora" w:date="2018-10-06T16:26:00Z">
            <w:rPr>
              <w:rFonts w:ascii="Times New Roman" w:hAnsi="Times New Roman" w:cs="Times New Roman"/>
              <w:iCs/>
            </w:rPr>
          </w:rPrChange>
        </w:rPr>
        <w:t>a net decrease in volume of the sample [</w:t>
      </w:r>
      <w:commentRangeStart w:id="2082"/>
      <w:r w:rsidR="00686C4F" w:rsidRPr="00BC3899">
        <w:rPr>
          <w:rFonts w:ascii="Times New Roman" w:hAnsi="Times New Roman" w:cs="Times New Roman"/>
          <w:iCs/>
          <w:color w:val="00B050"/>
          <w:rPrChange w:id="2083" w:author="Harsh Vora" w:date="2018-10-06T16:26:00Z">
            <w:rPr>
              <w:rFonts w:ascii="Times New Roman" w:hAnsi="Times New Roman" w:cs="Times New Roman"/>
              <w:iCs/>
              <w:color w:val="00B050"/>
            </w:rPr>
          </w:rPrChange>
        </w:rPr>
        <w:t xml:space="preserve">Fig. </w:t>
      </w:r>
      <w:commentRangeEnd w:id="2082"/>
      <w:r w:rsidR="00686C4F" w:rsidRPr="00BC3899">
        <w:rPr>
          <w:rStyle w:val="CommentReference"/>
          <w:rFonts w:ascii="Times New Roman" w:hAnsi="Times New Roman" w:cs="Times New Roman"/>
          <w:rPrChange w:id="2084" w:author="Harsh Vora" w:date="2018-10-06T16:26:00Z">
            <w:rPr>
              <w:rStyle w:val="CommentReference"/>
            </w:rPr>
          </w:rPrChange>
        </w:rPr>
        <w:commentReference w:id="2082"/>
      </w:r>
      <w:r w:rsidR="00686C4F" w:rsidRPr="00BC3899">
        <w:rPr>
          <w:rFonts w:ascii="Times New Roman" w:hAnsi="Times New Roman" w:cs="Times New Roman"/>
          <w:iCs/>
          <w:color w:val="00B050"/>
          <w:rPrChange w:id="2085" w:author="Harsh Vora" w:date="2018-10-06T16:26:00Z">
            <w:rPr>
              <w:rFonts w:ascii="Times New Roman" w:hAnsi="Times New Roman" w:cs="Times New Roman"/>
              <w:iCs/>
              <w:color w:val="00B050"/>
            </w:rPr>
          </w:rPrChange>
        </w:rPr>
        <w:t>4</w:t>
      </w:r>
      <w:r w:rsidR="00686C4F" w:rsidRPr="00BC3899">
        <w:rPr>
          <w:rFonts w:ascii="Times New Roman" w:hAnsi="Times New Roman" w:cs="Times New Roman"/>
          <w:iCs/>
          <w:rPrChange w:id="2086" w:author="Harsh Vora" w:date="2018-10-06T16:26:00Z">
            <w:rPr>
              <w:rFonts w:ascii="Times New Roman" w:hAnsi="Times New Roman" w:cs="Times New Roman"/>
              <w:iCs/>
            </w:rPr>
          </w:rPrChange>
        </w:rPr>
        <w:t>]</w:t>
      </w:r>
      <w:r w:rsidRPr="00BC3899">
        <w:rPr>
          <w:rFonts w:ascii="Times New Roman" w:hAnsi="Times New Roman" w:cs="Times New Roman"/>
          <w:iCs/>
          <w:rPrChange w:id="2087" w:author="Harsh Vora" w:date="2018-10-06T16:26:00Z">
            <w:rPr>
              <w:rFonts w:ascii="Times New Roman" w:hAnsi="Times New Roman" w:cs="Times New Roman"/>
              <w:iCs/>
            </w:rPr>
          </w:rPrChange>
        </w:rPr>
        <w:t>.</w:t>
      </w:r>
      <w:r w:rsidR="00686C4F" w:rsidRPr="00BC3899">
        <w:rPr>
          <w:rFonts w:ascii="Times New Roman" w:hAnsi="Times New Roman" w:cs="Times New Roman"/>
          <w:iCs/>
          <w:rPrChange w:id="2088" w:author="Harsh Vora" w:date="2018-10-06T16:26:00Z">
            <w:rPr>
              <w:rFonts w:ascii="Times New Roman" w:hAnsi="Times New Roman" w:cs="Times New Roman"/>
              <w:iCs/>
            </w:rPr>
          </w:rPrChange>
        </w:rPr>
        <w:t xml:space="preserve"> The abundance of shear microcracks in the fracture gouge, coupled with a calculated negative value of the Damage Index indicates the formation of a compactant fracture zone. </w:t>
      </w:r>
    </w:p>
    <w:p w14:paraId="7DB0E844" w14:textId="3B96B7C7" w:rsidR="000D28CE" w:rsidRPr="00BC3899" w:rsidRDefault="00832916">
      <w:pPr>
        <w:spacing w:line="480" w:lineRule="auto"/>
        <w:rPr>
          <w:rFonts w:ascii="Times New Roman" w:hAnsi="Times New Roman" w:cs="Times New Roman"/>
          <w:iCs/>
          <w:rPrChange w:id="2089" w:author="Harsh Vora" w:date="2018-10-06T16:26:00Z">
            <w:rPr>
              <w:rFonts w:ascii="Times New Roman" w:hAnsi="Times New Roman" w:cs="Times New Roman"/>
              <w:iCs/>
            </w:rPr>
          </w:rPrChange>
        </w:rPr>
      </w:pPr>
      <w:commentRangeStart w:id="2090"/>
      <w:r w:rsidRPr="00BC3899">
        <w:rPr>
          <w:rFonts w:ascii="Times New Roman" w:hAnsi="Times New Roman" w:cs="Times New Roman"/>
          <w:iCs/>
          <w:rPrChange w:id="2091" w:author="Harsh Vora" w:date="2018-10-06T16:26:00Z">
            <w:rPr>
              <w:rFonts w:ascii="Times New Roman" w:hAnsi="Times New Roman" w:cs="Times New Roman"/>
              <w:iCs/>
            </w:rPr>
          </w:rPrChange>
        </w:rPr>
        <w:t xml:space="preserve">We calculate </w:t>
      </w:r>
      <w:commentRangeEnd w:id="2090"/>
      <w:r w:rsidR="00AD746D" w:rsidRPr="00BC3899">
        <w:rPr>
          <w:rStyle w:val="CommentReference"/>
          <w:rFonts w:ascii="Times New Roman" w:hAnsi="Times New Roman" w:cs="Times New Roman"/>
          <w:rPrChange w:id="2092" w:author="Harsh Vora" w:date="2018-10-06T16:26:00Z">
            <w:rPr>
              <w:rStyle w:val="CommentReference"/>
            </w:rPr>
          </w:rPrChange>
        </w:rPr>
        <w:commentReference w:id="2090"/>
      </w:r>
      <w:r w:rsidRPr="00BC3899">
        <w:rPr>
          <w:rFonts w:ascii="Times New Roman" w:hAnsi="Times New Roman" w:cs="Times New Roman"/>
          <w:iCs/>
          <w:rPrChange w:id="2093" w:author="Harsh Vora" w:date="2018-10-06T16:26:00Z">
            <w:rPr>
              <w:rFonts w:ascii="Times New Roman" w:hAnsi="Times New Roman" w:cs="Times New Roman"/>
              <w:iCs/>
            </w:rPr>
          </w:rPrChange>
        </w:rPr>
        <w:t>a total of 3.55 J of fracture energy released as AE during the biaxial experiment on Berea Sandstone under a confining pressure of 15 MPa</w:t>
      </w:r>
      <w:r w:rsidR="00385F0C" w:rsidRPr="00BC3899">
        <w:rPr>
          <w:rFonts w:ascii="Times New Roman" w:hAnsi="Times New Roman" w:cs="Times New Roman"/>
          <w:iCs/>
          <w:rPrChange w:id="2094" w:author="Harsh Vora" w:date="2018-10-06T16:26:00Z">
            <w:rPr>
              <w:rFonts w:ascii="Times New Roman" w:hAnsi="Times New Roman" w:cs="Times New Roman"/>
              <w:iCs/>
            </w:rPr>
          </w:rPrChange>
        </w:rPr>
        <w:t xml:space="preserve"> to an axial strain of 0.103</w:t>
      </w:r>
      <w:r w:rsidRPr="00BC3899">
        <w:rPr>
          <w:rFonts w:ascii="Times New Roman" w:hAnsi="Times New Roman" w:cs="Times New Roman"/>
          <w:iCs/>
          <w:rPrChange w:id="2095" w:author="Harsh Vora" w:date="2018-10-06T16:26:00Z">
            <w:rPr>
              <w:rFonts w:ascii="Times New Roman" w:hAnsi="Times New Roman" w:cs="Times New Roman"/>
              <w:iCs/>
            </w:rPr>
          </w:rPrChange>
        </w:rPr>
        <w:t xml:space="preserve">, exhibiting an </w:t>
      </w:r>
      <w:r w:rsidR="00B14C08" w:rsidRPr="00BC3899">
        <w:rPr>
          <w:rFonts w:ascii="Times New Roman" w:hAnsi="Times New Roman" w:cs="Times New Roman"/>
          <w:iCs/>
          <w:rPrChange w:id="2096" w:author="Harsh Vora" w:date="2018-10-06T16:26:00Z">
            <w:rPr>
              <w:rFonts w:ascii="Times New Roman" w:hAnsi="Times New Roman" w:cs="Times New Roman"/>
              <w:iCs/>
            </w:rPr>
          </w:rPrChange>
        </w:rPr>
        <w:t>exponential trend</w:t>
      </w:r>
      <w:r w:rsidRPr="00BC3899">
        <w:rPr>
          <w:rFonts w:ascii="Times New Roman" w:hAnsi="Times New Roman" w:cs="Times New Roman"/>
          <w:iCs/>
          <w:rPrChange w:id="2097" w:author="Harsh Vora" w:date="2018-10-06T16:26:00Z">
            <w:rPr>
              <w:rFonts w:ascii="Times New Roman" w:hAnsi="Times New Roman" w:cs="Times New Roman"/>
              <w:iCs/>
            </w:rPr>
          </w:rPrChange>
        </w:rPr>
        <w:t xml:space="preserve"> [</w:t>
      </w:r>
      <w:r w:rsidR="00CB5BF5" w:rsidRPr="00BC3899">
        <w:rPr>
          <w:rFonts w:ascii="Times New Roman" w:hAnsi="Times New Roman" w:cs="Times New Roman"/>
          <w:iCs/>
          <w:color w:val="00B050"/>
          <w:rPrChange w:id="2098" w:author="Harsh Vora" w:date="2018-10-06T16:26:00Z">
            <w:rPr>
              <w:rFonts w:ascii="Times New Roman" w:hAnsi="Times New Roman" w:cs="Times New Roman"/>
              <w:iCs/>
              <w:color w:val="00B050"/>
            </w:rPr>
          </w:rPrChange>
        </w:rPr>
        <w:t xml:space="preserve">Fig. </w:t>
      </w:r>
      <w:r w:rsidR="00686C4F" w:rsidRPr="00BC3899">
        <w:rPr>
          <w:rFonts w:ascii="Times New Roman" w:hAnsi="Times New Roman" w:cs="Times New Roman"/>
          <w:iCs/>
          <w:color w:val="00B050"/>
          <w:rPrChange w:id="2099" w:author="Harsh Vora" w:date="2018-10-06T16:26:00Z">
            <w:rPr>
              <w:rFonts w:ascii="Times New Roman" w:hAnsi="Times New Roman" w:cs="Times New Roman"/>
              <w:iCs/>
              <w:color w:val="00B050"/>
            </w:rPr>
          </w:rPrChange>
        </w:rPr>
        <w:t>5</w:t>
      </w:r>
      <w:r w:rsidRPr="00BC3899">
        <w:rPr>
          <w:rFonts w:ascii="Times New Roman" w:hAnsi="Times New Roman" w:cs="Times New Roman"/>
          <w:iCs/>
          <w:rPrChange w:id="2100" w:author="Harsh Vora" w:date="2018-10-06T16:26:00Z">
            <w:rPr>
              <w:rFonts w:ascii="Times New Roman" w:hAnsi="Times New Roman" w:cs="Times New Roman"/>
              <w:iCs/>
            </w:rPr>
          </w:rPrChange>
        </w:rPr>
        <w:t>]</w:t>
      </w:r>
      <w:r w:rsidR="00B14C08" w:rsidRPr="00BC3899">
        <w:rPr>
          <w:rFonts w:ascii="Times New Roman" w:hAnsi="Times New Roman" w:cs="Times New Roman"/>
          <w:iCs/>
          <w:rPrChange w:id="2101" w:author="Harsh Vora" w:date="2018-10-06T16:26:00Z">
            <w:rPr>
              <w:rFonts w:ascii="Times New Roman" w:hAnsi="Times New Roman" w:cs="Times New Roman"/>
              <w:iCs/>
            </w:rPr>
          </w:rPrChange>
        </w:rPr>
        <w:t xml:space="preserve">. </w:t>
      </w:r>
      <w:r w:rsidRPr="00BC3899">
        <w:rPr>
          <w:rFonts w:ascii="Times New Roman" w:hAnsi="Times New Roman" w:cs="Times New Roman"/>
          <w:iCs/>
          <w:rPrChange w:id="2102" w:author="Harsh Vora" w:date="2018-10-06T16:26:00Z">
            <w:rPr>
              <w:rFonts w:ascii="Times New Roman" w:hAnsi="Times New Roman" w:cs="Times New Roman"/>
              <w:iCs/>
            </w:rPr>
          </w:rPrChange>
        </w:rPr>
        <w:t>AE energy release from microcracking activity during Stage 1 is small, contributing to 5% of the AE energy release. Stage 2 of the experiment</w:t>
      </w:r>
      <w:r w:rsidR="006756E3" w:rsidRPr="00BC3899">
        <w:rPr>
          <w:rFonts w:ascii="Times New Roman" w:hAnsi="Times New Roman" w:cs="Times New Roman"/>
          <w:iCs/>
          <w:rPrChange w:id="2103" w:author="Harsh Vora" w:date="2018-10-06T16:26:00Z">
            <w:rPr>
              <w:rFonts w:ascii="Times New Roman" w:hAnsi="Times New Roman" w:cs="Times New Roman"/>
              <w:iCs/>
            </w:rPr>
          </w:rPrChange>
        </w:rPr>
        <w:t>, corresponding to the highest microcracking activity,</w:t>
      </w:r>
      <w:r w:rsidRPr="00BC3899">
        <w:rPr>
          <w:rFonts w:ascii="Times New Roman" w:hAnsi="Times New Roman" w:cs="Times New Roman"/>
          <w:iCs/>
          <w:rPrChange w:id="2104" w:author="Harsh Vora" w:date="2018-10-06T16:26:00Z">
            <w:rPr>
              <w:rFonts w:ascii="Times New Roman" w:hAnsi="Times New Roman" w:cs="Times New Roman"/>
              <w:iCs/>
            </w:rPr>
          </w:rPrChange>
        </w:rPr>
        <w:t xml:space="preserve"> is</w:t>
      </w:r>
      <w:r w:rsidR="000F60A9" w:rsidRPr="00BC3899">
        <w:rPr>
          <w:rFonts w:ascii="Times New Roman" w:hAnsi="Times New Roman" w:cs="Times New Roman"/>
          <w:iCs/>
          <w:rPrChange w:id="2105" w:author="Harsh Vora" w:date="2018-10-06T16:26:00Z">
            <w:rPr>
              <w:rFonts w:ascii="Times New Roman" w:hAnsi="Times New Roman" w:cs="Times New Roman"/>
              <w:iCs/>
            </w:rPr>
          </w:rPrChange>
        </w:rPr>
        <w:t xml:space="preserve"> also</w:t>
      </w:r>
      <w:r w:rsidRPr="00BC3899">
        <w:rPr>
          <w:rFonts w:ascii="Times New Roman" w:hAnsi="Times New Roman" w:cs="Times New Roman"/>
          <w:iCs/>
          <w:rPrChange w:id="2106" w:author="Harsh Vora" w:date="2018-10-06T16:26:00Z">
            <w:rPr>
              <w:rFonts w:ascii="Times New Roman" w:hAnsi="Times New Roman" w:cs="Times New Roman"/>
              <w:iCs/>
            </w:rPr>
          </w:rPrChange>
        </w:rPr>
        <w:t xml:space="preserve"> associated with the highest release in </w:t>
      </w:r>
      <w:r w:rsidR="006756E3" w:rsidRPr="00BC3899">
        <w:rPr>
          <w:rFonts w:ascii="Times New Roman" w:hAnsi="Times New Roman" w:cs="Times New Roman"/>
          <w:iCs/>
          <w:rPrChange w:id="2107" w:author="Harsh Vora" w:date="2018-10-06T16:26:00Z">
            <w:rPr>
              <w:rFonts w:ascii="Times New Roman" w:hAnsi="Times New Roman" w:cs="Times New Roman"/>
              <w:iCs/>
            </w:rPr>
          </w:rPrChange>
        </w:rPr>
        <w:t xml:space="preserve">fracture </w:t>
      </w:r>
      <w:r w:rsidR="000F60A9" w:rsidRPr="00BC3899">
        <w:rPr>
          <w:rFonts w:ascii="Times New Roman" w:hAnsi="Times New Roman" w:cs="Times New Roman"/>
          <w:iCs/>
          <w:rPrChange w:id="2108" w:author="Harsh Vora" w:date="2018-10-06T16:26:00Z">
            <w:rPr>
              <w:rFonts w:ascii="Times New Roman" w:hAnsi="Times New Roman" w:cs="Times New Roman"/>
              <w:iCs/>
            </w:rPr>
          </w:rPrChange>
        </w:rPr>
        <w:t>energy, with 49</w:t>
      </w:r>
      <w:r w:rsidRPr="00BC3899">
        <w:rPr>
          <w:rFonts w:ascii="Times New Roman" w:hAnsi="Times New Roman" w:cs="Times New Roman"/>
          <w:iCs/>
          <w:rPrChange w:id="2109" w:author="Harsh Vora" w:date="2018-10-06T16:26:00Z">
            <w:rPr>
              <w:rFonts w:ascii="Times New Roman" w:hAnsi="Times New Roman" w:cs="Times New Roman"/>
              <w:iCs/>
            </w:rPr>
          </w:rPrChange>
        </w:rPr>
        <w:t xml:space="preserve">% of the total energy released as AE. </w:t>
      </w:r>
      <w:r w:rsidR="006756E3" w:rsidRPr="00BC3899">
        <w:rPr>
          <w:rFonts w:ascii="Times New Roman" w:hAnsi="Times New Roman" w:cs="Times New Roman"/>
          <w:iCs/>
          <w:rPrChange w:id="2110" w:author="Harsh Vora" w:date="2018-10-06T16:26:00Z">
            <w:rPr>
              <w:rFonts w:ascii="Times New Roman" w:hAnsi="Times New Roman" w:cs="Times New Roman"/>
              <w:iCs/>
            </w:rPr>
          </w:rPrChange>
        </w:rPr>
        <w:t xml:space="preserve">Although, only </w:t>
      </w:r>
      <w:r w:rsidR="000F60A9" w:rsidRPr="00BC3899">
        <w:rPr>
          <w:rFonts w:ascii="Times New Roman" w:hAnsi="Times New Roman" w:cs="Times New Roman"/>
          <w:iCs/>
          <w:rPrChange w:id="2111" w:author="Harsh Vora" w:date="2018-10-06T16:26:00Z">
            <w:rPr>
              <w:rFonts w:ascii="Times New Roman" w:hAnsi="Times New Roman" w:cs="Times New Roman"/>
              <w:iCs/>
            </w:rPr>
          </w:rPrChange>
        </w:rPr>
        <w:t>25</w:t>
      </w:r>
      <w:r w:rsidR="006756E3" w:rsidRPr="00BC3899">
        <w:rPr>
          <w:rFonts w:ascii="Times New Roman" w:hAnsi="Times New Roman" w:cs="Times New Roman"/>
          <w:iCs/>
          <w:rPrChange w:id="2112" w:author="Harsh Vora" w:date="2018-10-06T16:26:00Z">
            <w:rPr>
              <w:rFonts w:ascii="Times New Roman" w:hAnsi="Times New Roman" w:cs="Times New Roman"/>
              <w:iCs/>
            </w:rPr>
          </w:rPrChange>
        </w:rPr>
        <w:t xml:space="preserve">% of the total microcracking from Stage 2 occur in shear mode, they contribute to </w:t>
      </w:r>
      <w:r w:rsidR="000F60A9" w:rsidRPr="00BC3899">
        <w:rPr>
          <w:rFonts w:ascii="Times New Roman" w:hAnsi="Times New Roman" w:cs="Times New Roman"/>
          <w:iCs/>
          <w:rPrChange w:id="2113" w:author="Harsh Vora" w:date="2018-10-06T16:26:00Z">
            <w:rPr>
              <w:rFonts w:ascii="Times New Roman" w:hAnsi="Times New Roman" w:cs="Times New Roman"/>
              <w:iCs/>
            </w:rPr>
          </w:rPrChange>
        </w:rPr>
        <w:t>76</w:t>
      </w:r>
      <w:r w:rsidR="006756E3" w:rsidRPr="00BC3899">
        <w:rPr>
          <w:rFonts w:ascii="Times New Roman" w:hAnsi="Times New Roman" w:cs="Times New Roman"/>
          <w:iCs/>
          <w:rPrChange w:id="2114" w:author="Harsh Vora" w:date="2018-10-06T16:26:00Z">
            <w:rPr>
              <w:rFonts w:ascii="Times New Roman" w:hAnsi="Times New Roman" w:cs="Times New Roman"/>
              <w:iCs/>
            </w:rPr>
          </w:rPrChange>
        </w:rPr>
        <w:t xml:space="preserve">% of the fracture energy released. Stage 3 of the biaxial experiment, corresponding to the coalescence of the shear fracture, </w:t>
      </w:r>
      <w:r w:rsidR="00264090" w:rsidRPr="00BC3899">
        <w:rPr>
          <w:rFonts w:ascii="Times New Roman" w:hAnsi="Times New Roman" w:cs="Times New Roman"/>
          <w:iCs/>
          <w:rPrChange w:id="2115" w:author="Harsh Vora" w:date="2018-10-06T16:26:00Z">
            <w:rPr>
              <w:rFonts w:ascii="Times New Roman" w:hAnsi="Times New Roman" w:cs="Times New Roman"/>
              <w:iCs/>
            </w:rPr>
          </w:rPrChange>
        </w:rPr>
        <w:t>is associated with release of 38</w:t>
      </w:r>
      <w:r w:rsidR="006756E3" w:rsidRPr="00BC3899">
        <w:rPr>
          <w:rFonts w:ascii="Times New Roman" w:hAnsi="Times New Roman" w:cs="Times New Roman"/>
          <w:iCs/>
          <w:rPrChange w:id="2116" w:author="Harsh Vora" w:date="2018-10-06T16:26:00Z">
            <w:rPr>
              <w:rFonts w:ascii="Times New Roman" w:hAnsi="Times New Roman" w:cs="Times New Roman"/>
              <w:iCs/>
            </w:rPr>
          </w:rPrChange>
        </w:rPr>
        <w:t xml:space="preserve">% of the total fracture energy. </w:t>
      </w:r>
      <w:r w:rsidR="00944067" w:rsidRPr="00BC3899">
        <w:rPr>
          <w:rFonts w:ascii="Times New Roman" w:hAnsi="Times New Roman" w:cs="Times New Roman"/>
          <w:iCs/>
          <w:rPrChange w:id="2117" w:author="Harsh Vora" w:date="2018-10-06T16:26:00Z">
            <w:rPr>
              <w:rFonts w:ascii="Times New Roman" w:hAnsi="Times New Roman" w:cs="Times New Roman"/>
              <w:iCs/>
            </w:rPr>
          </w:rPrChange>
        </w:rPr>
        <w:t>While</w:t>
      </w:r>
      <w:r w:rsidR="006756E3" w:rsidRPr="00BC3899">
        <w:rPr>
          <w:rFonts w:ascii="Times New Roman" w:hAnsi="Times New Roman" w:cs="Times New Roman"/>
          <w:iCs/>
          <w:rPrChange w:id="2118" w:author="Harsh Vora" w:date="2018-10-06T16:26:00Z">
            <w:rPr>
              <w:rFonts w:ascii="Times New Roman" w:hAnsi="Times New Roman" w:cs="Times New Roman"/>
              <w:iCs/>
            </w:rPr>
          </w:rPrChange>
        </w:rPr>
        <w:t xml:space="preserve"> only </w:t>
      </w:r>
      <w:r w:rsidR="00264090" w:rsidRPr="00BC3899">
        <w:rPr>
          <w:rFonts w:ascii="Times New Roman" w:hAnsi="Times New Roman" w:cs="Times New Roman"/>
          <w:iCs/>
          <w:rPrChange w:id="2119" w:author="Harsh Vora" w:date="2018-10-06T16:26:00Z">
            <w:rPr>
              <w:rFonts w:ascii="Times New Roman" w:hAnsi="Times New Roman" w:cs="Times New Roman"/>
              <w:iCs/>
            </w:rPr>
          </w:rPrChange>
        </w:rPr>
        <w:t>19</w:t>
      </w:r>
      <w:r w:rsidR="006756E3" w:rsidRPr="00BC3899">
        <w:rPr>
          <w:rFonts w:ascii="Times New Roman" w:hAnsi="Times New Roman" w:cs="Times New Roman"/>
          <w:iCs/>
          <w:rPrChange w:id="2120" w:author="Harsh Vora" w:date="2018-10-06T16:26:00Z">
            <w:rPr>
              <w:rFonts w:ascii="Times New Roman" w:hAnsi="Times New Roman" w:cs="Times New Roman"/>
              <w:iCs/>
            </w:rPr>
          </w:rPrChange>
        </w:rPr>
        <w:t>% of all the total microcracking in Stage 3 occurs in s</w:t>
      </w:r>
      <w:r w:rsidR="00264090" w:rsidRPr="00BC3899">
        <w:rPr>
          <w:rFonts w:ascii="Times New Roman" w:hAnsi="Times New Roman" w:cs="Times New Roman"/>
          <w:iCs/>
          <w:rPrChange w:id="2121" w:author="Harsh Vora" w:date="2018-10-06T16:26:00Z">
            <w:rPr>
              <w:rFonts w:ascii="Times New Roman" w:hAnsi="Times New Roman" w:cs="Times New Roman"/>
              <w:iCs/>
            </w:rPr>
          </w:rPrChange>
        </w:rPr>
        <w:t xml:space="preserve">hear </w:t>
      </w:r>
      <w:r w:rsidR="00E477DC" w:rsidRPr="00BC3899">
        <w:rPr>
          <w:rFonts w:ascii="Times New Roman" w:hAnsi="Times New Roman" w:cs="Times New Roman"/>
          <w:iCs/>
          <w:rPrChange w:id="2122" w:author="Harsh Vora" w:date="2018-10-06T16:26:00Z">
            <w:rPr>
              <w:rFonts w:ascii="Times New Roman" w:hAnsi="Times New Roman" w:cs="Times New Roman"/>
              <w:iCs/>
            </w:rPr>
          </w:rPrChange>
        </w:rPr>
        <w:t>mode but</w:t>
      </w:r>
      <w:r w:rsidR="00264090" w:rsidRPr="00BC3899">
        <w:rPr>
          <w:rFonts w:ascii="Times New Roman" w:hAnsi="Times New Roman" w:cs="Times New Roman"/>
          <w:iCs/>
          <w:rPrChange w:id="2123" w:author="Harsh Vora" w:date="2018-10-06T16:26:00Z">
            <w:rPr>
              <w:rFonts w:ascii="Times New Roman" w:hAnsi="Times New Roman" w:cs="Times New Roman"/>
              <w:iCs/>
            </w:rPr>
          </w:rPrChange>
        </w:rPr>
        <w:t xml:space="preserve"> contribute to 75</w:t>
      </w:r>
      <w:r w:rsidR="006756E3" w:rsidRPr="00BC3899">
        <w:rPr>
          <w:rFonts w:ascii="Times New Roman" w:hAnsi="Times New Roman" w:cs="Times New Roman"/>
          <w:iCs/>
          <w:rPrChange w:id="2124" w:author="Harsh Vora" w:date="2018-10-06T16:26:00Z">
            <w:rPr>
              <w:rFonts w:ascii="Times New Roman" w:hAnsi="Times New Roman" w:cs="Times New Roman"/>
              <w:iCs/>
            </w:rPr>
          </w:rPrChange>
        </w:rPr>
        <w:t xml:space="preserve">% of fracture energy released.  Frictional sliding in Stage 4 results in a small amount of fracture energy release as AE. Stage 4 is associated with </w:t>
      </w:r>
      <w:r w:rsidR="00207E76" w:rsidRPr="00BC3899">
        <w:rPr>
          <w:rFonts w:ascii="Times New Roman" w:hAnsi="Times New Roman" w:cs="Times New Roman"/>
          <w:iCs/>
          <w:rPrChange w:id="2125" w:author="Harsh Vora" w:date="2018-10-06T16:26:00Z">
            <w:rPr>
              <w:rFonts w:ascii="Times New Roman" w:hAnsi="Times New Roman" w:cs="Times New Roman"/>
              <w:iCs/>
            </w:rPr>
          </w:rPrChange>
        </w:rPr>
        <w:t>7%</w:t>
      </w:r>
      <w:r w:rsidR="006756E3" w:rsidRPr="00BC3899">
        <w:rPr>
          <w:rFonts w:ascii="Times New Roman" w:hAnsi="Times New Roman" w:cs="Times New Roman"/>
          <w:iCs/>
          <w:rPrChange w:id="2126" w:author="Harsh Vora" w:date="2018-10-06T16:26:00Z">
            <w:rPr>
              <w:rFonts w:ascii="Times New Roman" w:hAnsi="Times New Roman" w:cs="Times New Roman"/>
              <w:iCs/>
            </w:rPr>
          </w:rPrChange>
        </w:rPr>
        <w:t xml:space="preserve"> a release of </w:t>
      </w:r>
      <w:r w:rsidR="00207E76" w:rsidRPr="00BC3899">
        <w:rPr>
          <w:rFonts w:ascii="Times New Roman" w:hAnsi="Times New Roman" w:cs="Times New Roman"/>
          <w:iCs/>
          <w:rPrChange w:id="2127" w:author="Harsh Vora" w:date="2018-10-06T16:26:00Z">
            <w:rPr>
              <w:rFonts w:ascii="Times New Roman" w:hAnsi="Times New Roman" w:cs="Times New Roman"/>
              <w:iCs/>
            </w:rPr>
          </w:rPrChange>
        </w:rPr>
        <w:t>total fracture energy, with 39</w:t>
      </w:r>
      <w:r w:rsidR="006756E3" w:rsidRPr="00BC3899">
        <w:rPr>
          <w:rFonts w:ascii="Times New Roman" w:hAnsi="Times New Roman" w:cs="Times New Roman"/>
          <w:iCs/>
          <w:rPrChange w:id="2128" w:author="Harsh Vora" w:date="2018-10-06T16:26:00Z">
            <w:rPr>
              <w:rFonts w:ascii="Times New Roman" w:hAnsi="Times New Roman" w:cs="Times New Roman"/>
              <w:iCs/>
            </w:rPr>
          </w:rPrChange>
        </w:rPr>
        <w:t xml:space="preserve">% released by microcracks occurring in shear mode. </w:t>
      </w:r>
    </w:p>
    <w:p w14:paraId="3BA60315" w14:textId="329F9B93" w:rsidR="00D73577" w:rsidRPr="00BC3899" w:rsidRDefault="00D73577" w:rsidP="00041565">
      <w:pPr>
        <w:spacing w:line="480" w:lineRule="auto"/>
        <w:rPr>
          <w:rFonts w:ascii="Times New Roman" w:hAnsi="Times New Roman" w:cs="Times New Roman"/>
          <w:iCs/>
          <w:rPrChange w:id="2129" w:author="Harsh Vora" w:date="2018-10-06T16:26:00Z">
            <w:rPr>
              <w:rFonts w:ascii="Times New Roman" w:hAnsi="Times New Roman" w:cs="Times New Roman"/>
              <w:iCs/>
            </w:rPr>
          </w:rPrChange>
        </w:rPr>
      </w:pPr>
      <w:r w:rsidRPr="00BC3899">
        <w:rPr>
          <w:rFonts w:ascii="Times New Roman" w:hAnsi="Times New Roman" w:cs="Times New Roman"/>
          <w:iCs/>
          <w:rPrChange w:id="2130" w:author="Harsh Vora" w:date="2018-10-06T16:26:00Z">
            <w:rPr>
              <w:rFonts w:ascii="Times New Roman" w:hAnsi="Times New Roman" w:cs="Times New Roman"/>
              <w:iCs/>
            </w:rPr>
          </w:rPrChange>
        </w:rPr>
        <w:t xml:space="preserve">Thus, the growth of shear fracture in Berea sandstone occurs through the cooperative coalescence of tensile and shear microcracks. </w:t>
      </w:r>
      <w:r w:rsidR="005E29BC" w:rsidRPr="00BC3899">
        <w:rPr>
          <w:rFonts w:ascii="Times New Roman" w:hAnsi="Times New Roman" w:cs="Times New Roman"/>
          <w:iCs/>
          <w:rPrChange w:id="2131" w:author="Harsh Vora" w:date="2018-10-06T16:26:00Z">
            <w:rPr>
              <w:rFonts w:ascii="Times New Roman" w:hAnsi="Times New Roman" w:cs="Times New Roman"/>
              <w:iCs/>
            </w:rPr>
          </w:rPrChange>
        </w:rPr>
        <w:t>While the abundance of shear microcracks is less than tensile</w:t>
      </w:r>
      <w:ins w:id="2132" w:author="Juli Morgan" w:date="2018-10-01T16:48:00Z">
        <w:r w:rsidR="00AD746D" w:rsidRPr="00BC3899">
          <w:rPr>
            <w:rFonts w:ascii="Times New Roman" w:hAnsi="Times New Roman" w:cs="Times New Roman"/>
            <w:iCs/>
            <w:rPrChange w:id="2133" w:author="Harsh Vora" w:date="2018-10-06T16:26:00Z">
              <w:rPr>
                <w:rFonts w:ascii="Times New Roman" w:hAnsi="Times New Roman" w:cs="Times New Roman"/>
                <w:iCs/>
              </w:rPr>
            </w:rPrChange>
          </w:rPr>
          <w:t xml:space="preserve"> ones</w:t>
        </w:r>
      </w:ins>
      <w:r w:rsidR="005E29BC" w:rsidRPr="00BC3899">
        <w:rPr>
          <w:rFonts w:ascii="Times New Roman" w:hAnsi="Times New Roman" w:cs="Times New Roman"/>
          <w:iCs/>
          <w:rPrChange w:id="2134" w:author="Harsh Vora" w:date="2018-10-06T16:26:00Z">
            <w:rPr>
              <w:rFonts w:ascii="Times New Roman" w:hAnsi="Times New Roman" w:cs="Times New Roman"/>
              <w:iCs/>
            </w:rPr>
          </w:rPrChange>
        </w:rPr>
        <w:t xml:space="preserve">, </w:t>
      </w:r>
      <w:r w:rsidR="00E3676B" w:rsidRPr="00BC3899">
        <w:rPr>
          <w:rFonts w:ascii="Times New Roman" w:hAnsi="Times New Roman" w:cs="Times New Roman"/>
          <w:iCs/>
          <w:rPrChange w:id="2135" w:author="Harsh Vora" w:date="2018-10-06T16:26:00Z">
            <w:rPr>
              <w:rFonts w:ascii="Times New Roman" w:hAnsi="Times New Roman" w:cs="Times New Roman"/>
              <w:iCs/>
            </w:rPr>
          </w:rPrChange>
        </w:rPr>
        <w:t xml:space="preserve">shear microcracking is localized in the fracture </w:t>
      </w:r>
      <w:r w:rsidR="00E477DC" w:rsidRPr="00BC3899">
        <w:rPr>
          <w:rFonts w:ascii="Times New Roman" w:hAnsi="Times New Roman" w:cs="Times New Roman"/>
          <w:iCs/>
          <w:rPrChange w:id="2136" w:author="Harsh Vora" w:date="2018-10-06T16:26:00Z">
            <w:rPr>
              <w:rFonts w:ascii="Times New Roman" w:hAnsi="Times New Roman" w:cs="Times New Roman"/>
              <w:iCs/>
            </w:rPr>
          </w:rPrChange>
        </w:rPr>
        <w:t>gouge and</w:t>
      </w:r>
      <w:r w:rsidR="00E3676B" w:rsidRPr="00BC3899">
        <w:rPr>
          <w:rFonts w:ascii="Times New Roman" w:hAnsi="Times New Roman" w:cs="Times New Roman"/>
          <w:iCs/>
          <w:rPrChange w:id="2137" w:author="Harsh Vora" w:date="2018-10-06T16:26:00Z">
            <w:rPr>
              <w:rFonts w:ascii="Times New Roman" w:hAnsi="Times New Roman" w:cs="Times New Roman"/>
              <w:iCs/>
            </w:rPr>
          </w:rPrChange>
        </w:rPr>
        <w:t xml:space="preserve"> is the dominant mode of fracture energy release as AE. </w:t>
      </w:r>
      <w:r w:rsidR="005E29BC" w:rsidRPr="00BC3899">
        <w:rPr>
          <w:rFonts w:ascii="Times New Roman" w:hAnsi="Times New Roman" w:cs="Times New Roman"/>
          <w:iCs/>
          <w:rPrChange w:id="2138" w:author="Harsh Vora" w:date="2018-10-06T16:26:00Z">
            <w:rPr>
              <w:rFonts w:ascii="Times New Roman" w:hAnsi="Times New Roman" w:cs="Times New Roman"/>
              <w:iCs/>
            </w:rPr>
          </w:rPrChange>
        </w:rPr>
        <w:t>The nature of the fracture zone is controlled by the</w:t>
      </w:r>
      <w:r w:rsidR="00686C4F" w:rsidRPr="00BC3899">
        <w:rPr>
          <w:rFonts w:ascii="Times New Roman" w:hAnsi="Times New Roman" w:cs="Times New Roman"/>
          <w:iCs/>
          <w:rPrChange w:id="2139" w:author="Harsh Vora" w:date="2018-10-06T16:26:00Z">
            <w:rPr>
              <w:rFonts w:ascii="Times New Roman" w:hAnsi="Times New Roman" w:cs="Times New Roman"/>
              <w:iCs/>
            </w:rPr>
          </w:rPrChange>
        </w:rPr>
        <w:t xml:space="preserve"> interplay between</w:t>
      </w:r>
      <w:r w:rsidR="005E29BC" w:rsidRPr="00BC3899">
        <w:rPr>
          <w:rFonts w:ascii="Times New Roman" w:hAnsi="Times New Roman" w:cs="Times New Roman"/>
          <w:iCs/>
          <w:rPrChange w:id="2140" w:author="Harsh Vora" w:date="2018-10-06T16:26:00Z">
            <w:rPr>
              <w:rFonts w:ascii="Times New Roman" w:hAnsi="Times New Roman" w:cs="Times New Roman"/>
              <w:iCs/>
            </w:rPr>
          </w:rPrChange>
        </w:rPr>
        <w:t xml:space="preserve"> </w:t>
      </w:r>
      <w:r w:rsidR="00F13550" w:rsidRPr="00BC3899">
        <w:rPr>
          <w:rFonts w:ascii="Times New Roman" w:hAnsi="Times New Roman" w:cs="Times New Roman"/>
          <w:iCs/>
          <w:rPrChange w:id="2141" w:author="Harsh Vora" w:date="2018-10-06T16:26:00Z">
            <w:rPr>
              <w:rFonts w:ascii="Times New Roman" w:hAnsi="Times New Roman" w:cs="Times New Roman"/>
              <w:iCs/>
            </w:rPr>
          </w:rPrChange>
        </w:rPr>
        <w:t xml:space="preserve">dilatant </w:t>
      </w:r>
      <w:r w:rsidR="00686C4F" w:rsidRPr="00BC3899">
        <w:rPr>
          <w:rFonts w:ascii="Times New Roman" w:hAnsi="Times New Roman" w:cs="Times New Roman"/>
          <w:iCs/>
          <w:rPrChange w:id="2142" w:author="Harsh Vora" w:date="2018-10-06T16:26:00Z">
            <w:rPr>
              <w:rFonts w:ascii="Times New Roman" w:hAnsi="Times New Roman" w:cs="Times New Roman"/>
              <w:iCs/>
            </w:rPr>
          </w:rPrChange>
        </w:rPr>
        <w:t>character</w:t>
      </w:r>
      <w:r w:rsidR="00F13550" w:rsidRPr="00BC3899">
        <w:rPr>
          <w:rFonts w:ascii="Times New Roman" w:hAnsi="Times New Roman" w:cs="Times New Roman"/>
          <w:iCs/>
          <w:rPrChange w:id="2143" w:author="Harsh Vora" w:date="2018-10-06T16:26:00Z">
            <w:rPr>
              <w:rFonts w:ascii="Times New Roman" w:hAnsi="Times New Roman" w:cs="Times New Roman"/>
              <w:iCs/>
            </w:rPr>
          </w:rPrChange>
        </w:rPr>
        <w:t xml:space="preserve"> of tensile microcracks and </w:t>
      </w:r>
      <w:r w:rsidR="00686C4F" w:rsidRPr="00BC3899">
        <w:rPr>
          <w:rFonts w:ascii="Times New Roman" w:hAnsi="Times New Roman" w:cs="Times New Roman"/>
          <w:iCs/>
          <w:rPrChange w:id="2144" w:author="Harsh Vora" w:date="2018-10-06T16:26:00Z">
            <w:rPr>
              <w:rFonts w:ascii="Times New Roman" w:hAnsi="Times New Roman" w:cs="Times New Roman"/>
              <w:iCs/>
            </w:rPr>
          </w:rPrChange>
        </w:rPr>
        <w:t xml:space="preserve">the </w:t>
      </w:r>
      <w:r w:rsidR="00F13550" w:rsidRPr="00BC3899">
        <w:rPr>
          <w:rFonts w:ascii="Times New Roman" w:hAnsi="Times New Roman" w:cs="Times New Roman"/>
          <w:iCs/>
          <w:rPrChange w:id="2145" w:author="Harsh Vora" w:date="2018-10-06T16:26:00Z">
            <w:rPr>
              <w:rFonts w:ascii="Times New Roman" w:hAnsi="Times New Roman" w:cs="Times New Roman"/>
              <w:iCs/>
            </w:rPr>
          </w:rPrChange>
        </w:rPr>
        <w:t>compressive</w:t>
      </w:r>
      <w:r w:rsidR="00686C4F" w:rsidRPr="00BC3899">
        <w:rPr>
          <w:rFonts w:ascii="Times New Roman" w:hAnsi="Times New Roman" w:cs="Times New Roman"/>
          <w:iCs/>
          <w:rPrChange w:id="2146" w:author="Harsh Vora" w:date="2018-10-06T16:26:00Z">
            <w:rPr>
              <w:rFonts w:ascii="Times New Roman" w:hAnsi="Times New Roman" w:cs="Times New Roman"/>
              <w:iCs/>
            </w:rPr>
          </w:rPrChange>
        </w:rPr>
        <w:t xml:space="preserve"> character</w:t>
      </w:r>
      <w:r w:rsidR="00F13550" w:rsidRPr="00BC3899">
        <w:rPr>
          <w:rFonts w:ascii="Times New Roman" w:hAnsi="Times New Roman" w:cs="Times New Roman"/>
          <w:iCs/>
          <w:rPrChange w:id="2147" w:author="Harsh Vora" w:date="2018-10-06T16:26:00Z">
            <w:rPr>
              <w:rFonts w:ascii="Times New Roman" w:hAnsi="Times New Roman" w:cs="Times New Roman"/>
              <w:iCs/>
            </w:rPr>
          </w:rPrChange>
        </w:rPr>
        <w:t xml:space="preserve"> of shear microcracks and imposed pressure. </w:t>
      </w:r>
    </w:p>
    <w:p w14:paraId="17965921" w14:textId="12E86B1C" w:rsidR="00C44763" w:rsidRPr="00BC3899" w:rsidRDefault="00417496" w:rsidP="00C44763">
      <w:pPr>
        <w:spacing w:line="480" w:lineRule="auto"/>
        <w:rPr>
          <w:rFonts w:ascii="Times New Roman" w:hAnsi="Times New Roman" w:cs="Times New Roman"/>
          <w:b/>
          <w:iCs/>
          <w:rPrChange w:id="2148" w:author="Harsh Vora" w:date="2018-10-06T16:26:00Z">
            <w:rPr>
              <w:rFonts w:ascii="Times New Roman" w:hAnsi="Times New Roman" w:cs="Times New Roman"/>
              <w:b/>
              <w:iCs/>
            </w:rPr>
          </w:rPrChange>
        </w:rPr>
      </w:pPr>
      <w:r w:rsidRPr="00BC3899">
        <w:rPr>
          <w:rFonts w:ascii="Times New Roman" w:hAnsi="Times New Roman" w:cs="Times New Roman"/>
          <w:b/>
          <w:iCs/>
          <w:rPrChange w:id="2149" w:author="Harsh Vora" w:date="2018-10-06T16:26:00Z">
            <w:rPr>
              <w:rFonts w:ascii="Times New Roman" w:hAnsi="Times New Roman" w:cs="Times New Roman"/>
              <w:b/>
              <w:iCs/>
            </w:rPr>
          </w:rPrChange>
        </w:rPr>
        <w:t>4</w:t>
      </w:r>
      <w:r w:rsidR="00C44763" w:rsidRPr="00BC3899">
        <w:rPr>
          <w:rFonts w:ascii="Times New Roman" w:hAnsi="Times New Roman" w:cs="Times New Roman"/>
          <w:b/>
          <w:iCs/>
          <w:rPrChange w:id="2150" w:author="Harsh Vora" w:date="2018-10-06T16:26:00Z">
            <w:rPr>
              <w:rFonts w:ascii="Times New Roman" w:hAnsi="Times New Roman" w:cs="Times New Roman"/>
              <w:b/>
              <w:iCs/>
            </w:rPr>
          </w:rPrChange>
        </w:rPr>
        <w:t>.2. Progressive Localization of Damage: Lac du Bonnet Granite</w:t>
      </w:r>
    </w:p>
    <w:p w14:paraId="32F3BFEE" w14:textId="2AEF931D" w:rsidR="00FE00FE" w:rsidRPr="00BC3899" w:rsidRDefault="00C44763" w:rsidP="00FE00FE">
      <w:pPr>
        <w:spacing w:line="480" w:lineRule="auto"/>
        <w:rPr>
          <w:rFonts w:ascii="Times New Roman" w:hAnsi="Times New Roman" w:cs="Times New Roman"/>
          <w:iCs/>
          <w:rPrChange w:id="2151" w:author="Harsh Vora" w:date="2018-10-06T16:26:00Z">
            <w:rPr>
              <w:rFonts w:ascii="Times New Roman" w:hAnsi="Times New Roman" w:cs="Times New Roman"/>
              <w:iCs/>
            </w:rPr>
          </w:rPrChange>
        </w:rPr>
      </w:pPr>
      <w:r w:rsidRPr="00BC3899">
        <w:rPr>
          <w:rFonts w:ascii="Times New Roman" w:hAnsi="Times New Roman" w:cs="Times New Roman"/>
          <w:iCs/>
          <w:rPrChange w:id="2152" w:author="Harsh Vora" w:date="2018-10-06T16:26:00Z">
            <w:rPr>
              <w:rFonts w:ascii="Times New Roman" w:hAnsi="Times New Roman" w:cs="Times New Roman"/>
              <w:iCs/>
            </w:rPr>
          </w:rPrChange>
        </w:rPr>
        <w:lastRenderedPageBreak/>
        <w:t xml:space="preserve">A comparison simulation to that described above is carried out on the numerical analog to the Lac du Bonnet Granite. The biaxial experiment, also conducted at </w:t>
      </w:r>
      <w:r w:rsidR="007E64EF" w:rsidRPr="00BC3899">
        <w:rPr>
          <w:rFonts w:ascii="Times New Roman" w:hAnsi="Times New Roman" w:cs="Times New Roman"/>
          <w:iCs/>
          <w:rPrChange w:id="2153" w:author="Harsh Vora" w:date="2018-10-06T16:26:00Z">
            <w:rPr>
              <w:rFonts w:ascii="Times New Roman" w:hAnsi="Times New Roman" w:cs="Times New Roman"/>
              <w:iCs/>
            </w:rPr>
          </w:rPrChange>
        </w:rPr>
        <w:t>15</w:t>
      </w:r>
      <w:r w:rsidRPr="00BC3899">
        <w:rPr>
          <w:rFonts w:ascii="Times New Roman" w:hAnsi="Times New Roman" w:cs="Times New Roman"/>
          <w:iCs/>
          <w:rPrChange w:id="2154" w:author="Harsh Vora" w:date="2018-10-06T16:26:00Z">
            <w:rPr>
              <w:rFonts w:ascii="Times New Roman" w:hAnsi="Times New Roman" w:cs="Times New Roman"/>
              <w:iCs/>
            </w:rPr>
          </w:rPrChange>
        </w:rPr>
        <w:t xml:space="preserve"> MPa confining pressure, results in some similar </w:t>
      </w:r>
      <w:r w:rsidR="007E64EF" w:rsidRPr="00BC3899">
        <w:rPr>
          <w:rFonts w:ascii="Times New Roman" w:hAnsi="Times New Roman" w:cs="Times New Roman"/>
          <w:iCs/>
          <w:rPrChange w:id="2155" w:author="Harsh Vora" w:date="2018-10-06T16:26:00Z">
            <w:rPr>
              <w:rFonts w:ascii="Times New Roman" w:hAnsi="Times New Roman" w:cs="Times New Roman"/>
              <w:iCs/>
            </w:rPr>
          </w:rPrChange>
        </w:rPr>
        <w:t xml:space="preserve">deformation </w:t>
      </w:r>
      <w:r w:rsidRPr="00BC3899">
        <w:rPr>
          <w:rFonts w:ascii="Times New Roman" w:hAnsi="Times New Roman" w:cs="Times New Roman"/>
          <w:iCs/>
          <w:rPrChange w:id="2156" w:author="Harsh Vora" w:date="2018-10-06T16:26:00Z">
            <w:rPr>
              <w:rFonts w:ascii="Times New Roman" w:hAnsi="Times New Roman" w:cs="Times New Roman"/>
              <w:iCs/>
            </w:rPr>
          </w:rPrChange>
        </w:rPr>
        <w:t>trends</w:t>
      </w:r>
      <w:r w:rsidR="007E64EF" w:rsidRPr="00BC3899">
        <w:rPr>
          <w:rFonts w:ascii="Times New Roman" w:hAnsi="Times New Roman" w:cs="Times New Roman"/>
          <w:iCs/>
          <w:rPrChange w:id="2157" w:author="Harsh Vora" w:date="2018-10-06T16:26:00Z">
            <w:rPr>
              <w:rFonts w:ascii="Times New Roman" w:hAnsi="Times New Roman" w:cs="Times New Roman"/>
              <w:iCs/>
            </w:rPr>
          </w:rPrChange>
        </w:rPr>
        <w:t xml:space="preserve"> as Berea Sandstone</w:t>
      </w:r>
      <w:r w:rsidRPr="00BC3899">
        <w:rPr>
          <w:rFonts w:ascii="Times New Roman" w:hAnsi="Times New Roman" w:cs="Times New Roman"/>
          <w:iCs/>
          <w:rPrChange w:id="2158" w:author="Harsh Vora" w:date="2018-10-06T16:26:00Z">
            <w:rPr>
              <w:rFonts w:ascii="Times New Roman" w:hAnsi="Times New Roman" w:cs="Times New Roman"/>
              <w:iCs/>
            </w:rPr>
          </w:rPrChange>
        </w:rPr>
        <w:t xml:space="preserve">, but also some distinct differences, which are highlighted here. </w:t>
      </w:r>
      <w:r w:rsidR="0056683A" w:rsidRPr="00BC3899">
        <w:rPr>
          <w:rFonts w:ascii="Times New Roman" w:hAnsi="Times New Roman" w:cs="Times New Roman"/>
          <w:iCs/>
          <w:rPrChange w:id="2159" w:author="Harsh Vora" w:date="2018-10-06T16:26:00Z">
            <w:rPr>
              <w:rFonts w:ascii="Times New Roman" w:hAnsi="Times New Roman" w:cs="Times New Roman"/>
              <w:iCs/>
            </w:rPr>
          </w:rPrChange>
        </w:rPr>
        <w:t>The growth of macrofracture</w:t>
      </w:r>
      <w:r w:rsidRPr="00BC3899">
        <w:rPr>
          <w:rFonts w:ascii="Times New Roman" w:hAnsi="Times New Roman" w:cs="Times New Roman"/>
          <w:iCs/>
          <w:rPrChange w:id="2160" w:author="Harsh Vora" w:date="2018-10-06T16:26:00Z">
            <w:rPr>
              <w:rFonts w:ascii="Times New Roman" w:hAnsi="Times New Roman" w:cs="Times New Roman"/>
              <w:iCs/>
            </w:rPr>
          </w:rPrChange>
        </w:rPr>
        <w:t>s</w:t>
      </w:r>
      <w:r w:rsidR="0056683A" w:rsidRPr="00BC3899">
        <w:rPr>
          <w:rFonts w:ascii="Times New Roman" w:hAnsi="Times New Roman" w:cs="Times New Roman"/>
          <w:iCs/>
          <w:rPrChange w:id="2161" w:author="Harsh Vora" w:date="2018-10-06T16:26:00Z">
            <w:rPr>
              <w:rFonts w:ascii="Times New Roman" w:hAnsi="Times New Roman" w:cs="Times New Roman"/>
              <w:iCs/>
            </w:rPr>
          </w:rPrChange>
        </w:rPr>
        <w:t xml:space="preserve"> in Lac du </w:t>
      </w:r>
      <w:r w:rsidR="00764646" w:rsidRPr="00BC3899">
        <w:rPr>
          <w:rFonts w:ascii="Times New Roman" w:hAnsi="Times New Roman" w:cs="Times New Roman"/>
          <w:iCs/>
          <w:rPrChange w:id="2162" w:author="Harsh Vora" w:date="2018-10-06T16:26:00Z">
            <w:rPr>
              <w:rFonts w:ascii="Times New Roman" w:hAnsi="Times New Roman" w:cs="Times New Roman"/>
              <w:iCs/>
            </w:rPr>
          </w:rPrChange>
        </w:rPr>
        <w:t xml:space="preserve">Bonnet Granite is dominated by </w:t>
      </w:r>
      <w:r w:rsidR="0056683A" w:rsidRPr="00BC3899">
        <w:rPr>
          <w:rFonts w:ascii="Times New Roman" w:hAnsi="Times New Roman" w:cs="Times New Roman"/>
          <w:iCs/>
          <w:rPrChange w:id="2163" w:author="Harsh Vora" w:date="2018-10-06T16:26:00Z">
            <w:rPr>
              <w:rFonts w:ascii="Times New Roman" w:hAnsi="Times New Roman" w:cs="Times New Roman"/>
              <w:iCs/>
            </w:rPr>
          </w:rPrChange>
        </w:rPr>
        <w:t xml:space="preserve">tensile </w:t>
      </w:r>
      <w:r w:rsidR="00E9160F" w:rsidRPr="00BC3899">
        <w:rPr>
          <w:rFonts w:ascii="Times New Roman" w:hAnsi="Times New Roman" w:cs="Times New Roman"/>
          <w:iCs/>
          <w:rPrChange w:id="2164" w:author="Harsh Vora" w:date="2018-10-06T16:26:00Z">
            <w:rPr>
              <w:rFonts w:ascii="Times New Roman" w:hAnsi="Times New Roman" w:cs="Times New Roman"/>
              <w:iCs/>
            </w:rPr>
          </w:rPrChange>
        </w:rPr>
        <w:t>microcracking</w:t>
      </w:r>
      <w:r w:rsidR="0056683A" w:rsidRPr="00BC3899">
        <w:rPr>
          <w:rFonts w:ascii="Times New Roman" w:hAnsi="Times New Roman" w:cs="Times New Roman"/>
          <w:iCs/>
          <w:rPrChange w:id="2165" w:author="Harsh Vora" w:date="2018-10-06T16:26:00Z">
            <w:rPr>
              <w:rFonts w:ascii="Times New Roman" w:hAnsi="Times New Roman" w:cs="Times New Roman"/>
              <w:iCs/>
            </w:rPr>
          </w:rPrChange>
        </w:rPr>
        <w:t xml:space="preserve"> in four distinct stages</w:t>
      </w:r>
      <w:r w:rsidR="007A3E07" w:rsidRPr="00BC3899">
        <w:rPr>
          <w:rFonts w:ascii="Times New Roman" w:hAnsi="Times New Roman" w:cs="Times New Roman"/>
          <w:iCs/>
          <w:rPrChange w:id="2166" w:author="Harsh Vora" w:date="2018-10-06T16:26:00Z">
            <w:rPr>
              <w:rFonts w:ascii="Times New Roman" w:hAnsi="Times New Roman" w:cs="Times New Roman"/>
              <w:iCs/>
            </w:rPr>
          </w:rPrChange>
        </w:rPr>
        <w:t xml:space="preserve"> [</w:t>
      </w:r>
      <w:r w:rsidR="00FE00FE" w:rsidRPr="00BC3899">
        <w:rPr>
          <w:rFonts w:ascii="Times New Roman" w:hAnsi="Times New Roman" w:cs="Times New Roman"/>
          <w:iCs/>
          <w:color w:val="00B050"/>
          <w:rPrChange w:id="2167" w:author="Harsh Vora" w:date="2018-10-06T16:26:00Z">
            <w:rPr>
              <w:rFonts w:ascii="Times New Roman" w:hAnsi="Times New Roman" w:cs="Times New Roman"/>
              <w:iCs/>
              <w:color w:val="00B050"/>
            </w:rPr>
          </w:rPrChange>
        </w:rPr>
        <w:t>Fig.</w:t>
      </w:r>
      <w:r w:rsidR="00E86A07" w:rsidRPr="00BC3899">
        <w:rPr>
          <w:rFonts w:ascii="Times New Roman" w:hAnsi="Times New Roman" w:cs="Times New Roman"/>
          <w:iCs/>
          <w:color w:val="00B050"/>
          <w:rPrChange w:id="2168" w:author="Harsh Vora" w:date="2018-10-06T16:26:00Z">
            <w:rPr>
              <w:rFonts w:ascii="Times New Roman" w:hAnsi="Times New Roman" w:cs="Times New Roman"/>
              <w:iCs/>
              <w:color w:val="00B050"/>
            </w:rPr>
          </w:rPrChange>
        </w:rPr>
        <w:t xml:space="preserve"> </w:t>
      </w:r>
      <w:r w:rsidR="00EA62B7" w:rsidRPr="00BC3899">
        <w:rPr>
          <w:rFonts w:ascii="Times New Roman" w:hAnsi="Times New Roman" w:cs="Times New Roman"/>
          <w:iCs/>
          <w:color w:val="00B050"/>
          <w:rPrChange w:id="2169" w:author="Harsh Vora" w:date="2018-10-06T16:26:00Z">
            <w:rPr>
              <w:rFonts w:ascii="Times New Roman" w:hAnsi="Times New Roman" w:cs="Times New Roman"/>
              <w:iCs/>
              <w:color w:val="00B050"/>
            </w:rPr>
          </w:rPrChange>
        </w:rPr>
        <w:t>6a</w:t>
      </w:r>
      <w:r w:rsidR="007A3E07" w:rsidRPr="00BC3899">
        <w:rPr>
          <w:rFonts w:ascii="Times New Roman" w:hAnsi="Times New Roman" w:cs="Times New Roman"/>
          <w:iCs/>
          <w:rPrChange w:id="2170" w:author="Harsh Vora" w:date="2018-10-06T16:26:00Z">
            <w:rPr>
              <w:rFonts w:ascii="Times New Roman" w:hAnsi="Times New Roman" w:cs="Times New Roman"/>
              <w:iCs/>
            </w:rPr>
          </w:rPrChange>
        </w:rPr>
        <w:t>]</w:t>
      </w:r>
      <w:r w:rsidR="00041565" w:rsidRPr="00BC3899">
        <w:rPr>
          <w:rFonts w:ascii="Times New Roman" w:hAnsi="Times New Roman" w:cs="Times New Roman"/>
          <w:iCs/>
          <w:rPrChange w:id="2171" w:author="Harsh Vora" w:date="2018-10-06T16:26:00Z">
            <w:rPr>
              <w:rFonts w:ascii="Times New Roman" w:hAnsi="Times New Roman" w:cs="Times New Roman"/>
              <w:iCs/>
            </w:rPr>
          </w:rPrChange>
        </w:rPr>
        <w:t xml:space="preserve">. </w:t>
      </w:r>
      <w:r w:rsidR="000C5BFC" w:rsidRPr="00BC3899">
        <w:rPr>
          <w:rFonts w:ascii="Times New Roman" w:hAnsi="Times New Roman" w:cs="Times New Roman"/>
          <w:iCs/>
          <w:rPrChange w:id="2172" w:author="Harsh Vora" w:date="2018-10-06T16:26:00Z">
            <w:rPr>
              <w:rFonts w:ascii="Times New Roman" w:hAnsi="Times New Roman" w:cs="Times New Roman"/>
              <w:iCs/>
            </w:rPr>
          </w:rPrChange>
        </w:rPr>
        <w:t>Stage 1</w:t>
      </w:r>
      <w:r w:rsidR="00A03ECA" w:rsidRPr="00BC3899">
        <w:rPr>
          <w:rFonts w:ascii="Times New Roman" w:hAnsi="Times New Roman" w:cs="Times New Roman"/>
          <w:iCs/>
          <w:rPrChange w:id="2173" w:author="Harsh Vora" w:date="2018-10-06T16:26:00Z">
            <w:rPr>
              <w:rFonts w:ascii="Times New Roman" w:hAnsi="Times New Roman" w:cs="Times New Roman"/>
              <w:iCs/>
            </w:rPr>
          </w:rPrChange>
        </w:rPr>
        <w:t>, corresponding to an axial strain from 0 to 0.007,</w:t>
      </w:r>
      <w:r w:rsidR="000C5BFC" w:rsidRPr="00BC3899">
        <w:rPr>
          <w:rFonts w:ascii="Times New Roman" w:hAnsi="Times New Roman" w:cs="Times New Roman"/>
          <w:iCs/>
          <w:rPrChange w:id="2174" w:author="Harsh Vora" w:date="2018-10-06T16:26:00Z">
            <w:rPr>
              <w:rFonts w:ascii="Times New Roman" w:hAnsi="Times New Roman" w:cs="Times New Roman"/>
              <w:iCs/>
            </w:rPr>
          </w:rPrChange>
        </w:rPr>
        <w:t xml:space="preserve"> is characterized by </w:t>
      </w:r>
      <w:r w:rsidR="00A03ECA" w:rsidRPr="00BC3899">
        <w:rPr>
          <w:rFonts w:ascii="Times New Roman" w:hAnsi="Times New Roman" w:cs="Times New Roman"/>
          <w:iCs/>
          <w:rPrChange w:id="2175" w:author="Harsh Vora" w:date="2018-10-06T16:26:00Z">
            <w:rPr>
              <w:rFonts w:ascii="Times New Roman" w:hAnsi="Times New Roman" w:cs="Times New Roman"/>
              <w:iCs/>
            </w:rPr>
          </w:rPrChange>
        </w:rPr>
        <w:t xml:space="preserve">a linear stress-strain curve and rapid increase in rock strength </w:t>
      </w:r>
      <w:r w:rsidR="005E29BC" w:rsidRPr="00BC3899">
        <w:rPr>
          <w:rFonts w:ascii="Times New Roman" w:hAnsi="Times New Roman" w:cs="Times New Roman"/>
          <w:iCs/>
          <w:rPrChange w:id="2176" w:author="Harsh Vora" w:date="2018-10-06T16:26:00Z">
            <w:rPr>
              <w:rFonts w:ascii="Times New Roman" w:hAnsi="Times New Roman" w:cs="Times New Roman"/>
              <w:iCs/>
            </w:rPr>
          </w:rPrChange>
        </w:rPr>
        <w:t>attributed to the</w:t>
      </w:r>
      <w:r w:rsidR="00A03ECA" w:rsidRPr="00BC3899">
        <w:rPr>
          <w:rFonts w:ascii="Times New Roman" w:hAnsi="Times New Roman" w:cs="Times New Roman"/>
          <w:iCs/>
          <w:rPrChange w:id="2177" w:author="Harsh Vora" w:date="2018-10-06T16:26:00Z">
            <w:rPr>
              <w:rFonts w:ascii="Times New Roman" w:hAnsi="Times New Roman" w:cs="Times New Roman"/>
              <w:iCs/>
            </w:rPr>
          </w:rPrChange>
        </w:rPr>
        <w:t xml:space="preserve"> high Young</w:t>
      </w:r>
      <w:ins w:id="2178" w:author="Juli Morgan" w:date="2018-10-01T16:49:00Z">
        <w:r w:rsidR="001F5E0C" w:rsidRPr="00BC3899">
          <w:rPr>
            <w:rFonts w:ascii="Times New Roman" w:hAnsi="Times New Roman" w:cs="Times New Roman"/>
            <w:iCs/>
            <w:rPrChange w:id="2179" w:author="Harsh Vora" w:date="2018-10-06T16:26:00Z">
              <w:rPr>
                <w:rFonts w:ascii="Times New Roman" w:hAnsi="Times New Roman" w:cs="Times New Roman"/>
                <w:iCs/>
              </w:rPr>
            </w:rPrChange>
          </w:rPr>
          <w:t>’</w:t>
        </w:r>
      </w:ins>
      <w:r w:rsidR="00A03ECA" w:rsidRPr="00BC3899">
        <w:rPr>
          <w:rFonts w:ascii="Times New Roman" w:hAnsi="Times New Roman" w:cs="Times New Roman"/>
          <w:iCs/>
          <w:rPrChange w:id="2180" w:author="Harsh Vora" w:date="2018-10-06T16:26:00Z">
            <w:rPr>
              <w:rFonts w:ascii="Times New Roman" w:hAnsi="Times New Roman" w:cs="Times New Roman"/>
              <w:iCs/>
            </w:rPr>
          </w:rPrChange>
        </w:rPr>
        <w:t>s Modulus of granite. Stage 2, corresponding to an axial strain range from 0.008 to 0.015, is the strain hardening phase of the experiment and is characterized by</w:t>
      </w:r>
      <w:r w:rsidR="00FE00FE" w:rsidRPr="00BC3899">
        <w:rPr>
          <w:rFonts w:ascii="Times New Roman" w:hAnsi="Times New Roman" w:cs="Times New Roman"/>
          <w:iCs/>
          <w:rPrChange w:id="2181" w:author="Harsh Vora" w:date="2018-10-06T16:26:00Z">
            <w:rPr>
              <w:rFonts w:ascii="Times New Roman" w:hAnsi="Times New Roman" w:cs="Times New Roman"/>
              <w:iCs/>
            </w:rPr>
          </w:rPrChange>
        </w:rPr>
        <w:t xml:space="preserve"> very</w:t>
      </w:r>
      <w:r w:rsidR="00A03ECA" w:rsidRPr="00BC3899">
        <w:rPr>
          <w:rFonts w:ascii="Times New Roman" w:hAnsi="Times New Roman" w:cs="Times New Roman"/>
          <w:iCs/>
          <w:rPrChange w:id="2182" w:author="Harsh Vora" w:date="2018-10-06T16:26:00Z">
            <w:rPr>
              <w:rFonts w:ascii="Times New Roman" w:hAnsi="Times New Roman" w:cs="Times New Roman"/>
              <w:iCs/>
            </w:rPr>
          </w:rPrChange>
        </w:rPr>
        <w:t xml:space="preserve"> high tensile microcracking activity as we attain peak strength of rock. Stage 3, corresponding to an axial strain range from 0.016 to 0.036, </w:t>
      </w:r>
      <w:r w:rsidR="00FE00FE" w:rsidRPr="00BC3899">
        <w:rPr>
          <w:rFonts w:ascii="Times New Roman" w:hAnsi="Times New Roman" w:cs="Times New Roman"/>
          <w:iCs/>
          <w:rPrChange w:id="2183" w:author="Harsh Vora" w:date="2018-10-06T16:26:00Z">
            <w:rPr>
              <w:rFonts w:ascii="Times New Roman" w:hAnsi="Times New Roman" w:cs="Times New Roman"/>
              <w:iCs/>
            </w:rPr>
          </w:rPrChange>
        </w:rPr>
        <w:t xml:space="preserve">defines the post-peak strain-weakening behavior of rock, and is characterized by high tensile microcracking activity.  </w:t>
      </w:r>
      <w:r w:rsidR="00A03ECA" w:rsidRPr="00BC3899">
        <w:rPr>
          <w:rFonts w:ascii="Times New Roman" w:hAnsi="Times New Roman" w:cs="Times New Roman"/>
          <w:iCs/>
          <w:rPrChange w:id="2184" w:author="Harsh Vora" w:date="2018-10-06T16:26:00Z">
            <w:rPr>
              <w:rFonts w:ascii="Times New Roman" w:hAnsi="Times New Roman" w:cs="Times New Roman"/>
              <w:iCs/>
            </w:rPr>
          </w:rPrChange>
        </w:rPr>
        <w:t>Microcrack growth declines as we approach residual strength of rock</w:t>
      </w:r>
      <w:r w:rsidR="00FE00FE" w:rsidRPr="00BC3899">
        <w:rPr>
          <w:rFonts w:ascii="Times New Roman" w:hAnsi="Times New Roman" w:cs="Times New Roman"/>
          <w:iCs/>
          <w:rPrChange w:id="2185" w:author="Harsh Vora" w:date="2018-10-06T16:26:00Z">
            <w:rPr>
              <w:rFonts w:ascii="Times New Roman" w:hAnsi="Times New Roman" w:cs="Times New Roman"/>
              <w:iCs/>
            </w:rPr>
          </w:rPrChange>
        </w:rPr>
        <w:t xml:space="preserve">. Stage 4, corresponding to an axial strain range from 0.037 to 0.103, defines the frictional sliding behavior of the granite sample and is characterized by residual strength of rock and low microcracking activity. A total of 2598 microcracks developed in the granite sample at a confining pressure of 15 MPa, with ~98% of them occurring in tensile mode generated largely during Stage 2 and Stage 3 of the biaxial experiment. </w:t>
      </w:r>
    </w:p>
    <w:p w14:paraId="1A1F655A" w14:textId="43EB8C30" w:rsidR="005D5A71" w:rsidRPr="00BC3899" w:rsidDel="001F5E0C" w:rsidRDefault="005D5A71" w:rsidP="00FE00FE">
      <w:pPr>
        <w:spacing w:line="480" w:lineRule="auto"/>
        <w:rPr>
          <w:del w:id="2186" w:author="Juli Morgan" w:date="2018-10-01T16:51:00Z"/>
          <w:rFonts w:ascii="Times New Roman" w:hAnsi="Times New Roman" w:cs="Times New Roman"/>
          <w:iCs/>
          <w:rPrChange w:id="2187" w:author="Harsh Vora" w:date="2018-10-06T16:26:00Z">
            <w:rPr>
              <w:del w:id="2188" w:author="Juli Morgan" w:date="2018-10-01T16:51:00Z"/>
              <w:rFonts w:ascii="Times New Roman" w:hAnsi="Times New Roman" w:cs="Times New Roman"/>
              <w:iCs/>
            </w:rPr>
          </w:rPrChange>
        </w:rPr>
      </w:pPr>
    </w:p>
    <w:p w14:paraId="5413A9DB" w14:textId="3C13FF17" w:rsidR="00FE00FE" w:rsidRPr="00BC3899" w:rsidRDefault="00FE00FE">
      <w:pPr>
        <w:spacing w:line="480" w:lineRule="auto"/>
        <w:rPr>
          <w:rFonts w:ascii="Times New Roman" w:hAnsi="Times New Roman" w:cs="Times New Roman"/>
          <w:iCs/>
          <w:rPrChange w:id="2189" w:author="Harsh Vora" w:date="2018-10-06T16:26:00Z">
            <w:rPr>
              <w:rFonts w:ascii="Times New Roman" w:hAnsi="Times New Roman" w:cs="Times New Roman"/>
              <w:iCs/>
            </w:rPr>
          </w:rPrChange>
        </w:rPr>
      </w:pPr>
      <w:r w:rsidRPr="00BC3899">
        <w:rPr>
          <w:rFonts w:ascii="Times New Roman" w:hAnsi="Times New Roman" w:cs="Times New Roman"/>
          <w:iCs/>
          <w:rPrChange w:id="2190" w:author="Harsh Vora" w:date="2018-10-06T16:26:00Z">
            <w:rPr>
              <w:rFonts w:ascii="Times New Roman" w:hAnsi="Times New Roman" w:cs="Times New Roman"/>
              <w:iCs/>
            </w:rPr>
          </w:rPrChange>
        </w:rPr>
        <w:t>Stage 1 is characterized by distributed tensile microcracking through the rock sample, indicating onset of dilatan</w:t>
      </w:r>
      <w:r w:rsidR="00041565" w:rsidRPr="00BC3899">
        <w:rPr>
          <w:rFonts w:ascii="Times New Roman" w:hAnsi="Times New Roman" w:cs="Times New Roman"/>
          <w:iCs/>
          <w:rPrChange w:id="2191" w:author="Harsh Vora" w:date="2018-10-06T16:26:00Z">
            <w:rPr>
              <w:rFonts w:ascii="Times New Roman" w:hAnsi="Times New Roman" w:cs="Times New Roman"/>
              <w:iCs/>
            </w:rPr>
          </w:rPrChange>
        </w:rPr>
        <w:t>t deformation</w:t>
      </w:r>
      <w:r w:rsidRPr="00BC3899">
        <w:rPr>
          <w:rFonts w:ascii="Times New Roman" w:hAnsi="Times New Roman" w:cs="Times New Roman"/>
          <w:iCs/>
          <w:rPrChange w:id="2192" w:author="Harsh Vora" w:date="2018-10-06T16:26:00Z">
            <w:rPr>
              <w:rFonts w:ascii="Times New Roman" w:hAnsi="Times New Roman" w:cs="Times New Roman"/>
              <w:iCs/>
            </w:rPr>
          </w:rPrChange>
        </w:rPr>
        <w:t xml:space="preserve"> in the sample [</w:t>
      </w:r>
      <w:r w:rsidR="00CB5BF5" w:rsidRPr="00BC3899">
        <w:rPr>
          <w:rFonts w:ascii="Times New Roman" w:hAnsi="Times New Roman" w:cs="Times New Roman"/>
          <w:iCs/>
          <w:color w:val="00B050"/>
          <w:rPrChange w:id="2193"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194" w:author="Harsh Vora" w:date="2018-10-06T16:26:00Z">
            <w:rPr>
              <w:rFonts w:ascii="Times New Roman" w:hAnsi="Times New Roman" w:cs="Times New Roman"/>
              <w:iCs/>
              <w:color w:val="00B050"/>
            </w:rPr>
          </w:rPrChange>
        </w:rPr>
        <w:t>6</w:t>
      </w:r>
      <w:r w:rsidR="00802B1C" w:rsidRPr="00BC3899">
        <w:rPr>
          <w:rFonts w:ascii="Times New Roman" w:hAnsi="Times New Roman" w:cs="Times New Roman"/>
          <w:iCs/>
          <w:color w:val="00B050"/>
          <w:rPrChange w:id="2195" w:author="Harsh Vora" w:date="2018-10-06T16:26:00Z">
            <w:rPr>
              <w:rFonts w:ascii="Times New Roman" w:hAnsi="Times New Roman" w:cs="Times New Roman"/>
              <w:iCs/>
              <w:color w:val="00B050"/>
            </w:rPr>
          </w:rPrChange>
        </w:rPr>
        <w:t>b1</w:t>
      </w:r>
      <w:r w:rsidRPr="00BC3899">
        <w:rPr>
          <w:rFonts w:ascii="Times New Roman" w:hAnsi="Times New Roman" w:cs="Times New Roman"/>
          <w:iCs/>
          <w:rPrChange w:id="2196" w:author="Harsh Vora" w:date="2018-10-06T16:26:00Z">
            <w:rPr>
              <w:rFonts w:ascii="Times New Roman" w:hAnsi="Times New Roman" w:cs="Times New Roman"/>
              <w:iCs/>
            </w:rPr>
          </w:rPrChange>
        </w:rPr>
        <w:t>]. Stage 2 is characterized by growth of shear and tensile microcracks, predominantly around asperities created in Stage 1 [</w:t>
      </w:r>
      <w:r w:rsidR="00802B1C" w:rsidRPr="00BC3899">
        <w:rPr>
          <w:rFonts w:ascii="Times New Roman" w:hAnsi="Times New Roman" w:cs="Times New Roman"/>
          <w:iCs/>
          <w:color w:val="00B050"/>
          <w:rPrChange w:id="2197"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198" w:author="Harsh Vora" w:date="2018-10-06T16:26:00Z">
            <w:rPr>
              <w:rFonts w:ascii="Times New Roman" w:hAnsi="Times New Roman" w:cs="Times New Roman"/>
              <w:iCs/>
              <w:color w:val="00B050"/>
            </w:rPr>
          </w:rPrChange>
        </w:rPr>
        <w:t>6</w:t>
      </w:r>
      <w:r w:rsidRPr="00BC3899">
        <w:rPr>
          <w:rFonts w:ascii="Times New Roman" w:hAnsi="Times New Roman" w:cs="Times New Roman"/>
          <w:iCs/>
          <w:color w:val="00B050"/>
          <w:rPrChange w:id="2199" w:author="Harsh Vora" w:date="2018-10-06T16:26:00Z">
            <w:rPr>
              <w:rFonts w:ascii="Times New Roman" w:hAnsi="Times New Roman" w:cs="Times New Roman"/>
              <w:iCs/>
              <w:color w:val="00B050"/>
            </w:rPr>
          </w:rPrChange>
        </w:rPr>
        <w:t>b</w:t>
      </w:r>
      <w:r w:rsidR="00802B1C" w:rsidRPr="00BC3899">
        <w:rPr>
          <w:rFonts w:ascii="Times New Roman" w:hAnsi="Times New Roman" w:cs="Times New Roman"/>
          <w:iCs/>
          <w:color w:val="00B050"/>
          <w:rPrChange w:id="2200" w:author="Harsh Vora" w:date="2018-10-06T16:26:00Z">
            <w:rPr>
              <w:rFonts w:ascii="Times New Roman" w:hAnsi="Times New Roman" w:cs="Times New Roman"/>
              <w:iCs/>
              <w:color w:val="00B050"/>
            </w:rPr>
          </w:rPrChange>
        </w:rPr>
        <w:t>2</w:t>
      </w:r>
      <w:r w:rsidRPr="00BC3899">
        <w:rPr>
          <w:rFonts w:ascii="Times New Roman" w:hAnsi="Times New Roman" w:cs="Times New Roman"/>
          <w:iCs/>
          <w:rPrChange w:id="2201" w:author="Harsh Vora" w:date="2018-10-06T16:26:00Z">
            <w:rPr>
              <w:rFonts w:ascii="Times New Roman" w:hAnsi="Times New Roman" w:cs="Times New Roman"/>
              <w:iCs/>
            </w:rPr>
          </w:rPrChange>
        </w:rPr>
        <w:t xml:space="preserve">]. Shear microcracking during Stage 2 dominantly occurs in the </w:t>
      </w:r>
      <w:commentRangeStart w:id="2202"/>
      <w:r w:rsidRPr="00BC3899">
        <w:rPr>
          <w:rFonts w:ascii="Times New Roman" w:hAnsi="Times New Roman" w:cs="Times New Roman"/>
          <w:iCs/>
          <w:rPrChange w:id="2203" w:author="Harsh Vora" w:date="2018-10-06T16:26:00Z">
            <w:rPr>
              <w:rFonts w:ascii="Times New Roman" w:hAnsi="Times New Roman" w:cs="Times New Roman"/>
              <w:iCs/>
            </w:rPr>
          </w:rPrChange>
        </w:rPr>
        <w:t>process zon</w:t>
      </w:r>
      <w:r w:rsidR="001E280D" w:rsidRPr="00BC3899">
        <w:rPr>
          <w:rFonts w:ascii="Times New Roman" w:hAnsi="Times New Roman" w:cs="Times New Roman"/>
          <w:iCs/>
          <w:rPrChange w:id="2204" w:author="Harsh Vora" w:date="2018-10-06T16:26:00Z">
            <w:rPr>
              <w:rFonts w:ascii="Times New Roman" w:hAnsi="Times New Roman" w:cs="Times New Roman"/>
              <w:iCs/>
            </w:rPr>
          </w:rPrChange>
        </w:rPr>
        <w:t>e</w:t>
      </w:r>
      <w:commentRangeEnd w:id="2202"/>
      <w:r w:rsidR="00422BCD" w:rsidRPr="00BC3899">
        <w:rPr>
          <w:rStyle w:val="CommentReference"/>
          <w:rFonts w:ascii="Times New Roman" w:hAnsi="Times New Roman" w:cs="Times New Roman"/>
          <w:rPrChange w:id="2205" w:author="Harsh Vora" w:date="2018-10-06T16:26:00Z">
            <w:rPr>
              <w:rStyle w:val="CommentReference"/>
            </w:rPr>
          </w:rPrChange>
        </w:rPr>
        <w:commentReference w:id="2202"/>
      </w:r>
      <w:r w:rsidR="001E280D" w:rsidRPr="00BC3899">
        <w:rPr>
          <w:rFonts w:ascii="Times New Roman" w:hAnsi="Times New Roman" w:cs="Times New Roman"/>
          <w:iCs/>
          <w:rPrChange w:id="2206" w:author="Harsh Vora" w:date="2018-10-06T16:26:00Z">
            <w:rPr>
              <w:rFonts w:ascii="Times New Roman" w:hAnsi="Times New Roman" w:cs="Times New Roman"/>
              <w:iCs/>
            </w:rPr>
          </w:rPrChange>
        </w:rPr>
        <w:t xml:space="preserve">. As deformation begins to localize, </w:t>
      </w:r>
      <w:commentRangeStart w:id="2207"/>
      <w:r w:rsidR="001E280D" w:rsidRPr="00BC3899">
        <w:rPr>
          <w:rFonts w:ascii="Times New Roman" w:hAnsi="Times New Roman" w:cs="Times New Roman"/>
          <w:iCs/>
          <w:rPrChange w:id="2208" w:author="Harsh Vora" w:date="2018-10-06T16:26:00Z">
            <w:rPr>
              <w:rFonts w:ascii="Times New Roman" w:hAnsi="Times New Roman" w:cs="Times New Roman"/>
              <w:iCs/>
            </w:rPr>
          </w:rPrChange>
        </w:rPr>
        <w:t>small</w:t>
      </w:r>
      <w:r w:rsidRPr="00BC3899">
        <w:rPr>
          <w:rFonts w:ascii="Times New Roman" w:hAnsi="Times New Roman" w:cs="Times New Roman"/>
          <w:iCs/>
          <w:rPrChange w:id="2209" w:author="Harsh Vora" w:date="2018-10-06T16:26:00Z">
            <w:rPr>
              <w:rFonts w:ascii="Times New Roman" w:hAnsi="Times New Roman" w:cs="Times New Roman"/>
              <w:iCs/>
            </w:rPr>
          </w:rPrChange>
        </w:rPr>
        <w:t xml:space="preserve"> fractures are emergent</w:t>
      </w:r>
      <w:commentRangeEnd w:id="2207"/>
      <w:r w:rsidR="00422BCD" w:rsidRPr="00BC3899">
        <w:rPr>
          <w:rStyle w:val="CommentReference"/>
          <w:rFonts w:ascii="Times New Roman" w:hAnsi="Times New Roman" w:cs="Times New Roman"/>
          <w:rPrChange w:id="2210" w:author="Harsh Vora" w:date="2018-10-06T16:26:00Z">
            <w:rPr>
              <w:rStyle w:val="CommentReference"/>
            </w:rPr>
          </w:rPrChange>
        </w:rPr>
        <w:commentReference w:id="2207"/>
      </w:r>
      <w:r w:rsidRPr="00BC3899">
        <w:rPr>
          <w:rFonts w:ascii="Times New Roman" w:hAnsi="Times New Roman" w:cs="Times New Roman"/>
          <w:iCs/>
          <w:rPrChange w:id="2211" w:author="Harsh Vora" w:date="2018-10-06T16:26:00Z">
            <w:rPr>
              <w:rFonts w:ascii="Times New Roman" w:hAnsi="Times New Roman" w:cs="Times New Roman"/>
              <w:iCs/>
            </w:rPr>
          </w:rPrChange>
        </w:rPr>
        <w:t xml:space="preserve">. Stage 3 is characterized by the coalescence of pre-existing </w:t>
      </w:r>
      <w:r w:rsidR="00F675AB" w:rsidRPr="00BC3899">
        <w:rPr>
          <w:rFonts w:ascii="Times New Roman" w:hAnsi="Times New Roman" w:cs="Times New Roman"/>
          <w:iCs/>
          <w:rPrChange w:id="2212" w:author="Harsh Vora" w:date="2018-10-06T16:26:00Z">
            <w:rPr>
              <w:rFonts w:ascii="Times New Roman" w:hAnsi="Times New Roman" w:cs="Times New Roman"/>
              <w:iCs/>
            </w:rPr>
          </w:rPrChange>
        </w:rPr>
        <w:t xml:space="preserve">and newly generated </w:t>
      </w:r>
      <w:r w:rsidRPr="00BC3899">
        <w:rPr>
          <w:rFonts w:ascii="Times New Roman" w:hAnsi="Times New Roman" w:cs="Times New Roman"/>
          <w:iCs/>
          <w:rPrChange w:id="2213" w:author="Harsh Vora" w:date="2018-10-06T16:26:00Z">
            <w:rPr>
              <w:rFonts w:ascii="Times New Roman" w:hAnsi="Times New Roman" w:cs="Times New Roman"/>
              <w:iCs/>
            </w:rPr>
          </w:rPrChange>
        </w:rPr>
        <w:t>microcracks and smaller fractures int</w:t>
      </w:r>
      <w:r w:rsidR="00F675AB" w:rsidRPr="00BC3899">
        <w:rPr>
          <w:rFonts w:ascii="Times New Roman" w:hAnsi="Times New Roman" w:cs="Times New Roman"/>
          <w:iCs/>
          <w:rPrChange w:id="2214" w:author="Harsh Vora" w:date="2018-10-06T16:26:00Z">
            <w:rPr>
              <w:rFonts w:ascii="Times New Roman" w:hAnsi="Times New Roman" w:cs="Times New Roman"/>
              <w:iCs/>
            </w:rPr>
          </w:rPrChange>
        </w:rPr>
        <w:t xml:space="preserve">o a through-going shear rupture </w:t>
      </w:r>
      <w:r w:rsidRPr="00BC3899">
        <w:rPr>
          <w:rFonts w:ascii="Times New Roman" w:hAnsi="Times New Roman" w:cs="Times New Roman"/>
          <w:iCs/>
          <w:rPrChange w:id="2215" w:author="Harsh Vora" w:date="2018-10-06T16:26:00Z">
            <w:rPr>
              <w:rFonts w:ascii="Times New Roman" w:hAnsi="Times New Roman" w:cs="Times New Roman"/>
              <w:iCs/>
            </w:rPr>
          </w:rPrChange>
        </w:rPr>
        <w:t>[</w:t>
      </w:r>
      <w:r w:rsidR="00802B1C" w:rsidRPr="00BC3899">
        <w:rPr>
          <w:rFonts w:ascii="Times New Roman" w:hAnsi="Times New Roman" w:cs="Times New Roman"/>
          <w:iCs/>
          <w:color w:val="00B050"/>
          <w:rPrChange w:id="2216"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217" w:author="Harsh Vora" w:date="2018-10-06T16:26:00Z">
            <w:rPr>
              <w:rFonts w:ascii="Times New Roman" w:hAnsi="Times New Roman" w:cs="Times New Roman"/>
              <w:iCs/>
              <w:color w:val="00B050"/>
            </w:rPr>
          </w:rPrChange>
        </w:rPr>
        <w:t>6</w:t>
      </w:r>
      <w:r w:rsidR="00802B1C" w:rsidRPr="00BC3899">
        <w:rPr>
          <w:rFonts w:ascii="Times New Roman" w:hAnsi="Times New Roman" w:cs="Times New Roman"/>
          <w:iCs/>
          <w:color w:val="00B050"/>
          <w:rPrChange w:id="2218" w:author="Harsh Vora" w:date="2018-10-06T16:26:00Z">
            <w:rPr>
              <w:rFonts w:ascii="Times New Roman" w:hAnsi="Times New Roman" w:cs="Times New Roman"/>
              <w:iCs/>
              <w:color w:val="00B050"/>
            </w:rPr>
          </w:rPrChange>
        </w:rPr>
        <w:t>b3</w:t>
      </w:r>
      <w:r w:rsidRPr="00BC3899">
        <w:rPr>
          <w:rFonts w:ascii="Times New Roman" w:hAnsi="Times New Roman" w:cs="Times New Roman"/>
          <w:iCs/>
          <w:rPrChange w:id="2219" w:author="Harsh Vora" w:date="2018-10-06T16:26:00Z">
            <w:rPr>
              <w:rFonts w:ascii="Times New Roman" w:hAnsi="Times New Roman" w:cs="Times New Roman"/>
              <w:iCs/>
            </w:rPr>
          </w:rPrChange>
        </w:rPr>
        <w:t xml:space="preserve">]. </w:t>
      </w:r>
      <w:commentRangeStart w:id="2220"/>
      <w:r w:rsidR="004A6044" w:rsidRPr="00BC3899">
        <w:rPr>
          <w:rFonts w:ascii="Times New Roman" w:hAnsi="Times New Roman" w:cs="Times New Roman"/>
          <w:iCs/>
          <w:rPrChange w:id="2221" w:author="Harsh Vora" w:date="2018-10-06T16:26:00Z">
            <w:rPr>
              <w:rFonts w:ascii="Times New Roman" w:hAnsi="Times New Roman" w:cs="Times New Roman"/>
              <w:iCs/>
            </w:rPr>
          </w:rPrChange>
        </w:rPr>
        <w:t>Conjugate fractures</w:t>
      </w:r>
      <w:commentRangeEnd w:id="2220"/>
      <w:r w:rsidR="00422BCD" w:rsidRPr="00BC3899">
        <w:rPr>
          <w:rStyle w:val="CommentReference"/>
          <w:rFonts w:ascii="Times New Roman" w:hAnsi="Times New Roman" w:cs="Times New Roman"/>
          <w:rPrChange w:id="2222" w:author="Harsh Vora" w:date="2018-10-06T16:26:00Z">
            <w:rPr>
              <w:rStyle w:val="CommentReference"/>
            </w:rPr>
          </w:rPrChange>
        </w:rPr>
        <w:commentReference w:id="2220"/>
      </w:r>
      <w:r w:rsidR="004A6044" w:rsidRPr="00BC3899">
        <w:rPr>
          <w:rFonts w:ascii="Times New Roman" w:hAnsi="Times New Roman" w:cs="Times New Roman"/>
          <w:iCs/>
          <w:rPrChange w:id="2223" w:author="Harsh Vora" w:date="2018-10-06T16:26:00Z">
            <w:rPr>
              <w:rFonts w:ascii="Times New Roman" w:hAnsi="Times New Roman" w:cs="Times New Roman"/>
              <w:iCs/>
            </w:rPr>
          </w:rPrChange>
        </w:rPr>
        <w:t xml:space="preserve">, originating from the primary shear rupture are emergent at this stage, originating from coalescence of tensile microcracks in the gouge of the primary shear fracture. </w:t>
      </w:r>
      <w:r w:rsidRPr="00BC3899">
        <w:rPr>
          <w:rFonts w:ascii="Times New Roman" w:hAnsi="Times New Roman" w:cs="Times New Roman"/>
          <w:iCs/>
          <w:rPrChange w:id="2224" w:author="Harsh Vora" w:date="2018-10-06T16:26:00Z">
            <w:rPr>
              <w:rFonts w:ascii="Times New Roman" w:hAnsi="Times New Roman" w:cs="Times New Roman"/>
              <w:iCs/>
            </w:rPr>
          </w:rPrChange>
        </w:rPr>
        <w:t xml:space="preserve">Stage 4 is characterized by </w:t>
      </w:r>
      <w:commentRangeStart w:id="2225"/>
      <w:r w:rsidRPr="00BC3899">
        <w:rPr>
          <w:rFonts w:ascii="Times New Roman" w:hAnsi="Times New Roman" w:cs="Times New Roman"/>
          <w:iCs/>
          <w:rPrChange w:id="2226" w:author="Harsh Vora" w:date="2018-10-06T16:26:00Z">
            <w:rPr>
              <w:rFonts w:ascii="Times New Roman" w:hAnsi="Times New Roman" w:cs="Times New Roman"/>
              <w:iCs/>
            </w:rPr>
          </w:rPrChange>
        </w:rPr>
        <w:t xml:space="preserve">shearing along the macrofracture surface </w:t>
      </w:r>
      <w:commentRangeEnd w:id="2225"/>
      <w:r w:rsidR="00422BCD" w:rsidRPr="00BC3899">
        <w:rPr>
          <w:rStyle w:val="CommentReference"/>
          <w:rFonts w:ascii="Times New Roman" w:hAnsi="Times New Roman" w:cs="Times New Roman"/>
          <w:rPrChange w:id="2227" w:author="Harsh Vora" w:date="2018-10-06T16:26:00Z">
            <w:rPr>
              <w:rStyle w:val="CommentReference"/>
            </w:rPr>
          </w:rPrChange>
        </w:rPr>
        <w:commentReference w:id="2225"/>
      </w:r>
      <w:r w:rsidRPr="00BC3899">
        <w:rPr>
          <w:rFonts w:ascii="Times New Roman" w:hAnsi="Times New Roman" w:cs="Times New Roman"/>
          <w:iCs/>
          <w:rPrChange w:id="2228" w:author="Harsh Vora" w:date="2018-10-06T16:26:00Z">
            <w:rPr>
              <w:rFonts w:ascii="Times New Roman" w:hAnsi="Times New Roman" w:cs="Times New Roman"/>
              <w:iCs/>
            </w:rPr>
          </w:rPrChange>
        </w:rPr>
        <w:t>[</w:t>
      </w:r>
      <w:r w:rsidR="00CB5BF5" w:rsidRPr="00BC3899">
        <w:rPr>
          <w:rFonts w:ascii="Times New Roman" w:hAnsi="Times New Roman" w:cs="Times New Roman"/>
          <w:iCs/>
          <w:color w:val="00B050"/>
          <w:rPrChange w:id="2229"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230" w:author="Harsh Vora" w:date="2018-10-06T16:26:00Z">
            <w:rPr>
              <w:rFonts w:ascii="Times New Roman" w:hAnsi="Times New Roman" w:cs="Times New Roman"/>
              <w:iCs/>
              <w:color w:val="00B050"/>
            </w:rPr>
          </w:rPrChange>
        </w:rPr>
        <w:t>6b</w:t>
      </w:r>
      <w:r w:rsidR="00802B1C" w:rsidRPr="00BC3899">
        <w:rPr>
          <w:rFonts w:ascii="Times New Roman" w:hAnsi="Times New Roman" w:cs="Times New Roman"/>
          <w:iCs/>
          <w:color w:val="00B050"/>
          <w:rPrChange w:id="2231" w:author="Harsh Vora" w:date="2018-10-06T16:26:00Z">
            <w:rPr>
              <w:rFonts w:ascii="Times New Roman" w:hAnsi="Times New Roman" w:cs="Times New Roman"/>
              <w:iCs/>
              <w:color w:val="00B050"/>
            </w:rPr>
          </w:rPrChange>
        </w:rPr>
        <w:t>4</w:t>
      </w:r>
      <w:r w:rsidRPr="00BC3899">
        <w:rPr>
          <w:rFonts w:ascii="Times New Roman" w:hAnsi="Times New Roman" w:cs="Times New Roman"/>
          <w:iCs/>
          <w:rPrChange w:id="2232" w:author="Harsh Vora" w:date="2018-10-06T16:26:00Z">
            <w:rPr>
              <w:rFonts w:ascii="Times New Roman" w:hAnsi="Times New Roman" w:cs="Times New Roman"/>
              <w:iCs/>
            </w:rPr>
          </w:rPrChange>
        </w:rPr>
        <w:t>]</w:t>
      </w:r>
      <w:r w:rsidR="004A6044" w:rsidRPr="00BC3899">
        <w:rPr>
          <w:rFonts w:ascii="Times New Roman" w:hAnsi="Times New Roman" w:cs="Times New Roman"/>
          <w:iCs/>
          <w:rPrChange w:id="2233" w:author="Harsh Vora" w:date="2018-10-06T16:26:00Z">
            <w:rPr>
              <w:rFonts w:ascii="Times New Roman" w:hAnsi="Times New Roman" w:cs="Times New Roman"/>
              <w:iCs/>
            </w:rPr>
          </w:rPrChange>
        </w:rPr>
        <w:t xml:space="preserve"> and new microcracks are generated by </w:t>
      </w:r>
      <w:commentRangeStart w:id="2234"/>
      <w:r w:rsidR="004A6044" w:rsidRPr="00BC3899">
        <w:rPr>
          <w:rFonts w:ascii="Times New Roman" w:hAnsi="Times New Roman" w:cs="Times New Roman"/>
          <w:iCs/>
          <w:rPrChange w:id="2235" w:author="Harsh Vora" w:date="2018-10-06T16:26:00Z">
            <w:rPr>
              <w:rFonts w:ascii="Times New Roman" w:hAnsi="Times New Roman" w:cs="Times New Roman"/>
              <w:iCs/>
            </w:rPr>
          </w:rPrChange>
        </w:rPr>
        <w:t>gouge fracturing</w:t>
      </w:r>
      <w:commentRangeEnd w:id="2234"/>
      <w:r w:rsidR="00422BCD" w:rsidRPr="00BC3899">
        <w:rPr>
          <w:rStyle w:val="CommentReference"/>
          <w:rFonts w:ascii="Times New Roman" w:hAnsi="Times New Roman" w:cs="Times New Roman"/>
          <w:rPrChange w:id="2236" w:author="Harsh Vora" w:date="2018-10-06T16:26:00Z">
            <w:rPr>
              <w:rStyle w:val="CommentReference"/>
            </w:rPr>
          </w:rPrChange>
        </w:rPr>
        <w:commentReference w:id="2234"/>
      </w:r>
      <w:r w:rsidR="004A6044" w:rsidRPr="00BC3899">
        <w:rPr>
          <w:rFonts w:ascii="Times New Roman" w:hAnsi="Times New Roman" w:cs="Times New Roman"/>
          <w:iCs/>
          <w:rPrChange w:id="2237" w:author="Harsh Vora" w:date="2018-10-06T16:26:00Z">
            <w:rPr>
              <w:rFonts w:ascii="Times New Roman" w:hAnsi="Times New Roman" w:cs="Times New Roman"/>
              <w:iCs/>
            </w:rPr>
          </w:rPrChange>
        </w:rPr>
        <w:t xml:space="preserve">. </w:t>
      </w:r>
      <w:r w:rsidR="00DD1EB9" w:rsidRPr="00BC3899">
        <w:rPr>
          <w:rFonts w:ascii="Times New Roman" w:hAnsi="Times New Roman" w:cs="Times New Roman"/>
          <w:iCs/>
          <w:rPrChange w:id="2238" w:author="Harsh Vora" w:date="2018-10-06T16:26:00Z">
            <w:rPr>
              <w:rFonts w:ascii="Times New Roman" w:hAnsi="Times New Roman" w:cs="Times New Roman"/>
              <w:iCs/>
            </w:rPr>
          </w:rPrChange>
        </w:rPr>
        <w:t xml:space="preserve">Thus, the nucleation and localization of fractures in granite occurs through the coalescence of microcracks, predominantly </w:t>
      </w:r>
      <w:r w:rsidR="00DD1EB9" w:rsidRPr="00BC3899">
        <w:rPr>
          <w:rFonts w:ascii="Times New Roman" w:hAnsi="Times New Roman" w:cs="Times New Roman"/>
          <w:iCs/>
          <w:rPrChange w:id="2239" w:author="Harsh Vora" w:date="2018-10-06T16:26:00Z">
            <w:rPr>
              <w:rFonts w:ascii="Times New Roman" w:hAnsi="Times New Roman" w:cs="Times New Roman"/>
              <w:iCs/>
            </w:rPr>
          </w:rPrChange>
        </w:rPr>
        <w:lastRenderedPageBreak/>
        <w:t xml:space="preserve">generated in tensile mode. The abundance of tensile microcracking in the fracture zone indicates </w:t>
      </w:r>
      <w:commentRangeStart w:id="2240"/>
      <w:r w:rsidR="00DD1EB9" w:rsidRPr="00BC3899">
        <w:rPr>
          <w:rFonts w:ascii="Times New Roman" w:hAnsi="Times New Roman" w:cs="Times New Roman"/>
          <w:iCs/>
          <w:rPrChange w:id="2241" w:author="Harsh Vora" w:date="2018-10-06T16:26:00Z">
            <w:rPr>
              <w:rFonts w:ascii="Times New Roman" w:hAnsi="Times New Roman" w:cs="Times New Roman"/>
              <w:iCs/>
            </w:rPr>
          </w:rPrChange>
        </w:rPr>
        <w:t xml:space="preserve">dilatancy as primary </w:t>
      </w:r>
      <w:r w:rsidR="001E280D" w:rsidRPr="00BC3899">
        <w:rPr>
          <w:rFonts w:ascii="Times New Roman" w:hAnsi="Times New Roman" w:cs="Times New Roman"/>
          <w:iCs/>
          <w:rPrChange w:id="2242" w:author="Harsh Vora" w:date="2018-10-06T16:26:00Z">
            <w:rPr>
              <w:rFonts w:ascii="Times New Roman" w:hAnsi="Times New Roman" w:cs="Times New Roman"/>
              <w:iCs/>
            </w:rPr>
          </w:rPrChange>
        </w:rPr>
        <w:t xml:space="preserve">influence on </w:t>
      </w:r>
      <w:del w:id="2243" w:author="Juli Morgan" w:date="2018-10-01T16:55:00Z">
        <w:r w:rsidR="001E280D" w:rsidRPr="00BC3899" w:rsidDel="00422BCD">
          <w:rPr>
            <w:rFonts w:ascii="Times New Roman" w:hAnsi="Times New Roman" w:cs="Times New Roman"/>
            <w:iCs/>
            <w:rPrChange w:id="2244" w:author="Harsh Vora" w:date="2018-10-06T16:26:00Z">
              <w:rPr>
                <w:rFonts w:ascii="Times New Roman" w:hAnsi="Times New Roman" w:cs="Times New Roman"/>
                <w:iCs/>
              </w:rPr>
            </w:rPrChange>
          </w:rPr>
          <w:delText xml:space="preserve"> </w:delText>
        </w:r>
      </w:del>
      <w:r w:rsidR="001E280D" w:rsidRPr="00BC3899">
        <w:rPr>
          <w:rFonts w:ascii="Times New Roman" w:hAnsi="Times New Roman" w:cs="Times New Roman"/>
          <w:iCs/>
          <w:rPrChange w:id="2245" w:author="Harsh Vora" w:date="2018-10-06T16:26:00Z">
            <w:rPr>
              <w:rFonts w:ascii="Times New Roman" w:hAnsi="Times New Roman" w:cs="Times New Roman"/>
              <w:iCs/>
            </w:rPr>
          </w:rPrChange>
        </w:rPr>
        <w:t xml:space="preserve">the </w:t>
      </w:r>
      <w:r w:rsidR="00DD1EB9" w:rsidRPr="00BC3899">
        <w:rPr>
          <w:rFonts w:ascii="Times New Roman" w:hAnsi="Times New Roman" w:cs="Times New Roman"/>
          <w:iCs/>
          <w:rPrChange w:id="2246" w:author="Harsh Vora" w:date="2018-10-06T16:26:00Z">
            <w:rPr>
              <w:rFonts w:ascii="Times New Roman" w:hAnsi="Times New Roman" w:cs="Times New Roman"/>
              <w:iCs/>
            </w:rPr>
          </w:rPrChange>
        </w:rPr>
        <w:t>fracture g</w:t>
      </w:r>
      <w:r w:rsidR="001E280D" w:rsidRPr="00BC3899">
        <w:rPr>
          <w:rFonts w:ascii="Times New Roman" w:hAnsi="Times New Roman" w:cs="Times New Roman"/>
          <w:iCs/>
          <w:rPrChange w:id="2247" w:author="Harsh Vora" w:date="2018-10-06T16:26:00Z">
            <w:rPr>
              <w:rFonts w:ascii="Times New Roman" w:hAnsi="Times New Roman" w:cs="Times New Roman"/>
              <w:iCs/>
            </w:rPr>
          </w:rPrChange>
        </w:rPr>
        <w:t>ouge</w:t>
      </w:r>
      <w:commentRangeEnd w:id="2240"/>
      <w:r w:rsidR="00422BCD" w:rsidRPr="00BC3899">
        <w:rPr>
          <w:rStyle w:val="CommentReference"/>
          <w:rFonts w:ascii="Times New Roman" w:hAnsi="Times New Roman" w:cs="Times New Roman"/>
          <w:rPrChange w:id="2248" w:author="Harsh Vora" w:date="2018-10-06T16:26:00Z">
            <w:rPr>
              <w:rStyle w:val="CommentReference"/>
            </w:rPr>
          </w:rPrChange>
        </w:rPr>
        <w:commentReference w:id="2240"/>
      </w:r>
      <w:r w:rsidR="00DD1EB9" w:rsidRPr="00BC3899">
        <w:rPr>
          <w:rFonts w:ascii="Times New Roman" w:hAnsi="Times New Roman" w:cs="Times New Roman"/>
          <w:iCs/>
          <w:rPrChange w:id="2249" w:author="Harsh Vora" w:date="2018-10-06T16:26:00Z">
            <w:rPr>
              <w:rFonts w:ascii="Times New Roman" w:hAnsi="Times New Roman" w:cs="Times New Roman"/>
              <w:iCs/>
            </w:rPr>
          </w:rPrChange>
        </w:rPr>
        <w:t xml:space="preserve">. As a result, we </w:t>
      </w:r>
      <w:r w:rsidR="001E280D" w:rsidRPr="00BC3899">
        <w:rPr>
          <w:rFonts w:ascii="Times New Roman" w:hAnsi="Times New Roman" w:cs="Times New Roman"/>
          <w:iCs/>
          <w:rPrChange w:id="2250" w:author="Harsh Vora" w:date="2018-10-06T16:26:00Z">
            <w:rPr>
              <w:rFonts w:ascii="Times New Roman" w:hAnsi="Times New Roman" w:cs="Times New Roman"/>
              <w:iCs/>
            </w:rPr>
          </w:rPrChange>
        </w:rPr>
        <w:t xml:space="preserve">calculate very little compression due to confining pressure prior to failure, indicated by small negative values of the damage index </w:t>
      </w:r>
      <w:r w:rsidR="00DD1EB9" w:rsidRPr="00BC3899">
        <w:rPr>
          <w:rFonts w:ascii="Times New Roman" w:hAnsi="Times New Roman" w:cs="Times New Roman"/>
          <w:iCs/>
          <w:rPrChange w:id="2251" w:author="Harsh Vora" w:date="2018-10-06T16:26:00Z">
            <w:rPr>
              <w:rFonts w:ascii="Times New Roman" w:hAnsi="Times New Roman" w:cs="Times New Roman"/>
              <w:iCs/>
            </w:rPr>
          </w:rPrChange>
        </w:rPr>
        <w:t>[</w:t>
      </w:r>
      <w:commentRangeStart w:id="2252"/>
      <w:r w:rsidR="00DD1EB9" w:rsidRPr="00BC3899">
        <w:rPr>
          <w:rFonts w:ascii="Times New Roman" w:hAnsi="Times New Roman" w:cs="Times New Roman"/>
          <w:iCs/>
          <w:color w:val="00B050"/>
          <w:rPrChange w:id="2253"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254" w:author="Harsh Vora" w:date="2018-10-06T16:26:00Z">
            <w:rPr>
              <w:rFonts w:ascii="Times New Roman" w:hAnsi="Times New Roman" w:cs="Times New Roman"/>
              <w:iCs/>
              <w:color w:val="00B050"/>
            </w:rPr>
          </w:rPrChange>
        </w:rPr>
        <w:t>4</w:t>
      </w:r>
      <w:commentRangeEnd w:id="2252"/>
      <w:r w:rsidR="00422BCD" w:rsidRPr="00BC3899">
        <w:rPr>
          <w:rStyle w:val="CommentReference"/>
          <w:rFonts w:ascii="Times New Roman" w:hAnsi="Times New Roman" w:cs="Times New Roman"/>
          <w:rPrChange w:id="2255" w:author="Harsh Vora" w:date="2018-10-06T16:26:00Z">
            <w:rPr>
              <w:rStyle w:val="CommentReference"/>
            </w:rPr>
          </w:rPrChange>
        </w:rPr>
        <w:commentReference w:id="2252"/>
      </w:r>
      <w:r w:rsidR="00DD1EB9" w:rsidRPr="00BC3899">
        <w:rPr>
          <w:rFonts w:ascii="Times New Roman" w:hAnsi="Times New Roman" w:cs="Times New Roman"/>
          <w:iCs/>
          <w:rPrChange w:id="2256" w:author="Harsh Vora" w:date="2018-10-06T16:26:00Z">
            <w:rPr>
              <w:rFonts w:ascii="Times New Roman" w:hAnsi="Times New Roman" w:cs="Times New Roman"/>
              <w:iCs/>
            </w:rPr>
          </w:rPrChange>
        </w:rPr>
        <w:t xml:space="preserve">]. At </w:t>
      </w:r>
      <w:r w:rsidR="00DD1EB9" w:rsidRPr="00BC3899">
        <w:rPr>
          <w:rFonts w:ascii="Times New Roman" w:hAnsi="Times New Roman" w:cs="Times New Roman"/>
          <w:i/>
          <w:iCs/>
          <w:rPrChange w:id="2257" w:author="Harsh Vora" w:date="2018-10-06T16:26:00Z">
            <w:rPr>
              <w:rFonts w:ascii="Times New Roman" w:hAnsi="Times New Roman" w:cs="Times New Roman"/>
              <w:i/>
              <w:iCs/>
            </w:rPr>
          </w:rPrChange>
        </w:rPr>
        <w:t>σ/σ</w:t>
      </w:r>
      <w:r w:rsidR="00DD1EB9" w:rsidRPr="00BC3899">
        <w:rPr>
          <w:rFonts w:ascii="Times New Roman" w:hAnsi="Times New Roman" w:cs="Times New Roman"/>
          <w:i/>
          <w:iCs/>
          <w:vertAlign w:val="subscript"/>
          <w:rPrChange w:id="2258" w:author="Harsh Vora" w:date="2018-10-06T16:26:00Z">
            <w:rPr>
              <w:rFonts w:ascii="Times New Roman" w:hAnsi="Times New Roman" w:cs="Times New Roman"/>
              <w:i/>
              <w:iCs/>
              <w:vertAlign w:val="subscript"/>
            </w:rPr>
          </w:rPrChange>
        </w:rPr>
        <w:t>failure</w:t>
      </w:r>
      <w:r w:rsidR="00DD1EB9" w:rsidRPr="00BC3899">
        <w:rPr>
          <w:rFonts w:ascii="Times New Roman" w:hAnsi="Times New Roman" w:cs="Times New Roman"/>
          <w:iCs/>
          <w:rPrChange w:id="2259" w:author="Harsh Vora" w:date="2018-10-06T16:26:00Z">
            <w:rPr>
              <w:rFonts w:ascii="Times New Roman" w:hAnsi="Times New Roman" w:cs="Times New Roman"/>
              <w:iCs/>
            </w:rPr>
          </w:rPrChange>
        </w:rPr>
        <w:t>=1, we calculate a positive value of the Damage Index (</w:t>
      </w:r>
      <w:r w:rsidR="00DD1EB9" w:rsidRPr="00BC3899">
        <w:rPr>
          <w:rFonts w:ascii="Times New Roman" w:hAnsi="Times New Roman" w:cs="Times New Roman"/>
          <w:i/>
          <w:iCs/>
          <w:rPrChange w:id="2260" w:author="Harsh Vora" w:date="2018-10-06T16:26:00Z">
            <w:rPr>
              <w:rFonts w:ascii="Times New Roman" w:hAnsi="Times New Roman" w:cs="Times New Roman"/>
              <w:i/>
              <w:iCs/>
            </w:rPr>
          </w:rPrChange>
        </w:rPr>
        <w:t>DI</w:t>
      </w:r>
      <w:r w:rsidR="00DD1EB9" w:rsidRPr="00BC3899">
        <w:rPr>
          <w:rFonts w:ascii="Times New Roman" w:hAnsi="Times New Roman" w:cs="Times New Roman"/>
          <w:iCs/>
          <w:rPrChange w:id="2261" w:author="Harsh Vora" w:date="2018-10-06T16:26:00Z">
            <w:rPr>
              <w:rFonts w:ascii="Times New Roman" w:hAnsi="Times New Roman" w:cs="Times New Roman"/>
              <w:iCs/>
            </w:rPr>
          </w:rPrChange>
        </w:rPr>
        <w:t xml:space="preserve">), </w:t>
      </w:r>
      <w:r w:rsidR="001E280D" w:rsidRPr="00BC3899">
        <w:rPr>
          <w:rFonts w:ascii="Times New Roman" w:hAnsi="Times New Roman" w:cs="Times New Roman"/>
          <w:iCs/>
          <w:rPrChange w:id="2262" w:author="Harsh Vora" w:date="2018-10-06T16:26:00Z">
            <w:rPr>
              <w:rFonts w:ascii="Times New Roman" w:hAnsi="Times New Roman" w:cs="Times New Roman"/>
              <w:iCs/>
            </w:rPr>
          </w:rPrChange>
        </w:rPr>
        <w:t xml:space="preserve">which along with the abundance of tensile microcracks in the fracture gouge indicate </w:t>
      </w:r>
      <w:r w:rsidR="00DD1EB9" w:rsidRPr="00BC3899">
        <w:rPr>
          <w:rFonts w:ascii="Times New Roman" w:hAnsi="Times New Roman" w:cs="Times New Roman"/>
          <w:iCs/>
          <w:rPrChange w:id="2263" w:author="Harsh Vora" w:date="2018-10-06T16:26:00Z">
            <w:rPr>
              <w:rFonts w:ascii="Times New Roman" w:hAnsi="Times New Roman" w:cs="Times New Roman"/>
              <w:iCs/>
            </w:rPr>
          </w:rPrChange>
        </w:rPr>
        <w:t xml:space="preserve">formation of a dilatant fracture zone.   </w:t>
      </w:r>
    </w:p>
    <w:p w14:paraId="73A7CC70" w14:textId="7BABDF8D" w:rsidR="004A6044" w:rsidRPr="00BC3899" w:rsidDel="00422BCD" w:rsidRDefault="004A6044" w:rsidP="004A6044">
      <w:pPr>
        <w:spacing w:line="480" w:lineRule="auto"/>
        <w:rPr>
          <w:del w:id="2264" w:author="Juli Morgan" w:date="2018-10-01T16:58:00Z"/>
          <w:rFonts w:ascii="Times New Roman" w:hAnsi="Times New Roman" w:cs="Times New Roman"/>
          <w:iCs/>
          <w:rPrChange w:id="2265" w:author="Harsh Vora" w:date="2018-10-06T16:26:00Z">
            <w:rPr>
              <w:del w:id="2266" w:author="Juli Morgan" w:date="2018-10-01T16:58:00Z"/>
              <w:rFonts w:ascii="Times New Roman" w:hAnsi="Times New Roman" w:cs="Times New Roman"/>
              <w:iCs/>
            </w:rPr>
          </w:rPrChange>
        </w:rPr>
      </w:pPr>
      <w:commentRangeStart w:id="2267"/>
      <w:r w:rsidRPr="00BC3899">
        <w:rPr>
          <w:rFonts w:ascii="Times New Roman" w:hAnsi="Times New Roman" w:cs="Times New Roman"/>
          <w:iCs/>
          <w:rPrChange w:id="2268" w:author="Harsh Vora" w:date="2018-10-06T16:26:00Z">
            <w:rPr>
              <w:rFonts w:ascii="Times New Roman" w:hAnsi="Times New Roman" w:cs="Times New Roman"/>
              <w:iCs/>
            </w:rPr>
          </w:rPrChange>
        </w:rPr>
        <w:t xml:space="preserve">We calculate </w:t>
      </w:r>
      <w:commentRangeEnd w:id="2267"/>
      <w:r w:rsidR="00422BCD" w:rsidRPr="00BC3899">
        <w:rPr>
          <w:rStyle w:val="CommentReference"/>
          <w:rFonts w:ascii="Times New Roman" w:hAnsi="Times New Roman" w:cs="Times New Roman"/>
          <w:rPrChange w:id="2269" w:author="Harsh Vora" w:date="2018-10-06T16:26:00Z">
            <w:rPr>
              <w:rStyle w:val="CommentReference"/>
            </w:rPr>
          </w:rPrChange>
        </w:rPr>
        <w:commentReference w:id="2267"/>
      </w:r>
      <w:r w:rsidRPr="00BC3899">
        <w:rPr>
          <w:rFonts w:ascii="Times New Roman" w:hAnsi="Times New Roman" w:cs="Times New Roman"/>
          <w:iCs/>
          <w:rPrChange w:id="2270" w:author="Harsh Vora" w:date="2018-10-06T16:26:00Z">
            <w:rPr>
              <w:rFonts w:ascii="Times New Roman" w:hAnsi="Times New Roman" w:cs="Times New Roman"/>
              <w:iCs/>
            </w:rPr>
          </w:rPrChange>
        </w:rPr>
        <w:t>a total of 21.91 J of fracture energy released as AE during the biaxial experiment on Lac du Bonnet granite under a confining pressure of 15 MPa, exhibiting an exponential trend [</w:t>
      </w:r>
      <w:r w:rsidR="00CB5BF5" w:rsidRPr="00BC3899">
        <w:rPr>
          <w:rFonts w:ascii="Times New Roman" w:hAnsi="Times New Roman" w:cs="Times New Roman"/>
          <w:iCs/>
          <w:color w:val="00B050"/>
          <w:rPrChange w:id="2271" w:author="Harsh Vora" w:date="2018-10-06T16:26:00Z">
            <w:rPr>
              <w:rFonts w:ascii="Times New Roman" w:hAnsi="Times New Roman" w:cs="Times New Roman"/>
              <w:iCs/>
              <w:color w:val="00B050"/>
            </w:rPr>
          </w:rPrChange>
        </w:rPr>
        <w:t xml:space="preserve">Fig. </w:t>
      </w:r>
      <w:r w:rsidR="001E280D" w:rsidRPr="00BC3899">
        <w:rPr>
          <w:rFonts w:ascii="Times New Roman" w:hAnsi="Times New Roman" w:cs="Times New Roman"/>
          <w:iCs/>
          <w:color w:val="00B050"/>
          <w:rPrChange w:id="2272" w:author="Harsh Vora" w:date="2018-10-06T16:26:00Z">
            <w:rPr>
              <w:rFonts w:ascii="Times New Roman" w:hAnsi="Times New Roman" w:cs="Times New Roman"/>
              <w:iCs/>
              <w:color w:val="00B050"/>
            </w:rPr>
          </w:rPrChange>
        </w:rPr>
        <w:t>6</w:t>
      </w:r>
      <w:r w:rsidR="00802B1C" w:rsidRPr="00BC3899">
        <w:rPr>
          <w:rFonts w:ascii="Times New Roman" w:hAnsi="Times New Roman" w:cs="Times New Roman"/>
          <w:iCs/>
          <w:color w:val="00B050"/>
          <w:rPrChange w:id="2273" w:author="Harsh Vora" w:date="2018-10-06T16:26:00Z">
            <w:rPr>
              <w:rFonts w:ascii="Times New Roman" w:hAnsi="Times New Roman" w:cs="Times New Roman"/>
              <w:iCs/>
              <w:color w:val="00B050"/>
            </w:rPr>
          </w:rPrChange>
        </w:rPr>
        <w:t>c</w:t>
      </w:r>
      <w:r w:rsidRPr="00BC3899">
        <w:rPr>
          <w:rFonts w:ascii="Times New Roman" w:hAnsi="Times New Roman" w:cs="Times New Roman"/>
          <w:iCs/>
          <w:rPrChange w:id="2274" w:author="Harsh Vora" w:date="2018-10-06T16:26:00Z">
            <w:rPr>
              <w:rFonts w:ascii="Times New Roman" w:hAnsi="Times New Roman" w:cs="Times New Roman"/>
              <w:iCs/>
            </w:rPr>
          </w:rPrChange>
        </w:rPr>
        <w:t xml:space="preserve">]. The release of fracture energy in the four </w:t>
      </w:r>
      <w:ins w:id="2275" w:author="Juli Morgan" w:date="2018-10-01T16:57:00Z">
        <w:r w:rsidR="00422BCD" w:rsidRPr="00BC3899">
          <w:rPr>
            <w:rFonts w:ascii="Times New Roman" w:hAnsi="Times New Roman" w:cs="Times New Roman"/>
            <w:iCs/>
            <w:rPrChange w:id="2276" w:author="Harsh Vora" w:date="2018-10-06T16:26:00Z">
              <w:rPr>
                <w:rFonts w:ascii="Times New Roman" w:hAnsi="Times New Roman" w:cs="Times New Roman"/>
                <w:iCs/>
              </w:rPr>
            </w:rPrChange>
          </w:rPr>
          <w:t xml:space="preserve">sequential </w:t>
        </w:r>
      </w:ins>
      <w:r w:rsidRPr="00BC3899">
        <w:rPr>
          <w:rFonts w:ascii="Times New Roman" w:hAnsi="Times New Roman" w:cs="Times New Roman"/>
          <w:iCs/>
          <w:rPrChange w:id="2277" w:author="Harsh Vora" w:date="2018-10-06T16:26:00Z">
            <w:rPr>
              <w:rFonts w:ascii="Times New Roman" w:hAnsi="Times New Roman" w:cs="Times New Roman"/>
              <w:iCs/>
            </w:rPr>
          </w:rPrChange>
        </w:rPr>
        <w:t xml:space="preserve">stages of the biaxial experiment are 15%, 43%, 31% and 11% respectively. Through the entirety of the experiment, tensile microcracking is the dominant mode of energy release, contributing to 93% of the total AE energy. </w:t>
      </w:r>
      <w:r w:rsidR="00B506FF" w:rsidRPr="00BC3899">
        <w:rPr>
          <w:rFonts w:ascii="Times New Roman" w:hAnsi="Times New Roman" w:cs="Times New Roman"/>
          <w:iCs/>
          <w:rPrChange w:id="2278" w:author="Harsh Vora" w:date="2018-10-06T16:26:00Z">
            <w:rPr>
              <w:rFonts w:ascii="Times New Roman" w:hAnsi="Times New Roman" w:cs="Times New Roman"/>
              <w:iCs/>
            </w:rPr>
          </w:rPrChange>
        </w:rPr>
        <w:t xml:space="preserve">However, the small number of microcracks generated in shear mode (2% of total microcracks), correspond to events of high energy, contributing to 7% of total energy released. </w:t>
      </w:r>
    </w:p>
    <w:p w14:paraId="7E89793D" w14:textId="60D34F6D" w:rsidR="00E43D75" w:rsidRPr="00BC3899" w:rsidRDefault="00E43D75" w:rsidP="00386010">
      <w:pPr>
        <w:spacing w:line="480" w:lineRule="auto"/>
        <w:rPr>
          <w:rFonts w:ascii="Times New Roman" w:hAnsi="Times New Roman" w:cs="Times New Roman"/>
          <w:iCs/>
          <w:rPrChange w:id="2279" w:author="Harsh Vora" w:date="2018-10-06T16:26:00Z">
            <w:rPr>
              <w:rFonts w:ascii="Times New Roman" w:hAnsi="Times New Roman" w:cs="Times New Roman"/>
              <w:iCs/>
            </w:rPr>
          </w:rPrChange>
        </w:rPr>
      </w:pPr>
      <w:r w:rsidRPr="00BC3899">
        <w:rPr>
          <w:rFonts w:ascii="Times New Roman" w:hAnsi="Times New Roman" w:cs="Times New Roman"/>
          <w:iCs/>
          <w:rPrChange w:id="2280" w:author="Harsh Vora" w:date="2018-10-06T16:26:00Z">
            <w:rPr>
              <w:rFonts w:ascii="Times New Roman" w:hAnsi="Times New Roman" w:cs="Times New Roman"/>
              <w:iCs/>
            </w:rPr>
          </w:rPrChange>
        </w:rPr>
        <w:t>Thus, the growth of shear fracture in Lac du Bonnet granite occurs through the cooperative coalescence of microcracks predominantly generated in tensile mode. Fracture energy is largely released by microcracking in tensile mode. Since tensile microcracking is the primary mode of deformation,</w:t>
      </w:r>
      <w:r w:rsidR="006C4BFF" w:rsidRPr="00BC3899">
        <w:rPr>
          <w:rFonts w:ascii="Times New Roman" w:hAnsi="Times New Roman" w:cs="Times New Roman"/>
          <w:iCs/>
          <w:rPrChange w:id="2281" w:author="Harsh Vora" w:date="2018-10-06T16:26:00Z">
            <w:rPr>
              <w:rFonts w:ascii="Times New Roman" w:hAnsi="Times New Roman" w:cs="Times New Roman"/>
              <w:iCs/>
            </w:rPr>
          </w:rPrChange>
        </w:rPr>
        <w:t xml:space="preserve"> the</w:t>
      </w:r>
      <w:r w:rsidR="005D5A71" w:rsidRPr="00BC3899">
        <w:rPr>
          <w:rFonts w:ascii="Times New Roman" w:hAnsi="Times New Roman" w:cs="Times New Roman"/>
          <w:iCs/>
          <w:rPrChange w:id="2282" w:author="Harsh Vora" w:date="2018-10-06T16:26:00Z">
            <w:rPr>
              <w:rFonts w:ascii="Times New Roman" w:hAnsi="Times New Roman" w:cs="Times New Roman"/>
              <w:iCs/>
            </w:rPr>
          </w:rPrChange>
        </w:rPr>
        <w:t xml:space="preserve">y compete with the imposed confining pressure to form dilatant fracture zones. </w:t>
      </w:r>
    </w:p>
    <w:p w14:paraId="3AD4E0E2" w14:textId="434C6495" w:rsidR="005357A4" w:rsidRPr="00BC3899" w:rsidRDefault="00417496" w:rsidP="005357A4">
      <w:pPr>
        <w:spacing w:line="480" w:lineRule="auto"/>
        <w:rPr>
          <w:rFonts w:ascii="Times New Roman" w:hAnsi="Times New Roman" w:cs="Times New Roman"/>
          <w:b/>
          <w:iCs/>
          <w:rPrChange w:id="2283" w:author="Harsh Vora" w:date="2018-10-06T16:26:00Z">
            <w:rPr>
              <w:rFonts w:ascii="Times New Roman" w:hAnsi="Times New Roman" w:cs="Times New Roman"/>
              <w:b/>
              <w:iCs/>
            </w:rPr>
          </w:rPrChange>
        </w:rPr>
      </w:pPr>
      <w:commentRangeStart w:id="2284"/>
      <w:r w:rsidRPr="00BC3899">
        <w:rPr>
          <w:rFonts w:ascii="Times New Roman" w:hAnsi="Times New Roman" w:cs="Times New Roman"/>
          <w:b/>
          <w:iCs/>
          <w:rPrChange w:id="2285" w:author="Harsh Vora" w:date="2018-10-06T16:26:00Z">
            <w:rPr>
              <w:rFonts w:ascii="Times New Roman" w:hAnsi="Times New Roman" w:cs="Times New Roman"/>
              <w:b/>
              <w:iCs/>
            </w:rPr>
          </w:rPrChange>
        </w:rPr>
        <w:t>4</w:t>
      </w:r>
      <w:r w:rsidR="00BA359D" w:rsidRPr="00BC3899">
        <w:rPr>
          <w:rFonts w:ascii="Times New Roman" w:hAnsi="Times New Roman" w:cs="Times New Roman"/>
          <w:b/>
          <w:iCs/>
          <w:rPrChange w:id="2286" w:author="Harsh Vora" w:date="2018-10-06T16:26:00Z">
            <w:rPr>
              <w:rFonts w:ascii="Times New Roman" w:hAnsi="Times New Roman" w:cs="Times New Roman"/>
              <w:b/>
              <w:iCs/>
            </w:rPr>
          </w:rPrChange>
        </w:rPr>
        <w:t>.</w:t>
      </w:r>
      <w:r w:rsidRPr="00BC3899">
        <w:rPr>
          <w:rFonts w:ascii="Times New Roman" w:hAnsi="Times New Roman" w:cs="Times New Roman"/>
          <w:b/>
          <w:iCs/>
          <w:rPrChange w:id="2287" w:author="Harsh Vora" w:date="2018-10-06T16:26:00Z">
            <w:rPr>
              <w:rFonts w:ascii="Times New Roman" w:hAnsi="Times New Roman" w:cs="Times New Roman"/>
              <w:b/>
              <w:iCs/>
            </w:rPr>
          </w:rPrChange>
        </w:rPr>
        <w:t>3</w:t>
      </w:r>
      <w:r w:rsidR="00BA359D" w:rsidRPr="00BC3899">
        <w:rPr>
          <w:rFonts w:ascii="Times New Roman" w:hAnsi="Times New Roman" w:cs="Times New Roman"/>
          <w:b/>
          <w:iCs/>
          <w:rPrChange w:id="2288" w:author="Harsh Vora" w:date="2018-10-06T16:26:00Z">
            <w:rPr>
              <w:rFonts w:ascii="Times New Roman" w:hAnsi="Times New Roman" w:cs="Times New Roman"/>
              <w:b/>
              <w:iCs/>
            </w:rPr>
          </w:rPrChange>
        </w:rPr>
        <w:t>. Effect of Confining Pressure</w:t>
      </w:r>
      <w:commentRangeEnd w:id="2284"/>
      <w:r w:rsidR="008837D9" w:rsidRPr="00BC3899">
        <w:rPr>
          <w:rStyle w:val="CommentReference"/>
          <w:rFonts w:ascii="Times New Roman" w:hAnsi="Times New Roman" w:cs="Times New Roman"/>
          <w:rPrChange w:id="2289" w:author="Harsh Vora" w:date="2018-10-06T16:26:00Z">
            <w:rPr>
              <w:rStyle w:val="CommentReference"/>
            </w:rPr>
          </w:rPrChange>
        </w:rPr>
        <w:commentReference w:id="2284"/>
      </w:r>
    </w:p>
    <w:p w14:paraId="7F3EC379" w14:textId="5EB2CCEF" w:rsidR="00544917" w:rsidRPr="00BC3899" w:rsidRDefault="000D6E01" w:rsidP="00756B43">
      <w:pPr>
        <w:spacing w:line="480" w:lineRule="auto"/>
        <w:rPr>
          <w:rFonts w:ascii="Times New Roman" w:hAnsi="Times New Roman" w:cs="Times New Roman"/>
          <w:iCs/>
          <w:rPrChange w:id="2290" w:author="Harsh Vora" w:date="2018-10-06T16:26:00Z">
            <w:rPr>
              <w:rFonts w:ascii="Times New Roman" w:hAnsi="Times New Roman" w:cs="Times New Roman"/>
              <w:iCs/>
            </w:rPr>
          </w:rPrChange>
        </w:rPr>
      </w:pPr>
      <w:r w:rsidRPr="00BC3899">
        <w:rPr>
          <w:rFonts w:ascii="Times New Roman" w:hAnsi="Times New Roman" w:cs="Times New Roman"/>
          <w:iCs/>
          <w:rPrChange w:id="2291" w:author="Harsh Vora" w:date="2018-10-06T16:26:00Z">
            <w:rPr>
              <w:rFonts w:ascii="Times New Roman" w:hAnsi="Times New Roman" w:cs="Times New Roman"/>
              <w:iCs/>
            </w:rPr>
          </w:rPrChange>
        </w:rPr>
        <w:t>To examine how the behavior of each of these materials changes as a function of confining pressure, we carry out identical experiments on Berea Sandstone and Lac du Bonnet Granite</w:t>
      </w:r>
      <w:r w:rsidR="00544917" w:rsidRPr="00BC3899">
        <w:rPr>
          <w:rFonts w:ascii="Times New Roman" w:hAnsi="Times New Roman" w:cs="Times New Roman"/>
          <w:iCs/>
          <w:rPrChange w:id="2292" w:author="Harsh Vora" w:date="2018-10-06T16:26:00Z">
            <w:rPr>
              <w:rFonts w:ascii="Times New Roman" w:hAnsi="Times New Roman" w:cs="Times New Roman"/>
              <w:iCs/>
            </w:rPr>
          </w:rPrChange>
        </w:rPr>
        <w:t xml:space="preserve"> models</w:t>
      </w:r>
      <w:ins w:id="2293" w:author="Juli Morgan" w:date="2018-10-01T17:01:00Z">
        <w:r w:rsidR="00E670AD" w:rsidRPr="00BC3899">
          <w:rPr>
            <w:rFonts w:ascii="Times New Roman" w:hAnsi="Times New Roman" w:cs="Times New Roman"/>
            <w:iCs/>
            <w:rPrChange w:id="2294" w:author="Harsh Vora" w:date="2018-10-06T16:26:00Z">
              <w:rPr>
                <w:rFonts w:ascii="Times New Roman" w:hAnsi="Times New Roman" w:cs="Times New Roman"/>
                <w:iCs/>
              </w:rPr>
            </w:rPrChange>
          </w:rPr>
          <w:t xml:space="preserve"> over a range of confining pressures</w:t>
        </w:r>
      </w:ins>
      <w:r w:rsidRPr="00BC3899">
        <w:rPr>
          <w:rFonts w:ascii="Times New Roman" w:hAnsi="Times New Roman" w:cs="Times New Roman"/>
          <w:iCs/>
          <w:rPrChange w:id="2295" w:author="Harsh Vora" w:date="2018-10-06T16:26:00Z">
            <w:rPr>
              <w:rFonts w:ascii="Times New Roman" w:hAnsi="Times New Roman" w:cs="Times New Roman"/>
              <w:iCs/>
            </w:rPr>
          </w:rPrChange>
        </w:rPr>
        <w:t xml:space="preserve">. </w:t>
      </w:r>
      <w:r w:rsidR="00D73E27" w:rsidRPr="00BC3899">
        <w:rPr>
          <w:rFonts w:ascii="Times New Roman" w:hAnsi="Times New Roman" w:cs="Times New Roman"/>
          <w:iCs/>
          <w:rPrChange w:id="2296" w:author="Harsh Vora" w:date="2018-10-06T16:26:00Z">
            <w:rPr>
              <w:rFonts w:ascii="Times New Roman" w:hAnsi="Times New Roman" w:cs="Times New Roman"/>
              <w:iCs/>
            </w:rPr>
          </w:rPrChange>
        </w:rPr>
        <w:t xml:space="preserve">As we increase confining pressure from 0 MPa to 50 MPa on samples of Berea Sandstone, we observe an increase in peak </w:t>
      </w:r>
      <w:r w:rsidR="00F70420" w:rsidRPr="00BC3899">
        <w:rPr>
          <w:rFonts w:ascii="Times New Roman" w:hAnsi="Times New Roman" w:cs="Times New Roman"/>
          <w:iCs/>
          <w:rPrChange w:id="2297" w:author="Harsh Vora" w:date="2018-10-06T16:26:00Z">
            <w:rPr>
              <w:rFonts w:ascii="Times New Roman" w:hAnsi="Times New Roman" w:cs="Times New Roman"/>
              <w:iCs/>
            </w:rPr>
          </w:rPrChange>
        </w:rPr>
        <w:t xml:space="preserve">strength of rock </w:t>
      </w:r>
      <w:r w:rsidR="00D73E27" w:rsidRPr="00BC3899">
        <w:rPr>
          <w:rFonts w:ascii="Times New Roman" w:hAnsi="Times New Roman" w:cs="Times New Roman"/>
          <w:iCs/>
          <w:rPrChange w:id="2298" w:author="Harsh Vora" w:date="2018-10-06T16:26:00Z">
            <w:rPr>
              <w:rFonts w:ascii="Times New Roman" w:hAnsi="Times New Roman" w:cs="Times New Roman"/>
              <w:iCs/>
            </w:rPr>
          </w:rPrChange>
        </w:rPr>
        <w:t>from 85.05 MPa to 238.82 MPa [</w:t>
      </w:r>
      <w:r w:rsidR="00D73E27" w:rsidRPr="00BC3899">
        <w:rPr>
          <w:rFonts w:ascii="Times New Roman" w:hAnsi="Times New Roman" w:cs="Times New Roman"/>
          <w:iCs/>
          <w:color w:val="00B050"/>
          <w:rPrChange w:id="2299" w:author="Harsh Vora" w:date="2018-10-06T16:26:00Z">
            <w:rPr>
              <w:rFonts w:ascii="Times New Roman" w:hAnsi="Times New Roman" w:cs="Times New Roman"/>
              <w:iCs/>
              <w:color w:val="00B050"/>
            </w:rPr>
          </w:rPrChange>
        </w:rPr>
        <w:t xml:space="preserve">Fig. </w:t>
      </w:r>
      <w:r w:rsidR="004B4B3D" w:rsidRPr="00BC3899">
        <w:rPr>
          <w:rFonts w:ascii="Times New Roman" w:hAnsi="Times New Roman" w:cs="Times New Roman"/>
          <w:iCs/>
          <w:color w:val="00B050"/>
          <w:rPrChange w:id="2300" w:author="Harsh Vora" w:date="2018-10-06T16:26:00Z">
            <w:rPr>
              <w:rFonts w:ascii="Times New Roman" w:hAnsi="Times New Roman" w:cs="Times New Roman"/>
              <w:iCs/>
              <w:color w:val="00B050"/>
            </w:rPr>
          </w:rPrChange>
        </w:rPr>
        <w:t>7</w:t>
      </w:r>
      <w:r w:rsidR="00D73E27" w:rsidRPr="00BC3899">
        <w:rPr>
          <w:rFonts w:ascii="Times New Roman" w:hAnsi="Times New Roman" w:cs="Times New Roman"/>
          <w:iCs/>
          <w:color w:val="00B050"/>
          <w:rPrChange w:id="2301" w:author="Harsh Vora" w:date="2018-10-06T16:26:00Z">
            <w:rPr>
              <w:rFonts w:ascii="Times New Roman" w:hAnsi="Times New Roman" w:cs="Times New Roman"/>
              <w:iCs/>
              <w:color w:val="00B050"/>
            </w:rPr>
          </w:rPrChange>
        </w:rPr>
        <w:t>a</w:t>
      </w:r>
      <w:r w:rsidR="00D73E27" w:rsidRPr="00BC3899">
        <w:rPr>
          <w:rFonts w:ascii="Times New Roman" w:hAnsi="Times New Roman" w:cs="Times New Roman"/>
          <w:iCs/>
          <w:rPrChange w:id="2302" w:author="Harsh Vora" w:date="2018-10-06T16:26:00Z">
            <w:rPr>
              <w:rFonts w:ascii="Times New Roman" w:hAnsi="Times New Roman" w:cs="Times New Roman"/>
              <w:iCs/>
            </w:rPr>
          </w:rPrChange>
        </w:rPr>
        <w:t xml:space="preserve">]. </w:t>
      </w:r>
      <w:r w:rsidR="000B5010" w:rsidRPr="00BC3899">
        <w:rPr>
          <w:rFonts w:ascii="Times New Roman" w:hAnsi="Times New Roman" w:cs="Times New Roman"/>
          <w:iCs/>
          <w:rPrChange w:id="2303" w:author="Harsh Vora" w:date="2018-10-06T16:26:00Z">
            <w:rPr>
              <w:rFonts w:ascii="Times New Roman" w:hAnsi="Times New Roman" w:cs="Times New Roman"/>
              <w:iCs/>
            </w:rPr>
          </w:rPrChange>
        </w:rPr>
        <w:t>As confining pressure increases, rock strength increases, providing greater resistance to the formation of a shear fracture during biaxial deformation experiments. This increased resistance to fracture formation with confining pressure results in an increase in shear microcracks and a decline in tensile microcracks [</w:t>
      </w:r>
      <w:r w:rsidR="000B5010" w:rsidRPr="00BC3899">
        <w:rPr>
          <w:rFonts w:ascii="Times New Roman" w:hAnsi="Times New Roman" w:cs="Times New Roman"/>
          <w:iCs/>
          <w:color w:val="00B050"/>
          <w:rPrChange w:id="2304" w:author="Harsh Vora" w:date="2018-10-06T16:26:00Z">
            <w:rPr>
              <w:rFonts w:ascii="Times New Roman" w:hAnsi="Times New Roman" w:cs="Times New Roman"/>
              <w:iCs/>
              <w:color w:val="00B050"/>
            </w:rPr>
          </w:rPrChange>
        </w:rPr>
        <w:t xml:space="preserve">Fig. </w:t>
      </w:r>
      <w:r w:rsidR="004B4B3D" w:rsidRPr="00BC3899">
        <w:rPr>
          <w:rFonts w:ascii="Times New Roman" w:hAnsi="Times New Roman" w:cs="Times New Roman"/>
          <w:iCs/>
          <w:color w:val="00B050"/>
          <w:rPrChange w:id="2305" w:author="Harsh Vora" w:date="2018-10-06T16:26:00Z">
            <w:rPr>
              <w:rFonts w:ascii="Times New Roman" w:hAnsi="Times New Roman" w:cs="Times New Roman"/>
              <w:iCs/>
              <w:color w:val="00B050"/>
            </w:rPr>
          </w:rPrChange>
        </w:rPr>
        <w:t>7</w:t>
      </w:r>
      <w:r w:rsidR="000B5010" w:rsidRPr="00BC3899">
        <w:rPr>
          <w:rFonts w:ascii="Times New Roman" w:hAnsi="Times New Roman" w:cs="Times New Roman"/>
          <w:iCs/>
          <w:color w:val="00B050"/>
          <w:rPrChange w:id="2306" w:author="Harsh Vora" w:date="2018-10-06T16:26:00Z">
            <w:rPr>
              <w:rFonts w:ascii="Times New Roman" w:hAnsi="Times New Roman" w:cs="Times New Roman"/>
              <w:iCs/>
              <w:color w:val="00B050"/>
            </w:rPr>
          </w:rPrChange>
        </w:rPr>
        <w:t>b</w:t>
      </w:r>
      <w:r w:rsidR="000B5010" w:rsidRPr="00BC3899">
        <w:rPr>
          <w:rFonts w:ascii="Times New Roman" w:hAnsi="Times New Roman" w:cs="Times New Roman"/>
          <w:iCs/>
          <w:rPrChange w:id="2307" w:author="Harsh Vora" w:date="2018-10-06T16:26:00Z">
            <w:rPr>
              <w:rFonts w:ascii="Times New Roman" w:hAnsi="Times New Roman" w:cs="Times New Roman"/>
              <w:iCs/>
            </w:rPr>
          </w:rPrChange>
        </w:rPr>
        <w:t xml:space="preserve">]. While the total number of microcracks created during biaxial deformation of sandstone does not vary significantly with confining pressure, microcracking in shear increases from 4% of total events at 0 </w:t>
      </w:r>
      <w:r w:rsidR="000B5010" w:rsidRPr="00BC3899">
        <w:rPr>
          <w:rFonts w:ascii="Times New Roman" w:hAnsi="Times New Roman" w:cs="Times New Roman"/>
          <w:iCs/>
          <w:rPrChange w:id="2308" w:author="Harsh Vora" w:date="2018-10-06T16:26:00Z">
            <w:rPr>
              <w:rFonts w:ascii="Times New Roman" w:hAnsi="Times New Roman" w:cs="Times New Roman"/>
              <w:iCs/>
            </w:rPr>
          </w:rPrChange>
        </w:rPr>
        <w:lastRenderedPageBreak/>
        <w:t>MPa to 45% of total events at 50 MPa. Th</w:t>
      </w:r>
      <w:r w:rsidR="002F7403" w:rsidRPr="00BC3899">
        <w:rPr>
          <w:rFonts w:ascii="Times New Roman" w:hAnsi="Times New Roman" w:cs="Times New Roman"/>
          <w:iCs/>
          <w:rPrChange w:id="2309" w:author="Harsh Vora" w:date="2018-10-06T16:26:00Z">
            <w:rPr>
              <w:rFonts w:ascii="Times New Roman" w:hAnsi="Times New Roman" w:cs="Times New Roman"/>
              <w:iCs/>
            </w:rPr>
          </w:rPrChange>
        </w:rPr>
        <w:t xml:space="preserve">e increase in shear microcracking and simultaneous decline in tensile microcracking </w:t>
      </w:r>
      <w:r w:rsidR="000B5010" w:rsidRPr="00BC3899">
        <w:rPr>
          <w:rFonts w:ascii="Times New Roman" w:hAnsi="Times New Roman" w:cs="Times New Roman"/>
          <w:iCs/>
          <w:rPrChange w:id="2310" w:author="Harsh Vora" w:date="2018-10-06T16:26:00Z">
            <w:rPr>
              <w:rFonts w:ascii="Times New Roman" w:hAnsi="Times New Roman" w:cs="Times New Roman"/>
              <w:iCs/>
            </w:rPr>
          </w:rPrChange>
        </w:rPr>
        <w:t xml:space="preserve">indicates </w:t>
      </w:r>
      <w:r w:rsidR="002F7403" w:rsidRPr="00BC3899">
        <w:rPr>
          <w:rFonts w:ascii="Times New Roman" w:hAnsi="Times New Roman" w:cs="Times New Roman"/>
          <w:iCs/>
          <w:rPrChange w:id="2311" w:author="Harsh Vora" w:date="2018-10-06T16:26:00Z">
            <w:rPr>
              <w:rFonts w:ascii="Times New Roman" w:hAnsi="Times New Roman" w:cs="Times New Roman"/>
              <w:iCs/>
            </w:rPr>
          </w:rPrChange>
        </w:rPr>
        <w:t xml:space="preserve">transition from dilatant </w:t>
      </w:r>
      <w:r w:rsidR="004B4B3D" w:rsidRPr="00BC3899">
        <w:rPr>
          <w:rFonts w:ascii="Times New Roman" w:hAnsi="Times New Roman" w:cs="Times New Roman"/>
          <w:iCs/>
          <w:rPrChange w:id="2312" w:author="Harsh Vora" w:date="2018-10-06T16:26:00Z">
            <w:rPr>
              <w:rFonts w:ascii="Times New Roman" w:hAnsi="Times New Roman" w:cs="Times New Roman"/>
              <w:iCs/>
            </w:rPr>
          </w:rPrChange>
        </w:rPr>
        <w:t>fracture formation</w:t>
      </w:r>
      <w:r w:rsidR="002F7403" w:rsidRPr="00BC3899">
        <w:rPr>
          <w:rFonts w:ascii="Times New Roman" w:hAnsi="Times New Roman" w:cs="Times New Roman"/>
          <w:iCs/>
          <w:rPrChange w:id="2313" w:author="Harsh Vora" w:date="2018-10-06T16:26:00Z">
            <w:rPr>
              <w:rFonts w:ascii="Times New Roman" w:hAnsi="Times New Roman" w:cs="Times New Roman"/>
              <w:iCs/>
            </w:rPr>
          </w:rPrChange>
        </w:rPr>
        <w:t xml:space="preserve"> at low confining pressures to </w:t>
      </w:r>
      <w:r w:rsidR="004B4B3D" w:rsidRPr="00BC3899">
        <w:rPr>
          <w:rFonts w:ascii="Times New Roman" w:hAnsi="Times New Roman" w:cs="Times New Roman"/>
          <w:iCs/>
          <w:rPrChange w:id="2314" w:author="Harsh Vora" w:date="2018-10-06T16:26:00Z">
            <w:rPr>
              <w:rFonts w:ascii="Times New Roman" w:hAnsi="Times New Roman" w:cs="Times New Roman"/>
              <w:iCs/>
            </w:rPr>
          </w:rPrChange>
        </w:rPr>
        <w:t xml:space="preserve">compactant fracture formation </w:t>
      </w:r>
      <w:r w:rsidR="002F7403" w:rsidRPr="00BC3899">
        <w:rPr>
          <w:rFonts w:ascii="Times New Roman" w:hAnsi="Times New Roman" w:cs="Times New Roman"/>
          <w:iCs/>
          <w:rPrChange w:id="2315" w:author="Harsh Vora" w:date="2018-10-06T16:26:00Z">
            <w:rPr>
              <w:rFonts w:ascii="Times New Roman" w:hAnsi="Times New Roman" w:cs="Times New Roman"/>
              <w:iCs/>
            </w:rPr>
          </w:rPrChange>
        </w:rPr>
        <w:t xml:space="preserve">at high confining pressure. This observation is supported by the </w:t>
      </w:r>
      <w:r w:rsidR="00544917" w:rsidRPr="00BC3899">
        <w:rPr>
          <w:rFonts w:ascii="Times New Roman" w:hAnsi="Times New Roman" w:cs="Times New Roman"/>
          <w:iCs/>
          <w:rPrChange w:id="2316" w:author="Harsh Vora" w:date="2018-10-06T16:26:00Z">
            <w:rPr>
              <w:rFonts w:ascii="Times New Roman" w:hAnsi="Times New Roman" w:cs="Times New Roman"/>
              <w:iCs/>
            </w:rPr>
          </w:rPrChange>
        </w:rPr>
        <w:t xml:space="preserve">declining values of calculated Damage Index at </w:t>
      </w:r>
      <w:r w:rsidR="002F7403" w:rsidRPr="00BC3899">
        <w:rPr>
          <w:rFonts w:ascii="Times New Roman" w:hAnsi="Times New Roman" w:cs="Times New Roman"/>
          <w:i/>
          <w:iCs/>
          <w:rPrChange w:id="2317" w:author="Harsh Vora" w:date="2018-10-06T16:26:00Z">
            <w:rPr>
              <w:rFonts w:ascii="Times New Roman" w:hAnsi="Times New Roman" w:cs="Times New Roman"/>
              <w:i/>
              <w:iCs/>
            </w:rPr>
          </w:rPrChange>
        </w:rPr>
        <w:t>σ</w:t>
      </w:r>
      <w:r w:rsidR="002F7403" w:rsidRPr="00BC3899">
        <w:rPr>
          <w:rFonts w:ascii="Times New Roman" w:hAnsi="Times New Roman" w:cs="Times New Roman"/>
          <w:iCs/>
          <w:rPrChange w:id="2318" w:author="Harsh Vora" w:date="2018-10-06T16:26:00Z">
            <w:rPr>
              <w:rFonts w:ascii="Times New Roman" w:hAnsi="Times New Roman" w:cs="Times New Roman"/>
              <w:iCs/>
            </w:rPr>
          </w:rPrChange>
        </w:rPr>
        <w:t>/</w:t>
      </w:r>
      <w:r w:rsidR="002F7403" w:rsidRPr="00BC3899">
        <w:rPr>
          <w:rFonts w:ascii="Times New Roman" w:hAnsi="Times New Roman" w:cs="Times New Roman"/>
          <w:i/>
          <w:iCs/>
          <w:rPrChange w:id="2319" w:author="Harsh Vora" w:date="2018-10-06T16:26:00Z">
            <w:rPr>
              <w:rFonts w:ascii="Times New Roman" w:hAnsi="Times New Roman" w:cs="Times New Roman"/>
              <w:i/>
              <w:iCs/>
            </w:rPr>
          </w:rPrChange>
        </w:rPr>
        <w:t>σ</w:t>
      </w:r>
      <w:r w:rsidR="002F7403" w:rsidRPr="00BC3899">
        <w:rPr>
          <w:rFonts w:ascii="Times New Roman" w:hAnsi="Times New Roman" w:cs="Times New Roman"/>
          <w:i/>
          <w:iCs/>
          <w:vertAlign w:val="subscript"/>
          <w:rPrChange w:id="2320" w:author="Harsh Vora" w:date="2018-10-06T16:26:00Z">
            <w:rPr>
              <w:rFonts w:ascii="Times New Roman" w:hAnsi="Times New Roman" w:cs="Times New Roman"/>
              <w:i/>
              <w:iCs/>
              <w:vertAlign w:val="subscript"/>
            </w:rPr>
          </w:rPrChange>
        </w:rPr>
        <w:t>failure</w:t>
      </w:r>
      <w:r w:rsidR="002F7403" w:rsidRPr="00BC3899">
        <w:rPr>
          <w:rFonts w:ascii="Times New Roman" w:hAnsi="Times New Roman" w:cs="Times New Roman"/>
          <w:iCs/>
          <w:rPrChange w:id="2321" w:author="Harsh Vora" w:date="2018-10-06T16:26:00Z">
            <w:rPr>
              <w:rFonts w:ascii="Times New Roman" w:hAnsi="Times New Roman" w:cs="Times New Roman"/>
              <w:iCs/>
            </w:rPr>
          </w:rPrChange>
        </w:rPr>
        <w:t xml:space="preserve"> =1 with confining pressure [</w:t>
      </w:r>
      <w:r w:rsidR="00CB5BF5" w:rsidRPr="00BC3899">
        <w:rPr>
          <w:rFonts w:ascii="Times New Roman" w:hAnsi="Times New Roman" w:cs="Times New Roman"/>
          <w:iCs/>
          <w:color w:val="00B050"/>
          <w:rPrChange w:id="2322" w:author="Harsh Vora" w:date="2018-10-06T16:26:00Z">
            <w:rPr>
              <w:rFonts w:ascii="Times New Roman" w:hAnsi="Times New Roman" w:cs="Times New Roman"/>
              <w:iCs/>
              <w:color w:val="00B050"/>
            </w:rPr>
          </w:rPrChange>
        </w:rPr>
        <w:t xml:space="preserve">Fig. </w:t>
      </w:r>
      <w:r w:rsidR="004B4B3D" w:rsidRPr="00BC3899">
        <w:rPr>
          <w:rFonts w:ascii="Times New Roman" w:hAnsi="Times New Roman" w:cs="Times New Roman"/>
          <w:iCs/>
          <w:color w:val="00B050"/>
          <w:rPrChange w:id="2323" w:author="Harsh Vora" w:date="2018-10-06T16:26:00Z">
            <w:rPr>
              <w:rFonts w:ascii="Times New Roman" w:hAnsi="Times New Roman" w:cs="Times New Roman"/>
              <w:iCs/>
              <w:color w:val="00B050"/>
            </w:rPr>
          </w:rPrChange>
        </w:rPr>
        <w:t>7c</w:t>
      </w:r>
      <w:r w:rsidR="002F7403" w:rsidRPr="00BC3899">
        <w:rPr>
          <w:rFonts w:ascii="Times New Roman" w:hAnsi="Times New Roman" w:cs="Times New Roman"/>
          <w:iCs/>
          <w:rPrChange w:id="2324" w:author="Harsh Vora" w:date="2018-10-06T16:26:00Z">
            <w:rPr>
              <w:rFonts w:ascii="Times New Roman" w:hAnsi="Times New Roman" w:cs="Times New Roman"/>
              <w:iCs/>
            </w:rPr>
          </w:rPrChange>
        </w:rPr>
        <w:t>]. At low confining pressures</w:t>
      </w:r>
      <w:r w:rsidR="00577C83" w:rsidRPr="00BC3899">
        <w:rPr>
          <w:rFonts w:ascii="Times New Roman" w:hAnsi="Times New Roman" w:cs="Times New Roman"/>
          <w:iCs/>
          <w:rPrChange w:id="2325" w:author="Harsh Vora" w:date="2018-10-06T16:26:00Z">
            <w:rPr>
              <w:rFonts w:ascii="Times New Roman" w:hAnsi="Times New Roman" w:cs="Times New Roman"/>
              <w:iCs/>
            </w:rPr>
          </w:rPrChange>
        </w:rPr>
        <w:t xml:space="preserve"> (0-10 MPa)</w:t>
      </w:r>
      <w:r w:rsidR="002F7403" w:rsidRPr="00BC3899">
        <w:rPr>
          <w:rFonts w:ascii="Times New Roman" w:hAnsi="Times New Roman" w:cs="Times New Roman"/>
          <w:iCs/>
          <w:rPrChange w:id="2326" w:author="Harsh Vora" w:date="2018-10-06T16:26:00Z">
            <w:rPr>
              <w:rFonts w:ascii="Times New Roman" w:hAnsi="Times New Roman" w:cs="Times New Roman"/>
              <w:iCs/>
            </w:rPr>
          </w:rPrChange>
        </w:rPr>
        <w:t>, we calculate positive values of the Damage Index</w:t>
      </w:r>
      <w:r w:rsidR="00577C83" w:rsidRPr="00BC3899">
        <w:rPr>
          <w:rFonts w:ascii="Times New Roman" w:hAnsi="Times New Roman" w:cs="Times New Roman"/>
          <w:iCs/>
          <w:rPrChange w:id="2327" w:author="Harsh Vora" w:date="2018-10-06T16:26:00Z">
            <w:rPr>
              <w:rFonts w:ascii="Times New Roman" w:hAnsi="Times New Roman" w:cs="Times New Roman"/>
              <w:iCs/>
            </w:rPr>
          </w:rPrChange>
        </w:rPr>
        <w:t xml:space="preserve"> at peak strength of rock</w:t>
      </w:r>
      <w:r w:rsidR="002F7403" w:rsidRPr="00BC3899">
        <w:rPr>
          <w:rFonts w:ascii="Times New Roman" w:hAnsi="Times New Roman" w:cs="Times New Roman"/>
          <w:iCs/>
          <w:rPrChange w:id="2328" w:author="Harsh Vora" w:date="2018-10-06T16:26:00Z">
            <w:rPr>
              <w:rFonts w:ascii="Times New Roman" w:hAnsi="Times New Roman" w:cs="Times New Roman"/>
              <w:iCs/>
            </w:rPr>
          </w:rPrChange>
        </w:rPr>
        <w:t xml:space="preserve">, indicating formation of </w:t>
      </w:r>
      <w:r w:rsidR="00577C83" w:rsidRPr="00BC3899">
        <w:rPr>
          <w:rFonts w:ascii="Times New Roman" w:hAnsi="Times New Roman" w:cs="Times New Roman"/>
          <w:iCs/>
          <w:rPrChange w:id="2329" w:author="Harsh Vora" w:date="2018-10-06T16:26:00Z">
            <w:rPr>
              <w:rFonts w:ascii="Times New Roman" w:hAnsi="Times New Roman" w:cs="Times New Roman"/>
              <w:iCs/>
            </w:rPr>
          </w:rPrChange>
        </w:rPr>
        <w:t>a dilatant fracture zone. At higher confining pressures (15-50 MPa), we calculate negative values of the Damage Index at peak strength of rock, indicating formation of a fracture zone dominated by compaction and shear. Total fracture energy released as AE increases from 1.73 J at confining pressure of 0 MPa to 7.97 J at confining pressure of 50 MPa, with the contribution of shear microcracking increasing from 31% to 92% [</w:t>
      </w:r>
      <w:r w:rsidR="00CB5BF5" w:rsidRPr="00BC3899">
        <w:rPr>
          <w:rFonts w:ascii="Times New Roman" w:hAnsi="Times New Roman" w:cs="Times New Roman"/>
          <w:iCs/>
          <w:color w:val="00B050"/>
          <w:rPrChange w:id="2330" w:author="Harsh Vora" w:date="2018-10-06T16:26:00Z">
            <w:rPr>
              <w:rFonts w:ascii="Times New Roman" w:hAnsi="Times New Roman" w:cs="Times New Roman"/>
              <w:iCs/>
              <w:color w:val="00B050"/>
            </w:rPr>
          </w:rPrChange>
        </w:rPr>
        <w:t xml:space="preserve">Fig. </w:t>
      </w:r>
      <w:r w:rsidR="004B4B3D" w:rsidRPr="00BC3899">
        <w:rPr>
          <w:rFonts w:ascii="Times New Roman" w:hAnsi="Times New Roman" w:cs="Times New Roman"/>
          <w:iCs/>
          <w:color w:val="00B050"/>
          <w:rPrChange w:id="2331" w:author="Harsh Vora" w:date="2018-10-06T16:26:00Z">
            <w:rPr>
              <w:rFonts w:ascii="Times New Roman" w:hAnsi="Times New Roman" w:cs="Times New Roman"/>
              <w:iCs/>
              <w:color w:val="00B050"/>
            </w:rPr>
          </w:rPrChange>
        </w:rPr>
        <w:t>7</w:t>
      </w:r>
      <w:r w:rsidR="00577C83" w:rsidRPr="00BC3899">
        <w:rPr>
          <w:rFonts w:ascii="Times New Roman" w:hAnsi="Times New Roman" w:cs="Times New Roman"/>
          <w:iCs/>
          <w:color w:val="00B050"/>
          <w:rPrChange w:id="2332" w:author="Harsh Vora" w:date="2018-10-06T16:26:00Z">
            <w:rPr>
              <w:rFonts w:ascii="Times New Roman" w:hAnsi="Times New Roman" w:cs="Times New Roman"/>
              <w:iCs/>
              <w:color w:val="00B050"/>
            </w:rPr>
          </w:rPrChange>
        </w:rPr>
        <w:t>d</w:t>
      </w:r>
      <w:r w:rsidR="00577C83" w:rsidRPr="00BC3899">
        <w:rPr>
          <w:rFonts w:ascii="Times New Roman" w:hAnsi="Times New Roman" w:cs="Times New Roman"/>
          <w:iCs/>
          <w:rPrChange w:id="2333" w:author="Harsh Vora" w:date="2018-10-06T16:26:00Z">
            <w:rPr>
              <w:rFonts w:ascii="Times New Roman" w:hAnsi="Times New Roman" w:cs="Times New Roman"/>
              <w:iCs/>
            </w:rPr>
          </w:rPrChange>
        </w:rPr>
        <w:t xml:space="preserve">]. </w:t>
      </w:r>
      <w:r w:rsidR="00D10ED9" w:rsidRPr="00BC3899">
        <w:rPr>
          <w:rFonts w:ascii="Times New Roman" w:hAnsi="Times New Roman" w:cs="Times New Roman"/>
          <w:iCs/>
          <w:rPrChange w:id="2334" w:author="Harsh Vora" w:date="2018-10-06T16:26:00Z">
            <w:rPr>
              <w:rFonts w:ascii="Times New Roman" w:hAnsi="Times New Roman" w:cs="Times New Roman"/>
              <w:iCs/>
            </w:rPr>
          </w:rPrChange>
        </w:rPr>
        <w:t>The increase in fracture energy with confining pressure is due to increase in fraction of shear microcracking, which are associated with larger stress release during their formation</w:t>
      </w:r>
      <w:r w:rsidR="0084794E" w:rsidRPr="00BC3899">
        <w:rPr>
          <w:rFonts w:ascii="Times New Roman" w:hAnsi="Times New Roman" w:cs="Times New Roman"/>
          <w:iCs/>
          <w:rPrChange w:id="2335" w:author="Harsh Vora" w:date="2018-10-06T16:26:00Z">
            <w:rPr>
              <w:rFonts w:ascii="Times New Roman" w:hAnsi="Times New Roman" w:cs="Times New Roman"/>
              <w:iCs/>
            </w:rPr>
          </w:rPrChange>
        </w:rPr>
        <w:t>.</w:t>
      </w:r>
      <w:r w:rsidR="004B4B3D" w:rsidRPr="00BC3899">
        <w:rPr>
          <w:rFonts w:ascii="Times New Roman" w:hAnsi="Times New Roman" w:cs="Times New Roman"/>
          <w:iCs/>
          <w:rPrChange w:id="2336" w:author="Harsh Vora" w:date="2018-10-06T16:26:00Z">
            <w:rPr>
              <w:rFonts w:ascii="Times New Roman" w:hAnsi="Times New Roman" w:cs="Times New Roman"/>
              <w:iCs/>
            </w:rPr>
          </w:rPrChange>
        </w:rPr>
        <w:t xml:space="preserve"> </w:t>
      </w:r>
    </w:p>
    <w:p w14:paraId="0440AD1F" w14:textId="74D634FD" w:rsidR="0084794E" w:rsidRPr="00BC3899" w:rsidRDefault="00ED3308" w:rsidP="0084794E">
      <w:pPr>
        <w:spacing w:line="480" w:lineRule="auto"/>
        <w:rPr>
          <w:rFonts w:ascii="Times New Roman" w:hAnsi="Times New Roman" w:cs="Times New Roman"/>
          <w:iCs/>
          <w:rPrChange w:id="2337" w:author="Harsh Vora" w:date="2018-10-06T16:26:00Z">
            <w:rPr>
              <w:rFonts w:ascii="Times New Roman" w:hAnsi="Times New Roman" w:cs="Times New Roman"/>
              <w:iCs/>
            </w:rPr>
          </w:rPrChange>
        </w:rPr>
      </w:pPr>
      <w:r w:rsidRPr="00BC3899">
        <w:rPr>
          <w:rFonts w:ascii="Times New Roman" w:hAnsi="Times New Roman" w:cs="Times New Roman"/>
          <w:iCs/>
          <w:rPrChange w:id="2338" w:author="Harsh Vora" w:date="2018-10-06T16:26:00Z">
            <w:rPr>
              <w:rFonts w:ascii="Times New Roman" w:hAnsi="Times New Roman" w:cs="Times New Roman"/>
              <w:iCs/>
            </w:rPr>
          </w:rPrChange>
        </w:rPr>
        <w:t>Visual representation of microcrack locations in sandstone show an increase in microcrack distribution and fracture gouge thickness with confining pressure</w:t>
      </w:r>
      <w:r w:rsidR="007C6F2C" w:rsidRPr="00BC3899">
        <w:rPr>
          <w:rFonts w:ascii="Times New Roman" w:hAnsi="Times New Roman" w:cs="Times New Roman"/>
          <w:iCs/>
          <w:rPrChange w:id="2339" w:author="Harsh Vora" w:date="2018-10-06T16:26:00Z">
            <w:rPr>
              <w:rFonts w:ascii="Times New Roman" w:hAnsi="Times New Roman" w:cs="Times New Roman"/>
              <w:iCs/>
            </w:rPr>
          </w:rPrChange>
        </w:rPr>
        <w:t xml:space="preserve"> [</w:t>
      </w:r>
      <w:r w:rsidR="0084794E" w:rsidRPr="00BC3899">
        <w:rPr>
          <w:rFonts w:ascii="Times New Roman" w:hAnsi="Times New Roman" w:cs="Times New Roman"/>
          <w:iCs/>
          <w:color w:val="00B050"/>
          <w:rPrChange w:id="2340" w:author="Harsh Vora" w:date="2018-10-06T16:26:00Z">
            <w:rPr>
              <w:rFonts w:ascii="Times New Roman" w:hAnsi="Times New Roman" w:cs="Times New Roman"/>
              <w:iCs/>
              <w:color w:val="00B050"/>
            </w:rPr>
          </w:rPrChange>
        </w:rPr>
        <w:t>Fig. 7</w:t>
      </w:r>
      <w:r w:rsidR="007C6F2C" w:rsidRPr="00BC3899">
        <w:rPr>
          <w:rFonts w:ascii="Times New Roman" w:hAnsi="Times New Roman" w:cs="Times New Roman"/>
          <w:iCs/>
          <w:color w:val="00B050"/>
          <w:rPrChange w:id="2341" w:author="Harsh Vora" w:date="2018-10-06T16:26:00Z">
            <w:rPr>
              <w:rFonts w:ascii="Times New Roman" w:hAnsi="Times New Roman" w:cs="Times New Roman"/>
              <w:iCs/>
              <w:color w:val="00B050"/>
            </w:rPr>
          </w:rPrChange>
        </w:rPr>
        <w:t>e</w:t>
      </w:r>
      <w:r w:rsidR="007C6F2C" w:rsidRPr="00BC3899">
        <w:rPr>
          <w:rFonts w:ascii="Times New Roman" w:hAnsi="Times New Roman" w:cs="Times New Roman"/>
          <w:iCs/>
          <w:rPrChange w:id="2342" w:author="Harsh Vora" w:date="2018-10-06T16:26:00Z">
            <w:rPr>
              <w:rFonts w:ascii="Times New Roman" w:hAnsi="Times New Roman" w:cs="Times New Roman"/>
              <w:iCs/>
            </w:rPr>
          </w:rPrChange>
        </w:rPr>
        <w:t>]</w:t>
      </w:r>
      <w:r w:rsidRPr="00BC3899">
        <w:rPr>
          <w:rFonts w:ascii="Times New Roman" w:hAnsi="Times New Roman" w:cs="Times New Roman"/>
          <w:iCs/>
          <w:rPrChange w:id="2343" w:author="Harsh Vora" w:date="2018-10-06T16:26:00Z">
            <w:rPr>
              <w:rFonts w:ascii="Times New Roman" w:hAnsi="Times New Roman" w:cs="Times New Roman"/>
              <w:iCs/>
            </w:rPr>
          </w:rPrChange>
        </w:rPr>
        <w:t xml:space="preserve">. </w:t>
      </w:r>
      <w:r w:rsidR="007C6F2C" w:rsidRPr="00BC3899">
        <w:rPr>
          <w:rFonts w:ascii="Times New Roman" w:hAnsi="Times New Roman" w:cs="Times New Roman"/>
          <w:iCs/>
          <w:rPrChange w:id="2344" w:author="Harsh Vora" w:date="2018-10-06T16:26:00Z">
            <w:rPr>
              <w:rFonts w:ascii="Times New Roman" w:hAnsi="Times New Roman" w:cs="Times New Roman"/>
              <w:iCs/>
            </w:rPr>
          </w:rPrChange>
        </w:rPr>
        <w:t xml:space="preserve">At low confining pressures, shear microcracks are concentrated in the fracture zone of the primary shear fracture and conjugate fractures. However, the distribution of shear microcracks increases with confining pressure as shearing becomes increasingly dominant mode of microcracking. </w:t>
      </w:r>
      <w:r w:rsidR="003F4A1C" w:rsidRPr="00BC3899">
        <w:rPr>
          <w:rFonts w:ascii="Times New Roman" w:hAnsi="Times New Roman" w:cs="Times New Roman"/>
          <w:iCs/>
          <w:rPrChange w:id="2345" w:author="Harsh Vora" w:date="2018-10-06T16:26:00Z">
            <w:rPr>
              <w:rFonts w:ascii="Times New Roman" w:hAnsi="Times New Roman" w:cs="Times New Roman"/>
              <w:iCs/>
            </w:rPr>
          </w:rPrChange>
        </w:rPr>
        <w:t xml:space="preserve">In general, an increase in confining pressure also correlates with increase in </w:t>
      </w:r>
      <w:r w:rsidR="0084794E" w:rsidRPr="00BC3899">
        <w:rPr>
          <w:rFonts w:ascii="Times New Roman" w:hAnsi="Times New Roman" w:cs="Times New Roman"/>
          <w:iCs/>
          <w:rPrChange w:id="2346" w:author="Harsh Vora" w:date="2018-10-06T16:26:00Z">
            <w:rPr>
              <w:rFonts w:ascii="Times New Roman" w:hAnsi="Times New Roman" w:cs="Times New Roman"/>
              <w:iCs/>
            </w:rPr>
          </w:rPrChange>
        </w:rPr>
        <w:t xml:space="preserve">number of </w:t>
      </w:r>
      <w:r w:rsidR="00D10ED9" w:rsidRPr="00BC3899">
        <w:rPr>
          <w:rFonts w:ascii="Times New Roman" w:hAnsi="Times New Roman" w:cs="Times New Roman"/>
          <w:iCs/>
          <w:rPrChange w:id="2347" w:author="Harsh Vora" w:date="2018-10-06T16:26:00Z">
            <w:rPr>
              <w:rFonts w:ascii="Times New Roman" w:hAnsi="Times New Roman" w:cs="Times New Roman"/>
              <w:iCs/>
            </w:rPr>
          </w:rPrChange>
        </w:rPr>
        <w:t>conjugate fractures</w:t>
      </w:r>
      <w:r w:rsidRPr="00BC3899">
        <w:rPr>
          <w:rFonts w:ascii="Times New Roman" w:hAnsi="Times New Roman" w:cs="Times New Roman"/>
          <w:iCs/>
          <w:rPrChange w:id="2348" w:author="Harsh Vora" w:date="2018-10-06T16:26:00Z">
            <w:rPr>
              <w:rFonts w:ascii="Times New Roman" w:hAnsi="Times New Roman" w:cs="Times New Roman"/>
              <w:iCs/>
            </w:rPr>
          </w:rPrChange>
        </w:rPr>
        <w:t xml:space="preserve">. </w:t>
      </w:r>
      <w:r w:rsidR="00BA4513" w:rsidRPr="00BC3899">
        <w:rPr>
          <w:rFonts w:ascii="Times New Roman" w:hAnsi="Times New Roman" w:cs="Times New Roman"/>
          <w:iCs/>
          <w:rPrChange w:id="2349" w:author="Harsh Vora" w:date="2018-10-06T16:26:00Z">
            <w:rPr>
              <w:rFonts w:ascii="Times New Roman" w:hAnsi="Times New Roman" w:cs="Times New Roman"/>
              <w:iCs/>
            </w:rPr>
          </w:rPrChange>
        </w:rPr>
        <w:t xml:space="preserve">The increase in confining pressure results in slower fracture coalescence and increase in events of </w:t>
      </w:r>
      <w:r w:rsidR="00544917" w:rsidRPr="00BC3899">
        <w:rPr>
          <w:rFonts w:ascii="Times New Roman" w:hAnsi="Times New Roman" w:cs="Times New Roman"/>
          <w:iCs/>
          <w:rPrChange w:id="2350" w:author="Harsh Vora" w:date="2018-10-06T16:26:00Z">
            <w:rPr>
              <w:rFonts w:ascii="Times New Roman" w:hAnsi="Times New Roman" w:cs="Times New Roman"/>
              <w:iCs/>
            </w:rPr>
          </w:rPrChange>
        </w:rPr>
        <w:t xml:space="preserve">shear microcracks, which are associated with high energy release. </w:t>
      </w:r>
      <w:r w:rsidR="0084794E" w:rsidRPr="00BC3899">
        <w:rPr>
          <w:rFonts w:ascii="Times New Roman" w:hAnsi="Times New Roman" w:cs="Times New Roman"/>
          <w:iCs/>
          <w:rPrChange w:id="2351" w:author="Harsh Vora" w:date="2018-10-06T16:26:00Z">
            <w:rPr>
              <w:rFonts w:ascii="Times New Roman" w:hAnsi="Times New Roman" w:cs="Times New Roman"/>
              <w:iCs/>
            </w:rPr>
          </w:rPrChange>
        </w:rPr>
        <w:t xml:space="preserve">Thus, the increase in confining pressure on sandstone during deformation results in an increase in shear microcracking and </w:t>
      </w:r>
      <w:r w:rsidR="005C46CB" w:rsidRPr="00BC3899">
        <w:rPr>
          <w:rFonts w:ascii="Times New Roman" w:hAnsi="Times New Roman" w:cs="Times New Roman"/>
          <w:iCs/>
          <w:rPrChange w:id="2352" w:author="Harsh Vora" w:date="2018-10-06T16:26:00Z">
            <w:rPr>
              <w:rFonts w:ascii="Times New Roman" w:hAnsi="Times New Roman" w:cs="Times New Roman"/>
              <w:iCs/>
            </w:rPr>
          </w:rPrChange>
        </w:rPr>
        <w:t xml:space="preserve">associated </w:t>
      </w:r>
      <w:r w:rsidR="0084794E" w:rsidRPr="00BC3899">
        <w:rPr>
          <w:rFonts w:ascii="Times New Roman" w:hAnsi="Times New Roman" w:cs="Times New Roman"/>
          <w:iCs/>
          <w:rPrChange w:id="2353" w:author="Harsh Vora" w:date="2018-10-06T16:26:00Z">
            <w:rPr>
              <w:rFonts w:ascii="Times New Roman" w:hAnsi="Times New Roman" w:cs="Times New Roman"/>
              <w:iCs/>
            </w:rPr>
          </w:rPrChange>
        </w:rPr>
        <w:t xml:space="preserve">AE energy, and the formation of compactant fracture zones, </w:t>
      </w:r>
    </w:p>
    <w:p w14:paraId="22F55940" w14:textId="0C6CC578" w:rsidR="006A1696" w:rsidRPr="00BC3899" w:rsidRDefault="00F70420">
      <w:pPr>
        <w:spacing w:line="480" w:lineRule="auto"/>
        <w:rPr>
          <w:rFonts w:ascii="Times New Roman" w:hAnsi="Times New Roman" w:cs="Times New Roman"/>
          <w:iCs/>
          <w:rPrChange w:id="2354" w:author="Harsh Vora" w:date="2018-10-06T16:26:00Z">
            <w:rPr>
              <w:rFonts w:ascii="Times New Roman" w:hAnsi="Times New Roman" w:cs="Times New Roman"/>
              <w:iCs/>
            </w:rPr>
          </w:rPrChange>
        </w:rPr>
      </w:pPr>
      <w:r w:rsidRPr="00BC3899">
        <w:rPr>
          <w:rFonts w:ascii="Times New Roman" w:hAnsi="Times New Roman" w:cs="Times New Roman"/>
          <w:iCs/>
          <w:rPrChange w:id="2355" w:author="Harsh Vora" w:date="2018-10-06T16:26:00Z">
            <w:rPr>
              <w:rFonts w:ascii="Times New Roman" w:hAnsi="Times New Roman" w:cs="Times New Roman"/>
              <w:iCs/>
            </w:rPr>
          </w:rPrChange>
        </w:rPr>
        <w:t>As we increase confining pressure from 0 MPa to 50 MPa on samples of Lac du Bonnet granite, we observe an increase in peak strength of rock from 233.79 MPa to 433.63 MPa [</w:t>
      </w:r>
      <w:r w:rsidRPr="00BC3899">
        <w:rPr>
          <w:rFonts w:ascii="Times New Roman" w:hAnsi="Times New Roman" w:cs="Times New Roman"/>
          <w:iCs/>
          <w:color w:val="00B050"/>
          <w:rPrChange w:id="2356" w:author="Harsh Vora" w:date="2018-10-06T16:26:00Z">
            <w:rPr>
              <w:rFonts w:ascii="Times New Roman" w:hAnsi="Times New Roman" w:cs="Times New Roman"/>
              <w:iCs/>
              <w:color w:val="00B050"/>
            </w:rPr>
          </w:rPrChange>
        </w:rPr>
        <w:t xml:space="preserve">Fig. </w:t>
      </w:r>
      <w:r w:rsidR="0084794E" w:rsidRPr="00BC3899">
        <w:rPr>
          <w:rFonts w:ascii="Times New Roman" w:hAnsi="Times New Roman" w:cs="Times New Roman"/>
          <w:iCs/>
          <w:color w:val="00B050"/>
          <w:rPrChange w:id="2357" w:author="Harsh Vora" w:date="2018-10-06T16:26:00Z">
            <w:rPr>
              <w:rFonts w:ascii="Times New Roman" w:hAnsi="Times New Roman" w:cs="Times New Roman"/>
              <w:iCs/>
              <w:color w:val="00B050"/>
            </w:rPr>
          </w:rPrChange>
        </w:rPr>
        <w:t>8</w:t>
      </w:r>
      <w:r w:rsidRPr="00BC3899">
        <w:rPr>
          <w:rFonts w:ascii="Times New Roman" w:hAnsi="Times New Roman" w:cs="Times New Roman"/>
          <w:iCs/>
          <w:color w:val="00B050"/>
          <w:rPrChange w:id="2358" w:author="Harsh Vora" w:date="2018-10-06T16:26:00Z">
            <w:rPr>
              <w:rFonts w:ascii="Times New Roman" w:hAnsi="Times New Roman" w:cs="Times New Roman"/>
              <w:iCs/>
              <w:color w:val="00B050"/>
            </w:rPr>
          </w:rPrChange>
        </w:rPr>
        <w:t>a</w:t>
      </w:r>
      <w:r w:rsidRPr="00BC3899">
        <w:rPr>
          <w:rFonts w:ascii="Times New Roman" w:hAnsi="Times New Roman" w:cs="Times New Roman"/>
          <w:iCs/>
          <w:rPrChange w:id="2359" w:author="Harsh Vora" w:date="2018-10-06T16:26:00Z">
            <w:rPr>
              <w:rFonts w:ascii="Times New Roman" w:hAnsi="Times New Roman" w:cs="Times New Roman"/>
              <w:iCs/>
            </w:rPr>
          </w:rPrChange>
        </w:rPr>
        <w:t>]</w:t>
      </w:r>
      <w:r w:rsidR="00D27E45" w:rsidRPr="00BC3899">
        <w:rPr>
          <w:rFonts w:ascii="Times New Roman" w:hAnsi="Times New Roman" w:cs="Times New Roman"/>
          <w:iCs/>
          <w:rPrChange w:id="2360" w:author="Harsh Vora" w:date="2018-10-06T16:26:00Z">
            <w:rPr>
              <w:rFonts w:ascii="Times New Roman" w:hAnsi="Times New Roman" w:cs="Times New Roman"/>
              <w:iCs/>
            </w:rPr>
          </w:rPrChange>
        </w:rPr>
        <w:t xml:space="preserve">, indicating greater resistance to the formation of shear fracture during biaxial experiments. The formation of a fracture under </w:t>
      </w:r>
      <w:r w:rsidR="00D27E45" w:rsidRPr="00BC3899">
        <w:rPr>
          <w:rFonts w:ascii="Times New Roman" w:hAnsi="Times New Roman" w:cs="Times New Roman"/>
          <w:iCs/>
          <w:rPrChange w:id="2361" w:author="Harsh Vora" w:date="2018-10-06T16:26:00Z">
            <w:rPr>
              <w:rFonts w:ascii="Times New Roman" w:hAnsi="Times New Roman" w:cs="Times New Roman"/>
              <w:iCs/>
            </w:rPr>
          </w:rPrChange>
        </w:rPr>
        <w:lastRenderedPageBreak/>
        <w:t>increasing confining pressure is facilitated by an increase in total number of microcracks created during biaxial tests increases from 2110 at a confining pressure of 0 MPa to 3204 at a confining pressure of 50 MPa [</w:t>
      </w:r>
      <w:r w:rsidR="00D27E45" w:rsidRPr="00BC3899">
        <w:rPr>
          <w:rFonts w:ascii="Times New Roman" w:hAnsi="Times New Roman" w:cs="Times New Roman"/>
          <w:iCs/>
          <w:color w:val="00B050"/>
          <w:rPrChange w:id="2362" w:author="Harsh Vora" w:date="2018-10-06T16:26:00Z">
            <w:rPr>
              <w:rFonts w:ascii="Times New Roman" w:hAnsi="Times New Roman" w:cs="Times New Roman"/>
              <w:iCs/>
              <w:color w:val="00B050"/>
            </w:rPr>
          </w:rPrChange>
        </w:rPr>
        <w:t xml:space="preserve">Fig. </w:t>
      </w:r>
      <w:r w:rsidR="0084794E" w:rsidRPr="00BC3899">
        <w:rPr>
          <w:rFonts w:ascii="Times New Roman" w:hAnsi="Times New Roman" w:cs="Times New Roman"/>
          <w:iCs/>
          <w:color w:val="00B050"/>
          <w:rPrChange w:id="2363" w:author="Harsh Vora" w:date="2018-10-06T16:26:00Z">
            <w:rPr>
              <w:rFonts w:ascii="Times New Roman" w:hAnsi="Times New Roman" w:cs="Times New Roman"/>
              <w:iCs/>
              <w:color w:val="00B050"/>
            </w:rPr>
          </w:rPrChange>
        </w:rPr>
        <w:t>8</w:t>
      </w:r>
      <w:r w:rsidR="00D27E45" w:rsidRPr="00BC3899">
        <w:rPr>
          <w:rFonts w:ascii="Times New Roman" w:hAnsi="Times New Roman" w:cs="Times New Roman"/>
          <w:iCs/>
          <w:color w:val="00B050"/>
          <w:rPrChange w:id="2364" w:author="Harsh Vora" w:date="2018-10-06T16:26:00Z">
            <w:rPr>
              <w:rFonts w:ascii="Times New Roman" w:hAnsi="Times New Roman" w:cs="Times New Roman"/>
              <w:iCs/>
              <w:color w:val="00B050"/>
            </w:rPr>
          </w:rPrChange>
        </w:rPr>
        <w:t>b</w:t>
      </w:r>
      <w:r w:rsidR="00D27E45" w:rsidRPr="00BC3899">
        <w:rPr>
          <w:rFonts w:ascii="Times New Roman" w:hAnsi="Times New Roman" w:cs="Times New Roman"/>
          <w:iCs/>
          <w:rPrChange w:id="2365" w:author="Harsh Vora" w:date="2018-10-06T16:26:00Z">
            <w:rPr>
              <w:rFonts w:ascii="Times New Roman" w:hAnsi="Times New Roman" w:cs="Times New Roman"/>
              <w:iCs/>
            </w:rPr>
          </w:rPrChange>
        </w:rPr>
        <w:t xml:space="preserve">]. </w:t>
      </w:r>
      <w:r w:rsidR="00A4579E" w:rsidRPr="00BC3899">
        <w:rPr>
          <w:rFonts w:ascii="Times New Roman" w:hAnsi="Times New Roman" w:cs="Times New Roman"/>
          <w:iCs/>
          <w:rPrChange w:id="2366" w:author="Harsh Vora" w:date="2018-10-06T16:26:00Z">
            <w:rPr>
              <w:rFonts w:ascii="Times New Roman" w:hAnsi="Times New Roman" w:cs="Times New Roman"/>
              <w:iCs/>
            </w:rPr>
          </w:rPrChange>
        </w:rPr>
        <w:t xml:space="preserve">While number of shear microcracks increases slightly, the growth of the fracture is facilitated by a significant increase in tensile microcracking with confining pressure, indicating </w:t>
      </w:r>
      <w:r w:rsidR="0084794E" w:rsidRPr="00BC3899">
        <w:rPr>
          <w:rFonts w:ascii="Times New Roman" w:hAnsi="Times New Roman" w:cs="Times New Roman"/>
          <w:iCs/>
          <w:rPrChange w:id="2367" w:author="Harsh Vora" w:date="2018-10-06T16:26:00Z">
            <w:rPr>
              <w:rFonts w:ascii="Times New Roman" w:hAnsi="Times New Roman" w:cs="Times New Roman"/>
              <w:iCs/>
            </w:rPr>
          </w:rPrChange>
        </w:rPr>
        <w:t xml:space="preserve">dilatant </w:t>
      </w:r>
      <w:r w:rsidR="00A4579E" w:rsidRPr="00BC3899">
        <w:rPr>
          <w:rFonts w:ascii="Times New Roman" w:hAnsi="Times New Roman" w:cs="Times New Roman"/>
          <w:iCs/>
          <w:rPrChange w:id="2368" w:author="Harsh Vora" w:date="2018-10-06T16:26:00Z">
            <w:rPr>
              <w:rFonts w:ascii="Times New Roman" w:hAnsi="Times New Roman" w:cs="Times New Roman"/>
              <w:iCs/>
            </w:rPr>
          </w:rPrChange>
        </w:rPr>
        <w:t>f</w:t>
      </w:r>
      <w:r w:rsidR="00036739" w:rsidRPr="00BC3899">
        <w:rPr>
          <w:rFonts w:ascii="Times New Roman" w:hAnsi="Times New Roman" w:cs="Times New Roman"/>
          <w:iCs/>
          <w:rPrChange w:id="2369" w:author="Harsh Vora" w:date="2018-10-06T16:26:00Z">
            <w:rPr>
              <w:rFonts w:ascii="Times New Roman" w:hAnsi="Times New Roman" w:cs="Times New Roman"/>
              <w:iCs/>
            </w:rPr>
          </w:rPrChange>
        </w:rPr>
        <w:t xml:space="preserve">racture zones in granite. </w:t>
      </w:r>
      <w:r w:rsidR="0084794E" w:rsidRPr="00BC3899">
        <w:rPr>
          <w:rFonts w:ascii="Times New Roman" w:hAnsi="Times New Roman" w:cs="Times New Roman"/>
          <w:iCs/>
          <w:rPrChange w:id="2370" w:author="Harsh Vora" w:date="2018-10-06T16:26:00Z">
            <w:rPr>
              <w:rFonts w:ascii="Times New Roman" w:hAnsi="Times New Roman" w:cs="Times New Roman"/>
              <w:iCs/>
            </w:rPr>
          </w:rPrChange>
        </w:rPr>
        <w:t>Over a range of confining pressures from 0 to 50 MPa</w:t>
      </w:r>
      <w:r w:rsidR="00036739" w:rsidRPr="00BC3899">
        <w:rPr>
          <w:rFonts w:ascii="Times New Roman" w:hAnsi="Times New Roman" w:cs="Times New Roman"/>
          <w:iCs/>
          <w:rPrChange w:id="2371" w:author="Harsh Vora" w:date="2018-10-06T16:26:00Z">
            <w:rPr>
              <w:rFonts w:ascii="Times New Roman" w:hAnsi="Times New Roman" w:cs="Times New Roman"/>
              <w:iCs/>
            </w:rPr>
          </w:rPrChange>
        </w:rPr>
        <w:t>, we calculate positive values of Damage Index</w:t>
      </w:r>
      <w:r w:rsidR="0084794E" w:rsidRPr="00BC3899">
        <w:rPr>
          <w:rFonts w:ascii="Times New Roman" w:hAnsi="Times New Roman" w:cs="Times New Roman"/>
          <w:iCs/>
          <w:rPrChange w:id="2372" w:author="Harsh Vora" w:date="2018-10-06T16:26:00Z">
            <w:rPr>
              <w:rFonts w:ascii="Times New Roman" w:hAnsi="Times New Roman" w:cs="Times New Roman"/>
              <w:iCs/>
            </w:rPr>
          </w:rPrChange>
        </w:rPr>
        <w:t xml:space="preserve"> at </w:t>
      </w:r>
      <w:r w:rsidR="0084794E" w:rsidRPr="00BC3899">
        <w:rPr>
          <w:rFonts w:ascii="Times New Roman" w:hAnsi="Times New Roman" w:cs="Times New Roman"/>
          <w:i/>
          <w:iCs/>
          <w:rPrChange w:id="2373" w:author="Harsh Vora" w:date="2018-10-06T16:26:00Z">
            <w:rPr>
              <w:rFonts w:ascii="Times New Roman" w:hAnsi="Times New Roman" w:cs="Times New Roman"/>
              <w:i/>
              <w:iCs/>
            </w:rPr>
          </w:rPrChange>
        </w:rPr>
        <w:t>σ</w:t>
      </w:r>
      <w:r w:rsidR="0084794E" w:rsidRPr="00BC3899">
        <w:rPr>
          <w:rFonts w:ascii="Times New Roman" w:hAnsi="Times New Roman" w:cs="Times New Roman"/>
          <w:iCs/>
          <w:rPrChange w:id="2374" w:author="Harsh Vora" w:date="2018-10-06T16:26:00Z">
            <w:rPr>
              <w:rFonts w:ascii="Times New Roman" w:hAnsi="Times New Roman" w:cs="Times New Roman"/>
              <w:iCs/>
            </w:rPr>
          </w:rPrChange>
        </w:rPr>
        <w:t>/</w:t>
      </w:r>
      <w:r w:rsidR="0084794E" w:rsidRPr="00BC3899">
        <w:rPr>
          <w:rFonts w:ascii="Times New Roman" w:hAnsi="Times New Roman" w:cs="Times New Roman"/>
          <w:i/>
          <w:iCs/>
          <w:rPrChange w:id="2375" w:author="Harsh Vora" w:date="2018-10-06T16:26:00Z">
            <w:rPr>
              <w:rFonts w:ascii="Times New Roman" w:hAnsi="Times New Roman" w:cs="Times New Roman"/>
              <w:i/>
              <w:iCs/>
            </w:rPr>
          </w:rPrChange>
        </w:rPr>
        <w:t>σ</w:t>
      </w:r>
      <w:r w:rsidR="0084794E" w:rsidRPr="00BC3899">
        <w:rPr>
          <w:rFonts w:ascii="Times New Roman" w:hAnsi="Times New Roman" w:cs="Times New Roman"/>
          <w:i/>
          <w:iCs/>
          <w:vertAlign w:val="subscript"/>
          <w:rPrChange w:id="2376" w:author="Harsh Vora" w:date="2018-10-06T16:26:00Z">
            <w:rPr>
              <w:rFonts w:ascii="Times New Roman" w:hAnsi="Times New Roman" w:cs="Times New Roman"/>
              <w:i/>
              <w:iCs/>
              <w:vertAlign w:val="subscript"/>
            </w:rPr>
          </w:rPrChange>
        </w:rPr>
        <w:t>failure</w:t>
      </w:r>
      <w:r w:rsidR="0084794E" w:rsidRPr="00BC3899">
        <w:rPr>
          <w:rFonts w:ascii="Times New Roman" w:hAnsi="Times New Roman" w:cs="Times New Roman"/>
          <w:iCs/>
          <w:rPrChange w:id="2377" w:author="Harsh Vora" w:date="2018-10-06T16:26:00Z">
            <w:rPr>
              <w:rFonts w:ascii="Times New Roman" w:hAnsi="Times New Roman" w:cs="Times New Roman"/>
              <w:iCs/>
            </w:rPr>
          </w:rPrChange>
        </w:rPr>
        <w:t xml:space="preserve"> =1</w:t>
      </w:r>
      <w:ins w:id="2378" w:author="Juli Morgan" w:date="2018-10-01T17:04:00Z">
        <w:r w:rsidR="00E670AD" w:rsidRPr="00BC3899">
          <w:rPr>
            <w:rFonts w:ascii="Times New Roman" w:hAnsi="Times New Roman" w:cs="Times New Roman"/>
            <w:iCs/>
            <w:rPrChange w:id="2379" w:author="Harsh Vora" w:date="2018-10-06T16:26:00Z">
              <w:rPr>
                <w:rFonts w:ascii="Times New Roman" w:hAnsi="Times New Roman" w:cs="Times New Roman"/>
                <w:iCs/>
              </w:rPr>
            </w:rPrChange>
          </w:rPr>
          <w:t>,</w:t>
        </w:r>
      </w:ins>
      <w:del w:id="2380" w:author="Juli Morgan" w:date="2018-10-01T17:04:00Z">
        <w:r w:rsidR="0084794E" w:rsidRPr="00BC3899" w:rsidDel="00E670AD">
          <w:rPr>
            <w:rFonts w:ascii="Times New Roman" w:hAnsi="Times New Roman" w:cs="Times New Roman"/>
            <w:iCs/>
            <w:rPrChange w:id="2381" w:author="Harsh Vora" w:date="2018-10-06T16:26:00Z">
              <w:rPr>
                <w:rFonts w:ascii="Times New Roman" w:hAnsi="Times New Roman" w:cs="Times New Roman"/>
                <w:iCs/>
              </w:rPr>
            </w:rPrChange>
          </w:rPr>
          <w:delText xml:space="preserve"> </w:delText>
        </w:r>
      </w:del>
      <w:r w:rsidR="00036739" w:rsidRPr="00BC3899">
        <w:rPr>
          <w:rFonts w:ascii="Times New Roman" w:hAnsi="Times New Roman" w:cs="Times New Roman"/>
          <w:iCs/>
          <w:rPrChange w:id="2382" w:author="Harsh Vora" w:date="2018-10-06T16:26:00Z">
            <w:rPr>
              <w:rFonts w:ascii="Times New Roman" w:hAnsi="Times New Roman" w:cs="Times New Roman"/>
              <w:iCs/>
            </w:rPr>
          </w:rPrChange>
        </w:rPr>
        <w:t xml:space="preserve"> indicating</w:t>
      </w:r>
      <w:r w:rsidR="0084794E" w:rsidRPr="00BC3899">
        <w:rPr>
          <w:rFonts w:ascii="Times New Roman" w:hAnsi="Times New Roman" w:cs="Times New Roman"/>
          <w:iCs/>
          <w:rPrChange w:id="2383" w:author="Harsh Vora" w:date="2018-10-06T16:26:00Z">
            <w:rPr>
              <w:rFonts w:ascii="Times New Roman" w:hAnsi="Times New Roman" w:cs="Times New Roman"/>
              <w:iCs/>
            </w:rPr>
          </w:rPrChange>
        </w:rPr>
        <w:t xml:space="preserve"> formation of</w:t>
      </w:r>
      <w:r w:rsidR="00036739" w:rsidRPr="00BC3899">
        <w:rPr>
          <w:rFonts w:ascii="Times New Roman" w:hAnsi="Times New Roman" w:cs="Times New Roman"/>
          <w:iCs/>
          <w:rPrChange w:id="2384" w:author="Harsh Vora" w:date="2018-10-06T16:26:00Z">
            <w:rPr>
              <w:rFonts w:ascii="Times New Roman" w:hAnsi="Times New Roman" w:cs="Times New Roman"/>
              <w:iCs/>
            </w:rPr>
          </w:rPrChange>
        </w:rPr>
        <w:t xml:space="preserve"> dilatant fracture zones</w:t>
      </w:r>
      <w:r w:rsidR="0084794E" w:rsidRPr="00BC3899">
        <w:rPr>
          <w:rFonts w:ascii="Times New Roman" w:hAnsi="Times New Roman" w:cs="Times New Roman"/>
          <w:iCs/>
          <w:rPrChange w:id="2385" w:author="Harsh Vora" w:date="2018-10-06T16:26:00Z">
            <w:rPr>
              <w:rFonts w:ascii="Times New Roman" w:hAnsi="Times New Roman" w:cs="Times New Roman"/>
              <w:iCs/>
            </w:rPr>
          </w:rPrChange>
        </w:rPr>
        <w:t xml:space="preserve"> [</w:t>
      </w:r>
      <w:r w:rsidR="0084794E" w:rsidRPr="00BC3899">
        <w:rPr>
          <w:rFonts w:ascii="Times New Roman" w:hAnsi="Times New Roman" w:cs="Times New Roman"/>
          <w:iCs/>
          <w:color w:val="00B050"/>
          <w:rPrChange w:id="2386" w:author="Harsh Vora" w:date="2018-10-06T16:26:00Z">
            <w:rPr>
              <w:rFonts w:ascii="Times New Roman" w:hAnsi="Times New Roman" w:cs="Times New Roman"/>
              <w:iCs/>
              <w:color w:val="00B050"/>
            </w:rPr>
          </w:rPrChange>
        </w:rPr>
        <w:t>Fig. 8c</w:t>
      </w:r>
      <w:r w:rsidR="0084794E" w:rsidRPr="00BC3899">
        <w:rPr>
          <w:rFonts w:ascii="Times New Roman" w:hAnsi="Times New Roman" w:cs="Times New Roman"/>
          <w:iCs/>
          <w:rPrChange w:id="2387" w:author="Harsh Vora" w:date="2018-10-06T16:26:00Z">
            <w:rPr>
              <w:rFonts w:ascii="Times New Roman" w:hAnsi="Times New Roman" w:cs="Times New Roman"/>
              <w:iCs/>
            </w:rPr>
          </w:rPrChange>
        </w:rPr>
        <w:t>]</w:t>
      </w:r>
      <w:r w:rsidR="00036739" w:rsidRPr="00BC3899">
        <w:rPr>
          <w:rFonts w:ascii="Times New Roman" w:hAnsi="Times New Roman" w:cs="Times New Roman"/>
          <w:iCs/>
          <w:rPrChange w:id="2388" w:author="Harsh Vora" w:date="2018-10-06T16:26:00Z">
            <w:rPr>
              <w:rFonts w:ascii="Times New Roman" w:hAnsi="Times New Roman" w:cs="Times New Roman"/>
              <w:iCs/>
            </w:rPr>
          </w:rPrChange>
        </w:rPr>
        <w:t xml:space="preserve">. </w:t>
      </w:r>
      <w:r w:rsidR="0084794E" w:rsidRPr="00BC3899">
        <w:rPr>
          <w:rFonts w:ascii="Times New Roman" w:hAnsi="Times New Roman" w:cs="Times New Roman"/>
          <w:iCs/>
          <w:rPrChange w:id="2389" w:author="Harsh Vora" w:date="2018-10-06T16:26:00Z">
            <w:rPr>
              <w:rFonts w:ascii="Times New Roman" w:hAnsi="Times New Roman" w:cs="Times New Roman"/>
              <w:iCs/>
            </w:rPr>
          </w:rPrChange>
        </w:rPr>
        <w:t xml:space="preserve">However, the dilatant tendencies of tensile microcracks are countered by the imposed confining pressure on rock resulting in a decline in rock volume with confining pressure. We calculate a decline in values of the Damage Index with confining pressure. </w:t>
      </w:r>
      <w:r w:rsidR="00036739" w:rsidRPr="00BC3899">
        <w:rPr>
          <w:rFonts w:ascii="Times New Roman" w:hAnsi="Times New Roman" w:cs="Times New Roman"/>
          <w:iCs/>
          <w:rPrChange w:id="2390" w:author="Harsh Vora" w:date="2018-10-06T16:26:00Z">
            <w:rPr>
              <w:rFonts w:ascii="Times New Roman" w:hAnsi="Times New Roman" w:cs="Times New Roman"/>
              <w:iCs/>
            </w:rPr>
          </w:rPrChange>
        </w:rPr>
        <w:t>Total fracture energy released as AE increases from 17.5 J at confining pressure of 0 MPa to 29.02 J at confining pressure of 50 MPa, with the contribution of shear microcracking increasing from 6% to 12% [</w:t>
      </w:r>
      <w:r w:rsidR="00CB5BF5" w:rsidRPr="00BC3899">
        <w:rPr>
          <w:rFonts w:ascii="Times New Roman" w:hAnsi="Times New Roman" w:cs="Times New Roman"/>
          <w:iCs/>
          <w:color w:val="00B050"/>
          <w:rPrChange w:id="2391" w:author="Harsh Vora" w:date="2018-10-06T16:26:00Z">
            <w:rPr>
              <w:rFonts w:ascii="Times New Roman" w:hAnsi="Times New Roman" w:cs="Times New Roman"/>
              <w:iCs/>
              <w:color w:val="00B050"/>
            </w:rPr>
          </w:rPrChange>
        </w:rPr>
        <w:t xml:space="preserve">Fig. </w:t>
      </w:r>
      <w:r w:rsidR="0084794E" w:rsidRPr="00BC3899">
        <w:rPr>
          <w:rFonts w:ascii="Times New Roman" w:hAnsi="Times New Roman" w:cs="Times New Roman"/>
          <w:iCs/>
          <w:color w:val="00B050"/>
          <w:rPrChange w:id="2392" w:author="Harsh Vora" w:date="2018-10-06T16:26:00Z">
            <w:rPr>
              <w:rFonts w:ascii="Times New Roman" w:hAnsi="Times New Roman" w:cs="Times New Roman"/>
              <w:iCs/>
              <w:color w:val="00B050"/>
            </w:rPr>
          </w:rPrChange>
        </w:rPr>
        <w:t>8</w:t>
      </w:r>
      <w:r w:rsidR="00036739" w:rsidRPr="00BC3899">
        <w:rPr>
          <w:rFonts w:ascii="Times New Roman" w:hAnsi="Times New Roman" w:cs="Times New Roman"/>
          <w:iCs/>
          <w:color w:val="00B050"/>
          <w:rPrChange w:id="2393" w:author="Harsh Vora" w:date="2018-10-06T16:26:00Z">
            <w:rPr>
              <w:rFonts w:ascii="Times New Roman" w:hAnsi="Times New Roman" w:cs="Times New Roman"/>
              <w:iCs/>
              <w:color w:val="00B050"/>
            </w:rPr>
          </w:rPrChange>
        </w:rPr>
        <w:t>d</w:t>
      </w:r>
      <w:r w:rsidR="00036739" w:rsidRPr="00BC3899">
        <w:rPr>
          <w:rFonts w:ascii="Times New Roman" w:hAnsi="Times New Roman" w:cs="Times New Roman"/>
          <w:iCs/>
          <w:rPrChange w:id="2394" w:author="Harsh Vora" w:date="2018-10-06T16:26:00Z">
            <w:rPr>
              <w:rFonts w:ascii="Times New Roman" w:hAnsi="Times New Roman" w:cs="Times New Roman"/>
              <w:iCs/>
            </w:rPr>
          </w:rPrChange>
        </w:rPr>
        <w:t>].</w:t>
      </w:r>
      <w:r w:rsidR="00151C68" w:rsidRPr="00BC3899">
        <w:rPr>
          <w:rFonts w:ascii="Times New Roman" w:hAnsi="Times New Roman" w:cs="Times New Roman"/>
          <w:iCs/>
          <w:rPrChange w:id="2395" w:author="Harsh Vora" w:date="2018-10-06T16:26:00Z">
            <w:rPr>
              <w:rFonts w:ascii="Times New Roman" w:hAnsi="Times New Roman" w:cs="Times New Roman"/>
              <w:iCs/>
            </w:rPr>
          </w:rPrChange>
        </w:rPr>
        <w:t xml:space="preserve"> </w:t>
      </w:r>
      <w:r w:rsidR="0084794E" w:rsidRPr="00BC3899">
        <w:rPr>
          <w:rFonts w:ascii="Times New Roman" w:hAnsi="Times New Roman" w:cs="Times New Roman"/>
          <w:iCs/>
          <w:rPrChange w:id="2396" w:author="Harsh Vora" w:date="2018-10-06T16:26:00Z">
            <w:rPr>
              <w:rFonts w:ascii="Times New Roman" w:hAnsi="Times New Roman" w:cs="Times New Roman"/>
              <w:iCs/>
            </w:rPr>
          </w:rPrChange>
        </w:rPr>
        <w:t xml:space="preserve">The increase in fracture energy with confining pressure is due to the rapid increase in number of tensile microcracks to form the shear fracture. </w:t>
      </w:r>
    </w:p>
    <w:p w14:paraId="1E7F3122" w14:textId="43E03B80" w:rsidR="005C46CB" w:rsidRPr="00BC3899" w:rsidRDefault="00D44676" w:rsidP="005C46CB">
      <w:pPr>
        <w:spacing w:line="480" w:lineRule="auto"/>
        <w:rPr>
          <w:rFonts w:ascii="Times New Roman" w:hAnsi="Times New Roman" w:cs="Times New Roman"/>
          <w:iCs/>
          <w:rPrChange w:id="2397" w:author="Harsh Vora" w:date="2018-10-06T16:26:00Z">
            <w:rPr>
              <w:rFonts w:ascii="Times New Roman" w:hAnsi="Times New Roman" w:cs="Times New Roman"/>
              <w:iCs/>
            </w:rPr>
          </w:rPrChange>
        </w:rPr>
      </w:pPr>
      <w:r w:rsidRPr="00BC3899">
        <w:rPr>
          <w:rFonts w:ascii="Times New Roman" w:hAnsi="Times New Roman" w:cs="Times New Roman"/>
          <w:iCs/>
          <w:rPrChange w:id="2398" w:author="Harsh Vora" w:date="2018-10-06T16:26:00Z">
            <w:rPr>
              <w:rFonts w:ascii="Times New Roman" w:hAnsi="Times New Roman" w:cs="Times New Roman"/>
              <w:iCs/>
            </w:rPr>
          </w:rPrChange>
        </w:rPr>
        <w:t>Visual representation</w:t>
      </w:r>
      <w:ins w:id="2399" w:author="Juli Morgan" w:date="2018-10-01T17:05:00Z">
        <w:r w:rsidR="00E670AD" w:rsidRPr="00BC3899">
          <w:rPr>
            <w:rFonts w:ascii="Times New Roman" w:hAnsi="Times New Roman" w:cs="Times New Roman"/>
            <w:iCs/>
            <w:rPrChange w:id="2400" w:author="Harsh Vora" w:date="2018-10-06T16:26:00Z">
              <w:rPr>
                <w:rFonts w:ascii="Times New Roman" w:hAnsi="Times New Roman" w:cs="Times New Roman"/>
                <w:iCs/>
              </w:rPr>
            </w:rPrChange>
          </w:rPr>
          <w:t>s</w:t>
        </w:r>
      </w:ins>
      <w:r w:rsidRPr="00BC3899">
        <w:rPr>
          <w:rFonts w:ascii="Times New Roman" w:hAnsi="Times New Roman" w:cs="Times New Roman"/>
          <w:iCs/>
          <w:rPrChange w:id="2401" w:author="Harsh Vora" w:date="2018-10-06T16:26:00Z">
            <w:rPr>
              <w:rFonts w:ascii="Times New Roman" w:hAnsi="Times New Roman" w:cs="Times New Roman"/>
              <w:iCs/>
            </w:rPr>
          </w:rPrChange>
        </w:rPr>
        <w:t xml:space="preserve"> of microcrack locations</w:t>
      </w:r>
      <w:r w:rsidR="00ED3308" w:rsidRPr="00BC3899">
        <w:rPr>
          <w:rFonts w:ascii="Times New Roman" w:hAnsi="Times New Roman" w:cs="Times New Roman"/>
          <w:iCs/>
          <w:rPrChange w:id="2402" w:author="Harsh Vora" w:date="2018-10-06T16:26:00Z">
            <w:rPr>
              <w:rFonts w:ascii="Times New Roman" w:hAnsi="Times New Roman" w:cs="Times New Roman"/>
              <w:iCs/>
            </w:rPr>
          </w:rPrChange>
        </w:rPr>
        <w:t xml:space="preserve"> in granite</w:t>
      </w:r>
      <w:r w:rsidRPr="00BC3899">
        <w:rPr>
          <w:rFonts w:ascii="Times New Roman" w:hAnsi="Times New Roman" w:cs="Times New Roman"/>
          <w:iCs/>
          <w:rPrChange w:id="2403" w:author="Harsh Vora" w:date="2018-10-06T16:26:00Z">
            <w:rPr>
              <w:rFonts w:ascii="Times New Roman" w:hAnsi="Times New Roman" w:cs="Times New Roman"/>
              <w:iCs/>
            </w:rPr>
          </w:rPrChange>
        </w:rPr>
        <w:t xml:space="preserve"> show </w:t>
      </w:r>
      <w:r w:rsidR="00ED3308" w:rsidRPr="00BC3899">
        <w:rPr>
          <w:rFonts w:ascii="Times New Roman" w:hAnsi="Times New Roman" w:cs="Times New Roman"/>
          <w:iCs/>
          <w:rPrChange w:id="2404" w:author="Harsh Vora" w:date="2018-10-06T16:26:00Z">
            <w:rPr>
              <w:rFonts w:ascii="Times New Roman" w:hAnsi="Times New Roman" w:cs="Times New Roman"/>
              <w:iCs/>
            </w:rPr>
          </w:rPrChange>
        </w:rPr>
        <w:t xml:space="preserve">an increase in </w:t>
      </w:r>
      <w:commentRangeStart w:id="2405"/>
      <w:r w:rsidR="00ED3308" w:rsidRPr="00BC3899">
        <w:rPr>
          <w:rFonts w:ascii="Times New Roman" w:hAnsi="Times New Roman" w:cs="Times New Roman"/>
          <w:iCs/>
          <w:rPrChange w:id="2406" w:author="Harsh Vora" w:date="2018-10-06T16:26:00Z">
            <w:rPr>
              <w:rFonts w:ascii="Times New Roman" w:hAnsi="Times New Roman" w:cs="Times New Roman"/>
              <w:iCs/>
            </w:rPr>
          </w:rPrChange>
        </w:rPr>
        <w:t xml:space="preserve">fracture gouge </w:t>
      </w:r>
      <w:commentRangeEnd w:id="2405"/>
      <w:r w:rsidR="00E670AD" w:rsidRPr="00BC3899">
        <w:rPr>
          <w:rStyle w:val="CommentReference"/>
          <w:rFonts w:ascii="Times New Roman" w:hAnsi="Times New Roman" w:cs="Times New Roman"/>
          <w:rPrChange w:id="2407" w:author="Harsh Vora" w:date="2018-10-06T16:26:00Z">
            <w:rPr>
              <w:rStyle w:val="CommentReference"/>
            </w:rPr>
          </w:rPrChange>
        </w:rPr>
        <w:commentReference w:id="2405"/>
      </w:r>
      <w:r w:rsidR="00ED3308" w:rsidRPr="00BC3899">
        <w:rPr>
          <w:rFonts w:ascii="Times New Roman" w:hAnsi="Times New Roman" w:cs="Times New Roman"/>
          <w:iCs/>
          <w:rPrChange w:id="2408" w:author="Harsh Vora" w:date="2018-10-06T16:26:00Z">
            <w:rPr>
              <w:rFonts w:ascii="Times New Roman" w:hAnsi="Times New Roman" w:cs="Times New Roman"/>
              <w:iCs/>
            </w:rPr>
          </w:rPrChange>
        </w:rPr>
        <w:t>thickness with confining pressure [</w:t>
      </w:r>
      <w:r w:rsidR="00ED3308" w:rsidRPr="00BC3899">
        <w:rPr>
          <w:rFonts w:ascii="Times New Roman" w:hAnsi="Times New Roman" w:cs="Times New Roman"/>
          <w:iCs/>
          <w:color w:val="00B050"/>
          <w:rPrChange w:id="2409" w:author="Harsh Vora" w:date="2018-10-06T16:26:00Z">
            <w:rPr>
              <w:rFonts w:ascii="Times New Roman" w:hAnsi="Times New Roman" w:cs="Times New Roman"/>
              <w:iCs/>
              <w:color w:val="00B050"/>
            </w:rPr>
          </w:rPrChange>
        </w:rPr>
        <w:t xml:space="preserve">Fig. </w:t>
      </w:r>
      <w:r w:rsidR="0084794E" w:rsidRPr="00BC3899">
        <w:rPr>
          <w:rFonts w:ascii="Times New Roman" w:hAnsi="Times New Roman" w:cs="Times New Roman"/>
          <w:iCs/>
          <w:color w:val="00B050"/>
          <w:rPrChange w:id="2410" w:author="Harsh Vora" w:date="2018-10-06T16:26:00Z">
            <w:rPr>
              <w:rFonts w:ascii="Times New Roman" w:hAnsi="Times New Roman" w:cs="Times New Roman"/>
              <w:iCs/>
              <w:color w:val="00B050"/>
            </w:rPr>
          </w:rPrChange>
        </w:rPr>
        <w:t>8e</w:t>
      </w:r>
      <w:r w:rsidR="005C46CB" w:rsidRPr="00BC3899">
        <w:rPr>
          <w:rFonts w:ascii="Times New Roman" w:hAnsi="Times New Roman" w:cs="Times New Roman"/>
          <w:iCs/>
          <w:rPrChange w:id="2411" w:author="Harsh Vora" w:date="2018-10-06T16:26:00Z">
            <w:rPr>
              <w:rFonts w:ascii="Times New Roman" w:hAnsi="Times New Roman" w:cs="Times New Roman"/>
              <w:iCs/>
            </w:rPr>
          </w:rPrChange>
        </w:rPr>
        <w:t>]. The increase in resistance to fracturing from</w:t>
      </w:r>
      <w:r w:rsidR="00ED3308" w:rsidRPr="00BC3899">
        <w:rPr>
          <w:rFonts w:ascii="Times New Roman" w:hAnsi="Times New Roman" w:cs="Times New Roman"/>
          <w:iCs/>
          <w:rPrChange w:id="2412" w:author="Harsh Vora" w:date="2018-10-06T16:26:00Z">
            <w:rPr>
              <w:rFonts w:ascii="Times New Roman" w:hAnsi="Times New Roman" w:cs="Times New Roman"/>
              <w:iCs/>
            </w:rPr>
          </w:rPrChange>
        </w:rPr>
        <w:t xml:space="preserve"> confining pressure is countered by increase in </w:t>
      </w:r>
      <w:r w:rsidR="007C4E15" w:rsidRPr="00BC3899">
        <w:rPr>
          <w:rFonts w:ascii="Times New Roman" w:hAnsi="Times New Roman" w:cs="Times New Roman"/>
          <w:iCs/>
          <w:rPrChange w:id="2413" w:author="Harsh Vora" w:date="2018-10-06T16:26:00Z">
            <w:rPr>
              <w:rFonts w:ascii="Times New Roman" w:hAnsi="Times New Roman" w:cs="Times New Roman"/>
              <w:iCs/>
            </w:rPr>
          </w:rPrChange>
        </w:rPr>
        <w:t xml:space="preserve">tensile </w:t>
      </w:r>
      <w:r w:rsidR="00ED3308" w:rsidRPr="00BC3899">
        <w:rPr>
          <w:rFonts w:ascii="Times New Roman" w:hAnsi="Times New Roman" w:cs="Times New Roman"/>
          <w:iCs/>
          <w:rPrChange w:id="2414" w:author="Harsh Vora" w:date="2018-10-06T16:26:00Z">
            <w:rPr>
              <w:rFonts w:ascii="Times New Roman" w:hAnsi="Times New Roman" w:cs="Times New Roman"/>
              <w:iCs/>
            </w:rPr>
          </w:rPrChange>
        </w:rPr>
        <w:t>microcracking activity in the gouge region of granit</w:t>
      </w:r>
      <w:r w:rsidR="005C46CB" w:rsidRPr="00BC3899">
        <w:rPr>
          <w:rFonts w:ascii="Times New Roman" w:hAnsi="Times New Roman" w:cs="Times New Roman"/>
          <w:iCs/>
          <w:rPrChange w:id="2415" w:author="Harsh Vora" w:date="2018-10-06T16:26:00Z">
            <w:rPr>
              <w:rFonts w:ascii="Times New Roman" w:hAnsi="Times New Roman" w:cs="Times New Roman"/>
              <w:iCs/>
            </w:rPr>
          </w:rPrChange>
        </w:rPr>
        <w:t xml:space="preserve">e, resulting in nucleation of </w:t>
      </w:r>
      <w:r w:rsidR="007C4E15" w:rsidRPr="00BC3899">
        <w:rPr>
          <w:rFonts w:ascii="Times New Roman" w:hAnsi="Times New Roman" w:cs="Times New Roman"/>
          <w:iCs/>
          <w:rPrChange w:id="2416" w:author="Harsh Vora" w:date="2018-10-06T16:26:00Z">
            <w:rPr>
              <w:rFonts w:ascii="Times New Roman" w:hAnsi="Times New Roman" w:cs="Times New Roman"/>
              <w:iCs/>
            </w:rPr>
          </w:rPrChange>
        </w:rPr>
        <w:t xml:space="preserve">dilatant </w:t>
      </w:r>
      <w:r w:rsidR="00ED3308" w:rsidRPr="00BC3899">
        <w:rPr>
          <w:rFonts w:ascii="Times New Roman" w:hAnsi="Times New Roman" w:cs="Times New Roman"/>
          <w:iCs/>
          <w:rPrChange w:id="2417" w:author="Harsh Vora" w:date="2018-10-06T16:26:00Z">
            <w:rPr>
              <w:rFonts w:ascii="Times New Roman" w:hAnsi="Times New Roman" w:cs="Times New Roman"/>
              <w:iCs/>
            </w:rPr>
          </w:rPrChange>
        </w:rPr>
        <w:t>shear fracture</w:t>
      </w:r>
      <w:r w:rsidR="005C46CB" w:rsidRPr="00BC3899">
        <w:rPr>
          <w:rFonts w:ascii="Times New Roman" w:hAnsi="Times New Roman" w:cs="Times New Roman"/>
          <w:iCs/>
          <w:rPrChange w:id="2418" w:author="Harsh Vora" w:date="2018-10-06T16:26:00Z">
            <w:rPr>
              <w:rFonts w:ascii="Times New Roman" w:hAnsi="Times New Roman" w:cs="Times New Roman"/>
              <w:iCs/>
            </w:rPr>
          </w:rPrChange>
        </w:rPr>
        <w:t>s</w:t>
      </w:r>
      <w:r w:rsidR="00ED3308" w:rsidRPr="00BC3899">
        <w:rPr>
          <w:rFonts w:ascii="Times New Roman" w:hAnsi="Times New Roman" w:cs="Times New Roman"/>
          <w:iCs/>
          <w:rPrChange w:id="2419" w:author="Harsh Vora" w:date="2018-10-06T16:26:00Z">
            <w:rPr>
              <w:rFonts w:ascii="Times New Roman" w:hAnsi="Times New Roman" w:cs="Times New Roman"/>
              <w:iCs/>
            </w:rPr>
          </w:rPrChange>
        </w:rPr>
        <w:t xml:space="preserve">. </w:t>
      </w:r>
      <w:r w:rsidR="007C4E15" w:rsidRPr="00BC3899">
        <w:rPr>
          <w:rFonts w:ascii="Times New Roman" w:hAnsi="Times New Roman" w:cs="Times New Roman"/>
          <w:iCs/>
          <w:rPrChange w:id="2420" w:author="Harsh Vora" w:date="2018-10-06T16:26:00Z">
            <w:rPr>
              <w:rFonts w:ascii="Times New Roman" w:hAnsi="Times New Roman" w:cs="Times New Roman"/>
              <w:iCs/>
            </w:rPr>
          </w:rPrChange>
        </w:rPr>
        <w:t>The increas</w:t>
      </w:r>
      <w:r w:rsidR="004711F1" w:rsidRPr="00BC3899">
        <w:rPr>
          <w:rFonts w:ascii="Times New Roman" w:hAnsi="Times New Roman" w:cs="Times New Roman"/>
          <w:iCs/>
          <w:rPrChange w:id="2421" w:author="Harsh Vora" w:date="2018-10-06T16:26:00Z">
            <w:rPr>
              <w:rFonts w:ascii="Times New Roman" w:hAnsi="Times New Roman" w:cs="Times New Roman"/>
              <w:iCs/>
            </w:rPr>
          </w:rPrChange>
        </w:rPr>
        <w:t xml:space="preserve">e in confining pressure on granite results in slower fracture growth due to coalescence of larger number of tensile microcracks. </w:t>
      </w:r>
      <w:r w:rsidR="005C46CB" w:rsidRPr="00BC3899">
        <w:rPr>
          <w:rFonts w:ascii="Times New Roman" w:hAnsi="Times New Roman" w:cs="Times New Roman"/>
          <w:iCs/>
          <w:rPrChange w:id="2422" w:author="Harsh Vora" w:date="2018-10-06T16:26:00Z">
            <w:rPr>
              <w:rFonts w:ascii="Times New Roman" w:hAnsi="Times New Roman" w:cs="Times New Roman"/>
              <w:iCs/>
            </w:rPr>
          </w:rPrChange>
        </w:rPr>
        <w:t xml:space="preserve">Thus, the increase in confining pressure on granite during deformation results in an increase in number of tensile microcracks and associated AE energy, and the formation of dilatant fracture zones, </w:t>
      </w:r>
    </w:p>
    <w:p w14:paraId="0FF295FC" w14:textId="1C203650" w:rsidR="00F36711" w:rsidRPr="00BC3899" w:rsidRDefault="007C49C7" w:rsidP="00386010">
      <w:pPr>
        <w:pStyle w:val="ListParagraph"/>
        <w:numPr>
          <w:ilvl w:val="0"/>
          <w:numId w:val="1"/>
        </w:numPr>
        <w:spacing w:line="480" w:lineRule="auto"/>
        <w:rPr>
          <w:rFonts w:ascii="Times New Roman" w:hAnsi="Times New Roman" w:cs="Times New Roman"/>
          <w:b/>
          <w:iCs/>
          <w:rPrChange w:id="2423" w:author="Harsh Vora" w:date="2018-10-06T16:26:00Z">
            <w:rPr>
              <w:rFonts w:ascii="Times New Roman" w:hAnsi="Times New Roman" w:cs="Times New Roman"/>
              <w:b/>
              <w:iCs/>
            </w:rPr>
          </w:rPrChange>
        </w:rPr>
      </w:pPr>
      <w:r w:rsidRPr="00BC3899">
        <w:rPr>
          <w:rFonts w:ascii="Times New Roman" w:hAnsi="Times New Roman" w:cs="Times New Roman"/>
          <w:b/>
          <w:iCs/>
          <w:rPrChange w:id="2424" w:author="Harsh Vora" w:date="2018-10-06T16:26:00Z">
            <w:rPr>
              <w:rFonts w:ascii="Times New Roman" w:hAnsi="Times New Roman" w:cs="Times New Roman"/>
              <w:b/>
              <w:iCs/>
            </w:rPr>
          </w:rPrChange>
        </w:rPr>
        <w:t>Discussion</w:t>
      </w:r>
      <w:r w:rsidR="0019015D" w:rsidRPr="00BC3899">
        <w:rPr>
          <w:rFonts w:ascii="Times New Roman" w:hAnsi="Times New Roman" w:cs="Times New Roman"/>
          <w:b/>
          <w:iCs/>
          <w:rPrChange w:id="2425" w:author="Harsh Vora" w:date="2018-10-06T16:26:00Z">
            <w:rPr>
              <w:rFonts w:ascii="Times New Roman" w:hAnsi="Times New Roman" w:cs="Times New Roman"/>
              <w:b/>
              <w:iCs/>
            </w:rPr>
          </w:rPrChange>
        </w:rPr>
        <w:t>s</w:t>
      </w:r>
    </w:p>
    <w:p w14:paraId="077C71E3" w14:textId="5059E911" w:rsidR="00551C9E" w:rsidRPr="00BC3899" w:rsidRDefault="00417496" w:rsidP="00B91213">
      <w:pPr>
        <w:spacing w:line="480" w:lineRule="auto"/>
        <w:ind w:firstLine="360"/>
        <w:rPr>
          <w:rFonts w:ascii="Times New Roman" w:hAnsi="Times New Roman" w:cs="Times New Roman"/>
          <w:b/>
          <w:iCs/>
          <w:rPrChange w:id="2426" w:author="Harsh Vora" w:date="2018-10-06T16:26:00Z">
            <w:rPr>
              <w:rFonts w:ascii="Times New Roman" w:hAnsi="Times New Roman" w:cs="Times New Roman"/>
              <w:b/>
              <w:iCs/>
            </w:rPr>
          </w:rPrChange>
        </w:rPr>
      </w:pPr>
      <w:r w:rsidRPr="00BC3899">
        <w:rPr>
          <w:rFonts w:ascii="Times New Roman" w:hAnsi="Times New Roman" w:cs="Times New Roman"/>
          <w:b/>
          <w:iCs/>
          <w:rPrChange w:id="2427" w:author="Harsh Vora" w:date="2018-10-06T16:26:00Z">
            <w:rPr>
              <w:rFonts w:ascii="Times New Roman" w:hAnsi="Times New Roman" w:cs="Times New Roman"/>
              <w:b/>
              <w:iCs/>
            </w:rPr>
          </w:rPrChange>
        </w:rPr>
        <w:t>5</w:t>
      </w:r>
      <w:r w:rsidR="00551C9E" w:rsidRPr="00BC3899">
        <w:rPr>
          <w:rFonts w:ascii="Times New Roman" w:hAnsi="Times New Roman" w:cs="Times New Roman"/>
          <w:b/>
          <w:iCs/>
          <w:rPrChange w:id="2428" w:author="Harsh Vora" w:date="2018-10-06T16:26:00Z">
            <w:rPr>
              <w:rFonts w:ascii="Times New Roman" w:hAnsi="Times New Roman" w:cs="Times New Roman"/>
              <w:b/>
              <w:iCs/>
            </w:rPr>
          </w:rPrChange>
        </w:rPr>
        <w:t xml:space="preserve">.1. </w:t>
      </w:r>
      <w:commentRangeStart w:id="2429"/>
      <w:r w:rsidR="00551C9E" w:rsidRPr="00BC3899">
        <w:rPr>
          <w:rFonts w:ascii="Times New Roman" w:hAnsi="Times New Roman" w:cs="Times New Roman"/>
          <w:b/>
          <w:iCs/>
          <w:rPrChange w:id="2430" w:author="Harsh Vora" w:date="2018-10-06T16:26:00Z">
            <w:rPr>
              <w:rFonts w:ascii="Times New Roman" w:hAnsi="Times New Roman" w:cs="Times New Roman"/>
              <w:b/>
              <w:iCs/>
            </w:rPr>
          </w:rPrChange>
        </w:rPr>
        <w:t>Comparison of Fracture growth in Berea Sandstone and Lac du Bonnet Granite</w:t>
      </w:r>
      <w:commentRangeEnd w:id="2429"/>
      <w:r w:rsidR="00655DAC" w:rsidRPr="00BC3899">
        <w:rPr>
          <w:rStyle w:val="CommentReference"/>
          <w:rFonts w:ascii="Times New Roman" w:hAnsi="Times New Roman" w:cs="Times New Roman"/>
          <w:rPrChange w:id="2431" w:author="Harsh Vora" w:date="2018-10-06T16:26:00Z">
            <w:rPr>
              <w:rStyle w:val="CommentReference"/>
            </w:rPr>
          </w:rPrChange>
        </w:rPr>
        <w:commentReference w:id="2429"/>
      </w:r>
    </w:p>
    <w:p w14:paraId="05316167" w14:textId="535E4AFD" w:rsidR="001658DB" w:rsidRPr="00BC3899" w:rsidRDefault="00E43D75" w:rsidP="00B91213">
      <w:pPr>
        <w:spacing w:line="480" w:lineRule="auto"/>
        <w:rPr>
          <w:rFonts w:ascii="Times New Roman" w:hAnsi="Times New Roman" w:cs="Times New Roman"/>
          <w:iCs/>
          <w:rPrChange w:id="2432" w:author="Harsh Vora" w:date="2018-10-06T16:26:00Z">
            <w:rPr>
              <w:rFonts w:ascii="Times New Roman" w:hAnsi="Times New Roman" w:cs="Times New Roman"/>
              <w:iCs/>
            </w:rPr>
          </w:rPrChange>
        </w:rPr>
      </w:pPr>
      <w:r w:rsidRPr="00BC3899">
        <w:rPr>
          <w:rFonts w:ascii="Times New Roman" w:hAnsi="Times New Roman" w:cs="Times New Roman"/>
          <w:iCs/>
          <w:rPrChange w:id="2433" w:author="Harsh Vora" w:date="2018-10-06T16:26:00Z">
            <w:rPr>
              <w:rFonts w:ascii="Times New Roman" w:hAnsi="Times New Roman" w:cs="Times New Roman"/>
              <w:iCs/>
            </w:rPr>
          </w:rPrChange>
        </w:rPr>
        <w:t xml:space="preserve">The formation of shear fractures in </w:t>
      </w:r>
      <w:ins w:id="2434" w:author="Julia Morgan" w:date="2018-10-01T21:57:00Z">
        <w:r w:rsidR="00DD5950" w:rsidRPr="00BC3899">
          <w:rPr>
            <w:rFonts w:ascii="Times New Roman" w:hAnsi="Times New Roman" w:cs="Times New Roman"/>
            <w:iCs/>
            <w:rPrChange w:id="2435" w:author="Harsh Vora" w:date="2018-10-06T16:26:00Z">
              <w:rPr>
                <w:rFonts w:ascii="Times New Roman" w:hAnsi="Times New Roman" w:cs="Times New Roman"/>
                <w:iCs/>
              </w:rPr>
            </w:rPrChange>
          </w:rPr>
          <w:t xml:space="preserve">simulated sandstone and </w:t>
        </w:r>
      </w:ins>
      <w:r w:rsidRPr="00BC3899">
        <w:rPr>
          <w:rFonts w:ascii="Times New Roman" w:hAnsi="Times New Roman" w:cs="Times New Roman"/>
          <w:iCs/>
          <w:rPrChange w:id="2436" w:author="Harsh Vora" w:date="2018-10-06T16:26:00Z">
            <w:rPr>
              <w:rFonts w:ascii="Times New Roman" w:hAnsi="Times New Roman" w:cs="Times New Roman"/>
              <w:iCs/>
            </w:rPr>
          </w:rPrChange>
        </w:rPr>
        <w:t xml:space="preserve">granite has </w:t>
      </w:r>
      <w:r w:rsidR="00033E9D" w:rsidRPr="00BC3899">
        <w:rPr>
          <w:rFonts w:ascii="Times New Roman" w:hAnsi="Times New Roman" w:cs="Times New Roman"/>
          <w:iCs/>
          <w:rPrChange w:id="2437" w:author="Harsh Vora" w:date="2018-10-06T16:26:00Z">
            <w:rPr>
              <w:rFonts w:ascii="Times New Roman" w:hAnsi="Times New Roman" w:cs="Times New Roman"/>
              <w:iCs/>
            </w:rPr>
          </w:rPrChange>
        </w:rPr>
        <w:t>similarities</w:t>
      </w:r>
      <w:ins w:id="2438" w:author="Julia Morgan" w:date="2018-10-01T21:58:00Z">
        <w:r w:rsidR="00DD5950" w:rsidRPr="00BC3899">
          <w:rPr>
            <w:rFonts w:ascii="Times New Roman" w:hAnsi="Times New Roman" w:cs="Times New Roman"/>
            <w:iCs/>
            <w:rPrChange w:id="2439" w:author="Harsh Vora" w:date="2018-10-06T16:26:00Z">
              <w:rPr>
                <w:rFonts w:ascii="Times New Roman" w:hAnsi="Times New Roman" w:cs="Times New Roman"/>
                <w:iCs/>
              </w:rPr>
            </w:rPrChange>
          </w:rPr>
          <w:t>, but also some important</w:t>
        </w:r>
      </w:ins>
      <w:r w:rsidR="00033E9D" w:rsidRPr="00BC3899">
        <w:rPr>
          <w:rFonts w:ascii="Times New Roman" w:hAnsi="Times New Roman" w:cs="Times New Roman"/>
          <w:iCs/>
          <w:rPrChange w:id="2440" w:author="Harsh Vora" w:date="2018-10-06T16:26:00Z">
            <w:rPr>
              <w:rFonts w:ascii="Times New Roman" w:hAnsi="Times New Roman" w:cs="Times New Roman"/>
              <w:iCs/>
            </w:rPr>
          </w:rPrChange>
        </w:rPr>
        <w:t xml:space="preserve"> </w:t>
      </w:r>
      <w:del w:id="2441" w:author="Julia Morgan" w:date="2018-10-01T21:58:00Z">
        <w:r w:rsidR="00033E9D" w:rsidRPr="00BC3899" w:rsidDel="00DD5950">
          <w:rPr>
            <w:rFonts w:ascii="Times New Roman" w:hAnsi="Times New Roman" w:cs="Times New Roman"/>
            <w:iCs/>
            <w:rPrChange w:id="2442" w:author="Harsh Vora" w:date="2018-10-06T16:26:00Z">
              <w:rPr>
                <w:rFonts w:ascii="Times New Roman" w:hAnsi="Times New Roman" w:cs="Times New Roman"/>
                <w:iCs/>
              </w:rPr>
            </w:rPrChange>
          </w:rPr>
          <w:delText xml:space="preserve">and </w:delText>
        </w:r>
      </w:del>
      <w:r w:rsidR="00033E9D" w:rsidRPr="00BC3899">
        <w:rPr>
          <w:rFonts w:ascii="Times New Roman" w:hAnsi="Times New Roman" w:cs="Times New Roman"/>
          <w:iCs/>
          <w:rPrChange w:id="2443" w:author="Harsh Vora" w:date="2018-10-06T16:26:00Z">
            <w:rPr>
              <w:rFonts w:ascii="Times New Roman" w:hAnsi="Times New Roman" w:cs="Times New Roman"/>
              <w:iCs/>
            </w:rPr>
          </w:rPrChange>
        </w:rPr>
        <w:t>differences</w:t>
      </w:r>
      <w:r w:rsidRPr="00BC3899">
        <w:rPr>
          <w:rFonts w:ascii="Times New Roman" w:hAnsi="Times New Roman" w:cs="Times New Roman"/>
          <w:iCs/>
          <w:rPrChange w:id="2444" w:author="Harsh Vora" w:date="2018-10-06T16:26:00Z">
            <w:rPr>
              <w:rFonts w:ascii="Times New Roman" w:hAnsi="Times New Roman" w:cs="Times New Roman"/>
              <w:iCs/>
            </w:rPr>
          </w:rPrChange>
        </w:rPr>
        <w:t xml:space="preserve"> </w:t>
      </w:r>
      <w:ins w:id="2445" w:author="Julia Morgan" w:date="2018-10-01T21:58:00Z">
        <w:r w:rsidR="00DD5950" w:rsidRPr="00BC3899">
          <w:rPr>
            <w:rFonts w:ascii="Times New Roman" w:hAnsi="Times New Roman" w:cs="Times New Roman"/>
            <w:iCs/>
            <w:rPrChange w:id="2446" w:author="Harsh Vora" w:date="2018-10-06T16:26:00Z">
              <w:rPr>
                <w:rFonts w:ascii="Times New Roman" w:hAnsi="Times New Roman" w:cs="Times New Roman"/>
                <w:iCs/>
              </w:rPr>
            </w:rPrChange>
          </w:rPr>
          <w:t>that inform us about the mechanics of fracturing in these contrasting materials</w:t>
        </w:r>
      </w:ins>
      <w:del w:id="2447" w:author="Julia Morgan" w:date="2018-10-01T21:58:00Z">
        <w:r w:rsidRPr="00BC3899" w:rsidDel="00DD5950">
          <w:rPr>
            <w:rFonts w:ascii="Times New Roman" w:hAnsi="Times New Roman" w:cs="Times New Roman"/>
            <w:iCs/>
            <w:rPrChange w:id="2448" w:author="Harsh Vora" w:date="2018-10-06T16:26:00Z">
              <w:rPr>
                <w:rFonts w:ascii="Times New Roman" w:hAnsi="Times New Roman" w:cs="Times New Roman"/>
                <w:iCs/>
              </w:rPr>
            </w:rPrChange>
          </w:rPr>
          <w:delText>when compared to the deformation in</w:delText>
        </w:r>
      </w:del>
      <w:del w:id="2449" w:author="Julia Morgan" w:date="2018-10-01T21:57:00Z">
        <w:r w:rsidRPr="00BC3899" w:rsidDel="00DD5950">
          <w:rPr>
            <w:rFonts w:ascii="Times New Roman" w:hAnsi="Times New Roman" w:cs="Times New Roman"/>
            <w:iCs/>
            <w:rPrChange w:id="2450" w:author="Harsh Vora" w:date="2018-10-06T16:26:00Z">
              <w:rPr>
                <w:rFonts w:ascii="Times New Roman" w:hAnsi="Times New Roman" w:cs="Times New Roman"/>
                <w:iCs/>
              </w:rPr>
            </w:rPrChange>
          </w:rPr>
          <w:delText xml:space="preserve"> Berea Sandstone</w:delText>
        </w:r>
      </w:del>
      <w:r w:rsidRPr="00BC3899">
        <w:rPr>
          <w:rFonts w:ascii="Times New Roman" w:hAnsi="Times New Roman" w:cs="Times New Roman"/>
          <w:iCs/>
          <w:rPrChange w:id="2451" w:author="Harsh Vora" w:date="2018-10-06T16:26:00Z">
            <w:rPr>
              <w:rFonts w:ascii="Times New Roman" w:hAnsi="Times New Roman" w:cs="Times New Roman"/>
              <w:iCs/>
            </w:rPr>
          </w:rPrChange>
        </w:rPr>
        <w:t>. Stage 1 (</w:t>
      </w:r>
      <w:r w:rsidR="00D823E6" w:rsidRPr="00BC3899">
        <w:rPr>
          <w:rFonts w:ascii="Times New Roman" w:hAnsi="Times New Roman" w:cs="Times New Roman"/>
          <w:iCs/>
          <w:rPrChange w:id="2452" w:author="Harsh Vora" w:date="2018-10-06T16:26:00Z">
            <w:rPr>
              <w:rFonts w:ascii="Times New Roman" w:hAnsi="Times New Roman" w:cs="Times New Roman"/>
              <w:iCs/>
            </w:rPr>
          </w:rPrChange>
        </w:rPr>
        <w:t>initiation</w:t>
      </w:r>
      <w:r w:rsidRPr="00BC3899">
        <w:rPr>
          <w:rFonts w:ascii="Times New Roman" w:hAnsi="Times New Roman" w:cs="Times New Roman"/>
          <w:iCs/>
          <w:rPrChange w:id="2453" w:author="Harsh Vora" w:date="2018-10-06T16:26:00Z">
            <w:rPr>
              <w:rFonts w:ascii="Times New Roman" w:hAnsi="Times New Roman" w:cs="Times New Roman"/>
              <w:iCs/>
            </w:rPr>
          </w:rPrChange>
        </w:rPr>
        <w:t xml:space="preserve">), is characterized by distributed tensile microfracturing and low AE energy release in </w:t>
      </w:r>
      <w:r w:rsidRPr="00BC3899">
        <w:rPr>
          <w:rFonts w:ascii="Times New Roman" w:hAnsi="Times New Roman" w:cs="Times New Roman"/>
          <w:iCs/>
          <w:rPrChange w:id="2454" w:author="Harsh Vora" w:date="2018-10-06T16:26:00Z">
            <w:rPr>
              <w:rFonts w:ascii="Times New Roman" w:hAnsi="Times New Roman" w:cs="Times New Roman"/>
              <w:iCs/>
            </w:rPr>
          </w:rPrChange>
        </w:rPr>
        <w:lastRenderedPageBreak/>
        <w:t xml:space="preserve">both rock types. During Stage 2 (nucleation), we observe very little </w:t>
      </w:r>
      <w:del w:id="2455" w:author="Julia Morgan" w:date="2018-10-01T21:59:00Z">
        <w:r w:rsidRPr="00BC3899" w:rsidDel="00DD5950">
          <w:rPr>
            <w:rFonts w:ascii="Times New Roman" w:hAnsi="Times New Roman" w:cs="Times New Roman"/>
            <w:iCs/>
            <w:rPrChange w:id="2456" w:author="Harsh Vora" w:date="2018-10-06T16:26:00Z">
              <w:rPr>
                <w:rFonts w:ascii="Times New Roman" w:hAnsi="Times New Roman" w:cs="Times New Roman"/>
                <w:iCs/>
              </w:rPr>
            </w:rPrChange>
          </w:rPr>
          <w:delText xml:space="preserve">microcracking in </w:delText>
        </w:r>
      </w:del>
      <w:r w:rsidRPr="00BC3899">
        <w:rPr>
          <w:rFonts w:ascii="Times New Roman" w:hAnsi="Times New Roman" w:cs="Times New Roman"/>
          <w:iCs/>
          <w:rPrChange w:id="2457" w:author="Harsh Vora" w:date="2018-10-06T16:26:00Z">
            <w:rPr>
              <w:rFonts w:ascii="Times New Roman" w:hAnsi="Times New Roman" w:cs="Times New Roman"/>
              <w:iCs/>
            </w:rPr>
          </w:rPrChange>
        </w:rPr>
        <w:t>shear microcracking in granite, whereas shear mode microcrack</w:t>
      </w:r>
      <w:ins w:id="2458" w:author="Julia Morgan" w:date="2018-10-01T21:59:00Z">
        <w:r w:rsidR="00DD5950" w:rsidRPr="00BC3899">
          <w:rPr>
            <w:rFonts w:ascii="Times New Roman" w:hAnsi="Times New Roman" w:cs="Times New Roman"/>
            <w:iCs/>
            <w:rPrChange w:id="2459" w:author="Harsh Vora" w:date="2018-10-06T16:26:00Z">
              <w:rPr>
                <w:rFonts w:ascii="Times New Roman" w:hAnsi="Times New Roman" w:cs="Times New Roman"/>
                <w:iCs/>
              </w:rPr>
            </w:rPrChange>
          </w:rPr>
          <w:t>ing</w:t>
        </w:r>
      </w:ins>
      <w:del w:id="2460" w:author="Julia Morgan" w:date="2018-10-01T21:59:00Z">
        <w:r w:rsidRPr="00BC3899" w:rsidDel="00DD5950">
          <w:rPr>
            <w:rFonts w:ascii="Times New Roman" w:hAnsi="Times New Roman" w:cs="Times New Roman"/>
            <w:iCs/>
            <w:rPrChange w:id="2461" w:author="Harsh Vora" w:date="2018-10-06T16:26:00Z">
              <w:rPr>
                <w:rFonts w:ascii="Times New Roman" w:hAnsi="Times New Roman" w:cs="Times New Roman"/>
                <w:iCs/>
              </w:rPr>
            </w:rPrChange>
          </w:rPr>
          <w:delText>s</w:delText>
        </w:r>
      </w:del>
      <w:r w:rsidRPr="00BC3899">
        <w:rPr>
          <w:rFonts w:ascii="Times New Roman" w:hAnsi="Times New Roman" w:cs="Times New Roman"/>
          <w:iCs/>
          <w:rPrChange w:id="2462" w:author="Harsh Vora" w:date="2018-10-06T16:26:00Z">
            <w:rPr>
              <w:rFonts w:ascii="Times New Roman" w:hAnsi="Times New Roman" w:cs="Times New Roman"/>
              <w:iCs/>
            </w:rPr>
          </w:rPrChange>
        </w:rPr>
        <w:t xml:space="preserve"> </w:t>
      </w:r>
      <w:del w:id="2463" w:author="Julia Morgan" w:date="2018-10-01T21:59:00Z">
        <w:r w:rsidRPr="00BC3899" w:rsidDel="00DD5950">
          <w:rPr>
            <w:rFonts w:ascii="Times New Roman" w:hAnsi="Times New Roman" w:cs="Times New Roman"/>
            <w:iCs/>
            <w:rPrChange w:id="2464" w:author="Harsh Vora" w:date="2018-10-06T16:26:00Z">
              <w:rPr>
                <w:rFonts w:ascii="Times New Roman" w:hAnsi="Times New Roman" w:cs="Times New Roman"/>
                <w:iCs/>
              </w:rPr>
            </w:rPrChange>
          </w:rPr>
          <w:delText>are abundant</w:delText>
        </w:r>
      </w:del>
      <w:ins w:id="2465" w:author="Julia Morgan" w:date="2018-10-01T21:59:00Z">
        <w:r w:rsidR="00DD5950" w:rsidRPr="00BC3899">
          <w:rPr>
            <w:rFonts w:ascii="Times New Roman" w:hAnsi="Times New Roman" w:cs="Times New Roman"/>
            <w:iCs/>
            <w:rPrChange w:id="2466" w:author="Harsh Vora" w:date="2018-10-06T16:26:00Z">
              <w:rPr>
                <w:rFonts w:ascii="Times New Roman" w:hAnsi="Times New Roman" w:cs="Times New Roman"/>
                <w:iCs/>
              </w:rPr>
            </w:rPrChange>
          </w:rPr>
          <w:t>dominates</w:t>
        </w:r>
      </w:ins>
      <w:r w:rsidRPr="00BC3899">
        <w:rPr>
          <w:rFonts w:ascii="Times New Roman" w:hAnsi="Times New Roman" w:cs="Times New Roman"/>
          <w:iCs/>
          <w:rPrChange w:id="2467" w:author="Harsh Vora" w:date="2018-10-06T16:26:00Z">
            <w:rPr>
              <w:rFonts w:ascii="Times New Roman" w:hAnsi="Times New Roman" w:cs="Times New Roman"/>
              <w:iCs/>
            </w:rPr>
          </w:rPrChange>
        </w:rPr>
        <w:t xml:space="preserve"> in sandstone. Stage 2 is associated with </w:t>
      </w:r>
      <w:ins w:id="2468" w:author="Julia Morgan" w:date="2018-10-01T21:59:00Z">
        <w:r w:rsidR="00DD5950" w:rsidRPr="00BC3899">
          <w:rPr>
            <w:rFonts w:ascii="Times New Roman" w:hAnsi="Times New Roman" w:cs="Times New Roman"/>
            <w:iCs/>
            <w:rPrChange w:id="2469" w:author="Harsh Vora" w:date="2018-10-06T16:26:00Z">
              <w:rPr>
                <w:rFonts w:ascii="Times New Roman" w:hAnsi="Times New Roman" w:cs="Times New Roman"/>
                <w:iCs/>
              </w:rPr>
            </w:rPrChange>
          </w:rPr>
          <w:t xml:space="preserve">the </w:t>
        </w:r>
      </w:ins>
      <w:r w:rsidRPr="00BC3899">
        <w:rPr>
          <w:rFonts w:ascii="Times New Roman" w:hAnsi="Times New Roman" w:cs="Times New Roman"/>
          <w:iCs/>
          <w:rPrChange w:id="2470" w:author="Harsh Vora" w:date="2018-10-06T16:26:00Z">
            <w:rPr>
              <w:rFonts w:ascii="Times New Roman" w:hAnsi="Times New Roman" w:cs="Times New Roman"/>
              <w:iCs/>
            </w:rPr>
          </w:rPrChange>
        </w:rPr>
        <w:t xml:space="preserve">highest AE energy release for both rock types, however, the dominant contribution to release of fracture energy is tensile microcracking for granite as opposed to shear microcracking in sandstone. </w:t>
      </w:r>
      <w:r w:rsidRPr="00BC3899">
        <w:rPr>
          <w:rFonts w:ascii="Times New Roman" w:hAnsi="Times New Roman" w:cs="Times New Roman"/>
          <w:iCs/>
          <w:highlight w:val="yellow"/>
          <w:rPrChange w:id="2471" w:author="Harsh Vora" w:date="2018-10-06T16:26:00Z">
            <w:rPr>
              <w:rFonts w:ascii="Times New Roman" w:hAnsi="Times New Roman" w:cs="Times New Roman"/>
              <w:iCs/>
              <w:highlight w:val="yellow"/>
            </w:rPr>
          </w:rPrChange>
        </w:rPr>
        <w:t>While shear microcracks generated in Stage 2 are localized to the zone of shear in granite, their distribution through the sample is much greater</w:t>
      </w:r>
      <w:r w:rsidR="007C6F2C" w:rsidRPr="00BC3899">
        <w:rPr>
          <w:rFonts w:ascii="Times New Roman" w:hAnsi="Times New Roman" w:cs="Times New Roman"/>
          <w:iCs/>
          <w:highlight w:val="yellow"/>
          <w:rPrChange w:id="2472" w:author="Harsh Vora" w:date="2018-10-06T16:26:00Z">
            <w:rPr>
              <w:rFonts w:ascii="Times New Roman" w:hAnsi="Times New Roman" w:cs="Times New Roman"/>
              <w:iCs/>
              <w:highlight w:val="yellow"/>
            </w:rPr>
          </w:rPrChange>
        </w:rPr>
        <w:t xml:space="preserve"> in</w:t>
      </w:r>
      <w:r w:rsidRPr="00BC3899">
        <w:rPr>
          <w:rFonts w:ascii="Times New Roman" w:hAnsi="Times New Roman" w:cs="Times New Roman"/>
          <w:iCs/>
          <w:highlight w:val="yellow"/>
          <w:rPrChange w:id="2473" w:author="Harsh Vora" w:date="2018-10-06T16:26:00Z">
            <w:rPr>
              <w:rFonts w:ascii="Times New Roman" w:hAnsi="Times New Roman" w:cs="Times New Roman"/>
              <w:iCs/>
              <w:highlight w:val="yellow"/>
            </w:rPr>
          </w:rPrChange>
        </w:rPr>
        <w:t xml:space="preserve"> sandstone</w:t>
      </w:r>
      <w:r w:rsidR="007C6F2C" w:rsidRPr="00BC3899">
        <w:rPr>
          <w:rFonts w:ascii="Times New Roman" w:hAnsi="Times New Roman" w:cs="Times New Roman"/>
          <w:iCs/>
          <w:highlight w:val="yellow"/>
          <w:rPrChange w:id="2474" w:author="Harsh Vora" w:date="2018-10-06T16:26:00Z">
            <w:rPr>
              <w:rFonts w:ascii="Times New Roman" w:hAnsi="Times New Roman" w:cs="Times New Roman"/>
              <w:iCs/>
              <w:highlight w:val="yellow"/>
            </w:rPr>
          </w:rPrChange>
        </w:rPr>
        <w:t>, often</w:t>
      </w:r>
      <w:r w:rsidRPr="00BC3899">
        <w:rPr>
          <w:rFonts w:ascii="Times New Roman" w:hAnsi="Times New Roman" w:cs="Times New Roman"/>
          <w:iCs/>
          <w:highlight w:val="yellow"/>
          <w:rPrChange w:id="2475" w:author="Harsh Vora" w:date="2018-10-06T16:26:00Z">
            <w:rPr>
              <w:rFonts w:ascii="Times New Roman" w:hAnsi="Times New Roman" w:cs="Times New Roman"/>
              <w:iCs/>
              <w:highlight w:val="yellow"/>
            </w:rPr>
          </w:rPrChange>
        </w:rPr>
        <w:t xml:space="preserve"> extending beyond the</w:t>
      </w:r>
      <w:r w:rsidR="007C6F2C" w:rsidRPr="00BC3899">
        <w:rPr>
          <w:rFonts w:ascii="Times New Roman" w:hAnsi="Times New Roman" w:cs="Times New Roman"/>
          <w:iCs/>
          <w:highlight w:val="yellow"/>
          <w:rPrChange w:id="2476" w:author="Harsh Vora" w:date="2018-10-06T16:26:00Z">
            <w:rPr>
              <w:rFonts w:ascii="Times New Roman" w:hAnsi="Times New Roman" w:cs="Times New Roman"/>
              <w:iCs/>
              <w:highlight w:val="yellow"/>
            </w:rPr>
          </w:rPrChange>
        </w:rPr>
        <w:t xml:space="preserve"> fracture</w:t>
      </w:r>
      <w:r w:rsidRPr="00BC3899">
        <w:rPr>
          <w:rFonts w:ascii="Times New Roman" w:hAnsi="Times New Roman" w:cs="Times New Roman"/>
          <w:iCs/>
          <w:highlight w:val="yellow"/>
          <w:rPrChange w:id="2477" w:author="Harsh Vora" w:date="2018-10-06T16:26:00Z">
            <w:rPr>
              <w:rFonts w:ascii="Times New Roman" w:hAnsi="Times New Roman" w:cs="Times New Roman"/>
              <w:iCs/>
              <w:highlight w:val="yellow"/>
            </w:rPr>
          </w:rPrChange>
        </w:rPr>
        <w:t xml:space="preserve"> zone</w:t>
      </w:r>
      <w:commentRangeStart w:id="2478"/>
      <w:r w:rsidRPr="00BC3899">
        <w:rPr>
          <w:rFonts w:ascii="Times New Roman" w:hAnsi="Times New Roman" w:cs="Times New Roman"/>
          <w:iCs/>
          <w:highlight w:val="yellow"/>
          <w:rPrChange w:id="2479" w:author="Harsh Vora" w:date="2018-10-06T16:26:00Z">
            <w:rPr>
              <w:rFonts w:ascii="Times New Roman" w:hAnsi="Times New Roman" w:cs="Times New Roman"/>
              <w:iCs/>
              <w:highlight w:val="yellow"/>
            </w:rPr>
          </w:rPrChange>
        </w:rPr>
        <w:t>.</w:t>
      </w:r>
      <w:commentRangeEnd w:id="2478"/>
      <w:r w:rsidR="00DD5950" w:rsidRPr="00BC3899">
        <w:rPr>
          <w:rStyle w:val="CommentReference"/>
          <w:rFonts w:ascii="Times New Roman" w:hAnsi="Times New Roman" w:cs="Times New Roman"/>
          <w:rPrChange w:id="2480" w:author="Harsh Vora" w:date="2018-10-06T16:26:00Z">
            <w:rPr>
              <w:rStyle w:val="CommentReference"/>
            </w:rPr>
          </w:rPrChange>
        </w:rPr>
        <w:commentReference w:id="2478"/>
      </w:r>
      <w:r w:rsidRPr="00BC3899">
        <w:rPr>
          <w:rFonts w:ascii="Times New Roman" w:hAnsi="Times New Roman" w:cs="Times New Roman"/>
          <w:iCs/>
          <w:rPrChange w:id="2481" w:author="Harsh Vora" w:date="2018-10-06T16:26:00Z">
            <w:rPr>
              <w:rFonts w:ascii="Times New Roman" w:hAnsi="Times New Roman" w:cs="Times New Roman"/>
              <w:iCs/>
            </w:rPr>
          </w:rPrChange>
        </w:rPr>
        <w:t xml:space="preserve">  Stage 3 (localization) is characterized </w:t>
      </w:r>
      <w:ins w:id="2482" w:author="Julia Morgan" w:date="2018-10-01T22:00:00Z">
        <w:r w:rsidR="00DD5950" w:rsidRPr="00BC3899">
          <w:rPr>
            <w:rFonts w:ascii="Times New Roman" w:hAnsi="Times New Roman" w:cs="Times New Roman"/>
            <w:iCs/>
            <w:rPrChange w:id="2483" w:author="Harsh Vora" w:date="2018-10-06T16:26:00Z">
              <w:rPr>
                <w:rFonts w:ascii="Times New Roman" w:hAnsi="Times New Roman" w:cs="Times New Roman"/>
                <w:iCs/>
              </w:rPr>
            </w:rPrChange>
          </w:rPr>
          <w:t xml:space="preserve">by </w:t>
        </w:r>
      </w:ins>
      <w:commentRangeStart w:id="2484"/>
      <w:r w:rsidR="00033E9D" w:rsidRPr="00BC3899">
        <w:rPr>
          <w:rFonts w:ascii="Times New Roman" w:hAnsi="Times New Roman" w:cs="Times New Roman"/>
          <w:iCs/>
          <w:rPrChange w:id="2485" w:author="Harsh Vora" w:date="2018-10-06T16:26:00Z">
            <w:rPr>
              <w:rFonts w:ascii="Times New Roman" w:hAnsi="Times New Roman" w:cs="Times New Roman"/>
              <w:iCs/>
            </w:rPr>
          </w:rPrChange>
        </w:rPr>
        <w:t xml:space="preserve">confined </w:t>
      </w:r>
      <w:commentRangeEnd w:id="2484"/>
      <w:r w:rsidR="00DD5950" w:rsidRPr="00BC3899">
        <w:rPr>
          <w:rStyle w:val="CommentReference"/>
          <w:rFonts w:ascii="Times New Roman" w:hAnsi="Times New Roman" w:cs="Times New Roman"/>
          <w:rPrChange w:id="2486" w:author="Harsh Vora" w:date="2018-10-06T16:26:00Z">
            <w:rPr>
              <w:rStyle w:val="CommentReference"/>
            </w:rPr>
          </w:rPrChange>
        </w:rPr>
        <w:commentReference w:id="2484"/>
      </w:r>
      <w:r w:rsidRPr="00BC3899">
        <w:rPr>
          <w:rFonts w:ascii="Times New Roman" w:hAnsi="Times New Roman" w:cs="Times New Roman"/>
          <w:iCs/>
          <w:rPrChange w:id="2487" w:author="Harsh Vora" w:date="2018-10-06T16:26:00Z">
            <w:rPr>
              <w:rFonts w:ascii="Times New Roman" w:hAnsi="Times New Roman" w:cs="Times New Roman"/>
              <w:iCs/>
            </w:rPr>
          </w:rPrChange>
        </w:rPr>
        <w:t xml:space="preserve">microcracking in the fracture zone in both granite and </w:t>
      </w:r>
      <w:r w:rsidR="00161E71" w:rsidRPr="00BC3899">
        <w:rPr>
          <w:rFonts w:ascii="Times New Roman" w:hAnsi="Times New Roman" w:cs="Times New Roman"/>
          <w:iCs/>
          <w:rPrChange w:id="2488" w:author="Harsh Vora" w:date="2018-10-06T16:26:00Z">
            <w:rPr>
              <w:rFonts w:ascii="Times New Roman" w:hAnsi="Times New Roman" w:cs="Times New Roman"/>
              <w:iCs/>
            </w:rPr>
          </w:rPrChange>
        </w:rPr>
        <w:t>sandstone, but the</w:t>
      </w:r>
      <w:ins w:id="2489" w:author="Julia Morgan" w:date="2018-10-01T22:02:00Z">
        <w:r w:rsidR="00DD5950" w:rsidRPr="00BC3899">
          <w:rPr>
            <w:rFonts w:ascii="Times New Roman" w:hAnsi="Times New Roman" w:cs="Times New Roman"/>
            <w:iCs/>
            <w:rPrChange w:id="2490" w:author="Harsh Vora" w:date="2018-10-06T16:26:00Z">
              <w:rPr>
                <w:rFonts w:ascii="Times New Roman" w:hAnsi="Times New Roman" w:cs="Times New Roman"/>
                <w:iCs/>
              </w:rPr>
            </w:rPrChange>
          </w:rPr>
          <w:t xml:space="preserve"> two lithologies</w:t>
        </w:r>
      </w:ins>
      <w:del w:id="2491" w:author="Julia Morgan" w:date="2018-10-01T22:02:00Z">
        <w:r w:rsidR="00161E71" w:rsidRPr="00BC3899" w:rsidDel="00DD5950">
          <w:rPr>
            <w:rFonts w:ascii="Times New Roman" w:hAnsi="Times New Roman" w:cs="Times New Roman"/>
            <w:iCs/>
            <w:rPrChange w:id="2492" w:author="Harsh Vora" w:date="2018-10-06T16:26:00Z">
              <w:rPr>
                <w:rFonts w:ascii="Times New Roman" w:hAnsi="Times New Roman" w:cs="Times New Roman"/>
                <w:iCs/>
              </w:rPr>
            </w:rPrChange>
          </w:rPr>
          <w:delText>y</w:delText>
        </w:r>
      </w:del>
      <w:r w:rsidR="00161E71" w:rsidRPr="00BC3899">
        <w:rPr>
          <w:rFonts w:ascii="Times New Roman" w:hAnsi="Times New Roman" w:cs="Times New Roman"/>
          <w:iCs/>
          <w:rPrChange w:id="2493" w:author="Harsh Vora" w:date="2018-10-06T16:26:00Z">
            <w:rPr>
              <w:rFonts w:ascii="Times New Roman" w:hAnsi="Times New Roman" w:cs="Times New Roman"/>
              <w:iCs/>
            </w:rPr>
          </w:rPrChange>
        </w:rPr>
        <w:t xml:space="preserve"> exhibit</w:t>
      </w:r>
      <w:r w:rsidRPr="00BC3899">
        <w:rPr>
          <w:rFonts w:ascii="Times New Roman" w:hAnsi="Times New Roman" w:cs="Times New Roman"/>
          <w:iCs/>
          <w:rPrChange w:id="2494" w:author="Harsh Vora" w:date="2018-10-06T16:26:00Z">
            <w:rPr>
              <w:rFonts w:ascii="Times New Roman" w:hAnsi="Times New Roman" w:cs="Times New Roman"/>
              <w:iCs/>
            </w:rPr>
          </w:rPrChange>
        </w:rPr>
        <w:t xml:space="preserve"> significant differences in mode of microcracks generated. </w:t>
      </w:r>
      <w:commentRangeStart w:id="2495"/>
      <w:r w:rsidRPr="00BC3899">
        <w:rPr>
          <w:rFonts w:ascii="Times New Roman" w:hAnsi="Times New Roman" w:cs="Times New Roman"/>
          <w:iCs/>
          <w:rPrChange w:id="2496" w:author="Harsh Vora" w:date="2018-10-06T16:26:00Z">
            <w:rPr>
              <w:rFonts w:ascii="Times New Roman" w:hAnsi="Times New Roman" w:cs="Times New Roman"/>
              <w:iCs/>
            </w:rPr>
          </w:rPrChange>
        </w:rPr>
        <w:t xml:space="preserve">While the growth of shear fracture is facilitated by the coalescence of tensile microcracks in, both shear and tensile microcracks are abundant in this phase of the experiment in sandstone. </w:t>
      </w:r>
      <w:commentRangeEnd w:id="2495"/>
      <w:r w:rsidR="00DD5950" w:rsidRPr="00BC3899">
        <w:rPr>
          <w:rStyle w:val="CommentReference"/>
          <w:rFonts w:ascii="Times New Roman" w:hAnsi="Times New Roman" w:cs="Times New Roman"/>
          <w:rPrChange w:id="2497" w:author="Harsh Vora" w:date="2018-10-06T16:26:00Z">
            <w:rPr>
              <w:rStyle w:val="CommentReference"/>
            </w:rPr>
          </w:rPrChange>
        </w:rPr>
        <w:commentReference w:id="2495"/>
      </w:r>
      <w:commentRangeStart w:id="2498"/>
      <w:r w:rsidRPr="00BC3899">
        <w:rPr>
          <w:rFonts w:ascii="Times New Roman" w:hAnsi="Times New Roman" w:cs="Times New Roman"/>
          <w:iCs/>
          <w:rPrChange w:id="2499" w:author="Harsh Vora" w:date="2018-10-06T16:26:00Z">
            <w:rPr>
              <w:rFonts w:ascii="Times New Roman" w:hAnsi="Times New Roman" w:cs="Times New Roman"/>
              <w:iCs/>
            </w:rPr>
          </w:rPrChange>
        </w:rPr>
        <w:t>While release of fracture energy as AE remains high during stage 3, it is facilitated dominantly by tensile microcracks in granite as opposed to shear microcracks in sandstone</w:t>
      </w:r>
      <w:commentRangeEnd w:id="2498"/>
      <w:r w:rsidR="00DD5950" w:rsidRPr="00BC3899">
        <w:rPr>
          <w:rStyle w:val="CommentReference"/>
          <w:rFonts w:ascii="Times New Roman" w:hAnsi="Times New Roman" w:cs="Times New Roman"/>
          <w:rPrChange w:id="2500" w:author="Harsh Vora" w:date="2018-10-06T16:26:00Z">
            <w:rPr>
              <w:rStyle w:val="CommentReference"/>
            </w:rPr>
          </w:rPrChange>
        </w:rPr>
        <w:commentReference w:id="2498"/>
      </w:r>
      <w:r w:rsidRPr="00BC3899">
        <w:rPr>
          <w:rFonts w:ascii="Times New Roman" w:hAnsi="Times New Roman" w:cs="Times New Roman"/>
          <w:iCs/>
          <w:rPrChange w:id="2501" w:author="Harsh Vora" w:date="2018-10-06T16:26:00Z">
            <w:rPr>
              <w:rFonts w:ascii="Times New Roman" w:hAnsi="Times New Roman" w:cs="Times New Roman"/>
              <w:iCs/>
            </w:rPr>
          </w:rPrChange>
        </w:rPr>
        <w:t xml:space="preserve">. Stage 4 (frictional sliding) is characterized by tensile microcracking and gouge </w:t>
      </w:r>
      <w:commentRangeStart w:id="2502"/>
      <w:r w:rsidRPr="00BC3899">
        <w:rPr>
          <w:rFonts w:ascii="Times New Roman" w:hAnsi="Times New Roman" w:cs="Times New Roman"/>
          <w:iCs/>
          <w:rPrChange w:id="2503" w:author="Harsh Vora" w:date="2018-10-06T16:26:00Z">
            <w:rPr>
              <w:rFonts w:ascii="Times New Roman" w:hAnsi="Times New Roman" w:cs="Times New Roman"/>
              <w:iCs/>
            </w:rPr>
          </w:rPrChange>
        </w:rPr>
        <w:t xml:space="preserve">rupturing </w:t>
      </w:r>
      <w:commentRangeEnd w:id="2502"/>
      <w:r w:rsidR="00DD5950" w:rsidRPr="00BC3899">
        <w:rPr>
          <w:rStyle w:val="CommentReference"/>
          <w:rFonts w:ascii="Times New Roman" w:hAnsi="Times New Roman" w:cs="Times New Roman"/>
          <w:rPrChange w:id="2504" w:author="Harsh Vora" w:date="2018-10-06T16:26:00Z">
            <w:rPr>
              <w:rStyle w:val="CommentReference"/>
            </w:rPr>
          </w:rPrChange>
        </w:rPr>
        <w:commentReference w:id="2502"/>
      </w:r>
      <w:r w:rsidRPr="00BC3899">
        <w:rPr>
          <w:rFonts w:ascii="Times New Roman" w:hAnsi="Times New Roman" w:cs="Times New Roman"/>
          <w:iCs/>
          <w:rPrChange w:id="2505" w:author="Harsh Vora" w:date="2018-10-06T16:26:00Z">
            <w:rPr>
              <w:rFonts w:ascii="Times New Roman" w:hAnsi="Times New Roman" w:cs="Times New Roman"/>
              <w:iCs/>
            </w:rPr>
          </w:rPrChange>
        </w:rPr>
        <w:t xml:space="preserve">in both rock types, with low AE energy release. </w:t>
      </w:r>
      <w:r w:rsidR="00F15B55" w:rsidRPr="00BC3899">
        <w:rPr>
          <w:rFonts w:ascii="Times New Roman" w:hAnsi="Times New Roman" w:cs="Times New Roman"/>
          <w:iCs/>
          <w:highlight w:val="yellow"/>
          <w:rPrChange w:id="2506" w:author="Harsh Vora" w:date="2018-10-06T16:26:00Z">
            <w:rPr>
              <w:rFonts w:ascii="Times New Roman" w:hAnsi="Times New Roman" w:cs="Times New Roman"/>
              <w:iCs/>
              <w:highlight w:val="yellow"/>
            </w:rPr>
          </w:rPrChange>
        </w:rPr>
        <w:t>Since sandstone is mechanically weaker than granite, the stress required to generate asperities is lower. As a result, we calculate higher number of events and greater distribution of microcracks during biaxial deformation of sandstone in comparison with granite</w:t>
      </w:r>
      <w:commentRangeStart w:id="2507"/>
      <w:r w:rsidR="00F15B55" w:rsidRPr="00BC3899">
        <w:rPr>
          <w:rFonts w:ascii="Times New Roman" w:hAnsi="Times New Roman" w:cs="Times New Roman"/>
          <w:iCs/>
          <w:highlight w:val="yellow"/>
          <w:rPrChange w:id="2508" w:author="Harsh Vora" w:date="2018-10-06T16:26:00Z">
            <w:rPr>
              <w:rFonts w:ascii="Times New Roman" w:hAnsi="Times New Roman" w:cs="Times New Roman"/>
              <w:iCs/>
              <w:highlight w:val="yellow"/>
            </w:rPr>
          </w:rPrChange>
        </w:rPr>
        <w:t>.</w:t>
      </w:r>
      <w:commentRangeEnd w:id="2507"/>
      <w:r w:rsidR="00DD5950" w:rsidRPr="00BC3899">
        <w:rPr>
          <w:rStyle w:val="CommentReference"/>
          <w:rFonts w:ascii="Times New Roman" w:hAnsi="Times New Roman" w:cs="Times New Roman"/>
          <w:rPrChange w:id="2509" w:author="Harsh Vora" w:date="2018-10-06T16:26:00Z">
            <w:rPr>
              <w:rStyle w:val="CommentReference"/>
            </w:rPr>
          </w:rPrChange>
        </w:rPr>
        <w:commentReference w:id="2507"/>
      </w:r>
    </w:p>
    <w:p w14:paraId="16E07CC9" w14:textId="7F813FE8" w:rsidR="00F15B55" w:rsidRPr="00BC3899" w:rsidRDefault="009A2307" w:rsidP="00B91213">
      <w:pPr>
        <w:spacing w:line="480" w:lineRule="auto"/>
        <w:rPr>
          <w:rFonts w:ascii="Times New Roman" w:hAnsi="Times New Roman" w:cs="Times New Roman"/>
          <w:iCs/>
          <w:rPrChange w:id="2510" w:author="Harsh Vora" w:date="2018-10-06T16:26:00Z">
            <w:rPr>
              <w:rFonts w:ascii="Times New Roman" w:hAnsi="Times New Roman" w:cs="Times New Roman"/>
              <w:iCs/>
            </w:rPr>
          </w:rPrChange>
        </w:rPr>
      </w:pPr>
      <w:r w:rsidRPr="00BC3899">
        <w:rPr>
          <w:rFonts w:ascii="Times New Roman" w:hAnsi="Times New Roman" w:cs="Times New Roman"/>
          <w:iCs/>
          <w:rPrChange w:id="2511" w:author="Harsh Vora" w:date="2018-10-06T16:26:00Z">
            <w:rPr>
              <w:rFonts w:ascii="Times New Roman" w:hAnsi="Times New Roman" w:cs="Times New Roman"/>
              <w:iCs/>
            </w:rPr>
          </w:rPrChange>
        </w:rPr>
        <w:t xml:space="preserve">We infer different </w:t>
      </w:r>
      <w:r w:rsidR="001479D7" w:rsidRPr="00BC3899">
        <w:rPr>
          <w:rFonts w:ascii="Times New Roman" w:hAnsi="Times New Roman" w:cs="Times New Roman"/>
          <w:iCs/>
          <w:rPrChange w:id="2512" w:author="Harsh Vora" w:date="2018-10-06T16:26:00Z">
            <w:rPr>
              <w:rFonts w:ascii="Times New Roman" w:hAnsi="Times New Roman" w:cs="Times New Roman"/>
              <w:iCs/>
            </w:rPr>
          </w:rPrChange>
        </w:rPr>
        <w:t>mechanism</w:t>
      </w:r>
      <w:r w:rsidRPr="00BC3899">
        <w:rPr>
          <w:rFonts w:ascii="Times New Roman" w:hAnsi="Times New Roman" w:cs="Times New Roman"/>
          <w:iCs/>
          <w:rPrChange w:id="2513" w:author="Harsh Vora" w:date="2018-10-06T16:26:00Z">
            <w:rPr>
              <w:rFonts w:ascii="Times New Roman" w:hAnsi="Times New Roman" w:cs="Times New Roman"/>
              <w:iCs/>
            </w:rPr>
          </w:rPrChange>
        </w:rPr>
        <w:t>s</w:t>
      </w:r>
      <w:r w:rsidR="001479D7" w:rsidRPr="00BC3899">
        <w:rPr>
          <w:rFonts w:ascii="Times New Roman" w:hAnsi="Times New Roman" w:cs="Times New Roman"/>
          <w:iCs/>
          <w:rPrChange w:id="2514" w:author="Harsh Vora" w:date="2018-10-06T16:26:00Z">
            <w:rPr>
              <w:rFonts w:ascii="Times New Roman" w:hAnsi="Times New Roman" w:cs="Times New Roman"/>
              <w:iCs/>
            </w:rPr>
          </w:rPrChange>
        </w:rPr>
        <w:t xml:space="preserve"> of fracture </w:t>
      </w:r>
      <w:r w:rsidRPr="00BC3899">
        <w:rPr>
          <w:rFonts w:ascii="Times New Roman" w:hAnsi="Times New Roman" w:cs="Times New Roman"/>
          <w:iCs/>
          <w:rPrChange w:id="2515" w:author="Harsh Vora" w:date="2018-10-06T16:26:00Z">
            <w:rPr>
              <w:rFonts w:ascii="Times New Roman" w:hAnsi="Times New Roman" w:cs="Times New Roman"/>
              <w:iCs/>
            </w:rPr>
          </w:rPrChange>
        </w:rPr>
        <w:t>nucleation</w:t>
      </w:r>
      <w:r w:rsidR="00A61657" w:rsidRPr="00BC3899">
        <w:rPr>
          <w:rFonts w:ascii="Times New Roman" w:hAnsi="Times New Roman" w:cs="Times New Roman"/>
          <w:iCs/>
          <w:rPrChange w:id="2516" w:author="Harsh Vora" w:date="2018-10-06T16:26:00Z">
            <w:rPr>
              <w:rFonts w:ascii="Times New Roman" w:hAnsi="Times New Roman" w:cs="Times New Roman"/>
              <w:iCs/>
            </w:rPr>
          </w:rPrChange>
        </w:rPr>
        <w:t xml:space="preserve"> in sandstone and granite. In weaker rocks such as sandstone, the growth of the fracture occurs through the progressive coalescence of shear and tensile microcracks</w:t>
      </w:r>
      <w:r w:rsidRPr="00BC3899">
        <w:rPr>
          <w:rFonts w:ascii="Times New Roman" w:hAnsi="Times New Roman" w:cs="Times New Roman"/>
          <w:iCs/>
          <w:rPrChange w:id="2517" w:author="Harsh Vora" w:date="2018-10-06T16:26:00Z">
            <w:rPr>
              <w:rFonts w:ascii="Times New Roman" w:hAnsi="Times New Roman" w:cs="Times New Roman"/>
              <w:iCs/>
            </w:rPr>
          </w:rPrChange>
        </w:rPr>
        <w:t xml:space="preserve"> [</w:t>
      </w:r>
      <w:r w:rsidR="00C849F4" w:rsidRPr="00BC3899">
        <w:rPr>
          <w:rFonts w:ascii="Times New Roman" w:hAnsi="Times New Roman" w:cs="Times New Roman"/>
          <w:iCs/>
          <w:color w:val="00B050"/>
          <w:rPrChange w:id="2518" w:author="Harsh Vora" w:date="2018-10-06T16:26:00Z">
            <w:rPr>
              <w:rFonts w:ascii="Times New Roman" w:hAnsi="Times New Roman" w:cs="Times New Roman"/>
              <w:iCs/>
              <w:color w:val="00B050"/>
            </w:rPr>
          </w:rPrChange>
        </w:rPr>
        <w:t>Fig. 9</w:t>
      </w:r>
      <w:r w:rsidRPr="00BC3899">
        <w:rPr>
          <w:rFonts w:ascii="Times New Roman" w:hAnsi="Times New Roman" w:cs="Times New Roman"/>
          <w:iCs/>
          <w:color w:val="00B050"/>
          <w:rPrChange w:id="2519" w:author="Harsh Vora" w:date="2018-10-06T16:26:00Z">
            <w:rPr>
              <w:rFonts w:ascii="Times New Roman" w:hAnsi="Times New Roman" w:cs="Times New Roman"/>
              <w:iCs/>
              <w:color w:val="00B050"/>
            </w:rPr>
          </w:rPrChange>
        </w:rPr>
        <w:t>a</w:t>
      </w:r>
      <w:r w:rsidRPr="00BC3899">
        <w:rPr>
          <w:rFonts w:ascii="Times New Roman" w:hAnsi="Times New Roman" w:cs="Times New Roman"/>
          <w:iCs/>
          <w:rPrChange w:id="2520" w:author="Harsh Vora" w:date="2018-10-06T16:26:00Z">
            <w:rPr>
              <w:rFonts w:ascii="Times New Roman" w:hAnsi="Times New Roman" w:cs="Times New Roman"/>
              <w:iCs/>
            </w:rPr>
          </w:rPrChange>
        </w:rPr>
        <w:t>]</w:t>
      </w:r>
      <w:r w:rsidR="00A61657" w:rsidRPr="00BC3899">
        <w:rPr>
          <w:rFonts w:ascii="Times New Roman" w:hAnsi="Times New Roman" w:cs="Times New Roman"/>
          <w:iCs/>
          <w:rPrChange w:id="2521" w:author="Harsh Vora" w:date="2018-10-06T16:26:00Z">
            <w:rPr>
              <w:rFonts w:ascii="Times New Roman" w:hAnsi="Times New Roman" w:cs="Times New Roman"/>
              <w:iCs/>
            </w:rPr>
          </w:rPrChange>
        </w:rPr>
        <w:t xml:space="preserve">. The damage in the fracture zone is characterized by the interplay of dilatant and compactant </w:t>
      </w:r>
      <w:r w:rsidR="00F55A41" w:rsidRPr="00BC3899">
        <w:rPr>
          <w:rFonts w:ascii="Times New Roman" w:hAnsi="Times New Roman" w:cs="Times New Roman"/>
          <w:iCs/>
          <w:rPrChange w:id="2522" w:author="Harsh Vora" w:date="2018-10-06T16:26:00Z">
            <w:rPr>
              <w:rFonts w:ascii="Times New Roman" w:hAnsi="Times New Roman" w:cs="Times New Roman"/>
              <w:iCs/>
            </w:rPr>
          </w:rPrChange>
        </w:rPr>
        <w:t>tendencies of tensile and shear microcracks respectively</w:t>
      </w:r>
      <w:r w:rsidR="00A61657" w:rsidRPr="00BC3899">
        <w:rPr>
          <w:rFonts w:ascii="Times New Roman" w:hAnsi="Times New Roman" w:cs="Times New Roman"/>
          <w:iCs/>
          <w:rPrChange w:id="2523" w:author="Harsh Vora" w:date="2018-10-06T16:26:00Z">
            <w:rPr>
              <w:rFonts w:ascii="Times New Roman" w:hAnsi="Times New Roman" w:cs="Times New Roman"/>
              <w:iCs/>
            </w:rPr>
          </w:rPrChange>
        </w:rPr>
        <w:t>. At low confining pressures, tensile microcracks dominate the fracture zone, resulting in the formation of a dilatant fracture zone</w:t>
      </w:r>
      <w:r w:rsidR="00042D6A" w:rsidRPr="00BC3899">
        <w:rPr>
          <w:rFonts w:ascii="Times New Roman" w:hAnsi="Times New Roman" w:cs="Times New Roman"/>
          <w:iCs/>
          <w:rPrChange w:id="2524" w:author="Harsh Vora" w:date="2018-10-06T16:26:00Z">
            <w:rPr>
              <w:rFonts w:ascii="Times New Roman" w:hAnsi="Times New Roman" w:cs="Times New Roman"/>
              <w:iCs/>
            </w:rPr>
          </w:rPrChange>
        </w:rPr>
        <w:t xml:space="preserve">. </w:t>
      </w:r>
      <w:r w:rsidR="00A61657" w:rsidRPr="00BC3899">
        <w:rPr>
          <w:rFonts w:ascii="Times New Roman" w:hAnsi="Times New Roman" w:cs="Times New Roman"/>
          <w:iCs/>
          <w:rPrChange w:id="2525" w:author="Harsh Vora" w:date="2018-10-06T16:26:00Z">
            <w:rPr>
              <w:rFonts w:ascii="Times New Roman" w:hAnsi="Times New Roman" w:cs="Times New Roman"/>
              <w:iCs/>
            </w:rPr>
          </w:rPrChange>
        </w:rPr>
        <w:t>At high confining pressures, shear microcracking replaces tensile microcracking, resulting i</w:t>
      </w:r>
      <w:r w:rsidR="00042D6A" w:rsidRPr="00BC3899">
        <w:rPr>
          <w:rFonts w:ascii="Times New Roman" w:hAnsi="Times New Roman" w:cs="Times New Roman"/>
          <w:iCs/>
          <w:rPrChange w:id="2526" w:author="Harsh Vora" w:date="2018-10-06T16:26:00Z">
            <w:rPr>
              <w:rFonts w:ascii="Times New Roman" w:hAnsi="Times New Roman" w:cs="Times New Roman"/>
              <w:iCs/>
            </w:rPr>
          </w:rPrChange>
        </w:rPr>
        <w:t xml:space="preserve">n </w:t>
      </w:r>
      <w:r w:rsidR="00A61657" w:rsidRPr="00BC3899">
        <w:rPr>
          <w:rFonts w:ascii="Times New Roman" w:hAnsi="Times New Roman" w:cs="Times New Roman"/>
          <w:iCs/>
          <w:rPrChange w:id="2527" w:author="Harsh Vora" w:date="2018-10-06T16:26:00Z">
            <w:rPr>
              <w:rFonts w:ascii="Times New Roman" w:hAnsi="Times New Roman" w:cs="Times New Roman"/>
              <w:iCs/>
            </w:rPr>
          </w:rPrChange>
        </w:rPr>
        <w:t>the formation of a fracture zone dominated</w:t>
      </w:r>
      <w:r w:rsidR="00611FB5" w:rsidRPr="00BC3899">
        <w:rPr>
          <w:rFonts w:ascii="Times New Roman" w:hAnsi="Times New Roman" w:cs="Times New Roman"/>
          <w:iCs/>
          <w:rPrChange w:id="2528" w:author="Harsh Vora" w:date="2018-10-06T16:26:00Z">
            <w:rPr>
              <w:rFonts w:ascii="Times New Roman" w:hAnsi="Times New Roman" w:cs="Times New Roman"/>
              <w:iCs/>
            </w:rPr>
          </w:rPrChange>
        </w:rPr>
        <w:t xml:space="preserve"> by compaction and shear</w:t>
      </w:r>
      <w:r w:rsidR="00A61657" w:rsidRPr="00BC3899">
        <w:rPr>
          <w:rFonts w:ascii="Times New Roman" w:hAnsi="Times New Roman" w:cs="Times New Roman"/>
          <w:iCs/>
          <w:rPrChange w:id="2529" w:author="Harsh Vora" w:date="2018-10-06T16:26:00Z">
            <w:rPr>
              <w:rFonts w:ascii="Times New Roman" w:hAnsi="Times New Roman" w:cs="Times New Roman"/>
              <w:iCs/>
            </w:rPr>
          </w:rPrChange>
        </w:rPr>
        <w:t xml:space="preserve">. </w:t>
      </w:r>
      <w:r w:rsidR="00611FB5" w:rsidRPr="00BC3899">
        <w:rPr>
          <w:rFonts w:ascii="Times New Roman" w:hAnsi="Times New Roman" w:cs="Times New Roman"/>
          <w:iCs/>
          <w:rPrChange w:id="2530" w:author="Harsh Vora" w:date="2018-10-06T16:26:00Z">
            <w:rPr>
              <w:rFonts w:ascii="Times New Roman" w:hAnsi="Times New Roman" w:cs="Times New Roman"/>
              <w:iCs/>
            </w:rPr>
          </w:rPrChange>
        </w:rPr>
        <w:t xml:space="preserve">AE energy associated with fracture formation increases with confining pressure due to increase in shear microcracking. Shear microcracks are associated with a larger stress drop as they overcome both tensile and compressive forces during </w:t>
      </w:r>
      <w:r w:rsidR="00611FB5" w:rsidRPr="00BC3899">
        <w:rPr>
          <w:rFonts w:ascii="Times New Roman" w:hAnsi="Times New Roman" w:cs="Times New Roman"/>
          <w:iCs/>
          <w:rPrChange w:id="2531" w:author="Harsh Vora" w:date="2018-10-06T16:26:00Z">
            <w:rPr>
              <w:rFonts w:ascii="Times New Roman" w:hAnsi="Times New Roman" w:cs="Times New Roman"/>
              <w:iCs/>
            </w:rPr>
          </w:rPrChange>
        </w:rPr>
        <w:lastRenderedPageBreak/>
        <w:t xml:space="preserve">formation. Thus, </w:t>
      </w:r>
      <w:r w:rsidR="00386010" w:rsidRPr="00BC3899">
        <w:rPr>
          <w:rFonts w:ascii="Times New Roman" w:hAnsi="Times New Roman" w:cs="Times New Roman"/>
          <w:iCs/>
          <w:rPrChange w:id="2532" w:author="Harsh Vora" w:date="2018-10-06T16:26:00Z">
            <w:rPr>
              <w:rFonts w:ascii="Times New Roman" w:hAnsi="Times New Roman" w:cs="Times New Roman"/>
              <w:iCs/>
            </w:rPr>
          </w:rPrChange>
        </w:rPr>
        <w:t>th</w:t>
      </w:r>
      <w:r w:rsidR="00042D6A" w:rsidRPr="00BC3899">
        <w:rPr>
          <w:rFonts w:ascii="Times New Roman" w:hAnsi="Times New Roman" w:cs="Times New Roman"/>
          <w:iCs/>
          <w:rPrChange w:id="2533" w:author="Harsh Vora" w:date="2018-10-06T16:26:00Z">
            <w:rPr>
              <w:rFonts w:ascii="Times New Roman" w:hAnsi="Times New Roman" w:cs="Times New Roman"/>
              <w:iCs/>
            </w:rPr>
          </w:rPrChange>
        </w:rPr>
        <w:t>e increase in shear microcracking with confining pressure results in an increase in AE energy</w:t>
      </w:r>
      <w:r w:rsidR="00386010" w:rsidRPr="00BC3899">
        <w:rPr>
          <w:rFonts w:ascii="Times New Roman" w:hAnsi="Times New Roman" w:cs="Times New Roman"/>
          <w:iCs/>
          <w:rPrChange w:id="2534" w:author="Harsh Vora" w:date="2018-10-06T16:26:00Z">
            <w:rPr>
              <w:rFonts w:ascii="Times New Roman" w:hAnsi="Times New Roman" w:cs="Times New Roman"/>
              <w:iCs/>
            </w:rPr>
          </w:rPrChange>
        </w:rPr>
        <w:t xml:space="preserve"> in sandstone</w:t>
      </w:r>
      <w:r w:rsidR="00042D6A" w:rsidRPr="00BC3899">
        <w:rPr>
          <w:rFonts w:ascii="Times New Roman" w:hAnsi="Times New Roman" w:cs="Times New Roman"/>
          <w:iCs/>
          <w:rPrChange w:id="2535" w:author="Harsh Vora" w:date="2018-10-06T16:26:00Z">
            <w:rPr>
              <w:rFonts w:ascii="Times New Roman" w:hAnsi="Times New Roman" w:cs="Times New Roman"/>
              <w:iCs/>
            </w:rPr>
          </w:rPrChange>
        </w:rPr>
        <w:t xml:space="preserve">. </w:t>
      </w:r>
    </w:p>
    <w:p w14:paraId="59B3E1B6" w14:textId="52D36F17" w:rsidR="001A53D4" w:rsidRPr="00BC3899" w:rsidRDefault="009E1682">
      <w:pPr>
        <w:spacing w:line="480" w:lineRule="auto"/>
        <w:rPr>
          <w:rFonts w:ascii="Times New Roman" w:hAnsi="Times New Roman" w:cs="Times New Roman"/>
          <w:iCs/>
          <w:rPrChange w:id="2536" w:author="Harsh Vora" w:date="2018-10-06T16:26:00Z">
            <w:rPr>
              <w:rFonts w:ascii="Times New Roman" w:hAnsi="Times New Roman" w:cs="Times New Roman"/>
              <w:iCs/>
            </w:rPr>
          </w:rPrChange>
        </w:rPr>
      </w:pPr>
      <w:r w:rsidRPr="00BC3899">
        <w:rPr>
          <w:rFonts w:ascii="Times New Roman" w:hAnsi="Times New Roman" w:cs="Times New Roman"/>
          <w:iCs/>
          <w:rPrChange w:id="2537" w:author="Harsh Vora" w:date="2018-10-06T16:26:00Z">
            <w:rPr>
              <w:rFonts w:ascii="Times New Roman" w:hAnsi="Times New Roman" w:cs="Times New Roman"/>
              <w:iCs/>
            </w:rPr>
          </w:rPrChange>
        </w:rPr>
        <w:t xml:space="preserve">In strong rocks such </w:t>
      </w:r>
      <w:r w:rsidR="00611FB5" w:rsidRPr="00BC3899">
        <w:rPr>
          <w:rFonts w:ascii="Times New Roman" w:hAnsi="Times New Roman" w:cs="Times New Roman"/>
          <w:iCs/>
          <w:rPrChange w:id="2538" w:author="Harsh Vora" w:date="2018-10-06T16:26:00Z">
            <w:rPr>
              <w:rFonts w:ascii="Times New Roman" w:hAnsi="Times New Roman" w:cs="Times New Roman"/>
              <w:iCs/>
            </w:rPr>
          </w:rPrChange>
        </w:rPr>
        <w:t>as granite, the growth of fracture occurs predominantly through coalescence of tensile microcracks, resulting in formation of dilatant fracture zones [</w:t>
      </w:r>
      <w:r w:rsidR="00611FB5" w:rsidRPr="00BC3899">
        <w:rPr>
          <w:rFonts w:ascii="Times New Roman" w:hAnsi="Times New Roman" w:cs="Times New Roman"/>
          <w:iCs/>
          <w:color w:val="00B050"/>
          <w:rPrChange w:id="2539" w:author="Harsh Vora" w:date="2018-10-06T16:26:00Z">
            <w:rPr>
              <w:rFonts w:ascii="Times New Roman" w:hAnsi="Times New Roman" w:cs="Times New Roman"/>
              <w:iCs/>
              <w:color w:val="00B050"/>
            </w:rPr>
          </w:rPrChange>
        </w:rPr>
        <w:t xml:space="preserve">Fig. </w:t>
      </w:r>
      <w:r w:rsidR="00C849F4" w:rsidRPr="00BC3899">
        <w:rPr>
          <w:rFonts w:ascii="Times New Roman" w:hAnsi="Times New Roman" w:cs="Times New Roman"/>
          <w:iCs/>
          <w:color w:val="00B050"/>
          <w:rPrChange w:id="2540" w:author="Harsh Vora" w:date="2018-10-06T16:26:00Z">
            <w:rPr>
              <w:rFonts w:ascii="Times New Roman" w:hAnsi="Times New Roman" w:cs="Times New Roman"/>
              <w:iCs/>
              <w:color w:val="00B050"/>
            </w:rPr>
          </w:rPrChange>
        </w:rPr>
        <w:t>9</w:t>
      </w:r>
      <w:r w:rsidR="00611FB5" w:rsidRPr="00BC3899">
        <w:rPr>
          <w:rFonts w:ascii="Times New Roman" w:hAnsi="Times New Roman" w:cs="Times New Roman"/>
          <w:iCs/>
          <w:color w:val="00B050"/>
          <w:rPrChange w:id="2541" w:author="Harsh Vora" w:date="2018-10-06T16:26:00Z">
            <w:rPr>
              <w:rFonts w:ascii="Times New Roman" w:hAnsi="Times New Roman" w:cs="Times New Roman"/>
              <w:iCs/>
              <w:color w:val="00B050"/>
            </w:rPr>
          </w:rPrChange>
        </w:rPr>
        <w:t>b</w:t>
      </w:r>
      <w:r w:rsidR="00611FB5" w:rsidRPr="00BC3899">
        <w:rPr>
          <w:rFonts w:ascii="Times New Roman" w:hAnsi="Times New Roman" w:cs="Times New Roman"/>
          <w:iCs/>
          <w:rPrChange w:id="2542" w:author="Harsh Vora" w:date="2018-10-06T16:26:00Z">
            <w:rPr>
              <w:rFonts w:ascii="Times New Roman" w:hAnsi="Times New Roman" w:cs="Times New Roman"/>
              <w:iCs/>
            </w:rPr>
          </w:rPrChange>
        </w:rPr>
        <w:t>]. As confining pressure increases, the increased resistance to fracture coalescence is countered by an increase in microcracking activity. AE energy increases with confining pressure on rock as number of tensile microcracks increases</w:t>
      </w:r>
      <w:r w:rsidR="00F15B55" w:rsidRPr="00BC3899">
        <w:rPr>
          <w:rFonts w:ascii="Times New Roman" w:hAnsi="Times New Roman" w:cs="Times New Roman"/>
          <w:iCs/>
          <w:rPrChange w:id="2543" w:author="Harsh Vora" w:date="2018-10-06T16:26:00Z">
            <w:rPr>
              <w:rFonts w:ascii="Times New Roman" w:hAnsi="Times New Roman" w:cs="Times New Roman"/>
              <w:iCs/>
            </w:rPr>
          </w:rPrChange>
        </w:rPr>
        <w:t xml:space="preserve">, resulting in an increase in fracture energy released as AE. </w:t>
      </w:r>
      <w:r w:rsidR="00611FB5" w:rsidRPr="00BC3899">
        <w:rPr>
          <w:rFonts w:ascii="Times New Roman" w:hAnsi="Times New Roman" w:cs="Times New Roman"/>
          <w:iCs/>
          <w:rPrChange w:id="2544" w:author="Harsh Vora" w:date="2018-10-06T16:26:00Z">
            <w:rPr>
              <w:rFonts w:ascii="Times New Roman" w:hAnsi="Times New Roman" w:cs="Times New Roman"/>
              <w:iCs/>
            </w:rPr>
          </w:rPrChange>
        </w:rPr>
        <w:t xml:space="preserve"> </w:t>
      </w:r>
      <w:r w:rsidR="00F15B55" w:rsidRPr="00BC3899">
        <w:rPr>
          <w:rFonts w:ascii="Times New Roman" w:hAnsi="Times New Roman" w:cs="Times New Roman"/>
          <w:iCs/>
          <w:rPrChange w:id="2545" w:author="Harsh Vora" w:date="2018-10-06T16:26:00Z">
            <w:rPr>
              <w:rFonts w:ascii="Times New Roman" w:hAnsi="Times New Roman" w:cs="Times New Roman"/>
              <w:iCs/>
            </w:rPr>
          </w:rPrChange>
        </w:rPr>
        <w:t xml:space="preserve">The nature of fracture zone is an interplay between the dilatant tendency of tensile microcracking and compactant tendency of imposed confining pressure on rock. </w:t>
      </w:r>
    </w:p>
    <w:p w14:paraId="4AEA163D" w14:textId="1459B899" w:rsidR="00BE1C1F" w:rsidRPr="00BC3899" w:rsidRDefault="00222E5F" w:rsidP="007C49C7">
      <w:pPr>
        <w:spacing w:line="480" w:lineRule="auto"/>
        <w:rPr>
          <w:rFonts w:ascii="Times New Roman" w:hAnsi="Times New Roman" w:cs="Times New Roman"/>
          <w:b/>
          <w:iCs/>
          <w:rPrChange w:id="2546" w:author="Harsh Vora" w:date="2018-10-06T16:26:00Z">
            <w:rPr>
              <w:rFonts w:ascii="Times New Roman" w:hAnsi="Times New Roman" w:cs="Times New Roman"/>
              <w:b/>
              <w:iCs/>
            </w:rPr>
          </w:rPrChange>
        </w:rPr>
      </w:pPr>
      <w:r w:rsidRPr="00BC3899">
        <w:rPr>
          <w:rFonts w:ascii="Times New Roman" w:hAnsi="Times New Roman" w:cs="Times New Roman"/>
          <w:b/>
          <w:iCs/>
          <w:rPrChange w:id="2547" w:author="Harsh Vora" w:date="2018-10-06T16:26:00Z">
            <w:rPr>
              <w:rFonts w:ascii="Times New Roman" w:hAnsi="Times New Roman" w:cs="Times New Roman"/>
              <w:b/>
              <w:iCs/>
            </w:rPr>
          </w:rPrChange>
        </w:rPr>
        <w:tab/>
      </w:r>
      <w:r w:rsidR="00417496" w:rsidRPr="00BC3899">
        <w:rPr>
          <w:rFonts w:ascii="Times New Roman" w:hAnsi="Times New Roman" w:cs="Times New Roman"/>
          <w:b/>
          <w:iCs/>
          <w:rPrChange w:id="2548" w:author="Harsh Vora" w:date="2018-10-06T16:26:00Z">
            <w:rPr>
              <w:rFonts w:ascii="Times New Roman" w:hAnsi="Times New Roman" w:cs="Times New Roman"/>
              <w:b/>
              <w:iCs/>
            </w:rPr>
          </w:rPrChange>
        </w:rPr>
        <w:t>5</w:t>
      </w:r>
      <w:r w:rsidR="008077BB" w:rsidRPr="00BC3899">
        <w:rPr>
          <w:rFonts w:ascii="Times New Roman" w:hAnsi="Times New Roman" w:cs="Times New Roman"/>
          <w:b/>
          <w:iCs/>
          <w:rPrChange w:id="2549" w:author="Harsh Vora" w:date="2018-10-06T16:26:00Z">
            <w:rPr>
              <w:rFonts w:ascii="Times New Roman" w:hAnsi="Times New Roman" w:cs="Times New Roman"/>
              <w:b/>
              <w:iCs/>
            </w:rPr>
          </w:rPrChange>
        </w:rPr>
        <w:t>.2</w:t>
      </w:r>
      <w:r w:rsidR="00BE1C1F" w:rsidRPr="00BC3899">
        <w:rPr>
          <w:rFonts w:ascii="Times New Roman" w:hAnsi="Times New Roman" w:cs="Times New Roman"/>
          <w:b/>
          <w:iCs/>
          <w:rPrChange w:id="2550" w:author="Harsh Vora" w:date="2018-10-06T16:26:00Z">
            <w:rPr>
              <w:rFonts w:ascii="Times New Roman" w:hAnsi="Times New Roman" w:cs="Times New Roman"/>
              <w:b/>
              <w:iCs/>
            </w:rPr>
          </w:rPrChange>
        </w:rPr>
        <w:t>. Validation of Models</w:t>
      </w:r>
      <w:r w:rsidR="00B655C5" w:rsidRPr="00BC3899">
        <w:rPr>
          <w:rFonts w:ascii="Times New Roman" w:hAnsi="Times New Roman" w:cs="Times New Roman"/>
          <w:b/>
          <w:iCs/>
          <w:rPrChange w:id="2551" w:author="Harsh Vora" w:date="2018-10-06T16:26:00Z">
            <w:rPr>
              <w:rFonts w:ascii="Times New Roman" w:hAnsi="Times New Roman" w:cs="Times New Roman"/>
              <w:b/>
              <w:iCs/>
            </w:rPr>
          </w:rPrChange>
        </w:rPr>
        <w:t xml:space="preserve"> and Comparison with Experimental Datasets</w:t>
      </w:r>
    </w:p>
    <w:p w14:paraId="1C4E7173" w14:textId="4AA3A794" w:rsidR="00DF174A" w:rsidRPr="00BC3899" w:rsidRDefault="00B655C5" w:rsidP="007C49C7">
      <w:pPr>
        <w:spacing w:line="480" w:lineRule="auto"/>
        <w:rPr>
          <w:rFonts w:ascii="Times New Roman" w:hAnsi="Times New Roman" w:cs="Times New Roman"/>
          <w:iCs/>
          <w:rPrChange w:id="2552" w:author="Harsh Vora" w:date="2018-10-06T16:26:00Z">
            <w:rPr>
              <w:rFonts w:ascii="Times New Roman" w:hAnsi="Times New Roman" w:cs="Times New Roman"/>
              <w:iCs/>
            </w:rPr>
          </w:rPrChange>
        </w:rPr>
      </w:pPr>
      <w:r w:rsidRPr="00BC3899">
        <w:rPr>
          <w:rFonts w:ascii="Times New Roman" w:hAnsi="Times New Roman" w:cs="Times New Roman"/>
          <w:iCs/>
          <w:rPrChange w:id="2553" w:author="Harsh Vora" w:date="2018-10-06T16:26:00Z">
            <w:rPr>
              <w:rFonts w:ascii="Times New Roman" w:hAnsi="Times New Roman" w:cs="Times New Roman"/>
              <w:iCs/>
            </w:rPr>
          </w:rPrChange>
        </w:rPr>
        <w:t xml:space="preserve">We test the validity of our model results by comparing our results to experimental datasets and highlight how our study can add to the current understanding of fracture formation. </w:t>
      </w:r>
      <w:r w:rsidR="00BC15F5" w:rsidRPr="00BC3899">
        <w:rPr>
          <w:rFonts w:ascii="Times New Roman" w:hAnsi="Times New Roman" w:cs="Times New Roman"/>
          <w:iCs/>
          <w:rPrChange w:id="2554" w:author="Harsh Vora" w:date="2018-10-06T16:26:00Z">
            <w:rPr>
              <w:rFonts w:ascii="Times New Roman" w:hAnsi="Times New Roman" w:cs="Times New Roman"/>
              <w:iCs/>
            </w:rPr>
          </w:rPrChange>
        </w:rPr>
        <w:t xml:space="preserve">Our simulation results show that the growth of a macrofracture in Berea Sandstone occurs through the coalescence of </w:t>
      </w:r>
      <w:r w:rsidR="00E9160F" w:rsidRPr="00BC3899">
        <w:rPr>
          <w:rFonts w:ascii="Times New Roman" w:hAnsi="Times New Roman" w:cs="Times New Roman"/>
          <w:iCs/>
          <w:rPrChange w:id="2555" w:author="Harsh Vora" w:date="2018-10-06T16:26:00Z">
            <w:rPr>
              <w:rFonts w:ascii="Times New Roman" w:hAnsi="Times New Roman" w:cs="Times New Roman"/>
              <w:iCs/>
            </w:rPr>
          </w:rPrChange>
        </w:rPr>
        <w:t>microcrack</w:t>
      </w:r>
      <w:r w:rsidR="00BC15F5" w:rsidRPr="00BC3899">
        <w:rPr>
          <w:rFonts w:ascii="Times New Roman" w:hAnsi="Times New Roman" w:cs="Times New Roman"/>
          <w:iCs/>
          <w:rPrChange w:id="2556" w:author="Harsh Vora" w:date="2018-10-06T16:26:00Z">
            <w:rPr>
              <w:rFonts w:ascii="Times New Roman" w:hAnsi="Times New Roman" w:cs="Times New Roman"/>
              <w:iCs/>
            </w:rPr>
          </w:rPrChange>
        </w:rPr>
        <w:t xml:space="preserve">s occurring in shear and tensile modes, with the fraction of shear </w:t>
      </w:r>
      <w:r w:rsidR="00E9160F" w:rsidRPr="00BC3899">
        <w:rPr>
          <w:rFonts w:ascii="Times New Roman" w:hAnsi="Times New Roman" w:cs="Times New Roman"/>
          <w:iCs/>
          <w:rPrChange w:id="2557" w:author="Harsh Vora" w:date="2018-10-06T16:26:00Z">
            <w:rPr>
              <w:rFonts w:ascii="Times New Roman" w:hAnsi="Times New Roman" w:cs="Times New Roman"/>
              <w:iCs/>
            </w:rPr>
          </w:rPrChange>
        </w:rPr>
        <w:t>microcrack</w:t>
      </w:r>
      <w:r w:rsidR="00BC15F5" w:rsidRPr="00BC3899">
        <w:rPr>
          <w:rFonts w:ascii="Times New Roman" w:hAnsi="Times New Roman" w:cs="Times New Roman"/>
          <w:iCs/>
          <w:rPrChange w:id="2558" w:author="Harsh Vora" w:date="2018-10-06T16:26:00Z">
            <w:rPr>
              <w:rFonts w:ascii="Times New Roman" w:hAnsi="Times New Roman" w:cs="Times New Roman"/>
              <w:iCs/>
            </w:rPr>
          </w:rPrChange>
        </w:rPr>
        <w:t>s increasing with confining pressure [</w:t>
      </w:r>
      <w:r w:rsidR="00BC15F5" w:rsidRPr="00BC3899">
        <w:rPr>
          <w:rFonts w:ascii="Times New Roman" w:hAnsi="Times New Roman" w:cs="Times New Roman"/>
          <w:iCs/>
          <w:color w:val="00B050"/>
          <w:rPrChange w:id="2559"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560" w:author="Harsh Vora" w:date="2018-10-06T16:26:00Z">
            <w:rPr>
              <w:rFonts w:ascii="Times New Roman" w:hAnsi="Times New Roman" w:cs="Times New Roman"/>
              <w:iCs/>
              <w:color w:val="00B050"/>
            </w:rPr>
          </w:rPrChange>
        </w:rPr>
        <w:t>7a</w:t>
      </w:r>
      <w:r w:rsidR="00BC15F5" w:rsidRPr="00BC3899">
        <w:rPr>
          <w:rFonts w:ascii="Times New Roman" w:hAnsi="Times New Roman" w:cs="Times New Roman"/>
          <w:iCs/>
          <w:rPrChange w:id="2561" w:author="Harsh Vora" w:date="2018-10-06T16:26:00Z">
            <w:rPr>
              <w:rFonts w:ascii="Times New Roman" w:hAnsi="Times New Roman" w:cs="Times New Roman"/>
              <w:iCs/>
            </w:rPr>
          </w:rPrChange>
        </w:rPr>
        <w:t xml:space="preserve">]. The growth of </w:t>
      </w:r>
      <w:r w:rsidR="00520F91" w:rsidRPr="00BC3899">
        <w:rPr>
          <w:rFonts w:ascii="Times New Roman" w:hAnsi="Times New Roman" w:cs="Times New Roman"/>
          <w:iCs/>
          <w:rPrChange w:id="2562" w:author="Harsh Vora" w:date="2018-10-06T16:26:00Z">
            <w:rPr>
              <w:rFonts w:ascii="Times New Roman" w:hAnsi="Times New Roman" w:cs="Times New Roman"/>
              <w:iCs/>
            </w:rPr>
          </w:rPrChange>
        </w:rPr>
        <w:t xml:space="preserve">shear </w:t>
      </w:r>
      <w:r w:rsidR="00BC15F5" w:rsidRPr="00BC3899">
        <w:rPr>
          <w:rFonts w:ascii="Times New Roman" w:hAnsi="Times New Roman" w:cs="Times New Roman"/>
          <w:iCs/>
          <w:rPrChange w:id="2563" w:author="Harsh Vora" w:date="2018-10-06T16:26:00Z">
            <w:rPr>
              <w:rFonts w:ascii="Times New Roman" w:hAnsi="Times New Roman" w:cs="Times New Roman"/>
              <w:iCs/>
            </w:rPr>
          </w:rPrChange>
        </w:rPr>
        <w:t xml:space="preserve">fractures in sandstones has been shown to occur through coalescence of tensile and shear </w:t>
      </w:r>
      <w:r w:rsidR="00E9160F" w:rsidRPr="00BC3899">
        <w:rPr>
          <w:rFonts w:ascii="Times New Roman" w:hAnsi="Times New Roman" w:cs="Times New Roman"/>
          <w:iCs/>
          <w:rPrChange w:id="2564" w:author="Harsh Vora" w:date="2018-10-06T16:26:00Z">
            <w:rPr>
              <w:rFonts w:ascii="Times New Roman" w:hAnsi="Times New Roman" w:cs="Times New Roman"/>
              <w:iCs/>
            </w:rPr>
          </w:rPrChange>
        </w:rPr>
        <w:t>microcrack</w:t>
      </w:r>
      <w:r w:rsidR="00BC15F5" w:rsidRPr="00BC3899">
        <w:rPr>
          <w:rFonts w:ascii="Times New Roman" w:hAnsi="Times New Roman" w:cs="Times New Roman"/>
          <w:iCs/>
          <w:rPrChange w:id="2565" w:author="Harsh Vora" w:date="2018-10-06T16:26:00Z">
            <w:rPr>
              <w:rFonts w:ascii="Times New Roman" w:hAnsi="Times New Roman" w:cs="Times New Roman"/>
              <w:iCs/>
            </w:rPr>
          </w:rPrChange>
        </w:rPr>
        <w:t>s using AE source mechanism [</w:t>
      </w:r>
      <w:r w:rsidR="00BC15F5" w:rsidRPr="00BC3899">
        <w:rPr>
          <w:rFonts w:ascii="Times New Roman" w:hAnsi="Times New Roman" w:cs="Times New Roman"/>
          <w:iCs/>
          <w:color w:val="7030A0"/>
          <w:rPrChange w:id="2566" w:author="Harsh Vora" w:date="2018-10-06T16:26:00Z">
            <w:rPr>
              <w:rFonts w:ascii="Times New Roman" w:hAnsi="Times New Roman" w:cs="Times New Roman"/>
              <w:iCs/>
              <w:color w:val="7030A0"/>
            </w:rPr>
          </w:rPrChange>
        </w:rPr>
        <w:t>Fortin et al., 2009</w:t>
      </w:r>
      <w:r w:rsidR="00BC15F5" w:rsidRPr="00BC3899">
        <w:rPr>
          <w:rFonts w:ascii="Times New Roman" w:hAnsi="Times New Roman" w:cs="Times New Roman"/>
          <w:iCs/>
          <w:rPrChange w:id="2567" w:author="Harsh Vora" w:date="2018-10-06T16:26:00Z">
            <w:rPr>
              <w:rFonts w:ascii="Times New Roman" w:hAnsi="Times New Roman" w:cs="Times New Roman"/>
              <w:iCs/>
            </w:rPr>
          </w:rPrChange>
        </w:rPr>
        <w:t>] and microstructural analyses [</w:t>
      </w:r>
      <w:r w:rsidR="00BC15F5" w:rsidRPr="00BC3899">
        <w:rPr>
          <w:rFonts w:ascii="Times New Roman" w:hAnsi="Times New Roman" w:cs="Times New Roman"/>
          <w:iCs/>
          <w:color w:val="7030A0"/>
          <w:rPrChange w:id="2568" w:author="Harsh Vora" w:date="2018-10-06T16:26:00Z">
            <w:rPr>
              <w:rFonts w:ascii="Times New Roman" w:hAnsi="Times New Roman" w:cs="Times New Roman"/>
              <w:iCs/>
              <w:color w:val="7030A0"/>
            </w:rPr>
          </w:rPrChange>
        </w:rPr>
        <w:t>Menendez et al., 1996</w:t>
      </w:r>
      <w:r w:rsidR="00BC15F5" w:rsidRPr="00BC3899">
        <w:rPr>
          <w:rFonts w:ascii="Times New Roman" w:hAnsi="Times New Roman" w:cs="Times New Roman"/>
          <w:iCs/>
          <w:rPrChange w:id="2569" w:author="Harsh Vora" w:date="2018-10-06T16:26:00Z">
            <w:rPr>
              <w:rFonts w:ascii="Times New Roman" w:hAnsi="Times New Roman" w:cs="Times New Roman"/>
              <w:iCs/>
            </w:rPr>
          </w:rPrChange>
        </w:rPr>
        <w:t xml:space="preserve">]. </w:t>
      </w:r>
      <w:r w:rsidR="003F1843" w:rsidRPr="00BC3899">
        <w:rPr>
          <w:rFonts w:ascii="Times New Roman" w:hAnsi="Times New Roman" w:cs="Times New Roman"/>
          <w:iCs/>
          <w:rPrChange w:id="2570" w:author="Harsh Vora" w:date="2018-10-06T16:26:00Z">
            <w:rPr>
              <w:rFonts w:ascii="Times New Roman" w:hAnsi="Times New Roman" w:cs="Times New Roman"/>
              <w:iCs/>
            </w:rPr>
          </w:rPrChange>
        </w:rPr>
        <w:t>Our simulation results show that the growth of shear microcracks occurs primarily in Stage 2 and 3 of a biaxial experiment, during the genesis and coalescence of the shear macrofracture as rock approaches its peak strength [</w:t>
      </w:r>
      <w:r w:rsidR="003F1843" w:rsidRPr="00BC3899">
        <w:rPr>
          <w:rFonts w:ascii="Times New Roman" w:hAnsi="Times New Roman" w:cs="Times New Roman"/>
          <w:iCs/>
          <w:color w:val="00B050"/>
          <w:rPrChange w:id="2571"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572" w:author="Harsh Vora" w:date="2018-10-06T16:26:00Z">
            <w:rPr>
              <w:rFonts w:ascii="Times New Roman" w:hAnsi="Times New Roman" w:cs="Times New Roman"/>
              <w:iCs/>
              <w:color w:val="00B050"/>
            </w:rPr>
          </w:rPrChange>
        </w:rPr>
        <w:t>3</w:t>
      </w:r>
      <w:r w:rsidR="003F1843" w:rsidRPr="00BC3899">
        <w:rPr>
          <w:rFonts w:ascii="Times New Roman" w:hAnsi="Times New Roman" w:cs="Times New Roman"/>
          <w:iCs/>
          <w:rPrChange w:id="2573" w:author="Harsh Vora" w:date="2018-10-06T16:26:00Z">
            <w:rPr>
              <w:rFonts w:ascii="Times New Roman" w:hAnsi="Times New Roman" w:cs="Times New Roman"/>
              <w:iCs/>
            </w:rPr>
          </w:rPrChange>
        </w:rPr>
        <w:t>]. The growth of microcracks in shear mode has also been shown to occur dominantly near the peak stress of the rock [</w:t>
      </w:r>
      <w:r w:rsidR="003F1843" w:rsidRPr="00BC3899">
        <w:rPr>
          <w:rFonts w:ascii="Times New Roman" w:hAnsi="Times New Roman" w:cs="Times New Roman"/>
          <w:iCs/>
          <w:color w:val="7030A0"/>
          <w:rPrChange w:id="2574" w:author="Harsh Vora" w:date="2018-10-06T16:26:00Z">
            <w:rPr>
              <w:rFonts w:ascii="Times New Roman" w:hAnsi="Times New Roman" w:cs="Times New Roman"/>
              <w:iCs/>
              <w:color w:val="7030A0"/>
            </w:rPr>
          </w:rPrChange>
        </w:rPr>
        <w:t>Lei et al, 2004</w:t>
      </w:r>
      <w:r w:rsidR="003F1843" w:rsidRPr="00BC3899">
        <w:rPr>
          <w:rFonts w:ascii="Times New Roman" w:hAnsi="Times New Roman" w:cs="Times New Roman"/>
          <w:iCs/>
          <w:rPrChange w:id="2575" w:author="Harsh Vora" w:date="2018-10-06T16:26:00Z">
            <w:rPr>
              <w:rFonts w:ascii="Times New Roman" w:hAnsi="Times New Roman" w:cs="Times New Roman"/>
              <w:iCs/>
            </w:rPr>
          </w:rPrChange>
        </w:rPr>
        <w:t>], with fraction of microcracking occurring in shear increasing with confining pressure [</w:t>
      </w:r>
      <w:r w:rsidR="003F1843" w:rsidRPr="00BC3899">
        <w:rPr>
          <w:rFonts w:ascii="Times New Roman" w:hAnsi="Times New Roman" w:cs="Times New Roman"/>
          <w:iCs/>
          <w:color w:val="7030A0"/>
          <w:rPrChange w:id="2576" w:author="Harsh Vora" w:date="2018-10-06T16:26:00Z">
            <w:rPr>
              <w:rFonts w:ascii="Times New Roman" w:hAnsi="Times New Roman" w:cs="Times New Roman"/>
              <w:iCs/>
              <w:color w:val="7030A0"/>
            </w:rPr>
          </w:rPrChange>
        </w:rPr>
        <w:t>Baud et al., 2004</w:t>
      </w:r>
      <w:r w:rsidR="003F1843" w:rsidRPr="00BC3899">
        <w:rPr>
          <w:rFonts w:ascii="Times New Roman" w:hAnsi="Times New Roman" w:cs="Times New Roman"/>
          <w:iCs/>
          <w:rPrChange w:id="2577" w:author="Harsh Vora" w:date="2018-10-06T16:26:00Z">
            <w:rPr>
              <w:rFonts w:ascii="Times New Roman" w:hAnsi="Times New Roman" w:cs="Times New Roman"/>
              <w:iCs/>
            </w:rPr>
          </w:rPrChange>
        </w:rPr>
        <w:t>].</w:t>
      </w:r>
      <w:r w:rsidR="004741A3" w:rsidRPr="00BC3899">
        <w:rPr>
          <w:rFonts w:ascii="Times New Roman" w:hAnsi="Times New Roman" w:cs="Times New Roman"/>
          <w:iCs/>
          <w:rPrChange w:id="2578" w:author="Harsh Vora" w:date="2018-10-06T16:26:00Z">
            <w:rPr>
              <w:rFonts w:ascii="Times New Roman" w:hAnsi="Times New Roman" w:cs="Times New Roman"/>
              <w:iCs/>
            </w:rPr>
          </w:rPrChange>
        </w:rPr>
        <w:t xml:space="preserve"> </w:t>
      </w:r>
      <w:r w:rsidR="00E21134" w:rsidRPr="00BC3899">
        <w:rPr>
          <w:rFonts w:ascii="Times New Roman" w:hAnsi="Times New Roman" w:cs="Times New Roman"/>
          <w:iCs/>
          <w:rPrChange w:id="2579" w:author="Harsh Vora" w:date="2018-10-06T16:26:00Z">
            <w:rPr>
              <w:rFonts w:ascii="Times New Roman" w:hAnsi="Times New Roman" w:cs="Times New Roman"/>
              <w:iCs/>
            </w:rPr>
          </w:rPrChange>
        </w:rPr>
        <w:t>However, there is little knowledge over how fracture energy is split between shear and tensile microcracks. Our simulation results add this body of work by showing that shear microcracks are the dominant mode of fracture energy release in weaker rocks such as sandstone, due to large stress drops associated with them during the nucleation and localization of shear fractures [</w:t>
      </w:r>
      <w:r w:rsidR="00E21134" w:rsidRPr="00BC3899">
        <w:rPr>
          <w:rFonts w:ascii="Times New Roman" w:hAnsi="Times New Roman" w:cs="Times New Roman"/>
          <w:iCs/>
          <w:color w:val="00B050"/>
          <w:rPrChange w:id="2580"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581" w:author="Harsh Vora" w:date="2018-10-06T16:26:00Z">
            <w:rPr>
              <w:rFonts w:ascii="Times New Roman" w:hAnsi="Times New Roman" w:cs="Times New Roman"/>
              <w:iCs/>
              <w:color w:val="00B050"/>
            </w:rPr>
          </w:rPrChange>
        </w:rPr>
        <w:t>5</w:t>
      </w:r>
      <w:r w:rsidR="00E21134" w:rsidRPr="00BC3899">
        <w:rPr>
          <w:rFonts w:ascii="Times New Roman" w:hAnsi="Times New Roman" w:cs="Times New Roman"/>
          <w:iCs/>
          <w:rPrChange w:id="2582" w:author="Harsh Vora" w:date="2018-10-06T16:26:00Z">
            <w:rPr>
              <w:rFonts w:ascii="Times New Roman" w:hAnsi="Times New Roman" w:cs="Times New Roman"/>
              <w:iCs/>
            </w:rPr>
          </w:rPrChange>
        </w:rPr>
        <w:t xml:space="preserve">]. The increase in </w:t>
      </w:r>
      <w:r w:rsidR="00E21134" w:rsidRPr="00BC3899">
        <w:rPr>
          <w:rFonts w:ascii="Times New Roman" w:hAnsi="Times New Roman" w:cs="Times New Roman"/>
          <w:iCs/>
          <w:rPrChange w:id="2583" w:author="Harsh Vora" w:date="2018-10-06T16:26:00Z">
            <w:rPr>
              <w:rFonts w:ascii="Times New Roman" w:hAnsi="Times New Roman" w:cs="Times New Roman"/>
              <w:iCs/>
            </w:rPr>
          </w:rPrChange>
        </w:rPr>
        <w:lastRenderedPageBreak/>
        <w:t>confining pressure results in switch in mechanism, from dilatant to shear dominated [</w:t>
      </w:r>
      <w:r w:rsidR="00E21134" w:rsidRPr="00BC3899">
        <w:rPr>
          <w:rFonts w:ascii="Times New Roman" w:hAnsi="Times New Roman" w:cs="Times New Roman"/>
          <w:iCs/>
          <w:color w:val="00B050"/>
          <w:rPrChange w:id="2584"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585" w:author="Harsh Vora" w:date="2018-10-06T16:26:00Z">
            <w:rPr>
              <w:rFonts w:ascii="Times New Roman" w:hAnsi="Times New Roman" w:cs="Times New Roman"/>
              <w:iCs/>
              <w:color w:val="00B050"/>
            </w:rPr>
          </w:rPrChange>
        </w:rPr>
        <w:t>7</w:t>
      </w:r>
      <w:r w:rsidR="00E21134" w:rsidRPr="00BC3899">
        <w:rPr>
          <w:rFonts w:ascii="Times New Roman" w:hAnsi="Times New Roman" w:cs="Times New Roman"/>
          <w:iCs/>
          <w:rPrChange w:id="2586" w:author="Harsh Vora" w:date="2018-10-06T16:26:00Z">
            <w:rPr>
              <w:rFonts w:ascii="Times New Roman" w:hAnsi="Times New Roman" w:cs="Times New Roman"/>
              <w:iCs/>
            </w:rPr>
          </w:rPrChange>
        </w:rPr>
        <w:t xml:space="preserve">]. Thus, the increase in shear microcracking with confining pressure results in the greater AE energy observed in laboratory studies. </w:t>
      </w:r>
    </w:p>
    <w:p w14:paraId="2D396AE3" w14:textId="0360A87E" w:rsidR="006A169C" w:rsidRPr="00BC3899" w:rsidRDefault="006A169C" w:rsidP="007C49C7">
      <w:pPr>
        <w:spacing w:line="480" w:lineRule="auto"/>
        <w:rPr>
          <w:rFonts w:ascii="Times New Roman" w:hAnsi="Times New Roman" w:cs="Times New Roman"/>
          <w:iCs/>
          <w:rPrChange w:id="2587" w:author="Harsh Vora" w:date="2018-10-06T16:26:00Z">
            <w:rPr>
              <w:rFonts w:ascii="Times New Roman" w:hAnsi="Times New Roman" w:cs="Times New Roman"/>
              <w:iCs/>
            </w:rPr>
          </w:rPrChange>
        </w:rPr>
      </w:pPr>
      <w:r w:rsidRPr="00BC3899">
        <w:rPr>
          <w:rFonts w:ascii="Times New Roman" w:hAnsi="Times New Roman" w:cs="Times New Roman"/>
          <w:iCs/>
          <w:rPrChange w:id="2588" w:author="Harsh Vora" w:date="2018-10-06T16:26:00Z">
            <w:rPr>
              <w:rFonts w:ascii="Times New Roman" w:hAnsi="Times New Roman" w:cs="Times New Roman"/>
              <w:iCs/>
            </w:rPr>
          </w:rPrChange>
        </w:rPr>
        <w:t>Experimental deformation experiments on Berea Sandstone show a transition from dilating to compacting fracture zones</w:t>
      </w:r>
      <w:commentRangeStart w:id="2589"/>
      <w:r w:rsidRPr="00BC3899">
        <w:rPr>
          <w:rFonts w:ascii="Times New Roman" w:hAnsi="Times New Roman" w:cs="Times New Roman"/>
          <w:iCs/>
          <w:rPrChange w:id="2590" w:author="Harsh Vora" w:date="2018-10-06T16:26:00Z">
            <w:rPr>
              <w:rFonts w:ascii="Times New Roman" w:hAnsi="Times New Roman" w:cs="Times New Roman"/>
              <w:iCs/>
            </w:rPr>
          </w:rPrChange>
        </w:rPr>
        <w:t xml:space="preserve"> </w:t>
      </w:r>
      <w:commentRangeEnd w:id="2589"/>
      <w:r w:rsidR="000A0F91" w:rsidRPr="00BC3899">
        <w:rPr>
          <w:rStyle w:val="CommentReference"/>
          <w:rFonts w:ascii="Times New Roman" w:hAnsi="Times New Roman" w:cs="Times New Roman"/>
          <w:rPrChange w:id="2591" w:author="Harsh Vora" w:date="2018-10-06T16:26:00Z">
            <w:rPr>
              <w:rStyle w:val="CommentReference"/>
            </w:rPr>
          </w:rPrChange>
        </w:rPr>
        <w:commentReference w:id="2589"/>
      </w:r>
      <w:r w:rsidRPr="00BC3899">
        <w:rPr>
          <w:rFonts w:ascii="Times New Roman" w:hAnsi="Times New Roman" w:cs="Times New Roman"/>
          <w:iCs/>
          <w:rPrChange w:id="2592" w:author="Harsh Vora" w:date="2018-10-06T16:26:00Z">
            <w:rPr>
              <w:rFonts w:ascii="Times New Roman" w:hAnsi="Times New Roman" w:cs="Times New Roman"/>
              <w:iCs/>
            </w:rPr>
          </w:rPrChange>
        </w:rPr>
        <w:t>[</w:t>
      </w:r>
      <w:r w:rsidRPr="00BC3899">
        <w:rPr>
          <w:rFonts w:ascii="Times New Roman" w:hAnsi="Times New Roman" w:cs="Times New Roman"/>
          <w:iCs/>
          <w:color w:val="7030A0"/>
          <w:rPrChange w:id="2593" w:author="Harsh Vora" w:date="2018-10-06T16:26:00Z">
            <w:rPr>
              <w:rFonts w:ascii="Times New Roman" w:hAnsi="Times New Roman" w:cs="Times New Roman"/>
              <w:iCs/>
              <w:color w:val="7030A0"/>
            </w:rPr>
          </w:rPrChange>
        </w:rPr>
        <w:t>Menendez et al., 1996; Besuelle, 2001</w:t>
      </w:r>
      <w:r w:rsidRPr="00BC3899">
        <w:rPr>
          <w:rFonts w:ascii="Times New Roman" w:hAnsi="Times New Roman" w:cs="Times New Roman"/>
          <w:iCs/>
          <w:rPrChange w:id="2594" w:author="Harsh Vora" w:date="2018-10-06T16:26:00Z">
            <w:rPr>
              <w:rFonts w:ascii="Times New Roman" w:hAnsi="Times New Roman" w:cs="Times New Roman"/>
              <w:iCs/>
            </w:rPr>
          </w:rPrChange>
        </w:rPr>
        <w:t xml:space="preserve">]. Our simulation results show that the nature of the fracture zone is </w:t>
      </w:r>
      <w:commentRangeStart w:id="2595"/>
      <w:r w:rsidRPr="00BC3899">
        <w:rPr>
          <w:rFonts w:ascii="Times New Roman" w:hAnsi="Times New Roman" w:cs="Times New Roman"/>
          <w:iCs/>
          <w:rPrChange w:id="2596" w:author="Harsh Vora" w:date="2018-10-06T16:26:00Z">
            <w:rPr>
              <w:rFonts w:ascii="Times New Roman" w:hAnsi="Times New Roman" w:cs="Times New Roman"/>
              <w:iCs/>
            </w:rPr>
          </w:rPrChange>
        </w:rPr>
        <w:t xml:space="preserve">an interplay </w:t>
      </w:r>
      <w:commentRangeEnd w:id="2595"/>
      <w:r w:rsidR="000A0F91" w:rsidRPr="00BC3899">
        <w:rPr>
          <w:rStyle w:val="CommentReference"/>
          <w:rFonts w:ascii="Times New Roman" w:hAnsi="Times New Roman" w:cs="Times New Roman"/>
          <w:rPrChange w:id="2597" w:author="Harsh Vora" w:date="2018-10-06T16:26:00Z">
            <w:rPr>
              <w:rStyle w:val="CommentReference"/>
            </w:rPr>
          </w:rPrChange>
        </w:rPr>
        <w:commentReference w:id="2595"/>
      </w:r>
      <w:r w:rsidRPr="00BC3899">
        <w:rPr>
          <w:rFonts w:ascii="Times New Roman" w:hAnsi="Times New Roman" w:cs="Times New Roman"/>
          <w:iCs/>
          <w:rPrChange w:id="2598" w:author="Harsh Vora" w:date="2018-10-06T16:26:00Z">
            <w:rPr>
              <w:rFonts w:ascii="Times New Roman" w:hAnsi="Times New Roman" w:cs="Times New Roman"/>
              <w:iCs/>
            </w:rPr>
          </w:rPrChange>
        </w:rPr>
        <w:t>between the abundance of shear and tensile microcracks in the process zone. At low confining pressures, we observe dilatant fracture zones as tensile microcracks dominate the fracture and gouge region. At high confining pressures, the dominant damage mechanism is compactant, resulting in abundant shear microcracks in the fracture and gouge region. As a result, we observe compactant fracture zones in sandstones under high confining pressure conditions [</w:t>
      </w:r>
      <w:r w:rsidRPr="00BC3899">
        <w:rPr>
          <w:rFonts w:ascii="Times New Roman" w:hAnsi="Times New Roman" w:cs="Times New Roman"/>
          <w:iCs/>
          <w:color w:val="00B050"/>
          <w:rPrChange w:id="2599"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600" w:author="Harsh Vora" w:date="2018-10-06T16:26:00Z">
            <w:rPr>
              <w:rFonts w:ascii="Times New Roman" w:hAnsi="Times New Roman" w:cs="Times New Roman"/>
              <w:iCs/>
              <w:color w:val="00B050"/>
            </w:rPr>
          </w:rPrChange>
        </w:rPr>
        <w:t>7c</w:t>
      </w:r>
      <w:r w:rsidRPr="00BC3899">
        <w:rPr>
          <w:rFonts w:ascii="Times New Roman" w:hAnsi="Times New Roman" w:cs="Times New Roman"/>
          <w:iCs/>
          <w:rPrChange w:id="2601" w:author="Harsh Vora" w:date="2018-10-06T16:26:00Z">
            <w:rPr>
              <w:rFonts w:ascii="Times New Roman" w:hAnsi="Times New Roman" w:cs="Times New Roman"/>
              <w:iCs/>
            </w:rPr>
          </w:rPrChange>
        </w:rPr>
        <w:t xml:space="preserve">]. </w:t>
      </w:r>
      <w:commentRangeStart w:id="2602"/>
      <w:r w:rsidRPr="00BC3899">
        <w:rPr>
          <w:rFonts w:ascii="Times New Roman" w:hAnsi="Times New Roman" w:cs="Times New Roman"/>
          <w:iCs/>
          <w:highlight w:val="yellow"/>
          <w:rPrChange w:id="2603" w:author="Harsh Vora" w:date="2018-10-06T16:26:00Z">
            <w:rPr>
              <w:rFonts w:ascii="Times New Roman" w:hAnsi="Times New Roman" w:cs="Times New Roman"/>
              <w:iCs/>
              <w:highlight w:val="yellow"/>
            </w:rPr>
          </w:rPrChange>
        </w:rPr>
        <w:t>The switch in microcracking processes has been attributed to the decrease in internal friction with increasing confining pressure, as shear cracks are less pressure sensitive than tensile microcracks [</w:t>
      </w:r>
      <w:r w:rsidRPr="00BC3899">
        <w:rPr>
          <w:rFonts w:ascii="Times New Roman" w:hAnsi="Times New Roman" w:cs="Times New Roman"/>
          <w:iCs/>
          <w:color w:val="7030A0"/>
          <w:highlight w:val="yellow"/>
          <w:rPrChange w:id="2604" w:author="Harsh Vora" w:date="2018-10-06T16:26:00Z">
            <w:rPr>
              <w:rFonts w:ascii="Times New Roman" w:hAnsi="Times New Roman" w:cs="Times New Roman"/>
              <w:iCs/>
              <w:color w:val="7030A0"/>
              <w:highlight w:val="yellow"/>
            </w:rPr>
          </w:rPrChange>
        </w:rPr>
        <w:t>Amitrano, 2003</w:t>
      </w:r>
      <w:r w:rsidRPr="00BC3899">
        <w:rPr>
          <w:rFonts w:ascii="Times New Roman" w:hAnsi="Times New Roman" w:cs="Times New Roman"/>
          <w:iCs/>
          <w:highlight w:val="yellow"/>
          <w:rPrChange w:id="2605" w:author="Harsh Vora" w:date="2018-10-06T16:26:00Z">
            <w:rPr>
              <w:rFonts w:ascii="Times New Roman" w:hAnsi="Times New Roman" w:cs="Times New Roman"/>
              <w:iCs/>
              <w:highlight w:val="yellow"/>
            </w:rPr>
          </w:rPrChange>
        </w:rPr>
        <w:t>].</w:t>
      </w:r>
      <w:commentRangeEnd w:id="2602"/>
      <w:r w:rsidR="000A0F91" w:rsidRPr="00BC3899">
        <w:rPr>
          <w:rStyle w:val="CommentReference"/>
          <w:rFonts w:ascii="Times New Roman" w:hAnsi="Times New Roman" w:cs="Times New Roman"/>
          <w:rPrChange w:id="2606" w:author="Harsh Vora" w:date="2018-10-06T16:26:00Z">
            <w:rPr>
              <w:rStyle w:val="CommentReference"/>
            </w:rPr>
          </w:rPrChange>
        </w:rPr>
        <w:commentReference w:id="2602"/>
      </w:r>
    </w:p>
    <w:p w14:paraId="217334E6" w14:textId="41C1C2EA" w:rsidR="00DE2067" w:rsidRPr="00BC3899" w:rsidRDefault="00BC15F5">
      <w:pPr>
        <w:spacing w:line="480" w:lineRule="auto"/>
        <w:rPr>
          <w:rFonts w:ascii="Times New Roman" w:hAnsi="Times New Roman" w:cs="Times New Roman"/>
          <w:iCs/>
          <w:rPrChange w:id="2607" w:author="Harsh Vora" w:date="2018-10-06T16:26:00Z">
            <w:rPr>
              <w:rFonts w:ascii="Times New Roman" w:hAnsi="Times New Roman" w:cs="Times New Roman"/>
              <w:iCs/>
            </w:rPr>
          </w:rPrChange>
        </w:rPr>
      </w:pPr>
      <w:r w:rsidRPr="00BC3899">
        <w:rPr>
          <w:rFonts w:ascii="Times New Roman" w:hAnsi="Times New Roman" w:cs="Times New Roman"/>
          <w:iCs/>
          <w:rPrChange w:id="2608" w:author="Harsh Vora" w:date="2018-10-06T16:26:00Z">
            <w:rPr>
              <w:rFonts w:ascii="Times New Roman" w:hAnsi="Times New Roman" w:cs="Times New Roman"/>
              <w:iCs/>
            </w:rPr>
          </w:rPrChange>
        </w:rPr>
        <w:t xml:space="preserve">Our simulation results show that the growth and coalescence of a macrofracture in Lac du Bonnet granite occurs </w:t>
      </w:r>
      <w:r w:rsidR="006E3FF7" w:rsidRPr="00BC3899">
        <w:rPr>
          <w:rFonts w:ascii="Times New Roman" w:hAnsi="Times New Roman" w:cs="Times New Roman"/>
          <w:iCs/>
          <w:rPrChange w:id="2609" w:author="Harsh Vora" w:date="2018-10-06T16:26:00Z">
            <w:rPr>
              <w:rFonts w:ascii="Times New Roman" w:hAnsi="Times New Roman" w:cs="Times New Roman"/>
              <w:iCs/>
            </w:rPr>
          </w:rPrChange>
        </w:rPr>
        <w:t xml:space="preserve">dominantly </w:t>
      </w:r>
      <w:r w:rsidRPr="00BC3899">
        <w:rPr>
          <w:rFonts w:ascii="Times New Roman" w:hAnsi="Times New Roman" w:cs="Times New Roman"/>
          <w:iCs/>
          <w:rPrChange w:id="2610" w:author="Harsh Vora" w:date="2018-10-06T16:26:00Z">
            <w:rPr>
              <w:rFonts w:ascii="Times New Roman" w:hAnsi="Times New Roman" w:cs="Times New Roman"/>
              <w:iCs/>
            </w:rPr>
          </w:rPrChange>
        </w:rPr>
        <w:t xml:space="preserve">through the coalescence of tensile </w:t>
      </w:r>
      <w:r w:rsidR="00E9160F" w:rsidRPr="00BC3899">
        <w:rPr>
          <w:rFonts w:ascii="Times New Roman" w:hAnsi="Times New Roman" w:cs="Times New Roman"/>
          <w:iCs/>
          <w:rPrChange w:id="2611" w:author="Harsh Vora" w:date="2018-10-06T16:26:00Z">
            <w:rPr>
              <w:rFonts w:ascii="Times New Roman" w:hAnsi="Times New Roman" w:cs="Times New Roman"/>
              <w:iCs/>
            </w:rPr>
          </w:rPrChange>
        </w:rPr>
        <w:t>microcrack</w:t>
      </w:r>
      <w:r w:rsidRPr="00BC3899">
        <w:rPr>
          <w:rFonts w:ascii="Times New Roman" w:hAnsi="Times New Roman" w:cs="Times New Roman"/>
          <w:iCs/>
          <w:rPrChange w:id="2612" w:author="Harsh Vora" w:date="2018-10-06T16:26:00Z">
            <w:rPr>
              <w:rFonts w:ascii="Times New Roman" w:hAnsi="Times New Roman" w:cs="Times New Roman"/>
              <w:iCs/>
            </w:rPr>
          </w:rPrChange>
        </w:rPr>
        <w:t>s [</w:t>
      </w:r>
      <w:r w:rsidRPr="00BC3899">
        <w:rPr>
          <w:rFonts w:ascii="Times New Roman" w:hAnsi="Times New Roman" w:cs="Times New Roman"/>
          <w:iCs/>
          <w:color w:val="00B050"/>
          <w:rPrChange w:id="2613"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614" w:author="Harsh Vora" w:date="2018-10-06T16:26:00Z">
            <w:rPr>
              <w:rFonts w:ascii="Times New Roman" w:hAnsi="Times New Roman" w:cs="Times New Roman"/>
              <w:iCs/>
              <w:color w:val="00B050"/>
            </w:rPr>
          </w:rPrChange>
        </w:rPr>
        <w:t>6</w:t>
      </w:r>
      <w:r w:rsidR="006A169C" w:rsidRPr="00BC3899">
        <w:rPr>
          <w:rFonts w:ascii="Times New Roman" w:hAnsi="Times New Roman" w:cs="Times New Roman"/>
          <w:iCs/>
          <w:color w:val="00B050"/>
          <w:rPrChange w:id="2615" w:author="Harsh Vora" w:date="2018-10-06T16:26:00Z">
            <w:rPr>
              <w:rFonts w:ascii="Times New Roman" w:hAnsi="Times New Roman" w:cs="Times New Roman"/>
              <w:iCs/>
              <w:color w:val="00B050"/>
            </w:rPr>
          </w:rPrChange>
        </w:rPr>
        <w:t>a</w:t>
      </w:r>
      <w:r w:rsidRPr="00BC3899">
        <w:rPr>
          <w:rFonts w:ascii="Times New Roman" w:hAnsi="Times New Roman" w:cs="Times New Roman"/>
          <w:iCs/>
          <w:rPrChange w:id="2616" w:author="Harsh Vora" w:date="2018-10-06T16:26:00Z">
            <w:rPr>
              <w:rFonts w:ascii="Times New Roman" w:hAnsi="Times New Roman" w:cs="Times New Roman"/>
              <w:iCs/>
            </w:rPr>
          </w:rPrChange>
        </w:rPr>
        <w:t xml:space="preserve">]. Similarly, the growth of </w:t>
      </w:r>
      <w:r w:rsidR="006A169C" w:rsidRPr="00BC3899">
        <w:rPr>
          <w:rFonts w:ascii="Times New Roman" w:hAnsi="Times New Roman" w:cs="Times New Roman"/>
          <w:iCs/>
          <w:rPrChange w:id="2617" w:author="Harsh Vora" w:date="2018-10-06T16:26:00Z">
            <w:rPr>
              <w:rFonts w:ascii="Times New Roman" w:hAnsi="Times New Roman" w:cs="Times New Roman"/>
              <w:iCs/>
            </w:rPr>
          </w:rPrChange>
        </w:rPr>
        <w:t>f</w:t>
      </w:r>
      <w:r w:rsidRPr="00BC3899">
        <w:rPr>
          <w:rFonts w:ascii="Times New Roman" w:hAnsi="Times New Roman" w:cs="Times New Roman"/>
          <w:iCs/>
          <w:rPrChange w:id="2618" w:author="Harsh Vora" w:date="2018-10-06T16:26:00Z">
            <w:rPr>
              <w:rFonts w:ascii="Times New Roman" w:hAnsi="Times New Roman" w:cs="Times New Roman"/>
              <w:iCs/>
            </w:rPr>
          </w:rPrChange>
        </w:rPr>
        <w:t xml:space="preserve">ractures during biaxial experiments in granites has been shown to occur through coalescence of tensile </w:t>
      </w:r>
      <w:r w:rsidR="00E9160F" w:rsidRPr="00BC3899">
        <w:rPr>
          <w:rFonts w:ascii="Times New Roman" w:hAnsi="Times New Roman" w:cs="Times New Roman"/>
          <w:iCs/>
          <w:rPrChange w:id="2619" w:author="Harsh Vora" w:date="2018-10-06T16:26:00Z">
            <w:rPr>
              <w:rFonts w:ascii="Times New Roman" w:hAnsi="Times New Roman" w:cs="Times New Roman"/>
              <w:iCs/>
            </w:rPr>
          </w:rPrChange>
        </w:rPr>
        <w:t>microcrack</w:t>
      </w:r>
      <w:r w:rsidRPr="00BC3899">
        <w:rPr>
          <w:rFonts w:ascii="Times New Roman" w:hAnsi="Times New Roman" w:cs="Times New Roman"/>
          <w:iCs/>
          <w:rPrChange w:id="2620" w:author="Harsh Vora" w:date="2018-10-06T16:26:00Z">
            <w:rPr>
              <w:rFonts w:ascii="Times New Roman" w:hAnsi="Times New Roman" w:cs="Times New Roman"/>
              <w:iCs/>
            </w:rPr>
          </w:rPrChange>
        </w:rPr>
        <w:t>s using AE source mechanism [</w:t>
      </w:r>
      <w:r w:rsidRPr="00BC3899">
        <w:rPr>
          <w:rFonts w:ascii="Times New Roman" w:hAnsi="Times New Roman" w:cs="Times New Roman"/>
          <w:iCs/>
          <w:color w:val="7030A0"/>
          <w:rPrChange w:id="2621" w:author="Harsh Vora" w:date="2018-10-06T16:26:00Z">
            <w:rPr>
              <w:rFonts w:ascii="Times New Roman" w:hAnsi="Times New Roman" w:cs="Times New Roman"/>
              <w:iCs/>
              <w:color w:val="7030A0"/>
            </w:rPr>
          </w:rPrChange>
        </w:rPr>
        <w:t>Lockner et al., 1991</w:t>
      </w:r>
      <w:r w:rsidRPr="00BC3899">
        <w:rPr>
          <w:rFonts w:ascii="Times New Roman" w:hAnsi="Times New Roman" w:cs="Times New Roman"/>
          <w:iCs/>
          <w:rPrChange w:id="2622" w:author="Harsh Vora" w:date="2018-10-06T16:26:00Z">
            <w:rPr>
              <w:rFonts w:ascii="Times New Roman" w:hAnsi="Times New Roman" w:cs="Times New Roman"/>
              <w:iCs/>
            </w:rPr>
          </w:rPrChange>
        </w:rPr>
        <w:t>] and microstructural analyses [</w:t>
      </w:r>
      <w:r w:rsidR="00DE2067" w:rsidRPr="00BC3899">
        <w:rPr>
          <w:rFonts w:ascii="Times New Roman" w:hAnsi="Times New Roman" w:cs="Times New Roman"/>
          <w:iCs/>
          <w:color w:val="7030A0"/>
          <w:rPrChange w:id="2623" w:author="Harsh Vora" w:date="2018-10-06T16:26:00Z">
            <w:rPr>
              <w:rFonts w:ascii="Times New Roman" w:hAnsi="Times New Roman" w:cs="Times New Roman"/>
              <w:iCs/>
              <w:color w:val="7030A0"/>
            </w:rPr>
          </w:rPrChange>
        </w:rPr>
        <w:t>Peng and Johnson, 1972</w:t>
      </w:r>
      <w:r w:rsidRPr="00BC3899">
        <w:rPr>
          <w:rFonts w:ascii="Times New Roman" w:hAnsi="Times New Roman" w:cs="Times New Roman"/>
          <w:iCs/>
          <w:rPrChange w:id="2624" w:author="Harsh Vora" w:date="2018-10-06T16:26:00Z">
            <w:rPr>
              <w:rFonts w:ascii="Times New Roman" w:hAnsi="Times New Roman" w:cs="Times New Roman"/>
              <w:iCs/>
            </w:rPr>
          </w:rPrChange>
        </w:rPr>
        <w:t xml:space="preserve">]. </w:t>
      </w:r>
      <w:r w:rsidR="00BC7D40" w:rsidRPr="00BC3899">
        <w:rPr>
          <w:rFonts w:ascii="Times New Roman" w:hAnsi="Times New Roman" w:cs="Times New Roman"/>
          <w:iCs/>
          <w:rPrChange w:id="2625" w:author="Harsh Vora" w:date="2018-10-06T16:26:00Z">
            <w:rPr>
              <w:rFonts w:ascii="Times New Roman" w:hAnsi="Times New Roman" w:cs="Times New Roman"/>
              <w:iCs/>
            </w:rPr>
          </w:rPrChange>
        </w:rPr>
        <w:t xml:space="preserve">The increase in </w:t>
      </w:r>
      <w:r w:rsidR="00E9160F" w:rsidRPr="00BC3899">
        <w:rPr>
          <w:rFonts w:ascii="Times New Roman" w:hAnsi="Times New Roman" w:cs="Times New Roman"/>
          <w:iCs/>
          <w:rPrChange w:id="2626" w:author="Harsh Vora" w:date="2018-10-06T16:26:00Z">
            <w:rPr>
              <w:rFonts w:ascii="Times New Roman" w:hAnsi="Times New Roman" w:cs="Times New Roman"/>
              <w:iCs/>
            </w:rPr>
          </w:rPrChange>
        </w:rPr>
        <w:t>microcrack</w:t>
      </w:r>
      <w:r w:rsidR="00BC7D40" w:rsidRPr="00BC3899">
        <w:rPr>
          <w:rFonts w:ascii="Times New Roman" w:hAnsi="Times New Roman" w:cs="Times New Roman"/>
          <w:iCs/>
          <w:rPrChange w:id="2627" w:author="Harsh Vora" w:date="2018-10-06T16:26:00Z">
            <w:rPr>
              <w:rFonts w:ascii="Times New Roman" w:hAnsi="Times New Roman" w:cs="Times New Roman"/>
              <w:iCs/>
            </w:rPr>
          </w:rPrChange>
        </w:rPr>
        <w:t xml:space="preserve"> and AE </w:t>
      </w:r>
      <w:r w:rsidR="003571F5" w:rsidRPr="00BC3899">
        <w:rPr>
          <w:rFonts w:ascii="Times New Roman" w:hAnsi="Times New Roman" w:cs="Times New Roman"/>
          <w:iCs/>
          <w:rPrChange w:id="2628" w:author="Harsh Vora" w:date="2018-10-06T16:26:00Z">
            <w:rPr>
              <w:rFonts w:ascii="Times New Roman" w:hAnsi="Times New Roman" w:cs="Times New Roman"/>
              <w:iCs/>
            </w:rPr>
          </w:rPrChange>
        </w:rPr>
        <w:t xml:space="preserve">energy </w:t>
      </w:r>
      <w:r w:rsidR="00297D9F" w:rsidRPr="00BC3899">
        <w:rPr>
          <w:rFonts w:ascii="Times New Roman" w:hAnsi="Times New Roman" w:cs="Times New Roman"/>
          <w:iCs/>
          <w:rPrChange w:id="2629" w:author="Harsh Vora" w:date="2018-10-06T16:26:00Z">
            <w:rPr>
              <w:rFonts w:ascii="Times New Roman" w:hAnsi="Times New Roman" w:cs="Times New Roman"/>
              <w:iCs/>
            </w:rPr>
          </w:rPrChange>
        </w:rPr>
        <w:t xml:space="preserve">with confining pressure has </w:t>
      </w:r>
      <w:r w:rsidR="00BC7D40" w:rsidRPr="00BC3899">
        <w:rPr>
          <w:rFonts w:ascii="Times New Roman" w:hAnsi="Times New Roman" w:cs="Times New Roman"/>
          <w:iCs/>
          <w:rPrChange w:id="2630" w:author="Harsh Vora" w:date="2018-10-06T16:26:00Z">
            <w:rPr>
              <w:rFonts w:ascii="Times New Roman" w:hAnsi="Times New Roman" w:cs="Times New Roman"/>
              <w:iCs/>
            </w:rPr>
          </w:rPrChange>
        </w:rPr>
        <w:t xml:space="preserve">been experimentally observed </w:t>
      </w:r>
      <w:r w:rsidR="00A34010" w:rsidRPr="00BC3899">
        <w:rPr>
          <w:rFonts w:ascii="Times New Roman" w:hAnsi="Times New Roman" w:cs="Times New Roman"/>
          <w:iCs/>
          <w:rPrChange w:id="2631" w:author="Harsh Vora" w:date="2018-10-06T16:26:00Z">
            <w:rPr>
              <w:rFonts w:ascii="Times New Roman" w:hAnsi="Times New Roman" w:cs="Times New Roman"/>
              <w:iCs/>
            </w:rPr>
          </w:rPrChange>
        </w:rPr>
        <w:t>granitic rocks</w:t>
      </w:r>
      <w:r w:rsidR="00BC7D40" w:rsidRPr="00BC3899">
        <w:rPr>
          <w:rFonts w:ascii="Times New Roman" w:hAnsi="Times New Roman" w:cs="Times New Roman"/>
          <w:iCs/>
          <w:rPrChange w:id="2632" w:author="Harsh Vora" w:date="2018-10-06T16:26:00Z">
            <w:rPr>
              <w:rFonts w:ascii="Times New Roman" w:hAnsi="Times New Roman" w:cs="Times New Roman"/>
              <w:iCs/>
            </w:rPr>
          </w:rPrChange>
        </w:rPr>
        <w:t xml:space="preserve"> [</w:t>
      </w:r>
      <w:r w:rsidR="00A34010" w:rsidRPr="00BC3899">
        <w:rPr>
          <w:rFonts w:ascii="Times New Roman" w:hAnsi="Times New Roman" w:cs="Times New Roman"/>
          <w:iCs/>
          <w:color w:val="7030A0"/>
          <w:rPrChange w:id="2633" w:author="Harsh Vora" w:date="2018-10-06T16:26:00Z">
            <w:rPr>
              <w:rFonts w:ascii="Times New Roman" w:hAnsi="Times New Roman" w:cs="Times New Roman"/>
              <w:iCs/>
              <w:color w:val="7030A0"/>
            </w:rPr>
          </w:rPrChange>
        </w:rPr>
        <w:t>Stanchits et al., 2006</w:t>
      </w:r>
      <w:r w:rsidR="00BC7D40" w:rsidRPr="00BC3899">
        <w:rPr>
          <w:rFonts w:ascii="Times New Roman" w:hAnsi="Times New Roman" w:cs="Times New Roman"/>
          <w:iCs/>
          <w:rPrChange w:id="2634" w:author="Harsh Vora" w:date="2018-10-06T16:26:00Z">
            <w:rPr>
              <w:rFonts w:ascii="Times New Roman" w:hAnsi="Times New Roman" w:cs="Times New Roman"/>
              <w:iCs/>
            </w:rPr>
          </w:rPrChange>
        </w:rPr>
        <w:t xml:space="preserve">]. </w:t>
      </w:r>
      <w:r w:rsidR="00DE2067" w:rsidRPr="00BC3899">
        <w:rPr>
          <w:rFonts w:ascii="Times New Roman" w:hAnsi="Times New Roman" w:cs="Times New Roman"/>
          <w:iCs/>
          <w:rPrChange w:id="2635" w:author="Harsh Vora" w:date="2018-10-06T16:26:00Z">
            <w:rPr>
              <w:rFonts w:ascii="Times New Roman" w:hAnsi="Times New Roman" w:cs="Times New Roman"/>
              <w:iCs/>
            </w:rPr>
          </w:rPrChange>
        </w:rPr>
        <w:t>Our model results show that the number of microcracks generated during biaxial experiments in granite increases with confining pressure in response to the increased resistance provided by confining pressure [</w:t>
      </w:r>
      <w:r w:rsidR="00DE2067" w:rsidRPr="00BC3899">
        <w:rPr>
          <w:rFonts w:ascii="Times New Roman" w:hAnsi="Times New Roman" w:cs="Times New Roman"/>
          <w:iCs/>
          <w:color w:val="00B050"/>
          <w:rPrChange w:id="2636"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637" w:author="Harsh Vora" w:date="2018-10-06T16:26:00Z">
            <w:rPr>
              <w:rFonts w:ascii="Times New Roman" w:hAnsi="Times New Roman" w:cs="Times New Roman"/>
              <w:iCs/>
              <w:color w:val="00B050"/>
            </w:rPr>
          </w:rPrChange>
        </w:rPr>
        <w:t>8</w:t>
      </w:r>
      <w:r w:rsidR="00DE2067" w:rsidRPr="00BC3899">
        <w:rPr>
          <w:rFonts w:ascii="Times New Roman" w:hAnsi="Times New Roman" w:cs="Times New Roman"/>
          <w:iCs/>
          <w:color w:val="00B050"/>
          <w:rPrChange w:id="2638" w:author="Harsh Vora" w:date="2018-10-06T16:26:00Z">
            <w:rPr>
              <w:rFonts w:ascii="Times New Roman" w:hAnsi="Times New Roman" w:cs="Times New Roman"/>
              <w:iCs/>
              <w:color w:val="00B050"/>
            </w:rPr>
          </w:rPrChange>
        </w:rPr>
        <w:t>b</w:t>
      </w:r>
      <w:r w:rsidR="00DE2067" w:rsidRPr="00BC3899">
        <w:rPr>
          <w:rFonts w:ascii="Times New Roman" w:hAnsi="Times New Roman" w:cs="Times New Roman"/>
          <w:iCs/>
          <w:rPrChange w:id="2639" w:author="Harsh Vora" w:date="2018-10-06T16:26:00Z">
            <w:rPr>
              <w:rFonts w:ascii="Times New Roman" w:hAnsi="Times New Roman" w:cs="Times New Roman"/>
              <w:iCs/>
            </w:rPr>
          </w:rPrChange>
        </w:rPr>
        <w:t>]. The increase in number of microcracks generated with confining pressure results explains the increase in AE energy release observed by experimental and numerical studies. Our results from deformation of granite s</w:t>
      </w:r>
      <w:r w:rsidR="002B6E69" w:rsidRPr="00BC3899">
        <w:rPr>
          <w:rFonts w:ascii="Times New Roman" w:hAnsi="Times New Roman" w:cs="Times New Roman"/>
          <w:iCs/>
          <w:rPrChange w:id="2640" w:author="Harsh Vora" w:date="2018-10-06T16:26:00Z">
            <w:rPr>
              <w:rFonts w:ascii="Times New Roman" w:hAnsi="Times New Roman" w:cs="Times New Roman"/>
              <w:iCs/>
            </w:rPr>
          </w:rPrChange>
        </w:rPr>
        <w:t xml:space="preserve">amples also shows a </w:t>
      </w:r>
      <w:r w:rsidR="00DE2067" w:rsidRPr="00BC3899">
        <w:rPr>
          <w:rFonts w:ascii="Times New Roman" w:hAnsi="Times New Roman" w:cs="Times New Roman"/>
          <w:iCs/>
          <w:rPrChange w:id="2641" w:author="Harsh Vora" w:date="2018-10-06T16:26:00Z">
            <w:rPr>
              <w:rFonts w:ascii="Times New Roman" w:hAnsi="Times New Roman" w:cs="Times New Roman"/>
              <w:iCs/>
            </w:rPr>
          </w:rPrChange>
        </w:rPr>
        <w:t>small increase in shear microcracking with confining pressure</w:t>
      </w:r>
      <w:r w:rsidR="00DF174A" w:rsidRPr="00BC3899">
        <w:rPr>
          <w:rFonts w:ascii="Times New Roman" w:hAnsi="Times New Roman" w:cs="Times New Roman"/>
          <w:iCs/>
          <w:rPrChange w:id="2642" w:author="Harsh Vora" w:date="2018-10-06T16:26:00Z">
            <w:rPr>
              <w:rFonts w:ascii="Times New Roman" w:hAnsi="Times New Roman" w:cs="Times New Roman"/>
              <w:iCs/>
            </w:rPr>
          </w:rPrChange>
        </w:rPr>
        <w:t>,</w:t>
      </w:r>
      <w:r w:rsidR="00DE2067" w:rsidRPr="00BC3899">
        <w:rPr>
          <w:rFonts w:ascii="Times New Roman" w:hAnsi="Times New Roman" w:cs="Times New Roman"/>
          <w:iCs/>
          <w:rPrChange w:id="2643" w:author="Harsh Vora" w:date="2018-10-06T16:26:00Z">
            <w:rPr>
              <w:rFonts w:ascii="Times New Roman" w:hAnsi="Times New Roman" w:cs="Times New Roman"/>
              <w:iCs/>
            </w:rPr>
          </w:rPrChange>
        </w:rPr>
        <w:t xml:space="preserve"> </w:t>
      </w:r>
      <w:r w:rsidR="00CA31D1" w:rsidRPr="00BC3899">
        <w:rPr>
          <w:rFonts w:ascii="Times New Roman" w:hAnsi="Times New Roman" w:cs="Times New Roman"/>
          <w:iCs/>
          <w:rPrChange w:id="2644" w:author="Harsh Vora" w:date="2018-10-06T16:26:00Z">
            <w:rPr>
              <w:rFonts w:ascii="Times New Roman" w:hAnsi="Times New Roman" w:cs="Times New Roman"/>
              <w:iCs/>
            </w:rPr>
          </w:rPrChange>
        </w:rPr>
        <w:t>like</w:t>
      </w:r>
      <w:r w:rsidR="00DE2067" w:rsidRPr="00BC3899">
        <w:rPr>
          <w:rFonts w:ascii="Times New Roman" w:hAnsi="Times New Roman" w:cs="Times New Roman"/>
          <w:iCs/>
          <w:rPrChange w:id="2645" w:author="Harsh Vora" w:date="2018-10-06T16:26:00Z">
            <w:rPr>
              <w:rFonts w:ascii="Times New Roman" w:hAnsi="Times New Roman" w:cs="Times New Roman"/>
              <w:iCs/>
            </w:rPr>
          </w:rPrChange>
        </w:rPr>
        <w:t xml:space="preserve"> behavior defined by granite in laboratory experiments [</w:t>
      </w:r>
      <w:r w:rsidR="002B6E69" w:rsidRPr="00BC3899">
        <w:rPr>
          <w:rFonts w:ascii="Times New Roman" w:hAnsi="Times New Roman" w:cs="Times New Roman"/>
          <w:iCs/>
          <w:color w:val="7030A0"/>
          <w:rPrChange w:id="2646" w:author="Harsh Vora" w:date="2018-10-06T16:26:00Z">
            <w:rPr>
              <w:rFonts w:ascii="Times New Roman" w:hAnsi="Times New Roman" w:cs="Times New Roman"/>
              <w:iCs/>
              <w:color w:val="7030A0"/>
            </w:rPr>
          </w:rPrChange>
        </w:rPr>
        <w:t>Jaeger et al., 2009</w:t>
      </w:r>
      <w:r w:rsidR="002B6E69" w:rsidRPr="00BC3899">
        <w:rPr>
          <w:rFonts w:ascii="Times New Roman" w:hAnsi="Times New Roman" w:cs="Times New Roman"/>
          <w:iCs/>
          <w:rPrChange w:id="2647" w:author="Harsh Vora" w:date="2018-10-06T16:26:00Z">
            <w:rPr>
              <w:rFonts w:ascii="Times New Roman" w:hAnsi="Times New Roman" w:cs="Times New Roman"/>
              <w:iCs/>
            </w:rPr>
          </w:rPrChange>
        </w:rPr>
        <w:t xml:space="preserve">]. </w:t>
      </w:r>
      <w:r w:rsidR="002B6E69" w:rsidRPr="00BC3899">
        <w:rPr>
          <w:rFonts w:ascii="Times New Roman" w:hAnsi="Times New Roman" w:cs="Times New Roman"/>
          <w:iCs/>
          <w:color w:val="7030A0"/>
          <w:rPrChange w:id="2648" w:author="Harsh Vora" w:date="2018-10-06T16:26:00Z">
            <w:rPr>
              <w:rFonts w:ascii="Times New Roman" w:hAnsi="Times New Roman" w:cs="Times New Roman"/>
              <w:iCs/>
              <w:color w:val="7030A0"/>
            </w:rPr>
          </w:rPrChange>
        </w:rPr>
        <w:t xml:space="preserve">Escartin et al., 1997 </w:t>
      </w:r>
      <w:r w:rsidR="002B6E69" w:rsidRPr="00BC3899">
        <w:rPr>
          <w:rFonts w:ascii="Times New Roman" w:hAnsi="Times New Roman" w:cs="Times New Roman"/>
          <w:iCs/>
          <w:rPrChange w:id="2649" w:author="Harsh Vora" w:date="2018-10-06T16:26:00Z">
            <w:rPr>
              <w:rFonts w:ascii="Times New Roman" w:hAnsi="Times New Roman" w:cs="Times New Roman"/>
              <w:iCs/>
            </w:rPr>
          </w:rPrChange>
        </w:rPr>
        <w:t>show a decline in dilatant nature of fractures in granite with increase in confining pressure. Our results reproduce this behavior [</w:t>
      </w:r>
      <w:r w:rsidR="002B6E69" w:rsidRPr="00BC3899">
        <w:rPr>
          <w:rFonts w:ascii="Times New Roman" w:hAnsi="Times New Roman" w:cs="Times New Roman"/>
          <w:iCs/>
          <w:color w:val="00B050"/>
          <w:rPrChange w:id="2650" w:author="Harsh Vora" w:date="2018-10-06T16:26:00Z">
            <w:rPr>
              <w:rFonts w:ascii="Times New Roman" w:hAnsi="Times New Roman" w:cs="Times New Roman"/>
              <w:iCs/>
              <w:color w:val="00B050"/>
            </w:rPr>
          </w:rPrChange>
        </w:rPr>
        <w:t xml:space="preserve">Fig. </w:t>
      </w:r>
      <w:r w:rsidR="00DF174A" w:rsidRPr="00BC3899">
        <w:rPr>
          <w:rFonts w:ascii="Times New Roman" w:hAnsi="Times New Roman" w:cs="Times New Roman"/>
          <w:iCs/>
          <w:color w:val="00B050"/>
          <w:rPrChange w:id="2651" w:author="Harsh Vora" w:date="2018-10-06T16:26:00Z">
            <w:rPr>
              <w:rFonts w:ascii="Times New Roman" w:hAnsi="Times New Roman" w:cs="Times New Roman"/>
              <w:iCs/>
              <w:color w:val="00B050"/>
            </w:rPr>
          </w:rPrChange>
        </w:rPr>
        <w:t>8</w:t>
      </w:r>
      <w:r w:rsidR="002B6E69" w:rsidRPr="00BC3899">
        <w:rPr>
          <w:rFonts w:ascii="Times New Roman" w:hAnsi="Times New Roman" w:cs="Times New Roman"/>
          <w:iCs/>
          <w:color w:val="00B050"/>
          <w:rPrChange w:id="2652" w:author="Harsh Vora" w:date="2018-10-06T16:26:00Z">
            <w:rPr>
              <w:rFonts w:ascii="Times New Roman" w:hAnsi="Times New Roman" w:cs="Times New Roman"/>
              <w:iCs/>
              <w:color w:val="00B050"/>
            </w:rPr>
          </w:rPrChange>
        </w:rPr>
        <w:t>c</w:t>
      </w:r>
      <w:r w:rsidR="002B6E69" w:rsidRPr="00BC3899">
        <w:rPr>
          <w:rFonts w:ascii="Times New Roman" w:hAnsi="Times New Roman" w:cs="Times New Roman"/>
          <w:iCs/>
          <w:rPrChange w:id="2653" w:author="Harsh Vora" w:date="2018-10-06T16:26:00Z">
            <w:rPr>
              <w:rFonts w:ascii="Times New Roman" w:hAnsi="Times New Roman" w:cs="Times New Roman"/>
              <w:iCs/>
            </w:rPr>
          </w:rPrChange>
        </w:rPr>
        <w:t xml:space="preserve">], </w:t>
      </w:r>
      <w:r w:rsidR="002B6E69" w:rsidRPr="00BC3899">
        <w:rPr>
          <w:rFonts w:ascii="Times New Roman" w:hAnsi="Times New Roman" w:cs="Times New Roman"/>
          <w:iCs/>
          <w:rPrChange w:id="2654" w:author="Harsh Vora" w:date="2018-10-06T16:26:00Z">
            <w:rPr>
              <w:rFonts w:ascii="Times New Roman" w:hAnsi="Times New Roman" w:cs="Times New Roman"/>
              <w:iCs/>
            </w:rPr>
          </w:rPrChange>
        </w:rPr>
        <w:lastRenderedPageBreak/>
        <w:t xml:space="preserve">exhibiting a declining trend bulk dilation trend with confining pressure. </w:t>
      </w:r>
      <w:r w:rsidR="002B6E69" w:rsidRPr="00BC3899">
        <w:rPr>
          <w:rFonts w:ascii="Times New Roman" w:hAnsi="Times New Roman" w:cs="Times New Roman"/>
          <w:iCs/>
          <w:highlight w:val="yellow"/>
          <w:rPrChange w:id="2655" w:author="Harsh Vora" w:date="2018-10-06T16:26:00Z">
            <w:rPr>
              <w:rFonts w:ascii="Times New Roman" w:hAnsi="Times New Roman" w:cs="Times New Roman"/>
              <w:iCs/>
              <w:highlight w:val="yellow"/>
            </w:rPr>
          </w:rPrChange>
        </w:rPr>
        <w:t>The decline in dilatant nature of fractures is due to the pressure sensitivity of tensile microcracks, which close preferentially under high confining pressure, reducing the fracture porosity</w:t>
      </w:r>
      <w:r w:rsidR="00F2302A" w:rsidRPr="00BC3899">
        <w:rPr>
          <w:rFonts w:ascii="Times New Roman" w:hAnsi="Times New Roman" w:cs="Times New Roman"/>
          <w:iCs/>
          <w:highlight w:val="yellow"/>
          <w:rPrChange w:id="2656" w:author="Harsh Vora" w:date="2018-10-06T16:26:00Z">
            <w:rPr>
              <w:rFonts w:ascii="Times New Roman" w:hAnsi="Times New Roman" w:cs="Times New Roman"/>
              <w:iCs/>
              <w:highlight w:val="yellow"/>
            </w:rPr>
          </w:rPrChange>
        </w:rPr>
        <w:t xml:space="preserve"> [</w:t>
      </w:r>
      <w:r w:rsidR="00F2302A" w:rsidRPr="00BC3899">
        <w:rPr>
          <w:rFonts w:ascii="Times New Roman" w:hAnsi="Times New Roman" w:cs="Times New Roman"/>
          <w:iCs/>
          <w:color w:val="00B050"/>
          <w:highlight w:val="yellow"/>
          <w:rPrChange w:id="2657" w:author="Harsh Vora" w:date="2018-10-06T16:26:00Z">
            <w:rPr>
              <w:rFonts w:ascii="Times New Roman" w:hAnsi="Times New Roman" w:cs="Times New Roman"/>
              <w:iCs/>
              <w:color w:val="00B050"/>
              <w:highlight w:val="yellow"/>
            </w:rPr>
          </w:rPrChange>
        </w:rPr>
        <w:t>Wong et al, 2001</w:t>
      </w:r>
      <w:r w:rsidR="00F2302A" w:rsidRPr="00BC3899">
        <w:rPr>
          <w:rFonts w:ascii="Times New Roman" w:hAnsi="Times New Roman" w:cs="Times New Roman"/>
          <w:iCs/>
          <w:highlight w:val="yellow"/>
          <w:rPrChange w:id="2658" w:author="Harsh Vora" w:date="2018-10-06T16:26:00Z">
            <w:rPr>
              <w:rFonts w:ascii="Times New Roman" w:hAnsi="Times New Roman" w:cs="Times New Roman"/>
              <w:iCs/>
              <w:highlight w:val="yellow"/>
            </w:rPr>
          </w:rPrChange>
        </w:rPr>
        <w:t>]</w:t>
      </w:r>
      <w:commentRangeStart w:id="2659"/>
      <w:r w:rsidR="002B6E69" w:rsidRPr="00BC3899">
        <w:rPr>
          <w:rFonts w:ascii="Times New Roman" w:hAnsi="Times New Roman" w:cs="Times New Roman"/>
          <w:iCs/>
          <w:highlight w:val="yellow"/>
          <w:rPrChange w:id="2660" w:author="Harsh Vora" w:date="2018-10-06T16:26:00Z">
            <w:rPr>
              <w:rFonts w:ascii="Times New Roman" w:hAnsi="Times New Roman" w:cs="Times New Roman"/>
              <w:iCs/>
              <w:highlight w:val="yellow"/>
            </w:rPr>
          </w:rPrChange>
        </w:rPr>
        <w:t>.</w:t>
      </w:r>
      <w:commentRangeEnd w:id="2659"/>
      <w:r w:rsidR="000A0F91" w:rsidRPr="00BC3899">
        <w:rPr>
          <w:rStyle w:val="CommentReference"/>
          <w:rFonts w:ascii="Times New Roman" w:hAnsi="Times New Roman" w:cs="Times New Roman"/>
          <w:rPrChange w:id="2661" w:author="Harsh Vora" w:date="2018-10-06T16:26:00Z">
            <w:rPr>
              <w:rStyle w:val="CommentReference"/>
            </w:rPr>
          </w:rPrChange>
        </w:rPr>
        <w:commentReference w:id="2659"/>
      </w:r>
      <w:r w:rsidR="002B6E69" w:rsidRPr="00BC3899">
        <w:rPr>
          <w:rFonts w:ascii="Times New Roman" w:hAnsi="Times New Roman" w:cs="Times New Roman"/>
          <w:iCs/>
          <w:rPrChange w:id="2662" w:author="Harsh Vora" w:date="2018-10-06T16:26:00Z">
            <w:rPr>
              <w:rFonts w:ascii="Times New Roman" w:hAnsi="Times New Roman" w:cs="Times New Roman"/>
              <w:iCs/>
            </w:rPr>
          </w:rPrChange>
        </w:rPr>
        <w:t xml:space="preserve"> </w:t>
      </w:r>
    </w:p>
    <w:p w14:paraId="5C9E8BD5" w14:textId="2656FA5A" w:rsidR="007C49C7" w:rsidRPr="00BC3899" w:rsidRDefault="00417496" w:rsidP="007C49C7">
      <w:pPr>
        <w:spacing w:line="480" w:lineRule="auto"/>
        <w:rPr>
          <w:rFonts w:ascii="Times New Roman" w:hAnsi="Times New Roman" w:cs="Times New Roman"/>
          <w:b/>
          <w:iCs/>
          <w:rPrChange w:id="2663" w:author="Harsh Vora" w:date="2018-10-06T16:26:00Z">
            <w:rPr>
              <w:rFonts w:ascii="Times New Roman" w:hAnsi="Times New Roman" w:cs="Times New Roman"/>
              <w:b/>
              <w:iCs/>
            </w:rPr>
          </w:rPrChange>
        </w:rPr>
      </w:pPr>
      <w:r w:rsidRPr="00BC3899">
        <w:rPr>
          <w:rFonts w:ascii="Times New Roman" w:hAnsi="Times New Roman" w:cs="Times New Roman"/>
          <w:b/>
          <w:iCs/>
          <w:rPrChange w:id="2664" w:author="Harsh Vora" w:date="2018-10-06T16:26:00Z">
            <w:rPr>
              <w:rFonts w:ascii="Times New Roman" w:hAnsi="Times New Roman" w:cs="Times New Roman"/>
              <w:b/>
              <w:iCs/>
            </w:rPr>
          </w:rPrChange>
        </w:rPr>
        <w:t>5.3</w:t>
      </w:r>
      <w:r w:rsidR="007C49C7" w:rsidRPr="00BC3899">
        <w:rPr>
          <w:rFonts w:ascii="Times New Roman" w:hAnsi="Times New Roman" w:cs="Times New Roman"/>
          <w:b/>
          <w:iCs/>
          <w:rPrChange w:id="2665" w:author="Harsh Vora" w:date="2018-10-06T16:26:00Z">
            <w:rPr>
              <w:rFonts w:ascii="Times New Roman" w:hAnsi="Times New Roman" w:cs="Times New Roman"/>
              <w:b/>
              <w:iCs/>
            </w:rPr>
          </w:rPrChange>
        </w:rPr>
        <w:t xml:space="preserve">. Scale independence of </w:t>
      </w:r>
      <w:r w:rsidR="00F2302A" w:rsidRPr="00BC3899">
        <w:rPr>
          <w:rFonts w:ascii="Times New Roman" w:hAnsi="Times New Roman" w:cs="Times New Roman"/>
          <w:b/>
          <w:iCs/>
          <w:rPrChange w:id="2666" w:author="Harsh Vora" w:date="2018-10-06T16:26:00Z">
            <w:rPr>
              <w:rFonts w:ascii="Times New Roman" w:hAnsi="Times New Roman" w:cs="Times New Roman"/>
              <w:b/>
              <w:iCs/>
            </w:rPr>
          </w:rPrChange>
        </w:rPr>
        <w:t xml:space="preserve">Fracture Nucleation Mechanisms </w:t>
      </w:r>
      <w:r w:rsidR="007C49C7" w:rsidRPr="00BC3899">
        <w:rPr>
          <w:rFonts w:ascii="Times New Roman" w:hAnsi="Times New Roman" w:cs="Times New Roman"/>
          <w:b/>
          <w:iCs/>
          <w:rPrChange w:id="2667" w:author="Harsh Vora" w:date="2018-10-06T16:26:00Z">
            <w:rPr>
              <w:rFonts w:ascii="Times New Roman" w:hAnsi="Times New Roman" w:cs="Times New Roman"/>
              <w:b/>
              <w:iCs/>
            </w:rPr>
          </w:rPrChange>
        </w:rPr>
        <w:t xml:space="preserve"> </w:t>
      </w:r>
    </w:p>
    <w:p w14:paraId="5B824F38" w14:textId="774D9C71" w:rsidR="00417496" w:rsidRPr="00BC3899" w:rsidRDefault="00562C9F">
      <w:pPr>
        <w:spacing w:line="480" w:lineRule="auto"/>
        <w:rPr>
          <w:rFonts w:ascii="Times New Roman" w:eastAsiaTheme="minorEastAsia" w:hAnsi="Times New Roman" w:cs="Times New Roman"/>
          <w:iCs/>
          <w:rPrChange w:id="2668" w:author="Harsh Vora" w:date="2018-10-06T16:26:00Z">
            <w:rPr>
              <w:rFonts w:ascii="Times New Roman" w:eastAsiaTheme="minorEastAsia" w:hAnsi="Times New Roman" w:cs="Times New Roman"/>
              <w:iCs/>
            </w:rPr>
          </w:rPrChange>
        </w:rPr>
      </w:pPr>
      <w:r w:rsidRPr="00BC3899">
        <w:rPr>
          <w:rFonts w:ascii="Times New Roman" w:hAnsi="Times New Roman" w:cs="Times New Roman"/>
          <w:iCs/>
          <w:rPrChange w:id="2669" w:author="Harsh Vora" w:date="2018-10-06T16:26:00Z">
            <w:rPr>
              <w:rFonts w:ascii="Times New Roman" w:hAnsi="Times New Roman" w:cs="Times New Roman"/>
              <w:iCs/>
            </w:rPr>
          </w:rPrChange>
        </w:rPr>
        <w:t xml:space="preserve">The deformation patterns during formation of shear fractures during biaxial experiments on samples </w:t>
      </w:r>
      <w:r w:rsidR="00004718" w:rsidRPr="00BC3899">
        <w:rPr>
          <w:rFonts w:ascii="Times New Roman" w:hAnsi="Times New Roman" w:cs="Times New Roman"/>
          <w:iCs/>
          <w:rPrChange w:id="2670" w:author="Harsh Vora" w:date="2018-10-06T16:26:00Z">
            <w:rPr>
              <w:rFonts w:ascii="Times New Roman" w:hAnsi="Times New Roman" w:cs="Times New Roman"/>
              <w:iCs/>
            </w:rPr>
          </w:rPrChange>
        </w:rPr>
        <w:t>are a</w:t>
      </w:r>
      <w:r w:rsidR="003F15BB" w:rsidRPr="00BC3899">
        <w:rPr>
          <w:rFonts w:ascii="Times New Roman" w:hAnsi="Times New Roman" w:cs="Times New Roman"/>
          <w:iCs/>
          <w:rPrChange w:id="2671" w:author="Harsh Vora" w:date="2018-10-06T16:26:00Z">
            <w:rPr>
              <w:rFonts w:ascii="Times New Roman" w:hAnsi="Times New Roman" w:cs="Times New Roman"/>
              <w:iCs/>
            </w:rPr>
          </w:rPrChange>
        </w:rPr>
        <w:t xml:space="preserve">nalogous to </w:t>
      </w:r>
      <w:r w:rsidRPr="00BC3899">
        <w:rPr>
          <w:rFonts w:ascii="Times New Roman" w:hAnsi="Times New Roman" w:cs="Times New Roman"/>
          <w:iCs/>
          <w:rPrChange w:id="2672" w:author="Harsh Vora" w:date="2018-10-06T16:26:00Z">
            <w:rPr>
              <w:rFonts w:ascii="Times New Roman" w:hAnsi="Times New Roman" w:cs="Times New Roman"/>
              <w:iCs/>
            </w:rPr>
          </w:rPrChange>
        </w:rPr>
        <w:t>slip along faults [</w:t>
      </w:r>
      <w:r w:rsidR="003F15BB" w:rsidRPr="00BC3899">
        <w:rPr>
          <w:rFonts w:ascii="Times New Roman" w:hAnsi="Times New Roman" w:cs="Times New Roman"/>
          <w:iCs/>
          <w:color w:val="7030A0"/>
          <w:rPrChange w:id="2673" w:author="Harsh Vora" w:date="2018-10-06T16:26:00Z">
            <w:rPr>
              <w:rFonts w:ascii="Times New Roman" w:hAnsi="Times New Roman" w:cs="Times New Roman"/>
              <w:iCs/>
              <w:color w:val="7030A0"/>
            </w:rPr>
          </w:rPrChange>
        </w:rPr>
        <w:t>Lockner, 1993</w:t>
      </w:r>
      <w:r w:rsidR="00004718" w:rsidRPr="00BC3899">
        <w:rPr>
          <w:rFonts w:ascii="Times New Roman" w:hAnsi="Times New Roman" w:cs="Times New Roman"/>
          <w:iCs/>
          <w:color w:val="7030A0"/>
          <w:rPrChange w:id="2674" w:author="Harsh Vora" w:date="2018-10-06T16:26:00Z">
            <w:rPr>
              <w:rFonts w:ascii="Times New Roman" w:hAnsi="Times New Roman" w:cs="Times New Roman"/>
              <w:iCs/>
              <w:color w:val="7030A0"/>
            </w:rPr>
          </w:rPrChange>
        </w:rPr>
        <w:t>; Main and Meredith, 1989</w:t>
      </w:r>
      <w:r w:rsidRPr="00BC3899">
        <w:rPr>
          <w:rFonts w:ascii="Times New Roman" w:hAnsi="Times New Roman" w:cs="Times New Roman"/>
          <w:iCs/>
          <w:rPrChange w:id="2675" w:author="Harsh Vora" w:date="2018-10-06T16:26:00Z">
            <w:rPr>
              <w:rFonts w:ascii="Times New Roman" w:hAnsi="Times New Roman" w:cs="Times New Roman"/>
              <w:iCs/>
            </w:rPr>
          </w:rPrChange>
        </w:rPr>
        <w:t>]</w:t>
      </w:r>
      <w:r w:rsidR="00F476A5" w:rsidRPr="00BC3899">
        <w:rPr>
          <w:rFonts w:ascii="Times New Roman" w:hAnsi="Times New Roman" w:cs="Times New Roman"/>
          <w:iCs/>
          <w:rPrChange w:id="2676" w:author="Harsh Vora" w:date="2018-10-06T16:26:00Z">
            <w:rPr>
              <w:rFonts w:ascii="Times New Roman" w:hAnsi="Times New Roman" w:cs="Times New Roman"/>
              <w:iCs/>
            </w:rPr>
          </w:rPrChange>
        </w:rPr>
        <w:t>, particularly for shear faulting, which is supposed to be the main mechanism for earthquakes [</w:t>
      </w:r>
      <w:r w:rsidR="00F476A5" w:rsidRPr="00BC3899">
        <w:rPr>
          <w:rFonts w:ascii="Times New Roman" w:hAnsi="Times New Roman" w:cs="Times New Roman"/>
          <w:iCs/>
          <w:color w:val="7030A0"/>
          <w:rPrChange w:id="2677" w:author="Harsh Vora" w:date="2018-10-06T16:26:00Z">
            <w:rPr>
              <w:rFonts w:ascii="Times New Roman" w:hAnsi="Times New Roman" w:cs="Times New Roman"/>
              <w:iCs/>
              <w:color w:val="7030A0"/>
            </w:rPr>
          </w:rPrChange>
        </w:rPr>
        <w:t>Scholz, 1990</w:t>
      </w:r>
      <w:r w:rsidR="00F476A5" w:rsidRPr="00BC3899">
        <w:rPr>
          <w:rFonts w:ascii="Times New Roman" w:hAnsi="Times New Roman" w:cs="Times New Roman"/>
          <w:iCs/>
          <w:rPrChange w:id="2678" w:author="Harsh Vora" w:date="2018-10-06T16:26:00Z">
            <w:rPr>
              <w:rFonts w:ascii="Times New Roman" w:hAnsi="Times New Roman" w:cs="Times New Roman"/>
              <w:iCs/>
            </w:rPr>
          </w:rPrChange>
        </w:rPr>
        <w:t>]</w:t>
      </w:r>
      <w:r w:rsidRPr="00BC3899">
        <w:rPr>
          <w:rFonts w:ascii="Times New Roman" w:hAnsi="Times New Roman" w:cs="Times New Roman"/>
          <w:iCs/>
          <w:rPrChange w:id="2679" w:author="Harsh Vora" w:date="2018-10-06T16:26:00Z">
            <w:rPr>
              <w:rFonts w:ascii="Times New Roman" w:hAnsi="Times New Roman" w:cs="Times New Roman"/>
              <w:iCs/>
            </w:rPr>
          </w:rPrChange>
        </w:rPr>
        <w:t xml:space="preserve">. </w:t>
      </w:r>
      <w:r w:rsidR="003A72D9" w:rsidRPr="00BC3899">
        <w:rPr>
          <w:rFonts w:ascii="Times New Roman" w:hAnsi="Times New Roman" w:cs="Times New Roman"/>
          <w:iCs/>
          <w:rPrChange w:id="2680" w:author="Harsh Vora" w:date="2018-10-06T16:26:00Z">
            <w:rPr>
              <w:rFonts w:ascii="Times New Roman" w:hAnsi="Times New Roman" w:cs="Times New Roman"/>
              <w:iCs/>
            </w:rPr>
          </w:rPrChange>
        </w:rPr>
        <w:t xml:space="preserve">Two widely acknowledged models of fracture propagation include the beam buckling model, proposed by </w:t>
      </w:r>
      <w:r w:rsidR="003A72D9" w:rsidRPr="00BC3899">
        <w:rPr>
          <w:rFonts w:ascii="Times New Roman" w:hAnsi="Times New Roman" w:cs="Times New Roman"/>
          <w:iCs/>
          <w:color w:val="7030A0"/>
          <w:rPrChange w:id="2681" w:author="Harsh Vora" w:date="2018-10-06T16:26:00Z">
            <w:rPr>
              <w:rFonts w:ascii="Times New Roman" w:hAnsi="Times New Roman" w:cs="Times New Roman"/>
              <w:iCs/>
              <w:color w:val="7030A0"/>
            </w:rPr>
          </w:rPrChange>
        </w:rPr>
        <w:t>Peng and Johnson, 1972</w:t>
      </w:r>
      <w:r w:rsidR="003A72D9" w:rsidRPr="00BC3899">
        <w:rPr>
          <w:rFonts w:ascii="Times New Roman" w:hAnsi="Times New Roman" w:cs="Times New Roman"/>
          <w:iCs/>
          <w:rPrChange w:id="2682" w:author="Harsh Vora" w:date="2018-10-06T16:26:00Z">
            <w:rPr>
              <w:rFonts w:ascii="Times New Roman" w:hAnsi="Times New Roman" w:cs="Times New Roman"/>
              <w:iCs/>
            </w:rPr>
          </w:rPrChange>
        </w:rPr>
        <w:t xml:space="preserve">, and the wing-crack model, proposed by </w:t>
      </w:r>
      <w:r w:rsidR="003A72D9" w:rsidRPr="00BC3899">
        <w:rPr>
          <w:rFonts w:ascii="Times New Roman" w:hAnsi="Times New Roman" w:cs="Times New Roman"/>
          <w:iCs/>
          <w:color w:val="7030A0"/>
          <w:rPrChange w:id="2683" w:author="Harsh Vora" w:date="2018-10-06T16:26:00Z">
            <w:rPr>
              <w:rFonts w:ascii="Times New Roman" w:hAnsi="Times New Roman" w:cs="Times New Roman"/>
              <w:iCs/>
              <w:color w:val="7030A0"/>
            </w:rPr>
          </w:rPrChange>
        </w:rPr>
        <w:t>Pollard and Segall, 1987</w:t>
      </w:r>
      <w:r w:rsidR="003A72D9" w:rsidRPr="00BC3899">
        <w:rPr>
          <w:rFonts w:ascii="Times New Roman" w:hAnsi="Times New Roman" w:cs="Times New Roman"/>
          <w:iCs/>
          <w:rPrChange w:id="2684" w:author="Harsh Vora" w:date="2018-10-06T16:26:00Z">
            <w:rPr>
              <w:rFonts w:ascii="Times New Roman" w:hAnsi="Times New Roman" w:cs="Times New Roman"/>
              <w:iCs/>
            </w:rPr>
          </w:rPrChange>
        </w:rPr>
        <w:t xml:space="preserve">. </w:t>
      </w:r>
      <w:r w:rsidR="003A72D9" w:rsidRPr="00BC3899">
        <w:rPr>
          <w:rFonts w:ascii="Times New Roman" w:hAnsi="Times New Roman" w:cs="Times New Roman"/>
          <w:iCs/>
          <w:color w:val="7030A0"/>
          <w:rPrChange w:id="2685" w:author="Harsh Vora" w:date="2018-10-06T16:26:00Z">
            <w:rPr>
              <w:rFonts w:ascii="Times New Roman" w:hAnsi="Times New Roman" w:cs="Times New Roman"/>
              <w:iCs/>
              <w:color w:val="7030A0"/>
            </w:rPr>
          </w:rPrChange>
        </w:rPr>
        <w:t>Peng and Johnson, 1972</w:t>
      </w:r>
      <w:r w:rsidR="003A72D9" w:rsidRPr="00BC3899">
        <w:rPr>
          <w:rFonts w:ascii="Times New Roman" w:hAnsi="Times New Roman" w:cs="Times New Roman"/>
          <w:iCs/>
          <w:rPrChange w:id="2686" w:author="Harsh Vora" w:date="2018-10-06T16:26:00Z">
            <w:rPr>
              <w:rFonts w:ascii="Times New Roman" w:hAnsi="Times New Roman" w:cs="Times New Roman"/>
              <w:iCs/>
            </w:rPr>
          </w:rPrChange>
        </w:rPr>
        <w:t xml:space="preserve">, through their beam buckling model suggest that faults evolve from an array of extensional microcracks. </w:t>
      </w:r>
      <w:r w:rsidR="0053740B" w:rsidRPr="00BC3899">
        <w:rPr>
          <w:rFonts w:ascii="Times New Roman" w:hAnsi="Times New Roman" w:cs="Times New Roman"/>
          <w:iCs/>
          <w:rPrChange w:id="2687" w:author="Harsh Vora" w:date="2018-10-06T16:26:00Z">
            <w:rPr>
              <w:rFonts w:ascii="Times New Roman" w:hAnsi="Times New Roman" w:cs="Times New Roman"/>
              <w:iCs/>
            </w:rPr>
          </w:rPrChange>
        </w:rPr>
        <w:t xml:space="preserve">This mechanism is </w:t>
      </w:r>
      <w:r w:rsidR="00A20E5A" w:rsidRPr="00BC3899">
        <w:rPr>
          <w:rFonts w:ascii="Times New Roman" w:hAnsi="Times New Roman" w:cs="Times New Roman"/>
          <w:iCs/>
          <w:rPrChange w:id="2688" w:author="Harsh Vora" w:date="2018-10-06T16:26:00Z">
            <w:rPr>
              <w:rFonts w:ascii="Times New Roman" w:hAnsi="Times New Roman" w:cs="Times New Roman"/>
              <w:iCs/>
            </w:rPr>
          </w:rPrChange>
        </w:rPr>
        <w:t xml:space="preserve">similar to </w:t>
      </w:r>
      <w:r w:rsidR="003A72D9" w:rsidRPr="00BC3899">
        <w:rPr>
          <w:rFonts w:ascii="Times New Roman" w:hAnsi="Times New Roman" w:cs="Times New Roman"/>
          <w:iCs/>
          <w:rPrChange w:id="2689" w:author="Harsh Vora" w:date="2018-10-06T16:26:00Z">
            <w:rPr>
              <w:rFonts w:ascii="Times New Roman" w:hAnsi="Times New Roman" w:cs="Times New Roman"/>
              <w:iCs/>
            </w:rPr>
          </w:rPrChange>
        </w:rPr>
        <w:t xml:space="preserve">the process of shear fracture growth recorded in our granite models. </w:t>
      </w:r>
      <w:r w:rsidR="003A72D9" w:rsidRPr="00BC3899">
        <w:rPr>
          <w:rFonts w:ascii="Times New Roman" w:hAnsi="Times New Roman" w:cs="Times New Roman"/>
          <w:iCs/>
          <w:color w:val="7030A0"/>
          <w:rPrChange w:id="2690" w:author="Harsh Vora" w:date="2018-10-06T16:26:00Z">
            <w:rPr>
              <w:rFonts w:ascii="Times New Roman" w:hAnsi="Times New Roman" w:cs="Times New Roman"/>
              <w:iCs/>
              <w:color w:val="7030A0"/>
            </w:rPr>
          </w:rPrChange>
        </w:rPr>
        <w:t xml:space="preserve">Pollard and Segall, 1987 </w:t>
      </w:r>
      <w:r w:rsidR="003A72D9" w:rsidRPr="00BC3899">
        <w:rPr>
          <w:rFonts w:ascii="Times New Roman" w:hAnsi="Times New Roman" w:cs="Times New Roman"/>
          <w:iCs/>
          <w:rPrChange w:id="2691" w:author="Harsh Vora" w:date="2018-10-06T16:26:00Z">
            <w:rPr>
              <w:rFonts w:ascii="Times New Roman" w:hAnsi="Times New Roman" w:cs="Times New Roman"/>
              <w:iCs/>
            </w:rPr>
          </w:rPrChange>
        </w:rPr>
        <w:t>suggest that both tensile and shear microcracks coalesce to form a fault of uneven surface. Field evidence and theory have shown that tensile fractures, referred to as wing-cracks, form around the tips of pre-existing asperities when loaded in shear, and the faulting occurs through the interaction of the extensional wing-cracks [</w:t>
      </w:r>
      <w:r w:rsidR="003A72D9" w:rsidRPr="00BC3899">
        <w:rPr>
          <w:rFonts w:ascii="Times New Roman" w:hAnsi="Times New Roman" w:cs="Times New Roman"/>
          <w:iCs/>
          <w:color w:val="7030A0"/>
          <w:rPrChange w:id="2692" w:author="Harsh Vora" w:date="2018-10-06T16:26:00Z">
            <w:rPr>
              <w:rFonts w:ascii="Times New Roman" w:hAnsi="Times New Roman" w:cs="Times New Roman"/>
              <w:iCs/>
              <w:color w:val="7030A0"/>
            </w:rPr>
          </w:rPrChange>
        </w:rPr>
        <w:t>Blenkinsop, 2008; Horii and Nemat-Nasser, 1985</w:t>
      </w:r>
      <w:commentRangeStart w:id="2693"/>
      <w:r w:rsidR="003A72D9" w:rsidRPr="00BC3899">
        <w:rPr>
          <w:rFonts w:ascii="Times New Roman" w:hAnsi="Times New Roman" w:cs="Times New Roman"/>
          <w:iCs/>
          <w:rPrChange w:id="2694" w:author="Harsh Vora" w:date="2018-10-06T16:26:00Z">
            <w:rPr>
              <w:rFonts w:ascii="Times New Roman" w:hAnsi="Times New Roman" w:cs="Times New Roman"/>
              <w:iCs/>
            </w:rPr>
          </w:rPrChange>
        </w:rPr>
        <w:t xml:space="preserve">]. </w:t>
      </w:r>
      <w:r w:rsidR="009D1E65" w:rsidRPr="00BC3899">
        <w:rPr>
          <w:rFonts w:ascii="Times New Roman" w:hAnsi="Times New Roman" w:cs="Times New Roman"/>
          <w:iCs/>
          <w:rPrChange w:id="2695" w:author="Harsh Vora" w:date="2018-10-06T16:26:00Z">
            <w:rPr>
              <w:rFonts w:ascii="Times New Roman" w:hAnsi="Times New Roman" w:cs="Times New Roman"/>
              <w:iCs/>
            </w:rPr>
          </w:rPrChange>
        </w:rPr>
        <w:t>This deformation mechanism is similar to the process of shear fracture growth recorded in our sandstone models, which occurs through the progressive localization of shear and tensile microcracks.</w:t>
      </w:r>
      <w:commentRangeEnd w:id="2693"/>
      <w:r w:rsidR="00BE0418" w:rsidRPr="00BC3899">
        <w:rPr>
          <w:rStyle w:val="CommentReference"/>
          <w:rFonts w:ascii="Times New Roman" w:hAnsi="Times New Roman" w:cs="Times New Roman"/>
          <w:rPrChange w:id="2696" w:author="Harsh Vora" w:date="2018-10-06T16:26:00Z">
            <w:rPr>
              <w:rStyle w:val="CommentReference"/>
            </w:rPr>
          </w:rPrChange>
        </w:rPr>
        <w:commentReference w:id="2693"/>
      </w:r>
      <w:r w:rsidR="009D1E65" w:rsidRPr="00BC3899">
        <w:rPr>
          <w:rFonts w:ascii="Times New Roman" w:hAnsi="Times New Roman" w:cs="Times New Roman"/>
          <w:iCs/>
          <w:rPrChange w:id="2697" w:author="Harsh Vora" w:date="2018-10-06T16:26:00Z">
            <w:rPr>
              <w:rFonts w:ascii="Times New Roman" w:hAnsi="Times New Roman" w:cs="Times New Roman"/>
              <w:iCs/>
            </w:rPr>
          </w:rPrChange>
        </w:rPr>
        <w:t xml:space="preserve"> The differences occurring in deformation patterns of granite and sandstone models suggest that the process of fracture coalescence may be highly influenced by the mechanical properties of the lithology. </w:t>
      </w:r>
      <w:r w:rsidRPr="00BC3899">
        <w:rPr>
          <w:rFonts w:ascii="Times New Roman" w:hAnsi="Times New Roman" w:cs="Times New Roman"/>
          <w:iCs/>
          <w:rPrChange w:id="2698" w:author="Harsh Vora" w:date="2018-10-06T16:26:00Z">
            <w:rPr>
              <w:rFonts w:ascii="Times New Roman" w:hAnsi="Times New Roman" w:cs="Times New Roman"/>
              <w:iCs/>
            </w:rPr>
          </w:rPrChange>
        </w:rPr>
        <w:t xml:space="preserve">AE associated with </w:t>
      </w:r>
      <w:r w:rsidR="00E9160F" w:rsidRPr="00BC3899">
        <w:rPr>
          <w:rFonts w:ascii="Times New Roman" w:hAnsi="Times New Roman" w:cs="Times New Roman"/>
          <w:iCs/>
          <w:rPrChange w:id="2699" w:author="Harsh Vora" w:date="2018-10-06T16:26:00Z">
            <w:rPr>
              <w:rFonts w:ascii="Times New Roman" w:hAnsi="Times New Roman" w:cs="Times New Roman"/>
              <w:iCs/>
            </w:rPr>
          </w:rPrChange>
        </w:rPr>
        <w:t>microcracking</w:t>
      </w:r>
      <w:r w:rsidRPr="00BC3899">
        <w:rPr>
          <w:rFonts w:ascii="Times New Roman" w:hAnsi="Times New Roman" w:cs="Times New Roman"/>
          <w:iCs/>
          <w:rPrChange w:id="2700" w:author="Harsh Vora" w:date="2018-10-06T16:26:00Z">
            <w:rPr>
              <w:rFonts w:ascii="Times New Roman" w:hAnsi="Times New Roman" w:cs="Times New Roman"/>
              <w:iCs/>
            </w:rPr>
          </w:rPrChange>
        </w:rPr>
        <w:t xml:space="preserve"> also shows remarkable statistical similarity to the seismic characteristics of earthquakes, </w:t>
      </w:r>
      <w:commentRangeStart w:id="2701"/>
      <w:r w:rsidRPr="00BC3899">
        <w:rPr>
          <w:rFonts w:ascii="Times New Roman" w:hAnsi="Times New Roman" w:cs="Times New Roman"/>
          <w:iCs/>
          <w:rPrChange w:id="2702" w:author="Harsh Vora" w:date="2018-10-06T16:26:00Z">
            <w:rPr>
              <w:rFonts w:ascii="Times New Roman" w:hAnsi="Times New Roman" w:cs="Times New Roman"/>
              <w:iCs/>
            </w:rPr>
          </w:rPrChange>
        </w:rPr>
        <w:t xml:space="preserve">obeying the Gutenberg-Richter relationship </w:t>
      </w:r>
      <w:r w:rsidR="009D1E65" w:rsidRPr="00BC3899">
        <w:rPr>
          <w:rFonts w:ascii="Times New Roman" w:hAnsi="Times New Roman" w:cs="Times New Roman"/>
          <w:iCs/>
          <w:rPrChange w:id="2703" w:author="Harsh Vora" w:date="2018-10-06T16:26:00Z">
            <w:rPr>
              <w:rFonts w:ascii="Times New Roman" w:hAnsi="Times New Roman" w:cs="Times New Roman"/>
              <w:iCs/>
            </w:rPr>
          </w:rPrChange>
        </w:rPr>
        <w:t>[</w:t>
      </w:r>
      <w:r w:rsidR="0007737D" w:rsidRPr="00BC3899">
        <w:rPr>
          <w:rFonts w:ascii="Times New Roman" w:hAnsi="Times New Roman" w:cs="Times New Roman"/>
          <w:color w:val="7030A0"/>
          <w:rPrChange w:id="2704" w:author="Harsh Vora" w:date="2018-10-06T16:26:00Z">
            <w:rPr>
              <w:rFonts w:ascii="Times New Roman" w:hAnsi="Times New Roman" w:cs="Times New Roman"/>
              <w:color w:val="7030A0"/>
            </w:rPr>
          </w:rPrChange>
        </w:rPr>
        <w:t>Scholz, 1968</w:t>
      </w:r>
      <w:r w:rsidR="0007737D" w:rsidRPr="00BC3899">
        <w:rPr>
          <w:rFonts w:ascii="Times New Roman" w:hAnsi="Times New Roman" w:cs="Times New Roman"/>
          <w:rPrChange w:id="2705" w:author="Harsh Vora" w:date="2018-10-06T16:26:00Z">
            <w:rPr>
              <w:rFonts w:ascii="Times New Roman" w:hAnsi="Times New Roman" w:cs="Times New Roman"/>
            </w:rPr>
          </w:rPrChange>
        </w:rPr>
        <w:t>] and Omori’s Law [</w:t>
      </w:r>
      <w:r w:rsidR="0007737D" w:rsidRPr="00BC3899">
        <w:rPr>
          <w:rFonts w:ascii="Times New Roman" w:hAnsi="Times New Roman" w:cs="Times New Roman"/>
          <w:color w:val="7030A0"/>
          <w:rPrChange w:id="2706" w:author="Harsh Vora" w:date="2018-10-06T16:26:00Z">
            <w:rPr>
              <w:rFonts w:ascii="Times New Roman" w:hAnsi="Times New Roman" w:cs="Times New Roman"/>
              <w:color w:val="7030A0"/>
            </w:rPr>
          </w:rPrChange>
        </w:rPr>
        <w:t>Reasenberg and Jones, 1989</w:t>
      </w:r>
      <w:r w:rsidR="00D95813" w:rsidRPr="00BC3899">
        <w:rPr>
          <w:rFonts w:ascii="Times New Roman" w:hAnsi="Times New Roman" w:cs="Times New Roman"/>
          <w:iCs/>
          <w:rPrChange w:id="2707" w:author="Harsh Vora" w:date="2018-10-06T16:26:00Z">
            <w:rPr>
              <w:rFonts w:ascii="Times New Roman" w:hAnsi="Times New Roman" w:cs="Times New Roman"/>
              <w:iCs/>
            </w:rPr>
          </w:rPrChange>
        </w:rPr>
        <w:t xml:space="preserve">]. </w:t>
      </w:r>
      <w:r w:rsidR="000009D3" w:rsidRPr="00BC3899">
        <w:rPr>
          <w:rFonts w:ascii="Times New Roman" w:eastAsiaTheme="minorEastAsia" w:hAnsi="Times New Roman" w:cs="Times New Roman"/>
          <w:iCs/>
          <w:rPrChange w:id="2708" w:author="Harsh Vora" w:date="2018-10-06T16:26:00Z">
            <w:rPr>
              <w:rFonts w:ascii="Times New Roman" w:eastAsiaTheme="minorEastAsia" w:hAnsi="Times New Roman" w:cs="Times New Roman"/>
              <w:iCs/>
            </w:rPr>
          </w:rPrChange>
        </w:rPr>
        <w:t xml:space="preserve">In the </w:t>
      </w:r>
      <w:r w:rsidR="00F2302A" w:rsidRPr="00BC3899">
        <w:rPr>
          <w:rFonts w:ascii="Times New Roman" w:eastAsiaTheme="minorEastAsia" w:hAnsi="Times New Roman" w:cs="Times New Roman"/>
          <w:iCs/>
          <w:rPrChange w:id="2709" w:author="Harsh Vora" w:date="2018-10-06T16:26:00Z">
            <w:rPr>
              <w:rFonts w:ascii="Times New Roman" w:eastAsiaTheme="minorEastAsia" w:hAnsi="Times New Roman" w:cs="Times New Roman"/>
              <w:iCs/>
            </w:rPr>
          </w:rPrChange>
        </w:rPr>
        <w:t xml:space="preserve">following </w:t>
      </w:r>
      <w:r w:rsidR="000009D3" w:rsidRPr="00BC3899">
        <w:rPr>
          <w:rFonts w:ascii="Times New Roman" w:eastAsiaTheme="minorEastAsia" w:hAnsi="Times New Roman" w:cs="Times New Roman"/>
          <w:iCs/>
          <w:rPrChange w:id="2710" w:author="Harsh Vora" w:date="2018-10-06T16:26:00Z">
            <w:rPr>
              <w:rFonts w:ascii="Times New Roman" w:eastAsiaTheme="minorEastAsia" w:hAnsi="Times New Roman" w:cs="Times New Roman"/>
              <w:iCs/>
            </w:rPr>
          </w:rPrChange>
        </w:rPr>
        <w:t xml:space="preserve">analysis, we will analyze the temporal variation in </w:t>
      </w:r>
      <w:r w:rsidR="00F2302A" w:rsidRPr="00BC3899">
        <w:rPr>
          <w:rFonts w:ascii="Times New Roman" w:eastAsiaTheme="minorEastAsia" w:hAnsi="Times New Roman" w:cs="Times New Roman"/>
          <w:iCs/>
          <w:rPrChange w:id="2711" w:author="Harsh Vora" w:date="2018-10-06T16:26:00Z">
            <w:rPr>
              <w:rFonts w:ascii="Times New Roman" w:eastAsiaTheme="minorEastAsia" w:hAnsi="Times New Roman" w:cs="Times New Roman"/>
              <w:iCs/>
            </w:rPr>
          </w:rPrChange>
        </w:rPr>
        <w:t>AE events and energy during biaxial experiments to understand and identify precursors to seismic growth and predict onset of fracturing using data driven techniques</w:t>
      </w:r>
      <w:commentRangeEnd w:id="2701"/>
      <w:r w:rsidR="00114353" w:rsidRPr="00BC3899">
        <w:rPr>
          <w:rStyle w:val="CommentReference"/>
          <w:rFonts w:ascii="Times New Roman" w:hAnsi="Times New Roman" w:cs="Times New Roman"/>
          <w:rPrChange w:id="2712" w:author="Harsh Vora" w:date="2018-10-06T16:26:00Z">
            <w:rPr>
              <w:rStyle w:val="CommentReference"/>
            </w:rPr>
          </w:rPrChange>
        </w:rPr>
        <w:commentReference w:id="2701"/>
      </w:r>
      <w:r w:rsidR="00F2302A" w:rsidRPr="00BC3899">
        <w:rPr>
          <w:rFonts w:ascii="Times New Roman" w:eastAsiaTheme="minorEastAsia" w:hAnsi="Times New Roman" w:cs="Times New Roman"/>
          <w:iCs/>
          <w:rPrChange w:id="2713" w:author="Harsh Vora" w:date="2018-10-06T16:26:00Z">
            <w:rPr>
              <w:rFonts w:ascii="Times New Roman" w:eastAsiaTheme="minorEastAsia" w:hAnsi="Times New Roman" w:cs="Times New Roman"/>
              <w:iCs/>
            </w:rPr>
          </w:rPrChange>
        </w:rPr>
        <w:t xml:space="preserve">. </w:t>
      </w:r>
    </w:p>
    <w:p w14:paraId="12F8AAA3" w14:textId="77777777" w:rsidR="00417496" w:rsidRPr="00BC3899" w:rsidRDefault="00417496" w:rsidP="00E92D21">
      <w:pPr>
        <w:pStyle w:val="ListParagraph"/>
        <w:numPr>
          <w:ilvl w:val="0"/>
          <w:numId w:val="1"/>
        </w:numPr>
        <w:spacing w:line="480" w:lineRule="auto"/>
        <w:rPr>
          <w:rFonts w:ascii="Times New Roman" w:eastAsiaTheme="minorEastAsia" w:hAnsi="Times New Roman" w:cs="Times New Roman"/>
          <w:b/>
          <w:iCs/>
          <w:rPrChange w:id="2714" w:author="Harsh Vora" w:date="2018-10-06T16:26:00Z">
            <w:rPr>
              <w:rFonts w:ascii="Times New Roman" w:eastAsiaTheme="minorEastAsia" w:hAnsi="Times New Roman" w:cs="Times New Roman"/>
              <w:b/>
              <w:iCs/>
            </w:rPr>
          </w:rPrChange>
        </w:rPr>
      </w:pPr>
      <w:r w:rsidRPr="00BC3899">
        <w:rPr>
          <w:rFonts w:ascii="Times New Roman" w:eastAsiaTheme="minorEastAsia" w:hAnsi="Times New Roman" w:cs="Times New Roman"/>
          <w:b/>
          <w:iCs/>
          <w:rPrChange w:id="2715" w:author="Harsh Vora" w:date="2018-10-06T16:26:00Z">
            <w:rPr>
              <w:rFonts w:ascii="Times New Roman" w:eastAsiaTheme="minorEastAsia" w:hAnsi="Times New Roman" w:cs="Times New Roman"/>
              <w:b/>
              <w:iCs/>
            </w:rPr>
          </w:rPrChange>
        </w:rPr>
        <w:t xml:space="preserve">Conclusions </w:t>
      </w:r>
    </w:p>
    <w:p w14:paraId="14ACAD35" w14:textId="631165B1" w:rsidR="009E7680" w:rsidRPr="00BC3899" w:rsidRDefault="0037623E">
      <w:pPr>
        <w:spacing w:line="480" w:lineRule="auto"/>
        <w:rPr>
          <w:rFonts w:ascii="Times New Roman" w:eastAsiaTheme="minorEastAsia" w:hAnsi="Times New Roman" w:cs="Times New Roman"/>
          <w:iCs/>
          <w:rPrChange w:id="2716" w:author="Harsh Vora" w:date="2018-10-06T16:26:00Z">
            <w:rPr>
              <w:rFonts w:ascii="Times New Roman" w:eastAsiaTheme="minorEastAsia" w:hAnsi="Times New Roman" w:cs="Times New Roman"/>
              <w:iCs/>
            </w:rPr>
          </w:rPrChange>
        </w:rPr>
        <w:sectPr w:rsidR="009E7680" w:rsidRPr="00BC3899">
          <w:pgSz w:w="12240" w:h="15840"/>
          <w:pgMar w:top="1440" w:right="1440" w:bottom="1440" w:left="1440" w:header="720" w:footer="720" w:gutter="0"/>
          <w:cols w:space="720"/>
          <w:docGrid w:linePitch="360"/>
        </w:sectPr>
      </w:pPr>
      <w:r w:rsidRPr="00BC3899">
        <w:rPr>
          <w:rFonts w:ascii="Times New Roman" w:eastAsiaTheme="minorEastAsia" w:hAnsi="Times New Roman" w:cs="Times New Roman"/>
          <w:iCs/>
          <w:rPrChange w:id="2717" w:author="Harsh Vora" w:date="2018-10-06T16:26:00Z">
            <w:rPr>
              <w:rFonts w:ascii="Times New Roman" w:eastAsiaTheme="minorEastAsia" w:hAnsi="Times New Roman" w:cs="Times New Roman"/>
              <w:iCs/>
            </w:rPr>
          </w:rPrChange>
        </w:rPr>
        <w:lastRenderedPageBreak/>
        <w:t>In this study, we employ the Discrete Element Method to capture key attributes of damage evolution associated with growth of shear fractures in sandstone and granite. We characterize the mode and acoustic energy associated with emergent microcracks</w:t>
      </w:r>
      <w:r w:rsidR="009A494B" w:rsidRPr="00BC3899">
        <w:rPr>
          <w:rFonts w:ascii="Times New Roman" w:eastAsiaTheme="minorEastAsia" w:hAnsi="Times New Roman" w:cs="Times New Roman"/>
          <w:iCs/>
          <w:rPrChange w:id="2718" w:author="Harsh Vora" w:date="2018-10-06T16:26:00Z">
            <w:rPr>
              <w:rFonts w:ascii="Times New Roman" w:eastAsiaTheme="minorEastAsia" w:hAnsi="Times New Roman" w:cs="Times New Roman"/>
              <w:iCs/>
            </w:rPr>
          </w:rPrChange>
        </w:rPr>
        <w:t xml:space="preserve"> during biaxial experiments</w:t>
      </w:r>
      <w:r w:rsidRPr="00BC3899">
        <w:rPr>
          <w:rFonts w:ascii="Times New Roman" w:eastAsiaTheme="minorEastAsia" w:hAnsi="Times New Roman" w:cs="Times New Roman"/>
          <w:iCs/>
          <w:rPrChange w:id="2719" w:author="Harsh Vora" w:date="2018-10-06T16:26:00Z">
            <w:rPr>
              <w:rFonts w:ascii="Times New Roman" w:eastAsiaTheme="minorEastAsia" w:hAnsi="Times New Roman" w:cs="Times New Roman"/>
              <w:iCs/>
            </w:rPr>
          </w:rPrChange>
        </w:rPr>
        <w:t xml:space="preserve"> to understand the various ways in which </w:t>
      </w:r>
      <w:r w:rsidR="009A494B" w:rsidRPr="00BC3899">
        <w:rPr>
          <w:rFonts w:ascii="Times New Roman" w:eastAsiaTheme="minorEastAsia" w:hAnsi="Times New Roman" w:cs="Times New Roman"/>
          <w:iCs/>
          <w:rPrChange w:id="2720" w:author="Harsh Vora" w:date="2018-10-06T16:26:00Z">
            <w:rPr>
              <w:rFonts w:ascii="Times New Roman" w:eastAsiaTheme="minorEastAsia" w:hAnsi="Times New Roman" w:cs="Times New Roman"/>
              <w:iCs/>
            </w:rPr>
          </w:rPrChange>
        </w:rPr>
        <w:t xml:space="preserve">fractures </w:t>
      </w:r>
      <w:r w:rsidRPr="00BC3899">
        <w:rPr>
          <w:rFonts w:ascii="Times New Roman" w:eastAsiaTheme="minorEastAsia" w:hAnsi="Times New Roman" w:cs="Times New Roman"/>
          <w:iCs/>
          <w:rPrChange w:id="2721" w:author="Harsh Vora" w:date="2018-10-06T16:26:00Z">
            <w:rPr>
              <w:rFonts w:ascii="Times New Roman" w:eastAsiaTheme="minorEastAsia" w:hAnsi="Times New Roman" w:cs="Times New Roman"/>
              <w:iCs/>
            </w:rPr>
          </w:rPrChange>
        </w:rPr>
        <w:t xml:space="preserve">evolve in different types of rocks. </w:t>
      </w:r>
      <w:r w:rsidR="009A494B" w:rsidRPr="00BC3899">
        <w:rPr>
          <w:rFonts w:ascii="Times New Roman" w:eastAsiaTheme="minorEastAsia" w:hAnsi="Times New Roman" w:cs="Times New Roman"/>
          <w:iCs/>
          <w:rPrChange w:id="2722" w:author="Harsh Vora" w:date="2018-10-06T16:26:00Z">
            <w:rPr>
              <w:rFonts w:ascii="Times New Roman" w:eastAsiaTheme="minorEastAsia" w:hAnsi="Times New Roman" w:cs="Times New Roman"/>
              <w:iCs/>
            </w:rPr>
          </w:rPrChange>
        </w:rPr>
        <w:t xml:space="preserve">In sandstone, the growth of shear fractures occurs through the progressive coalescence of tensile and shear microcracks. While tensile microcracking is greater in number during the deformation of sandstone, the acoustic energy release is dominated by shear microcracking due to </w:t>
      </w:r>
      <w:r w:rsidR="009E7680" w:rsidRPr="00BC3899">
        <w:rPr>
          <w:rFonts w:ascii="Times New Roman" w:eastAsiaTheme="minorEastAsia" w:hAnsi="Times New Roman" w:cs="Times New Roman"/>
          <w:iCs/>
          <w:rPrChange w:id="2723" w:author="Harsh Vora" w:date="2018-10-06T16:26:00Z">
            <w:rPr>
              <w:rFonts w:ascii="Times New Roman" w:eastAsiaTheme="minorEastAsia" w:hAnsi="Times New Roman" w:cs="Times New Roman"/>
              <w:iCs/>
            </w:rPr>
          </w:rPrChange>
        </w:rPr>
        <w:t xml:space="preserve">greater amount of stress release associated with each microcrack. </w:t>
      </w:r>
      <w:r w:rsidR="009A494B" w:rsidRPr="00BC3899">
        <w:rPr>
          <w:rFonts w:ascii="Times New Roman" w:eastAsiaTheme="minorEastAsia" w:hAnsi="Times New Roman" w:cs="Times New Roman"/>
          <w:iCs/>
          <w:rPrChange w:id="2724" w:author="Harsh Vora" w:date="2018-10-06T16:26:00Z">
            <w:rPr>
              <w:rFonts w:ascii="Times New Roman" w:eastAsiaTheme="minorEastAsia" w:hAnsi="Times New Roman" w:cs="Times New Roman"/>
              <w:iCs/>
            </w:rPr>
          </w:rPrChange>
        </w:rPr>
        <w:t>At low confining pressures, tensile microcracks dominate the fracture gouge resulting in the forma</w:t>
      </w:r>
      <w:r w:rsidR="009E7680" w:rsidRPr="00BC3899">
        <w:rPr>
          <w:rFonts w:ascii="Times New Roman" w:eastAsiaTheme="minorEastAsia" w:hAnsi="Times New Roman" w:cs="Times New Roman"/>
          <w:iCs/>
          <w:rPrChange w:id="2725" w:author="Harsh Vora" w:date="2018-10-06T16:26:00Z">
            <w:rPr>
              <w:rFonts w:ascii="Times New Roman" w:eastAsiaTheme="minorEastAsia" w:hAnsi="Times New Roman" w:cs="Times New Roman"/>
              <w:iCs/>
            </w:rPr>
          </w:rPrChange>
        </w:rPr>
        <w:t xml:space="preserve">tion of dilatant fracture zones. </w:t>
      </w:r>
      <w:r w:rsidR="00B37F9C" w:rsidRPr="00BC3899">
        <w:rPr>
          <w:rFonts w:ascii="Times New Roman" w:eastAsiaTheme="minorEastAsia" w:hAnsi="Times New Roman" w:cs="Times New Roman"/>
          <w:iCs/>
          <w:rPrChange w:id="2726" w:author="Harsh Vora" w:date="2018-10-06T16:26:00Z">
            <w:rPr>
              <w:rFonts w:ascii="Times New Roman" w:eastAsiaTheme="minorEastAsia" w:hAnsi="Times New Roman" w:cs="Times New Roman"/>
              <w:iCs/>
            </w:rPr>
          </w:rPrChange>
        </w:rPr>
        <w:t>While the number of microcracks in sandstone does not show much variation as we increase confining pressure confining pressure</w:t>
      </w:r>
      <w:r w:rsidR="009E7680" w:rsidRPr="00BC3899">
        <w:rPr>
          <w:rFonts w:ascii="Times New Roman" w:eastAsiaTheme="minorEastAsia" w:hAnsi="Times New Roman" w:cs="Times New Roman"/>
          <w:iCs/>
          <w:rPrChange w:id="2727" w:author="Harsh Vora" w:date="2018-10-06T16:26:00Z">
            <w:rPr>
              <w:rFonts w:ascii="Times New Roman" w:eastAsiaTheme="minorEastAsia" w:hAnsi="Times New Roman" w:cs="Times New Roman"/>
              <w:iCs/>
            </w:rPr>
          </w:rPrChange>
        </w:rPr>
        <w:t xml:space="preserve">, we transition from dilatant micromechanics to shear dominated micromechanics, resulting in the formation of compactant fracture zones. In granite, the growth of shear fractures occurs dominantly through the progressive localization of tensile microcracks, releasing fracture energy in the form of acoustic emissions.  Since the fracture zone in granites is dominated by tensile microcracks, </w:t>
      </w:r>
      <w:r w:rsidR="00B37F9C" w:rsidRPr="00BC3899">
        <w:rPr>
          <w:rFonts w:ascii="Times New Roman" w:eastAsiaTheme="minorEastAsia" w:hAnsi="Times New Roman" w:cs="Times New Roman"/>
          <w:iCs/>
          <w:rPrChange w:id="2728" w:author="Harsh Vora" w:date="2018-10-06T16:26:00Z">
            <w:rPr>
              <w:rFonts w:ascii="Times New Roman" w:eastAsiaTheme="minorEastAsia" w:hAnsi="Times New Roman" w:cs="Times New Roman"/>
              <w:iCs/>
            </w:rPr>
          </w:rPrChange>
        </w:rPr>
        <w:t xml:space="preserve">the fracture zone is dilatant in nature. As confining pressure on granite increases, the number of tensile microcracks increases and the nature of the fracture zone is an interplay between the dilatant nature of tensile microcracks and the compactant nature of confining pressure. Thus, we </w:t>
      </w:r>
      <w:r w:rsidR="00BB37DD" w:rsidRPr="00BC3899">
        <w:rPr>
          <w:rFonts w:ascii="Times New Roman" w:eastAsiaTheme="minorEastAsia" w:hAnsi="Times New Roman" w:cs="Times New Roman"/>
          <w:iCs/>
          <w:rPrChange w:id="2729" w:author="Harsh Vora" w:date="2018-10-06T16:26:00Z">
            <w:rPr>
              <w:rFonts w:ascii="Times New Roman" w:eastAsiaTheme="minorEastAsia" w:hAnsi="Times New Roman" w:cs="Times New Roman"/>
              <w:iCs/>
            </w:rPr>
          </w:rPrChange>
        </w:rPr>
        <w:t xml:space="preserve">develop a micro-scale model of fracture growth in sandstone and granites by quantifying the spatial and temporal distribution of shear and tensile microcracks and quantifying their contribution to energy release. </w:t>
      </w:r>
    </w:p>
    <w:p w14:paraId="1C490074" w14:textId="77777777" w:rsidR="009B06C1" w:rsidRPr="00BC3899" w:rsidRDefault="009B06C1">
      <w:pPr>
        <w:spacing w:line="480" w:lineRule="auto"/>
        <w:rPr>
          <w:rFonts w:ascii="Times New Roman" w:eastAsiaTheme="minorEastAsia" w:hAnsi="Times New Roman" w:cs="Times New Roman"/>
          <w:b/>
          <w:iCs/>
          <w:rPrChange w:id="2730" w:author="Harsh Vora" w:date="2018-10-06T16:26:00Z">
            <w:rPr>
              <w:rFonts w:ascii="Times New Roman" w:eastAsiaTheme="minorEastAsia" w:hAnsi="Times New Roman" w:cs="Times New Roman"/>
              <w:b/>
              <w:iCs/>
            </w:rPr>
          </w:rPrChange>
        </w:rPr>
      </w:pPr>
      <w:r w:rsidRPr="00BC3899">
        <w:rPr>
          <w:rFonts w:ascii="Times New Roman" w:eastAsiaTheme="minorEastAsia" w:hAnsi="Times New Roman" w:cs="Times New Roman"/>
          <w:b/>
          <w:iCs/>
          <w:rPrChange w:id="2731" w:author="Harsh Vora" w:date="2018-10-06T16:26:00Z">
            <w:rPr>
              <w:rFonts w:ascii="Times New Roman" w:eastAsiaTheme="minorEastAsia" w:hAnsi="Times New Roman" w:cs="Times New Roman"/>
              <w:b/>
              <w:iCs/>
            </w:rPr>
          </w:rPrChange>
        </w:rPr>
        <w:lastRenderedPageBreak/>
        <w:t>Figure Captions</w:t>
      </w:r>
    </w:p>
    <w:p w14:paraId="03F1E66E" w14:textId="77777777" w:rsidR="003D7ED0" w:rsidRPr="00BC3899" w:rsidRDefault="009B06C1">
      <w:pPr>
        <w:spacing w:line="480" w:lineRule="auto"/>
        <w:rPr>
          <w:rFonts w:ascii="Times New Roman" w:eastAsiaTheme="minorEastAsia" w:hAnsi="Times New Roman" w:cs="Times New Roman"/>
          <w:iCs/>
          <w:rPrChange w:id="2732" w:author="Harsh Vora" w:date="2018-10-06T16:26:00Z">
            <w:rPr>
              <w:rFonts w:ascii="Times New Roman" w:eastAsiaTheme="minorEastAsia" w:hAnsi="Times New Roman" w:cs="Times New Roman"/>
              <w:iCs/>
            </w:rPr>
          </w:rPrChange>
        </w:rPr>
      </w:pPr>
      <w:commentRangeStart w:id="2733"/>
      <w:r w:rsidRPr="00BC3899">
        <w:rPr>
          <w:rFonts w:ascii="Times New Roman" w:eastAsiaTheme="minorEastAsia" w:hAnsi="Times New Roman" w:cs="Times New Roman"/>
          <w:iCs/>
          <w:rPrChange w:id="2734" w:author="Harsh Vora" w:date="2018-10-06T16:26:00Z">
            <w:rPr>
              <w:rFonts w:ascii="Times New Roman" w:eastAsiaTheme="minorEastAsia" w:hAnsi="Times New Roman" w:cs="Times New Roman"/>
              <w:iCs/>
            </w:rPr>
          </w:rPrChange>
        </w:rPr>
        <w:t xml:space="preserve">Figure 1: </w:t>
      </w:r>
      <w:commentRangeEnd w:id="2733"/>
      <w:r w:rsidR="003D7ED0" w:rsidRPr="00BC3899">
        <w:rPr>
          <w:rStyle w:val="CommentReference"/>
          <w:rFonts w:ascii="Times New Roman" w:hAnsi="Times New Roman" w:cs="Times New Roman"/>
          <w:rPrChange w:id="2735" w:author="Harsh Vora" w:date="2018-10-06T16:26:00Z">
            <w:rPr>
              <w:rStyle w:val="CommentReference"/>
            </w:rPr>
          </w:rPrChange>
        </w:rPr>
        <w:commentReference w:id="2733"/>
      </w:r>
      <w:r w:rsidRPr="00BC3899">
        <w:rPr>
          <w:rFonts w:ascii="Times New Roman" w:eastAsiaTheme="minorEastAsia" w:hAnsi="Times New Roman" w:cs="Times New Roman"/>
          <w:iCs/>
          <w:rPrChange w:id="2736" w:author="Harsh Vora" w:date="2018-10-06T16:26:00Z">
            <w:rPr>
              <w:rFonts w:ascii="Times New Roman" w:eastAsiaTheme="minorEastAsia" w:hAnsi="Times New Roman" w:cs="Times New Roman"/>
              <w:iCs/>
            </w:rPr>
          </w:rPrChange>
        </w:rPr>
        <w:t>Mechanics</w:t>
      </w:r>
      <w:r w:rsidR="003D7ED0" w:rsidRPr="00BC3899">
        <w:rPr>
          <w:rFonts w:ascii="Times New Roman" w:eastAsiaTheme="minorEastAsia" w:hAnsi="Times New Roman" w:cs="Times New Roman"/>
          <w:iCs/>
          <w:rPrChange w:id="2737" w:author="Harsh Vora" w:date="2018-10-06T16:26:00Z">
            <w:rPr>
              <w:rFonts w:ascii="Times New Roman" w:eastAsiaTheme="minorEastAsia" w:hAnsi="Times New Roman" w:cs="Times New Roman"/>
              <w:iCs/>
            </w:rPr>
          </w:rPrChange>
        </w:rPr>
        <w:t xml:space="preserve"> of the Discrete Element Modeling implemented in this study. </w:t>
      </w:r>
    </w:p>
    <w:p w14:paraId="1F9787DA" w14:textId="318039B2" w:rsidR="005C67E9" w:rsidRPr="00BC3899" w:rsidRDefault="003D7ED0">
      <w:pPr>
        <w:spacing w:line="480" w:lineRule="auto"/>
        <w:rPr>
          <w:rFonts w:ascii="Times New Roman" w:eastAsiaTheme="minorEastAsia" w:hAnsi="Times New Roman" w:cs="Times New Roman"/>
          <w:iCs/>
          <w:rPrChange w:id="2738"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39" w:author="Harsh Vora" w:date="2018-10-06T16:26:00Z">
            <w:rPr>
              <w:rFonts w:ascii="Times New Roman" w:eastAsiaTheme="minorEastAsia" w:hAnsi="Times New Roman" w:cs="Times New Roman"/>
              <w:iCs/>
            </w:rPr>
          </w:rPrChange>
        </w:rPr>
        <w:t>Figure 2: Progressive evolution of spatial distribution of d</w:t>
      </w:r>
      <w:r w:rsidR="00753C47" w:rsidRPr="00BC3899">
        <w:rPr>
          <w:rFonts w:ascii="Times New Roman" w:eastAsiaTheme="minorEastAsia" w:hAnsi="Times New Roman" w:cs="Times New Roman"/>
          <w:iCs/>
          <w:rPrChange w:id="2740" w:author="Harsh Vora" w:date="2018-10-06T16:26:00Z">
            <w:rPr>
              <w:rFonts w:ascii="Times New Roman" w:eastAsiaTheme="minorEastAsia" w:hAnsi="Times New Roman" w:cs="Times New Roman"/>
              <w:iCs/>
            </w:rPr>
          </w:rPrChange>
        </w:rPr>
        <w:t>eformation due to</w:t>
      </w:r>
      <w:r w:rsidRPr="00BC3899">
        <w:rPr>
          <w:rFonts w:ascii="Times New Roman" w:eastAsiaTheme="minorEastAsia" w:hAnsi="Times New Roman" w:cs="Times New Roman"/>
          <w:iCs/>
          <w:rPrChange w:id="2741" w:author="Harsh Vora" w:date="2018-10-06T16:26:00Z">
            <w:rPr>
              <w:rFonts w:ascii="Times New Roman" w:eastAsiaTheme="minorEastAsia" w:hAnsi="Times New Roman" w:cs="Times New Roman"/>
              <w:iCs/>
            </w:rPr>
          </w:rPrChange>
        </w:rPr>
        <w:t xml:space="preserve"> microcracking in Berea Sandstone during biaxial </w:t>
      </w:r>
      <w:r w:rsidR="005C67E9" w:rsidRPr="00BC3899">
        <w:rPr>
          <w:rFonts w:ascii="Times New Roman" w:eastAsiaTheme="minorEastAsia" w:hAnsi="Times New Roman" w:cs="Times New Roman"/>
          <w:iCs/>
          <w:rPrChange w:id="2742" w:author="Harsh Vora" w:date="2018-10-06T16:26:00Z">
            <w:rPr>
              <w:rFonts w:ascii="Times New Roman" w:eastAsiaTheme="minorEastAsia" w:hAnsi="Times New Roman" w:cs="Times New Roman"/>
              <w:iCs/>
            </w:rPr>
          </w:rPrChange>
        </w:rPr>
        <w:t>compression test</w:t>
      </w:r>
      <w:r w:rsidRPr="00BC3899">
        <w:rPr>
          <w:rFonts w:ascii="Times New Roman" w:eastAsiaTheme="minorEastAsia" w:hAnsi="Times New Roman" w:cs="Times New Roman"/>
          <w:iCs/>
          <w:rPrChange w:id="2743" w:author="Harsh Vora" w:date="2018-10-06T16:26:00Z">
            <w:rPr>
              <w:rFonts w:ascii="Times New Roman" w:eastAsiaTheme="minorEastAsia" w:hAnsi="Times New Roman" w:cs="Times New Roman"/>
              <w:iCs/>
            </w:rPr>
          </w:rPrChange>
        </w:rPr>
        <w:t xml:space="preserve"> under confining pressure of 15 MPa. (a) Evolution of distortional strain in sample recording a sense of shear – the red color corresponds to negative values indicating right-lateral shear, and the blue color corresponds to positive values indicating left-lateral shear. (b) </w:t>
      </w:r>
      <w:r w:rsidR="00E5165B" w:rsidRPr="00BC3899">
        <w:rPr>
          <w:rFonts w:ascii="Times New Roman" w:eastAsiaTheme="minorEastAsia" w:hAnsi="Times New Roman" w:cs="Times New Roman"/>
          <w:iCs/>
          <w:rPrChange w:id="2744" w:author="Harsh Vora" w:date="2018-10-06T16:26:00Z">
            <w:rPr>
              <w:rFonts w:ascii="Times New Roman" w:eastAsiaTheme="minorEastAsia" w:hAnsi="Times New Roman" w:cs="Times New Roman"/>
              <w:iCs/>
            </w:rPr>
          </w:rPrChange>
        </w:rPr>
        <w:t xml:space="preserve">Spatial distribution of </w:t>
      </w:r>
      <w:r w:rsidRPr="00BC3899">
        <w:rPr>
          <w:rFonts w:ascii="Times New Roman" w:eastAsiaTheme="minorEastAsia" w:hAnsi="Times New Roman" w:cs="Times New Roman"/>
          <w:iCs/>
          <w:rPrChange w:id="2745" w:author="Harsh Vora" w:date="2018-10-06T16:26:00Z">
            <w:rPr>
              <w:rFonts w:ascii="Times New Roman" w:eastAsiaTheme="minorEastAsia" w:hAnsi="Times New Roman" w:cs="Times New Roman"/>
              <w:iCs/>
            </w:rPr>
          </w:rPrChange>
        </w:rPr>
        <w:t>shear and tensile microcracks</w:t>
      </w:r>
      <w:r w:rsidR="005C67E9" w:rsidRPr="00BC3899">
        <w:rPr>
          <w:rFonts w:ascii="Times New Roman" w:eastAsiaTheme="minorEastAsia" w:hAnsi="Times New Roman" w:cs="Times New Roman"/>
          <w:iCs/>
          <w:rPrChange w:id="2746" w:author="Harsh Vora" w:date="2018-10-06T16:26:00Z">
            <w:rPr>
              <w:rFonts w:ascii="Times New Roman" w:eastAsiaTheme="minorEastAsia" w:hAnsi="Times New Roman" w:cs="Times New Roman"/>
              <w:iCs/>
            </w:rPr>
          </w:rPrChange>
        </w:rPr>
        <w:t xml:space="preserve"> in sample, color coded to the axial strain at the time of formation. </w:t>
      </w:r>
    </w:p>
    <w:p w14:paraId="2541963E" w14:textId="1FE3B3FB" w:rsidR="005C67E9" w:rsidRPr="00BC3899" w:rsidRDefault="005C67E9">
      <w:pPr>
        <w:spacing w:line="480" w:lineRule="auto"/>
        <w:rPr>
          <w:rFonts w:ascii="Times New Roman" w:eastAsiaTheme="minorEastAsia" w:hAnsi="Times New Roman" w:cs="Times New Roman"/>
          <w:iCs/>
          <w:rPrChange w:id="2747"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48" w:author="Harsh Vora" w:date="2018-10-06T16:26:00Z">
            <w:rPr>
              <w:rFonts w:ascii="Times New Roman" w:eastAsiaTheme="minorEastAsia" w:hAnsi="Times New Roman" w:cs="Times New Roman"/>
              <w:iCs/>
            </w:rPr>
          </w:rPrChange>
        </w:rPr>
        <w:t xml:space="preserve">Figure 3: Evolution of </w:t>
      </w:r>
      <w:r w:rsidR="00E5165B" w:rsidRPr="00BC3899">
        <w:rPr>
          <w:rFonts w:ascii="Times New Roman" w:eastAsiaTheme="minorEastAsia" w:hAnsi="Times New Roman" w:cs="Times New Roman"/>
          <w:iCs/>
          <w:rPrChange w:id="2749" w:author="Harsh Vora" w:date="2018-10-06T16:26:00Z">
            <w:rPr>
              <w:rFonts w:ascii="Times New Roman" w:eastAsiaTheme="minorEastAsia" w:hAnsi="Times New Roman" w:cs="Times New Roman"/>
              <w:iCs/>
            </w:rPr>
          </w:rPrChange>
        </w:rPr>
        <w:t xml:space="preserve">axial strain and </w:t>
      </w:r>
      <w:r w:rsidRPr="00BC3899">
        <w:rPr>
          <w:rFonts w:ascii="Times New Roman" w:eastAsiaTheme="minorEastAsia" w:hAnsi="Times New Roman" w:cs="Times New Roman"/>
          <w:iCs/>
          <w:rPrChange w:id="2750" w:author="Harsh Vora" w:date="2018-10-06T16:26:00Z">
            <w:rPr>
              <w:rFonts w:ascii="Times New Roman" w:eastAsiaTheme="minorEastAsia" w:hAnsi="Times New Roman" w:cs="Times New Roman"/>
              <w:iCs/>
            </w:rPr>
          </w:rPrChange>
        </w:rPr>
        <w:t>microcracking events with axial strain in Berea sandstone during biaxial compression test under a confining pressure of 15 MPa</w:t>
      </w:r>
      <w:r w:rsidR="00E5165B" w:rsidRPr="00BC3899">
        <w:rPr>
          <w:rFonts w:ascii="Times New Roman" w:eastAsiaTheme="minorEastAsia" w:hAnsi="Times New Roman" w:cs="Times New Roman"/>
          <w:iCs/>
          <w:rPrChange w:id="2751" w:author="Harsh Vora" w:date="2018-10-06T16:26:00Z">
            <w:rPr>
              <w:rFonts w:ascii="Times New Roman" w:eastAsiaTheme="minorEastAsia" w:hAnsi="Times New Roman" w:cs="Times New Roman"/>
              <w:iCs/>
            </w:rPr>
          </w:rPrChange>
        </w:rPr>
        <w:t>: four distinct stages of deformation are identified</w:t>
      </w:r>
      <w:r w:rsidRPr="00BC3899">
        <w:rPr>
          <w:rFonts w:ascii="Times New Roman" w:eastAsiaTheme="minorEastAsia" w:hAnsi="Times New Roman" w:cs="Times New Roman"/>
          <w:iCs/>
          <w:rPrChange w:id="2752" w:author="Harsh Vora" w:date="2018-10-06T16:26:00Z">
            <w:rPr>
              <w:rFonts w:ascii="Times New Roman" w:eastAsiaTheme="minorEastAsia" w:hAnsi="Times New Roman" w:cs="Times New Roman"/>
              <w:iCs/>
            </w:rPr>
          </w:rPrChange>
        </w:rPr>
        <w:t xml:space="preserve">. Deformation stages 1-4 correspond to axial strain of 0.0206, 0.0371, 0.0618 and 0.0969 complementing the spatial property distributions in Fig. 2. Fracture initiation (Stage 1) is due to growth of tensile microcracks, whereas fracture nucleation (Stage 2) and rupture (Stage 3) is facilitated by a combination of tensile and shear microcracks. Frictional sliding (Stage 4) is dominated by tensile microcracks along developed shear gouge. </w:t>
      </w:r>
    </w:p>
    <w:p w14:paraId="1ECAE2B4" w14:textId="6788F467" w:rsidR="00686C4F" w:rsidRPr="00BC3899" w:rsidRDefault="00686C4F" w:rsidP="00686C4F">
      <w:pPr>
        <w:spacing w:line="480" w:lineRule="auto"/>
        <w:rPr>
          <w:rFonts w:ascii="Times New Roman" w:eastAsiaTheme="minorEastAsia" w:hAnsi="Times New Roman" w:cs="Times New Roman"/>
          <w:iCs/>
          <w:rPrChange w:id="2753"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54" w:author="Harsh Vora" w:date="2018-10-06T16:26:00Z">
            <w:rPr>
              <w:rFonts w:ascii="Times New Roman" w:eastAsiaTheme="minorEastAsia" w:hAnsi="Times New Roman" w:cs="Times New Roman"/>
              <w:iCs/>
            </w:rPr>
          </w:rPrChange>
        </w:rPr>
        <w:t>Figure 4: Evolution of calculated Damage Index prior to onset of failure in Berea sandstone and Lac du Bonnet Granite during biaxial compression tests under confining pressure of 15 MP</w:t>
      </w:r>
      <w:r w:rsidR="00D87955" w:rsidRPr="00BC3899">
        <w:rPr>
          <w:rFonts w:ascii="Times New Roman" w:eastAsiaTheme="minorEastAsia" w:hAnsi="Times New Roman" w:cs="Times New Roman"/>
          <w:iCs/>
          <w:rPrChange w:id="2755" w:author="Harsh Vora" w:date="2018-10-06T16:26:00Z">
            <w:rPr>
              <w:rFonts w:ascii="Times New Roman" w:eastAsiaTheme="minorEastAsia" w:hAnsi="Times New Roman" w:cs="Times New Roman"/>
              <w:iCs/>
            </w:rPr>
          </w:rPrChange>
        </w:rPr>
        <w:t>a</w:t>
      </w:r>
      <w:r w:rsidRPr="00BC3899">
        <w:rPr>
          <w:rFonts w:ascii="Times New Roman" w:eastAsiaTheme="minorEastAsia" w:hAnsi="Times New Roman" w:cs="Times New Roman"/>
          <w:iCs/>
          <w:rPrChange w:id="2756" w:author="Harsh Vora" w:date="2018-10-06T16:26:00Z">
            <w:rPr>
              <w:rFonts w:ascii="Times New Roman" w:eastAsiaTheme="minorEastAsia" w:hAnsi="Times New Roman" w:cs="Times New Roman"/>
              <w:iCs/>
            </w:rPr>
          </w:rPrChange>
        </w:rPr>
        <w:t xml:space="preserve">. Deformation is characterized by compaction as differential stress is increased, followed by dilation when approaching failure. Berea Sandstone exhibits compactant character upon failure, whereas Lac du Bonnet granite exhibits dilatant character upon failure. </w:t>
      </w:r>
    </w:p>
    <w:p w14:paraId="20E12E16" w14:textId="5E416933" w:rsidR="00944067" w:rsidRPr="00BC3899" w:rsidRDefault="005C67E9">
      <w:pPr>
        <w:spacing w:line="480" w:lineRule="auto"/>
        <w:rPr>
          <w:rFonts w:ascii="Times New Roman" w:eastAsiaTheme="minorEastAsia" w:hAnsi="Times New Roman" w:cs="Times New Roman"/>
          <w:iCs/>
          <w:rPrChange w:id="2757"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58" w:author="Harsh Vora" w:date="2018-10-06T16:26:00Z">
            <w:rPr>
              <w:rFonts w:ascii="Times New Roman" w:eastAsiaTheme="minorEastAsia" w:hAnsi="Times New Roman" w:cs="Times New Roman"/>
              <w:iCs/>
            </w:rPr>
          </w:rPrChange>
        </w:rPr>
        <w:t xml:space="preserve">Figure </w:t>
      </w:r>
      <w:r w:rsidR="00686C4F" w:rsidRPr="00BC3899">
        <w:rPr>
          <w:rFonts w:ascii="Times New Roman" w:eastAsiaTheme="minorEastAsia" w:hAnsi="Times New Roman" w:cs="Times New Roman"/>
          <w:iCs/>
          <w:rPrChange w:id="2759" w:author="Harsh Vora" w:date="2018-10-06T16:26:00Z">
            <w:rPr>
              <w:rFonts w:ascii="Times New Roman" w:eastAsiaTheme="minorEastAsia" w:hAnsi="Times New Roman" w:cs="Times New Roman"/>
              <w:iCs/>
            </w:rPr>
          </w:rPrChange>
        </w:rPr>
        <w:t>5</w:t>
      </w:r>
      <w:r w:rsidRPr="00BC3899">
        <w:rPr>
          <w:rFonts w:ascii="Times New Roman" w:eastAsiaTheme="minorEastAsia" w:hAnsi="Times New Roman" w:cs="Times New Roman"/>
          <w:iCs/>
          <w:rPrChange w:id="2760" w:author="Harsh Vora" w:date="2018-10-06T16:26:00Z">
            <w:rPr>
              <w:rFonts w:ascii="Times New Roman" w:eastAsiaTheme="minorEastAsia" w:hAnsi="Times New Roman" w:cs="Times New Roman"/>
              <w:iCs/>
            </w:rPr>
          </w:rPrChange>
        </w:rPr>
        <w:t xml:space="preserve">: </w:t>
      </w:r>
      <w:r w:rsidR="00944067" w:rsidRPr="00BC3899">
        <w:rPr>
          <w:rFonts w:ascii="Times New Roman" w:eastAsiaTheme="minorEastAsia" w:hAnsi="Times New Roman" w:cs="Times New Roman"/>
          <w:iCs/>
          <w:rPrChange w:id="2761" w:author="Harsh Vora" w:date="2018-10-06T16:26:00Z">
            <w:rPr>
              <w:rFonts w:ascii="Times New Roman" w:eastAsiaTheme="minorEastAsia" w:hAnsi="Times New Roman" w:cs="Times New Roman"/>
              <w:iCs/>
            </w:rPr>
          </w:rPrChange>
        </w:rPr>
        <w:t>Evolution of</w:t>
      </w:r>
      <w:r w:rsidR="00E5165B" w:rsidRPr="00BC3899">
        <w:rPr>
          <w:rFonts w:ascii="Times New Roman" w:eastAsiaTheme="minorEastAsia" w:hAnsi="Times New Roman" w:cs="Times New Roman"/>
          <w:iCs/>
          <w:rPrChange w:id="2762" w:author="Harsh Vora" w:date="2018-10-06T16:26:00Z">
            <w:rPr>
              <w:rFonts w:ascii="Times New Roman" w:eastAsiaTheme="minorEastAsia" w:hAnsi="Times New Roman" w:cs="Times New Roman"/>
              <w:iCs/>
            </w:rPr>
          </w:rPrChange>
        </w:rPr>
        <w:t xml:space="preserve"> AE</w:t>
      </w:r>
      <w:r w:rsidR="00944067" w:rsidRPr="00BC3899">
        <w:rPr>
          <w:rFonts w:ascii="Times New Roman" w:eastAsiaTheme="minorEastAsia" w:hAnsi="Times New Roman" w:cs="Times New Roman"/>
          <w:iCs/>
          <w:rPrChange w:id="2763" w:author="Harsh Vora" w:date="2018-10-06T16:26:00Z">
            <w:rPr>
              <w:rFonts w:ascii="Times New Roman" w:eastAsiaTheme="minorEastAsia" w:hAnsi="Times New Roman" w:cs="Times New Roman"/>
              <w:iCs/>
            </w:rPr>
          </w:rPrChange>
        </w:rPr>
        <w:t xml:space="preserve"> energy from microcrack formation with axial strain in Berea sandstone during biaxial compression test under a confining pressure of 15 MPa. Shear microcracks correspond to 97% of total energy released during the experiment, dominantly released during nucleation and rupture (Stage 2 and Stage 3). </w:t>
      </w:r>
    </w:p>
    <w:p w14:paraId="27C4083A" w14:textId="76DADE36" w:rsidR="00286B07" w:rsidRPr="00BC3899" w:rsidRDefault="00E5165B">
      <w:pPr>
        <w:spacing w:line="480" w:lineRule="auto"/>
        <w:rPr>
          <w:rFonts w:ascii="Times New Roman" w:eastAsiaTheme="minorEastAsia" w:hAnsi="Times New Roman" w:cs="Times New Roman"/>
          <w:iCs/>
          <w:rPrChange w:id="2764"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65" w:author="Harsh Vora" w:date="2018-10-06T16:26:00Z">
            <w:rPr>
              <w:rFonts w:ascii="Times New Roman" w:eastAsiaTheme="minorEastAsia" w:hAnsi="Times New Roman" w:cs="Times New Roman"/>
              <w:iCs/>
            </w:rPr>
          </w:rPrChange>
        </w:rPr>
        <w:lastRenderedPageBreak/>
        <w:t xml:space="preserve">Figure 6: Evolution of microcracking, acoustic energy in Lac du Bonnet granite during biaxial compression test under confining pressure of 15 MPa. (a) Applied axial stress and AE events as a function of axial strain: four distinct stages of deformation are identified Deformation stages 1-4 correspond to axial strain of 0.0103, 0.0228, 0.0371 and 0.0927. </w:t>
      </w:r>
      <w:r w:rsidR="001E280D" w:rsidRPr="00BC3899">
        <w:rPr>
          <w:rFonts w:ascii="Times New Roman" w:eastAsiaTheme="minorEastAsia" w:hAnsi="Times New Roman" w:cs="Times New Roman"/>
          <w:iCs/>
          <w:rPrChange w:id="2766" w:author="Harsh Vora" w:date="2018-10-06T16:26:00Z">
            <w:rPr>
              <w:rFonts w:ascii="Times New Roman" w:eastAsiaTheme="minorEastAsia" w:hAnsi="Times New Roman" w:cs="Times New Roman"/>
              <w:iCs/>
            </w:rPr>
          </w:rPrChange>
        </w:rPr>
        <w:t>(b) Spatial distribution of shear and tensile microcracks corresponding to Stages 1-4 highlighted in the biaxial experiment. (c</w:t>
      </w:r>
      <w:r w:rsidR="00286B07" w:rsidRPr="00BC3899">
        <w:rPr>
          <w:rFonts w:ascii="Times New Roman" w:eastAsiaTheme="minorEastAsia" w:hAnsi="Times New Roman" w:cs="Times New Roman"/>
          <w:iCs/>
          <w:rPrChange w:id="2767" w:author="Harsh Vora" w:date="2018-10-06T16:26:00Z">
            <w:rPr>
              <w:rFonts w:ascii="Times New Roman" w:eastAsiaTheme="minorEastAsia" w:hAnsi="Times New Roman" w:cs="Times New Roman"/>
              <w:iCs/>
            </w:rPr>
          </w:rPrChange>
        </w:rPr>
        <w:t xml:space="preserve">) Evolution of AE energy from microcrack formation with axial strain. Tensile microcracks correspond to 93% of total energy released during the experiment, dominantly released during nucleation and rupture (Stage 2 and Stage 3). </w:t>
      </w:r>
    </w:p>
    <w:p w14:paraId="4B5581A3" w14:textId="0B2A7774" w:rsidR="00286B07" w:rsidRPr="00BC3899" w:rsidRDefault="00286B07">
      <w:pPr>
        <w:spacing w:line="480" w:lineRule="auto"/>
        <w:rPr>
          <w:rFonts w:ascii="Times New Roman" w:eastAsiaTheme="minorEastAsia" w:hAnsi="Times New Roman" w:cs="Times New Roman"/>
          <w:iCs/>
          <w:rPrChange w:id="2768"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69" w:author="Harsh Vora" w:date="2018-10-06T16:26:00Z">
            <w:rPr>
              <w:rFonts w:ascii="Times New Roman" w:eastAsiaTheme="minorEastAsia" w:hAnsi="Times New Roman" w:cs="Times New Roman"/>
              <w:iCs/>
            </w:rPr>
          </w:rPrChange>
        </w:rPr>
        <w:t>Figure 7: Effect of Confining Pressure from 0 to 50 MPa on microcracking in Berea Sandstone</w:t>
      </w:r>
      <w:r w:rsidR="00F927CD" w:rsidRPr="00BC3899">
        <w:rPr>
          <w:rFonts w:ascii="Times New Roman" w:eastAsiaTheme="minorEastAsia" w:hAnsi="Times New Roman" w:cs="Times New Roman"/>
          <w:iCs/>
          <w:rPrChange w:id="2770" w:author="Harsh Vora" w:date="2018-10-06T16:26:00Z">
            <w:rPr>
              <w:rFonts w:ascii="Times New Roman" w:eastAsiaTheme="minorEastAsia" w:hAnsi="Times New Roman" w:cs="Times New Roman"/>
              <w:iCs/>
            </w:rPr>
          </w:rPrChange>
        </w:rPr>
        <w:t xml:space="preserve"> during biaxial experiments to a final axial strain of 0.103</w:t>
      </w:r>
      <w:r w:rsidRPr="00BC3899">
        <w:rPr>
          <w:rFonts w:ascii="Times New Roman" w:eastAsiaTheme="minorEastAsia" w:hAnsi="Times New Roman" w:cs="Times New Roman"/>
          <w:iCs/>
          <w:rPrChange w:id="2771" w:author="Harsh Vora" w:date="2018-10-06T16:26:00Z">
            <w:rPr>
              <w:rFonts w:ascii="Times New Roman" w:eastAsiaTheme="minorEastAsia" w:hAnsi="Times New Roman" w:cs="Times New Roman"/>
              <w:iCs/>
            </w:rPr>
          </w:rPrChange>
        </w:rPr>
        <w:t xml:space="preserve">. </w:t>
      </w:r>
      <w:r w:rsidR="00027F16" w:rsidRPr="00BC3899">
        <w:rPr>
          <w:rFonts w:ascii="Times New Roman" w:eastAsiaTheme="minorEastAsia" w:hAnsi="Times New Roman" w:cs="Times New Roman"/>
          <w:iCs/>
          <w:rPrChange w:id="2772" w:author="Harsh Vora" w:date="2018-10-06T16:26:00Z">
            <w:rPr>
              <w:rFonts w:ascii="Times New Roman" w:eastAsiaTheme="minorEastAsia" w:hAnsi="Times New Roman" w:cs="Times New Roman"/>
              <w:iCs/>
            </w:rPr>
          </w:rPrChange>
        </w:rPr>
        <w:t>(a) Stress-Strain curves during biaxial tests show an i</w:t>
      </w:r>
      <w:r w:rsidR="00D23204" w:rsidRPr="00BC3899">
        <w:rPr>
          <w:rFonts w:ascii="Times New Roman" w:eastAsiaTheme="minorEastAsia" w:hAnsi="Times New Roman" w:cs="Times New Roman"/>
          <w:iCs/>
          <w:rPrChange w:id="2773" w:author="Harsh Vora" w:date="2018-10-06T16:26:00Z">
            <w:rPr>
              <w:rFonts w:ascii="Times New Roman" w:eastAsiaTheme="minorEastAsia" w:hAnsi="Times New Roman" w:cs="Times New Roman"/>
              <w:iCs/>
            </w:rPr>
          </w:rPrChange>
        </w:rPr>
        <w:t>ncrease in rock strength from 85</w:t>
      </w:r>
      <w:r w:rsidR="00027F16" w:rsidRPr="00BC3899">
        <w:rPr>
          <w:rFonts w:ascii="Times New Roman" w:eastAsiaTheme="minorEastAsia" w:hAnsi="Times New Roman" w:cs="Times New Roman"/>
          <w:iCs/>
          <w:rPrChange w:id="2774" w:author="Harsh Vora" w:date="2018-10-06T16:26:00Z">
            <w:rPr>
              <w:rFonts w:ascii="Times New Roman" w:eastAsiaTheme="minorEastAsia" w:hAnsi="Times New Roman" w:cs="Times New Roman"/>
              <w:iCs/>
            </w:rPr>
          </w:rPrChange>
        </w:rPr>
        <w:t xml:space="preserve"> MPa </w:t>
      </w:r>
      <w:r w:rsidR="00F927CD" w:rsidRPr="00BC3899">
        <w:rPr>
          <w:rFonts w:ascii="Times New Roman" w:eastAsiaTheme="minorEastAsia" w:hAnsi="Times New Roman" w:cs="Times New Roman"/>
          <w:iCs/>
          <w:rPrChange w:id="2775" w:author="Harsh Vora" w:date="2018-10-06T16:26:00Z">
            <w:rPr>
              <w:rFonts w:ascii="Times New Roman" w:eastAsiaTheme="minorEastAsia" w:hAnsi="Times New Roman" w:cs="Times New Roman"/>
              <w:iCs/>
            </w:rPr>
          </w:rPrChange>
        </w:rPr>
        <w:t xml:space="preserve">to </w:t>
      </w:r>
      <w:r w:rsidR="00D23204" w:rsidRPr="00BC3899">
        <w:rPr>
          <w:rFonts w:ascii="Times New Roman" w:eastAsiaTheme="minorEastAsia" w:hAnsi="Times New Roman" w:cs="Times New Roman"/>
          <w:iCs/>
          <w:rPrChange w:id="2776" w:author="Harsh Vora" w:date="2018-10-06T16:26:00Z">
            <w:rPr>
              <w:rFonts w:ascii="Times New Roman" w:eastAsiaTheme="minorEastAsia" w:hAnsi="Times New Roman" w:cs="Times New Roman"/>
              <w:iCs/>
            </w:rPr>
          </w:rPrChange>
        </w:rPr>
        <w:t>235</w:t>
      </w:r>
      <w:r w:rsidR="00F927CD" w:rsidRPr="00BC3899">
        <w:rPr>
          <w:rFonts w:ascii="Times New Roman" w:eastAsiaTheme="minorEastAsia" w:hAnsi="Times New Roman" w:cs="Times New Roman"/>
          <w:iCs/>
          <w:rPrChange w:id="2777" w:author="Harsh Vora" w:date="2018-10-06T16:26:00Z">
            <w:rPr>
              <w:rFonts w:ascii="Times New Roman" w:eastAsiaTheme="minorEastAsia" w:hAnsi="Times New Roman" w:cs="Times New Roman"/>
              <w:iCs/>
            </w:rPr>
          </w:rPrChange>
        </w:rPr>
        <w:t xml:space="preserve"> MPa. (b) Total number of microcracks generated during biaxial tests does not show significant variation but the fraction of shear microcracks increases from </w:t>
      </w:r>
      <w:r w:rsidR="00D23204" w:rsidRPr="00BC3899">
        <w:rPr>
          <w:rFonts w:ascii="Times New Roman" w:eastAsiaTheme="minorEastAsia" w:hAnsi="Times New Roman" w:cs="Times New Roman"/>
          <w:iCs/>
          <w:rPrChange w:id="2778" w:author="Harsh Vora" w:date="2018-10-06T16:26:00Z">
            <w:rPr>
              <w:rFonts w:ascii="Times New Roman" w:eastAsiaTheme="minorEastAsia" w:hAnsi="Times New Roman" w:cs="Times New Roman"/>
              <w:iCs/>
            </w:rPr>
          </w:rPrChange>
        </w:rPr>
        <w:t>4</w:t>
      </w:r>
      <w:r w:rsidR="00F927CD" w:rsidRPr="00BC3899">
        <w:rPr>
          <w:rFonts w:ascii="Times New Roman" w:eastAsiaTheme="minorEastAsia" w:hAnsi="Times New Roman" w:cs="Times New Roman"/>
          <w:iCs/>
          <w:rPrChange w:id="2779" w:author="Harsh Vora" w:date="2018-10-06T16:26:00Z">
            <w:rPr>
              <w:rFonts w:ascii="Times New Roman" w:eastAsiaTheme="minorEastAsia" w:hAnsi="Times New Roman" w:cs="Times New Roman"/>
              <w:iCs/>
            </w:rPr>
          </w:rPrChange>
        </w:rPr>
        <w:t xml:space="preserve">% at 0 MPa to </w:t>
      </w:r>
      <w:r w:rsidR="00D23204" w:rsidRPr="00BC3899">
        <w:rPr>
          <w:rFonts w:ascii="Times New Roman" w:eastAsiaTheme="minorEastAsia" w:hAnsi="Times New Roman" w:cs="Times New Roman"/>
          <w:iCs/>
          <w:rPrChange w:id="2780" w:author="Harsh Vora" w:date="2018-10-06T16:26:00Z">
            <w:rPr>
              <w:rFonts w:ascii="Times New Roman" w:eastAsiaTheme="minorEastAsia" w:hAnsi="Times New Roman" w:cs="Times New Roman"/>
              <w:iCs/>
            </w:rPr>
          </w:rPrChange>
        </w:rPr>
        <w:t>45</w:t>
      </w:r>
      <w:r w:rsidR="00F927CD" w:rsidRPr="00BC3899">
        <w:rPr>
          <w:rFonts w:ascii="Times New Roman" w:eastAsiaTheme="minorEastAsia" w:hAnsi="Times New Roman" w:cs="Times New Roman"/>
          <w:iCs/>
          <w:rPrChange w:id="2781" w:author="Harsh Vora" w:date="2018-10-06T16:26:00Z">
            <w:rPr>
              <w:rFonts w:ascii="Times New Roman" w:eastAsiaTheme="minorEastAsia" w:hAnsi="Times New Roman" w:cs="Times New Roman"/>
              <w:iCs/>
            </w:rPr>
          </w:rPrChange>
        </w:rPr>
        <w:t xml:space="preserve">% at 50 MPa of confining pressure. (c) Evolution of Damage Index prior to failure indicates formation of dilatant fracture zones at low confining pressures (0-2 MPa) and compactant fracture zones at higher confining pressures (5-50 MPa). (d) Acoustic energy released during fracture formation increases from </w:t>
      </w:r>
      <w:r w:rsidR="00D23204" w:rsidRPr="00BC3899">
        <w:rPr>
          <w:rFonts w:ascii="Times New Roman" w:eastAsiaTheme="minorEastAsia" w:hAnsi="Times New Roman" w:cs="Times New Roman"/>
          <w:iCs/>
          <w:rPrChange w:id="2782" w:author="Harsh Vora" w:date="2018-10-06T16:26:00Z">
            <w:rPr>
              <w:rFonts w:ascii="Times New Roman" w:eastAsiaTheme="minorEastAsia" w:hAnsi="Times New Roman" w:cs="Times New Roman"/>
              <w:iCs/>
            </w:rPr>
          </w:rPrChange>
        </w:rPr>
        <w:t>1.7 J at 0 MPa to 7.8</w:t>
      </w:r>
      <w:r w:rsidR="00F927CD" w:rsidRPr="00BC3899">
        <w:rPr>
          <w:rFonts w:ascii="Times New Roman" w:eastAsiaTheme="minorEastAsia" w:hAnsi="Times New Roman" w:cs="Times New Roman"/>
          <w:iCs/>
          <w:rPrChange w:id="2783" w:author="Harsh Vora" w:date="2018-10-06T16:26:00Z">
            <w:rPr>
              <w:rFonts w:ascii="Times New Roman" w:eastAsiaTheme="minorEastAsia" w:hAnsi="Times New Roman" w:cs="Times New Roman"/>
              <w:iCs/>
            </w:rPr>
          </w:rPrChange>
        </w:rPr>
        <w:t xml:space="preserve"> J at 50 MPa with fraction of energy rele</w:t>
      </w:r>
      <w:r w:rsidR="00D23204" w:rsidRPr="00BC3899">
        <w:rPr>
          <w:rFonts w:ascii="Times New Roman" w:eastAsiaTheme="minorEastAsia" w:hAnsi="Times New Roman" w:cs="Times New Roman"/>
          <w:iCs/>
          <w:rPrChange w:id="2784" w:author="Harsh Vora" w:date="2018-10-06T16:26:00Z">
            <w:rPr>
              <w:rFonts w:ascii="Times New Roman" w:eastAsiaTheme="minorEastAsia" w:hAnsi="Times New Roman" w:cs="Times New Roman"/>
              <w:iCs/>
            </w:rPr>
          </w:rPrChange>
        </w:rPr>
        <w:t>ased in shear increasing from 31% to 92</w:t>
      </w:r>
      <w:r w:rsidR="00F927CD" w:rsidRPr="00BC3899">
        <w:rPr>
          <w:rFonts w:ascii="Times New Roman" w:eastAsiaTheme="minorEastAsia" w:hAnsi="Times New Roman" w:cs="Times New Roman"/>
          <w:iCs/>
          <w:rPrChange w:id="2785" w:author="Harsh Vora" w:date="2018-10-06T16:26:00Z">
            <w:rPr>
              <w:rFonts w:ascii="Times New Roman" w:eastAsiaTheme="minorEastAsia" w:hAnsi="Times New Roman" w:cs="Times New Roman"/>
              <w:iCs/>
            </w:rPr>
          </w:rPrChange>
        </w:rPr>
        <w:t xml:space="preserve">%. (e) Spatial distribution of tensile and shear microcracks shows increase in concentration of shear microcracks with confining pressure, indicating a transition from dilatant deformation processes to compactant deformation processes. </w:t>
      </w:r>
    </w:p>
    <w:p w14:paraId="38E9FB82" w14:textId="41FD678A" w:rsidR="00286B07" w:rsidRPr="00BC3899" w:rsidRDefault="00286B07">
      <w:pPr>
        <w:spacing w:line="480" w:lineRule="auto"/>
        <w:rPr>
          <w:rFonts w:ascii="Times New Roman" w:eastAsiaTheme="minorEastAsia" w:hAnsi="Times New Roman" w:cs="Times New Roman"/>
          <w:iCs/>
          <w:rPrChange w:id="2786"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787" w:author="Harsh Vora" w:date="2018-10-06T16:26:00Z">
            <w:rPr>
              <w:rFonts w:ascii="Times New Roman" w:eastAsiaTheme="minorEastAsia" w:hAnsi="Times New Roman" w:cs="Times New Roman"/>
              <w:iCs/>
            </w:rPr>
          </w:rPrChange>
        </w:rPr>
        <w:t xml:space="preserve">Figure 8: </w:t>
      </w:r>
      <w:r w:rsidR="00455097" w:rsidRPr="00BC3899">
        <w:rPr>
          <w:rFonts w:ascii="Times New Roman" w:eastAsiaTheme="minorEastAsia" w:hAnsi="Times New Roman" w:cs="Times New Roman"/>
          <w:iCs/>
          <w:rPrChange w:id="2788" w:author="Harsh Vora" w:date="2018-10-06T16:26:00Z">
            <w:rPr>
              <w:rFonts w:ascii="Times New Roman" w:eastAsiaTheme="minorEastAsia" w:hAnsi="Times New Roman" w:cs="Times New Roman"/>
              <w:iCs/>
            </w:rPr>
          </w:rPrChange>
        </w:rPr>
        <w:t>Effect of Confining Pressure from 0 to 50 MPa on microcracking in Berea Sandstone during biaxial experiments to a final axial strain of 0.103. (a) Stress-Strain curves during biaxial tests show an i</w:t>
      </w:r>
      <w:r w:rsidR="00D23204" w:rsidRPr="00BC3899">
        <w:rPr>
          <w:rFonts w:ascii="Times New Roman" w:eastAsiaTheme="minorEastAsia" w:hAnsi="Times New Roman" w:cs="Times New Roman"/>
          <w:iCs/>
          <w:rPrChange w:id="2789" w:author="Harsh Vora" w:date="2018-10-06T16:26:00Z">
            <w:rPr>
              <w:rFonts w:ascii="Times New Roman" w:eastAsiaTheme="minorEastAsia" w:hAnsi="Times New Roman" w:cs="Times New Roman"/>
              <w:iCs/>
            </w:rPr>
          </w:rPrChange>
        </w:rPr>
        <w:t>ncrease in rock strength from 234</w:t>
      </w:r>
      <w:r w:rsidR="00455097" w:rsidRPr="00BC3899">
        <w:rPr>
          <w:rFonts w:ascii="Times New Roman" w:eastAsiaTheme="minorEastAsia" w:hAnsi="Times New Roman" w:cs="Times New Roman"/>
          <w:iCs/>
          <w:rPrChange w:id="2790" w:author="Harsh Vora" w:date="2018-10-06T16:26:00Z">
            <w:rPr>
              <w:rFonts w:ascii="Times New Roman" w:eastAsiaTheme="minorEastAsia" w:hAnsi="Times New Roman" w:cs="Times New Roman"/>
              <w:iCs/>
            </w:rPr>
          </w:rPrChange>
        </w:rPr>
        <w:t xml:space="preserve"> MPa to </w:t>
      </w:r>
      <w:r w:rsidR="00D23204" w:rsidRPr="00BC3899">
        <w:rPr>
          <w:rFonts w:ascii="Times New Roman" w:eastAsiaTheme="minorEastAsia" w:hAnsi="Times New Roman" w:cs="Times New Roman"/>
          <w:iCs/>
          <w:rPrChange w:id="2791" w:author="Harsh Vora" w:date="2018-10-06T16:26:00Z">
            <w:rPr>
              <w:rFonts w:ascii="Times New Roman" w:eastAsiaTheme="minorEastAsia" w:hAnsi="Times New Roman" w:cs="Times New Roman"/>
              <w:iCs/>
            </w:rPr>
          </w:rPrChange>
        </w:rPr>
        <w:t>434</w:t>
      </w:r>
      <w:r w:rsidR="00455097" w:rsidRPr="00BC3899">
        <w:rPr>
          <w:rFonts w:ascii="Times New Roman" w:eastAsiaTheme="minorEastAsia" w:hAnsi="Times New Roman" w:cs="Times New Roman"/>
          <w:iCs/>
          <w:rPrChange w:id="2792" w:author="Harsh Vora" w:date="2018-10-06T16:26:00Z">
            <w:rPr>
              <w:rFonts w:ascii="Times New Roman" w:eastAsiaTheme="minorEastAsia" w:hAnsi="Times New Roman" w:cs="Times New Roman"/>
              <w:iCs/>
            </w:rPr>
          </w:rPrChange>
        </w:rPr>
        <w:t xml:space="preserve"> MPa. (b) Total number of microcracks generated during biaxial </w:t>
      </w:r>
      <w:r w:rsidR="00D23204" w:rsidRPr="00BC3899">
        <w:rPr>
          <w:rFonts w:ascii="Times New Roman" w:eastAsiaTheme="minorEastAsia" w:hAnsi="Times New Roman" w:cs="Times New Roman"/>
          <w:iCs/>
          <w:rPrChange w:id="2793" w:author="Harsh Vora" w:date="2018-10-06T16:26:00Z">
            <w:rPr>
              <w:rFonts w:ascii="Times New Roman" w:eastAsiaTheme="minorEastAsia" w:hAnsi="Times New Roman" w:cs="Times New Roman"/>
              <w:iCs/>
            </w:rPr>
          </w:rPrChange>
        </w:rPr>
        <w:t>increases from 2110 at 0 MPa to 3204 at 50 MPa, facilitated by a rapid increase in number of tensile microcracks</w:t>
      </w:r>
      <w:r w:rsidR="00455097" w:rsidRPr="00BC3899">
        <w:rPr>
          <w:rFonts w:ascii="Times New Roman" w:eastAsiaTheme="minorEastAsia" w:hAnsi="Times New Roman" w:cs="Times New Roman"/>
          <w:iCs/>
          <w:rPrChange w:id="2794" w:author="Harsh Vora" w:date="2018-10-06T16:26:00Z">
            <w:rPr>
              <w:rFonts w:ascii="Times New Roman" w:eastAsiaTheme="minorEastAsia" w:hAnsi="Times New Roman" w:cs="Times New Roman"/>
              <w:iCs/>
            </w:rPr>
          </w:rPrChange>
        </w:rPr>
        <w:t xml:space="preserve"> (c) Evolution of Damage Index prior to failure indicates formation of dilatant fracture zones at low confining pressures (0-2 MPa) and compactant fracture zones at higher confining pressures (5-50 MPa). (d) Acoustic energy released during fr</w:t>
      </w:r>
      <w:r w:rsidR="00732F74" w:rsidRPr="00BC3899">
        <w:rPr>
          <w:rFonts w:ascii="Times New Roman" w:eastAsiaTheme="minorEastAsia" w:hAnsi="Times New Roman" w:cs="Times New Roman"/>
          <w:iCs/>
          <w:rPrChange w:id="2795" w:author="Harsh Vora" w:date="2018-10-06T16:26:00Z">
            <w:rPr>
              <w:rFonts w:ascii="Times New Roman" w:eastAsiaTheme="minorEastAsia" w:hAnsi="Times New Roman" w:cs="Times New Roman"/>
              <w:iCs/>
            </w:rPr>
          </w:rPrChange>
        </w:rPr>
        <w:t xml:space="preserve">acture formation increases from 17.5 J at 0 MPa to </w:t>
      </w:r>
      <w:r w:rsidR="00732F74" w:rsidRPr="00BC3899">
        <w:rPr>
          <w:rFonts w:ascii="Times New Roman" w:eastAsiaTheme="minorEastAsia" w:hAnsi="Times New Roman" w:cs="Times New Roman"/>
          <w:iCs/>
          <w:rPrChange w:id="2796" w:author="Harsh Vora" w:date="2018-10-06T16:26:00Z">
            <w:rPr>
              <w:rFonts w:ascii="Times New Roman" w:eastAsiaTheme="minorEastAsia" w:hAnsi="Times New Roman" w:cs="Times New Roman"/>
              <w:iCs/>
            </w:rPr>
          </w:rPrChange>
        </w:rPr>
        <w:lastRenderedPageBreak/>
        <w:t>29.0</w:t>
      </w:r>
      <w:r w:rsidR="00455097" w:rsidRPr="00BC3899">
        <w:rPr>
          <w:rFonts w:ascii="Times New Roman" w:eastAsiaTheme="minorEastAsia" w:hAnsi="Times New Roman" w:cs="Times New Roman"/>
          <w:iCs/>
          <w:rPrChange w:id="2797" w:author="Harsh Vora" w:date="2018-10-06T16:26:00Z">
            <w:rPr>
              <w:rFonts w:ascii="Times New Roman" w:eastAsiaTheme="minorEastAsia" w:hAnsi="Times New Roman" w:cs="Times New Roman"/>
              <w:iCs/>
            </w:rPr>
          </w:rPrChange>
        </w:rPr>
        <w:t xml:space="preserve"> J at 50 MPa with fraction of energy rele</w:t>
      </w:r>
      <w:r w:rsidR="00732F74" w:rsidRPr="00BC3899">
        <w:rPr>
          <w:rFonts w:ascii="Times New Roman" w:eastAsiaTheme="minorEastAsia" w:hAnsi="Times New Roman" w:cs="Times New Roman"/>
          <w:iCs/>
          <w:rPrChange w:id="2798" w:author="Harsh Vora" w:date="2018-10-06T16:26:00Z">
            <w:rPr>
              <w:rFonts w:ascii="Times New Roman" w:eastAsiaTheme="minorEastAsia" w:hAnsi="Times New Roman" w:cs="Times New Roman"/>
              <w:iCs/>
            </w:rPr>
          </w:rPrChange>
        </w:rPr>
        <w:t>ased in shear increasing from 6% to 12</w:t>
      </w:r>
      <w:r w:rsidR="00455097" w:rsidRPr="00BC3899">
        <w:rPr>
          <w:rFonts w:ascii="Times New Roman" w:eastAsiaTheme="minorEastAsia" w:hAnsi="Times New Roman" w:cs="Times New Roman"/>
          <w:iCs/>
          <w:rPrChange w:id="2799" w:author="Harsh Vora" w:date="2018-10-06T16:26:00Z">
            <w:rPr>
              <w:rFonts w:ascii="Times New Roman" w:eastAsiaTheme="minorEastAsia" w:hAnsi="Times New Roman" w:cs="Times New Roman"/>
              <w:iCs/>
            </w:rPr>
          </w:rPrChange>
        </w:rPr>
        <w:t xml:space="preserve">%. (e) Spatial distribution of tensile and shear microcracks shows increase in </w:t>
      </w:r>
      <w:r w:rsidR="00732F74" w:rsidRPr="00BC3899">
        <w:rPr>
          <w:rFonts w:ascii="Times New Roman" w:eastAsiaTheme="minorEastAsia" w:hAnsi="Times New Roman" w:cs="Times New Roman"/>
          <w:iCs/>
          <w:rPrChange w:id="2800" w:author="Harsh Vora" w:date="2018-10-06T16:26:00Z">
            <w:rPr>
              <w:rFonts w:ascii="Times New Roman" w:eastAsiaTheme="minorEastAsia" w:hAnsi="Times New Roman" w:cs="Times New Roman"/>
              <w:iCs/>
            </w:rPr>
          </w:rPrChange>
        </w:rPr>
        <w:t xml:space="preserve">number of tensile microcracks </w:t>
      </w:r>
      <w:r w:rsidR="00455097" w:rsidRPr="00BC3899">
        <w:rPr>
          <w:rFonts w:ascii="Times New Roman" w:eastAsiaTheme="minorEastAsia" w:hAnsi="Times New Roman" w:cs="Times New Roman"/>
          <w:iCs/>
          <w:rPrChange w:id="2801" w:author="Harsh Vora" w:date="2018-10-06T16:26:00Z">
            <w:rPr>
              <w:rFonts w:ascii="Times New Roman" w:eastAsiaTheme="minorEastAsia" w:hAnsi="Times New Roman" w:cs="Times New Roman"/>
              <w:iCs/>
            </w:rPr>
          </w:rPrChange>
        </w:rPr>
        <w:t>confining pressure, indicating dil</w:t>
      </w:r>
      <w:r w:rsidR="00732F74" w:rsidRPr="00BC3899">
        <w:rPr>
          <w:rFonts w:ascii="Times New Roman" w:eastAsiaTheme="minorEastAsia" w:hAnsi="Times New Roman" w:cs="Times New Roman"/>
          <w:iCs/>
          <w:rPrChange w:id="2802" w:author="Harsh Vora" w:date="2018-10-06T16:26:00Z">
            <w:rPr>
              <w:rFonts w:ascii="Times New Roman" w:eastAsiaTheme="minorEastAsia" w:hAnsi="Times New Roman" w:cs="Times New Roman"/>
              <w:iCs/>
            </w:rPr>
          </w:rPrChange>
        </w:rPr>
        <w:t xml:space="preserve">atant deformation processes to overcome the effect of increasing confining pressure. </w:t>
      </w:r>
    </w:p>
    <w:p w14:paraId="38E17E33" w14:textId="61A54BC4" w:rsidR="00286B07" w:rsidRPr="00BC3899" w:rsidRDefault="00286B07">
      <w:pPr>
        <w:spacing w:line="480" w:lineRule="auto"/>
        <w:rPr>
          <w:rFonts w:ascii="Times New Roman" w:eastAsiaTheme="minorEastAsia" w:hAnsi="Times New Roman" w:cs="Times New Roman"/>
          <w:iCs/>
          <w:rPrChange w:id="2803"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804" w:author="Harsh Vora" w:date="2018-10-06T16:26:00Z">
            <w:rPr>
              <w:rFonts w:ascii="Times New Roman" w:eastAsiaTheme="minorEastAsia" w:hAnsi="Times New Roman" w:cs="Times New Roman"/>
              <w:iCs/>
            </w:rPr>
          </w:rPrChange>
        </w:rPr>
        <w:t xml:space="preserve">Figure 9: Variety of fracture nucleation mechanisms as axial stress is increased towards failure. Stages 1,2 and 3 correspond to the localized damage at the onset of yielding, localization and rupture respectively. </w:t>
      </w:r>
      <w:r w:rsidR="00455097" w:rsidRPr="00BC3899">
        <w:rPr>
          <w:rFonts w:ascii="Times New Roman" w:eastAsiaTheme="minorEastAsia" w:hAnsi="Times New Roman" w:cs="Times New Roman"/>
          <w:iCs/>
          <w:rPrChange w:id="2805" w:author="Harsh Vora" w:date="2018-10-06T16:26:00Z">
            <w:rPr>
              <w:rFonts w:ascii="Times New Roman" w:eastAsiaTheme="minorEastAsia" w:hAnsi="Times New Roman" w:cs="Times New Roman"/>
              <w:iCs/>
            </w:rPr>
          </w:rPrChange>
        </w:rPr>
        <w:t>(a) Growth of shear fracture in Berea sandstone through cooperative coalescence of shear and tensile microcracks, with fraction of shear microcracks increasing with confining pressure. Dilatant fracture zones are calculated for low confining pressures (0-2 MPa) and compactant fracture zones are calculated for higher confining pressures (5-50 MPa) [</w:t>
      </w:r>
      <w:r w:rsidR="00455097" w:rsidRPr="00BC3899">
        <w:rPr>
          <w:rFonts w:ascii="Times New Roman" w:eastAsiaTheme="minorEastAsia" w:hAnsi="Times New Roman" w:cs="Times New Roman"/>
          <w:iCs/>
          <w:color w:val="00B050"/>
          <w:rPrChange w:id="2806" w:author="Harsh Vora" w:date="2018-10-06T16:26:00Z">
            <w:rPr>
              <w:rFonts w:ascii="Times New Roman" w:eastAsiaTheme="minorEastAsia" w:hAnsi="Times New Roman" w:cs="Times New Roman"/>
              <w:iCs/>
              <w:color w:val="00B050"/>
            </w:rPr>
          </w:rPrChange>
        </w:rPr>
        <w:t>Fig. 7c</w:t>
      </w:r>
      <w:r w:rsidR="00455097" w:rsidRPr="00BC3899">
        <w:rPr>
          <w:rFonts w:ascii="Times New Roman" w:eastAsiaTheme="minorEastAsia" w:hAnsi="Times New Roman" w:cs="Times New Roman"/>
          <w:iCs/>
          <w:rPrChange w:id="2807" w:author="Harsh Vora" w:date="2018-10-06T16:26:00Z">
            <w:rPr>
              <w:rFonts w:ascii="Times New Roman" w:eastAsiaTheme="minorEastAsia" w:hAnsi="Times New Roman" w:cs="Times New Roman"/>
              <w:iCs/>
            </w:rPr>
          </w:rPrChange>
        </w:rPr>
        <w:t>]. (b) Growth of tensile shear fracture in Lac du Bonnet granite through cooperative coalescence of primarily tensile microcracks. Dilatant fracture zones are calculated for confining pressures from 0-50 MPa due to abundance of tensile microcracking [</w:t>
      </w:r>
      <w:r w:rsidR="00455097" w:rsidRPr="00BC3899">
        <w:rPr>
          <w:rFonts w:ascii="Times New Roman" w:eastAsiaTheme="minorEastAsia" w:hAnsi="Times New Roman" w:cs="Times New Roman"/>
          <w:iCs/>
          <w:color w:val="00B050"/>
          <w:rPrChange w:id="2808" w:author="Harsh Vora" w:date="2018-10-06T16:26:00Z">
            <w:rPr>
              <w:rFonts w:ascii="Times New Roman" w:eastAsiaTheme="minorEastAsia" w:hAnsi="Times New Roman" w:cs="Times New Roman"/>
              <w:iCs/>
              <w:color w:val="00B050"/>
            </w:rPr>
          </w:rPrChange>
        </w:rPr>
        <w:t>Fig. 8c</w:t>
      </w:r>
      <w:r w:rsidR="00455097" w:rsidRPr="00BC3899">
        <w:rPr>
          <w:rFonts w:ascii="Times New Roman" w:eastAsiaTheme="minorEastAsia" w:hAnsi="Times New Roman" w:cs="Times New Roman"/>
          <w:iCs/>
          <w:rPrChange w:id="2809" w:author="Harsh Vora" w:date="2018-10-06T16:26:00Z">
            <w:rPr>
              <w:rFonts w:ascii="Times New Roman" w:eastAsiaTheme="minorEastAsia" w:hAnsi="Times New Roman" w:cs="Times New Roman"/>
              <w:iCs/>
            </w:rPr>
          </w:rPrChange>
        </w:rPr>
        <w:t xml:space="preserve">]. </w:t>
      </w:r>
    </w:p>
    <w:p w14:paraId="6A8EFB4F" w14:textId="33C6AA88" w:rsidR="00455097" w:rsidRPr="00BC3899" w:rsidRDefault="00286B07">
      <w:pPr>
        <w:spacing w:line="480" w:lineRule="auto"/>
        <w:rPr>
          <w:rFonts w:ascii="Times New Roman" w:eastAsiaTheme="minorEastAsia" w:hAnsi="Times New Roman" w:cs="Times New Roman"/>
          <w:iCs/>
          <w:rPrChange w:id="2810"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811" w:author="Harsh Vora" w:date="2018-10-06T16:26:00Z">
            <w:rPr>
              <w:rFonts w:ascii="Times New Roman" w:eastAsiaTheme="minorEastAsia" w:hAnsi="Times New Roman" w:cs="Times New Roman"/>
              <w:iCs/>
            </w:rPr>
          </w:rPrChange>
        </w:rPr>
        <w:t xml:space="preserve">Supplementary Figure 1: </w:t>
      </w:r>
      <w:r w:rsidR="00455097" w:rsidRPr="00BC3899">
        <w:rPr>
          <w:rFonts w:ascii="Times New Roman" w:eastAsiaTheme="minorEastAsia" w:hAnsi="Times New Roman" w:cs="Times New Roman"/>
          <w:iCs/>
          <w:rPrChange w:id="2812" w:author="Harsh Vora" w:date="2018-10-06T16:26:00Z">
            <w:rPr>
              <w:rFonts w:ascii="Times New Roman" w:eastAsiaTheme="minorEastAsia" w:hAnsi="Times New Roman" w:cs="Times New Roman"/>
              <w:iCs/>
            </w:rPr>
          </w:rPrChange>
        </w:rPr>
        <w:t>Unconfined macromechanical properties of calibrated DEM materials used in this study. Berea Sandstone model has a Young’s Modulus</w:t>
      </w:r>
      <w:r w:rsidR="00D87955" w:rsidRPr="00BC3899">
        <w:rPr>
          <w:rFonts w:ascii="Times New Roman" w:eastAsiaTheme="minorEastAsia" w:hAnsi="Times New Roman" w:cs="Times New Roman"/>
          <w:iCs/>
          <w:rPrChange w:id="2813" w:author="Harsh Vora" w:date="2018-10-06T16:26:00Z">
            <w:rPr>
              <w:rFonts w:ascii="Times New Roman" w:eastAsiaTheme="minorEastAsia" w:hAnsi="Times New Roman" w:cs="Times New Roman"/>
              <w:iCs/>
            </w:rPr>
          </w:rPrChange>
        </w:rPr>
        <w:t xml:space="preserve"> of</w:t>
      </w:r>
      <w:r w:rsidR="00455097" w:rsidRPr="00BC3899">
        <w:rPr>
          <w:rFonts w:ascii="Times New Roman" w:eastAsiaTheme="minorEastAsia" w:hAnsi="Times New Roman" w:cs="Times New Roman"/>
          <w:iCs/>
          <w:rPrChange w:id="2814" w:author="Harsh Vora" w:date="2018-10-06T16:26:00Z">
            <w:rPr>
              <w:rFonts w:ascii="Times New Roman" w:eastAsiaTheme="minorEastAsia" w:hAnsi="Times New Roman" w:cs="Times New Roman"/>
              <w:iCs/>
            </w:rPr>
          </w:rPrChange>
        </w:rPr>
        <w:t xml:space="preserve"> </w:t>
      </w:r>
      <w:r w:rsidR="00D87955" w:rsidRPr="00BC3899">
        <w:rPr>
          <w:rFonts w:ascii="Times New Roman" w:eastAsiaTheme="minorEastAsia" w:hAnsi="Times New Roman" w:cs="Times New Roman"/>
          <w:iCs/>
          <w:rPrChange w:id="2815" w:author="Harsh Vora" w:date="2018-10-06T16:26:00Z">
            <w:rPr>
              <w:rFonts w:ascii="Times New Roman" w:eastAsiaTheme="minorEastAsia" w:hAnsi="Times New Roman" w:cs="Times New Roman"/>
              <w:iCs/>
            </w:rPr>
          </w:rPrChange>
        </w:rPr>
        <w:t>4.28 GPa</w:t>
      </w:r>
      <w:r w:rsidR="00455097" w:rsidRPr="00BC3899">
        <w:rPr>
          <w:rFonts w:ascii="Times New Roman" w:eastAsiaTheme="minorEastAsia" w:hAnsi="Times New Roman" w:cs="Times New Roman"/>
          <w:iCs/>
          <w:rPrChange w:id="2816" w:author="Harsh Vora" w:date="2018-10-06T16:26:00Z">
            <w:rPr>
              <w:rFonts w:ascii="Times New Roman" w:eastAsiaTheme="minorEastAsia" w:hAnsi="Times New Roman" w:cs="Times New Roman"/>
              <w:iCs/>
            </w:rPr>
          </w:rPrChange>
        </w:rPr>
        <w:t xml:space="preserve"> and unconfined compressive s</w:t>
      </w:r>
      <w:r w:rsidR="00D87955" w:rsidRPr="00BC3899">
        <w:rPr>
          <w:rFonts w:ascii="Times New Roman" w:eastAsiaTheme="minorEastAsia" w:hAnsi="Times New Roman" w:cs="Times New Roman"/>
          <w:iCs/>
          <w:rPrChange w:id="2817" w:author="Harsh Vora" w:date="2018-10-06T16:26:00Z">
            <w:rPr>
              <w:rFonts w:ascii="Times New Roman" w:eastAsiaTheme="minorEastAsia" w:hAnsi="Times New Roman" w:cs="Times New Roman"/>
              <w:iCs/>
            </w:rPr>
          </w:rPrChange>
        </w:rPr>
        <w:t>trength of 85</w:t>
      </w:r>
      <w:r w:rsidR="00455097" w:rsidRPr="00BC3899">
        <w:rPr>
          <w:rFonts w:ascii="Times New Roman" w:eastAsiaTheme="minorEastAsia" w:hAnsi="Times New Roman" w:cs="Times New Roman"/>
          <w:iCs/>
          <w:rPrChange w:id="2818" w:author="Harsh Vora" w:date="2018-10-06T16:26:00Z">
            <w:rPr>
              <w:rFonts w:ascii="Times New Roman" w:eastAsiaTheme="minorEastAsia" w:hAnsi="Times New Roman" w:cs="Times New Roman"/>
              <w:iCs/>
            </w:rPr>
          </w:rPrChange>
        </w:rPr>
        <w:t xml:space="preserve"> MPa. Lac du Bonnet granite model has a Young’s Modulus of </w:t>
      </w:r>
      <w:r w:rsidR="00D87955" w:rsidRPr="00BC3899">
        <w:rPr>
          <w:rFonts w:ascii="Times New Roman" w:eastAsiaTheme="minorEastAsia" w:hAnsi="Times New Roman" w:cs="Times New Roman"/>
          <w:iCs/>
          <w:rPrChange w:id="2819" w:author="Harsh Vora" w:date="2018-10-06T16:26:00Z">
            <w:rPr>
              <w:rFonts w:ascii="Times New Roman" w:eastAsiaTheme="minorEastAsia" w:hAnsi="Times New Roman" w:cs="Times New Roman"/>
              <w:iCs/>
            </w:rPr>
          </w:rPrChange>
        </w:rPr>
        <w:t xml:space="preserve">42.47 GPa </w:t>
      </w:r>
      <w:r w:rsidR="00455097" w:rsidRPr="00BC3899">
        <w:rPr>
          <w:rFonts w:ascii="Times New Roman" w:eastAsiaTheme="minorEastAsia" w:hAnsi="Times New Roman" w:cs="Times New Roman"/>
          <w:iCs/>
          <w:rPrChange w:id="2820" w:author="Harsh Vora" w:date="2018-10-06T16:26:00Z">
            <w:rPr>
              <w:rFonts w:ascii="Times New Roman" w:eastAsiaTheme="minorEastAsia" w:hAnsi="Times New Roman" w:cs="Times New Roman"/>
              <w:iCs/>
            </w:rPr>
          </w:rPrChange>
        </w:rPr>
        <w:t>and unconfined compressive s</w:t>
      </w:r>
      <w:r w:rsidR="00D87955" w:rsidRPr="00BC3899">
        <w:rPr>
          <w:rFonts w:ascii="Times New Roman" w:eastAsiaTheme="minorEastAsia" w:hAnsi="Times New Roman" w:cs="Times New Roman"/>
          <w:iCs/>
          <w:rPrChange w:id="2821" w:author="Harsh Vora" w:date="2018-10-06T16:26:00Z">
            <w:rPr>
              <w:rFonts w:ascii="Times New Roman" w:eastAsiaTheme="minorEastAsia" w:hAnsi="Times New Roman" w:cs="Times New Roman"/>
              <w:iCs/>
            </w:rPr>
          </w:rPrChange>
        </w:rPr>
        <w:t>trength of 234</w:t>
      </w:r>
      <w:r w:rsidR="00455097" w:rsidRPr="00BC3899">
        <w:rPr>
          <w:rFonts w:ascii="Times New Roman" w:eastAsiaTheme="minorEastAsia" w:hAnsi="Times New Roman" w:cs="Times New Roman"/>
          <w:iCs/>
          <w:rPrChange w:id="2822" w:author="Harsh Vora" w:date="2018-10-06T16:26:00Z">
            <w:rPr>
              <w:rFonts w:ascii="Times New Roman" w:eastAsiaTheme="minorEastAsia" w:hAnsi="Times New Roman" w:cs="Times New Roman"/>
              <w:iCs/>
            </w:rPr>
          </w:rPrChange>
        </w:rPr>
        <w:t xml:space="preserve"> MPa. </w:t>
      </w:r>
    </w:p>
    <w:p w14:paraId="042C78F4" w14:textId="074EC1F2" w:rsidR="00A563BE" w:rsidRPr="00BC3899" w:rsidRDefault="00286B07">
      <w:pPr>
        <w:spacing w:line="480" w:lineRule="auto"/>
        <w:rPr>
          <w:rFonts w:ascii="Times New Roman" w:eastAsiaTheme="minorEastAsia" w:hAnsi="Times New Roman" w:cs="Times New Roman"/>
          <w:iCs/>
          <w:rPrChange w:id="2823" w:author="Harsh Vora" w:date="2018-10-06T16:26:00Z">
            <w:rPr>
              <w:rFonts w:ascii="Times New Roman" w:eastAsiaTheme="minorEastAsia" w:hAnsi="Times New Roman" w:cs="Times New Roman"/>
              <w:iCs/>
            </w:rPr>
          </w:rPrChange>
        </w:rPr>
      </w:pPr>
      <w:r w:rsidRPr="00BC3899">
        <w:rPr>
          <w:rFonts w:ascii="Times New Roman" w:eastAsiaTheme="minorEastAsia" w:hAnsi="Times New Roman" w:cs="Times New Roman"/>
          <w:iCs/>
          <w:rPrChange w:id="2824" w:author="Harsh Vora" w:date="2018-10-06T16:26:00Z">
            <w:rPr>
              <w:rFonts w:ascii="Times New Roman" w:eastAsiaTheme="minorEastAsia" w:hAnsi="Times New Roman" w:cs="Times New Roman"/>
              <w:iCs/>
            </w:rPr>
          </w:rPrChange>
        </w:rPr>
        <w:t xml:space="preserve">Supplementary Figure 2: </w:t>
      </w:r>
      <w:r w:rsidR="00D87955" w:rsidRPr="00BC3899">
        <w:rPr>
          <w:rFonts w:ascii="Times New Roman" w:eastAsiaTheme="minorEastAsia" w:hAnsi="Times New Roman" w:cs="Times New Roman"/>
          <w:iCs/>
          <w:rPrChange w:id="2825" w:author="Harsh Vora" w:date="2018-10-06T16:26:00Z">
            <w:rPr>
              <w:rFonts w:ascii="Times New Roman" w:eastAsiaTheme="minorEastAsia" w:hAnsi="Times New Roman" w:cs="Times New Roman"/>
              <w:iCs/>
            </w:rPr>
          </w:rPrChange>
        </w:rPr>
        <w:t xml:space="preserve">Mohr-Coulomb properties of calibrated DEM materials used in this study. Berea Sandstone model has a cohesion of 29.3 MPa and an angle of internal friction of 29 degrees. Lac du Bonnet model has a cohesion of 54.6 MPa and an angle of internal friction of 40 degrees. </w:t>
      </w:r>
    </w:p>
    <w:sectPr w:rsidR="00A563BE" w:rsidRPr="00BC38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 Morgan" w:date="2018-10-01T15:10:00Z" w:initials="JKM">
    <w:p w14:paraId="108BF33A" w14:textId="3BDCCD79" w:rsidR="00702B63" w:rsidRDefault="00702B63">
      <w:pPr>
        <w:pStyle w:val="CommentText"/>
      </w:pPr>
      <w:r>
        <w:rPr>
          <w:rStyle w:val="CommentReference"/>
        </w:rPr>
        <w:annotationRef/>
      </w:r>
      <w:r>
        <w:t>??</w:t>
      </w:r>
    </w:p>
  </w:comment>
  <w:comment w:id="42" w:author="Juli Morgan" w:date="2018-10-01T15:16:00Z" w:initials="JKM">
    <w:p w14:paraId="0317424C" w14:textId="5D45AA05" w:rsidR="00702B63" w:rsidRDefault="00702B63">
      <w:pPr>
        <w:pStyle w:val="CommentText"/>
      </w:pPr>
      <w:r>
        <w:rPr>
          <w:rStyle w:val="CommentReference"/>
        </w:rPr>
        <w:annotationRef/>
      </w:r>
      <w:r>
        <w:t>references needed.</w:t>
      </w:r>
    </w:p>
  </w:comment>
  <w:comment w:id="78" w:author="Juli Morgan" w:date="2018-10-01T15:18:00Z" w:initials="JKM">
    <w:p w14:paraId="484D3949" w14:textId="4C125FD5" w:rsidR="00702B63" w:rsidRDefault="00702B63">
      <w:pPr>
        <w:pStyle w:val="CommentText"/>
      </w:pPr>
      <w:r>
        <w:rPr>
          <w:rStyle w:val="CommentReference"/>
        </w:rPr>
        <w:annotationRef/>
      </w:r>
      <w:r>
        <w:t>Closer, but still could develop this further. Later.</w:t>
      </w:r>
    </w:p>
  </w:comment>
  <w:comment w:id="132" w:author="Juli Morgan" w:date="2018-10-01T15:28:00Z" w:initials="JKM">
    <w:p w14:paraId="2E68FD35" w14:textId="393AC4F8" w:rsidR="00702B63" w:rsidRDefault="00702B63">
      <w:pPr>
        <w:pStyle w:val="CommentText"/>
      </w:pPr>
      <w:r>
        <w:rPr>
          <w:rStyle w:val="CommentReference"/>
        </w:rPr>
        <w:annotationRef/>
      </w:r>
      <w:r>
        <w:t>Good set-up.</w:t>
      </w:r>
    </w:p>
  </w:comment>
  <w:comment w:id="159" w:author="Juli Morgan" w:date="2018-10-01T15:29:00Z" w:initials="JKM">
    <w:p w14:paraId="29D43D48" w14:textId="77177B11" w:rsidR="00702B63" w:rsidRDefault="00702B63">
      <w:pPr>
        <w:pStyle w:val="CommentText"/>
      </w:pPr>
      <w:r>
        <w:rPr>
          <w:rStyle w:val="CommentReference"/>
        </w:rPr>
        <w:annotationRef/>
      </w:r>
      <w:r>
        <w:t>Not sure what this means …</w:t>
      </w:r>
    </w:p>
  </w:comment>
  <w:comment w:id="172" w:author="Juli Morgan" w:date="2018-10-01T15:31:00Z" w:initials="JKM">
    <w:p w14:paraId="5AD93708" w14:textId="56CFF054" w:rsidR="00702B63" w:rsidRDefault="00702B63">
      <w:pPr>
        <w:pStyle w:val="CommentText"/>
      </w:pPr>
      <w:r>
        <w:rPr>
          <w:rStyle w:val="CommentReference"/>
        </w:rPr>
        <w:annotationRef/>
      </w:r>
      <w:r>
        <w:t>Not sure what this means either – do you mean physical and mechanical rock properties, as in elastic moduli, porosity, density, etc?</w:t>
      </w:r>
    </w:p>
  </w:comment>
  <w:comment w:id="256" w:author="Julia Morgan" w:date="2018-05-19T11:49:00Z" w:initials="JM">
    <w:p w14:paraId="3525E510" w14:textId="77777777" w:rsidR="00702B63" w:rsidRDefault="00702B63" w:rsidP="00207525">
      <w:pPr>
        <w:pStyle w:val="CommentText"/>
      </w:pPr>
      <w:r>
        <w:rPr>
          <w:rStyle w:val="CommentReference"/>
        </w:rPr>
        <w:annotationRef/>
      </w:r>
      <w:r>
        <w:t>Not sure what you mean here, or what is point – is it observations that are suppressed, or actual phenomenon. Does it matter to your story?</w:t>
      </w:r>
    </w:p>
  </w:comment>
  <w:comment w:id="278" w:author="Juli Morgan" w:date="2018-10-01T15:39:00Z" w:initials="JKM">
    <w:p w14:paraId="428A8749" w14:textId="398E6C0F" w:rsidR="00702B63" w:rsidRDefault="00702B63">
      <w:pPr>
        <w:pStyle w:val="CommentText"/>
      </w:pPr>
      <w:r>
        <w:rPr>
          <w:rStyle w:val="CommentReference"/>
        </w:rPr>
        <w:annotationRef/>
      </w:r>
      <w:r>
        <w:t>Need to think about this.</w:t>
      </w:r>
    </w:p>
  </w:comment>
  <w:comment w:id="350" w:author="Juli Morgan" w:date="2018-10-01T15:42:00Z" w:initials="JKM">
    <w:p w14:paraId="69B6E137" w14:textId="6004B365" w:rsidR="00702B63" w:rsidRDefault="00702B63">
      <w:pPr>
        <w:pStyle w:val="CommentText"/>
      </w:pPr>
      <w:r>
        <w:rPr>
          <w:rStyle w:val="CommentReference"/>
        </w:rPr>
        <w:annotationRef/>
      </w:r>
      <w:r>
        <w:t>Still waiting to review this section until after I have finished the rest of the document, to determine how much needs to be reiterated here.</w:t>
      </w:r>
    </w:p>
  </w:comment>
  <w:comment w:id="359" w:author="Julia Morgan" w:date="2018-09-03T15:12:00Z" w:initials="JM">
    <w:p w14:paraId="4E264102" w14:textId="77777777" w:rsidR="00702B63" w:rsidRDefault="00702B63" w:rsidP="0042681D">
      <w:pPr>
        <w:pStyle w:val="CommentText"/>
      </w:pPr>
      <w:r>
        <w:rPr>
          <w:rStyle w:val="CommentReference"/>
        </w:rPr>
        <w:annotationRef/>
      </w:r>
      <w:r>
        <w:t>Cut, maybe move to DEM presentation below. Not necessary here in introduction, where you should focus on what new you will add to the burning questions.</w:t>
      </w:r>
    </w:p>
  </w:comment>
  <w:comment w:id="656" w:author="Harsh Vora" w:date="2018-05-25T11:43:00Z" w:initials="HV">
    <w:p w14:paraId="65FB4C2F" w14:textId="193D98E6" w:rsidR="00702B63" w:rsidRDefault="00702B63" w:rsidP="00965786">
      <w:pPr>
        <w:pStyle w:val="CommentText"/>
      </w:pPr>
      <w:r>
        <w:rPr>
          <w:rStyle w:val="CommentReference"/>
        </w:rPr>
        <w:annotationRef/>
      </w:r>
      <w:r>
        <w:t xml:space="preserve"> I think there are two gaps here: </w:t>
      </w:r>
    </w:p>
    <w:p w14:paraId="74A6A3D4" w14:textId="77777777" w:rsidR="00702B63" w:rsidRDefault="00702B63" w:rsidP="00965786">
      <w:pPr>
        <w:pStyle w:val="CommentText"/>
        <w:numPr>
          <w:ilvl w:val="0"/>
          <w:numId w:val="9"/>
        </w:numPr>
      </w:pPr>
      <w:r>
        <w:t>I think there is need for a figure here but I do not know how much modification is required from Fig 1 of Morgan, 2015</w:t>
      </w:r>
    </w:p>
    <w:p w14:paraId="42CDDAB1" w14:textId="56806346" w:rsidR="00702B63" w:rsidRDefault="00702B63" w:rsidP="006B60B4">
      <w:pPr>
        <w:pStyle w:val="CommentText"/>
        <w:numPr>
          <w:ilvl w:val="0"/>
          <w:numId w:val="9"/>
        </w:numPr>
      </w:pPr>
      <w:r>
        <w:t>I do not know much about MKM bonds – their mechanism, failure criteria, etc – so I may need your input on that.</w:t>
      </w:r>
    </w:p>
  </w:comment>
  <w:comment w:id="657" w:author="Harsh Vora" w:date="2018-10-03T11:21:00Z" w:initials="HV">
    <w:p w14:paraId="2F3FD45E" w14:textId="5509E0B3" w:rsidR="00702B63" w:rsidRDefault="00702B63">
      <w:pPr>
        <w:pStyle w:val="CommentText"/>
      </w:pPr>
      <w:r>
        <w:rPr>
          <w:rStyle w:val="CommentReference"/>
        </w:rPr>
        <w:annotationRef/>
      </w:r>
      <w:r>
        <w:t>Another piece of information that could be added is the simulation of ductility by allowing overlap between particles</w:t>
      </w:r>
    </w:p>
  </w:comment>
  <w:comment w:id="797" w:author="Juli Morgan" w:date="2018-10-01T16:17:00Z" w:initials="JKM">
    <w:p w14:paraId="57E522C8" w14:textId="630C3114" w:rsidR="00702B63" w:rsidRDefault="00702B63">
      <w:pPr>
        <w:pStyle w:val="CommentText"/>
      </w:pPr>
      <w:r>
        <w:rPr>
          <w:rStyle w:val="CommentReference"/>
        </w:rPr>
        <w:annotationRef/>
      </w:r>
      <w:r>
        <w:t>This needs its own equation, given that you call upon it later.</w:t>
      </w:r>
    </w:p>
  </w:comment>
  <w:comment w:id="821" w:author="Juli Morgan" w:date="2018-10-01T16:19:00Z" w:initials="JKM">
    <w:p w14:paraId="7D63CA4C" w14:textId="428BCA9D" w:rsidR="00702B63" w:rsidRDefault="00702B63">
      <w:pPr>
        <w:pStyle w:val="CommentText"/>
      </w:pPr>
      <w:r>
        <w:rPr>
          <w:rStyle w:val="CommentReference"/>
        </w:rPr>
        <w:annotationRef/>
      </w:r>
      <w:r>
        <w:t>Add to Eq 11 as well.</w:t>
      </w:r>
    </w:p>
  </w:comment>
  <w:comment w:id="830" w:author="Juli Morgan" w:date="2018-10-01T16:18:00Z" w:initials="JKM">
    <w:p w14:paraId="6E0FD226" w14:textId="0C66104B" w:rsidR="00702B63" w:rsidRDefault="00702B63">
      <w:pPr>
        <w:pStyle w:val="CommentText"/>
      </w:pPr>
      <w:r>
        <w:rPr>
          <w:rStyle w:val="CommentReference"/>
        </w:rPr>
        <w:annotationRef/>
      </w:r>
      <w:r>
        <w:rPr>
          <w:rStyle w:val="CommentReference"/>
        </w:rPr>
        <w:annotationRef/>
      </w:r>
      <w:r>
        <w:t>Add to Eq 12 as well.</w:t>
      </w:r>
    </w:p>
  </w:comment>
  <w:comment w:id="848" w:author="Juli Morgan" w:date="2018-10-01T16:19:00Z" w:initials="JKM">
    <w:p w14:paraId="5A642DEC" w14:textId="77777777" w:rsidR="00702B63" w:rsidRDefault="00702B63" w:rsidP="00DE5E39">
      <w:pPr>
        <w:pStyle w:val="CommentText"/>
      </w:pPr>
      <w:r>
        <w:rPr>
          <w:rStyle w:val="CommentReference"/>
        </w:rPr>
        <w:annotationRef/>
      </w:r>
      <w:r>
        <w:t>Add to Eq 11 as well.</w:t>
      </w:r>
    </w:p>
  </w:comment>
  <w:comment w:id="907" w:author="Juli Morgan" w:date="2018-10-01T16:19:00Z" w:initials="JKM">
    <w:p w14:paraId="0A75E568" w14:textId="77777777" w:rsidR="00702B63" w:rsidRDefault="00702B63" w:rsidP="00DE5E39">
      <w:pPr>
        <w:pStyle w:val="CommentText"/>
      </w:pPr>
      <w:r>
        <w:rPr>
          <w:rStyle w:val="CommentReference"/>
        </w:rPr>
        <w:annotationRef/>
      </w:r>
      <w:r>
        <w:t>Add to Eq 11 as well.</w:t>
      </w:r>
    </w:p>
  </w:comment>
  <w:comment w:id="1101" w:author="Julia Morgan" w:date="2018-09-03T16:01:00Z" w:initials="JM">
    <w:p w14:paraId="7E2CE35C" w14:textId="781E24A4" w:rsidR="00702B63" w:rsidRDefault="00702B63">
      <w:pPr>
        <w:pStyle w:val="CommentText"/>
      </w:pPr>
      <w:r>
        <w:rPr>
          <w:rStyle w:val="CommentReference"/>
        </w:rPr>
        <w:annotationRef/>
      </w:r>
      <w:r>
        <w:t>This next section is on track, but should be broken up into paragraphs. I also think it could be supported by image sequences that show how deformation occurs. Not was many as Tami shows, but along those lines – e.g., this is how fracture initiates and propagates.</w:t>
      </w:r>
    </w:p>
  </w:comment>
  <w:comment w:id="1128" w:author="Juli Morgan" w:date="2018-10-01T15:46:00Z" w:initials="JKM">
    <w:p w14:paraId="68F78493" w14:textId="489EC9ED" w:rsidR="00702B63" w:rsidRDefault="00702B63">
      <w:pPr>
        <w:pStyle w:val="CommentText"/>
      </w:pPr>
      <w:r>
        <w:rPr>
          <w:rStyle w:val="CommentReference"/>
        </w:rPr>
        <w:annotationRef/>
      </w:r>
      <w:r>
        <w:t>Give as percent, more typical.</w:t>
      </w:r>
    </w:p>
  </w:comment>
  <w:comment w:id="1223" w:author="Juli Morgan" w:date="2018-10-01T15:54:00Z" w:initials="JKM">
    <w:p w14:paraId="201D89C9" w14:textId="01ED971D" w:rsidR="00702B63" w:rsidRDefault="00702B63">
      <w:pPr>
        <w:pStyle w:val="CommentText"/>
      </w:pPr>
      <w:r>
        <w:rPr>
          <w:rStyle w:val="CommentReference"/>
        </w:rPr>
        <w:annotationRef/>
      </w:r>
      <w:r>
        <w:t>Here we see disconnect between my plots and yours, because you continue to plot events with reference to initial configuration.  Is there really a need to do this – why not plot with respect to instantaneous particle configuration?</w:t>
      </w:r>
    </w:p>
  </w:comment>
  <w:comment w:id="1224" w:author="Harsh Vora" w:date="2018-10-06T15:54:00Z" w:initials="HV">
    <w:p w14:paraId="3B24FA81" w14:textId="204CBB0C" w:rsidR="00702B63" w:rsidRDefault="00702B63">
      <w:pPr>
        <w:pStyle w:val="CommentText"/>
      </w:pPr>
      <w:r>
        <w:rPr>
          <w:rStyle w:val="CommentReference"/>
        </w:rPr>
        <w:annotationRef/>
      </w:r>
      <w:r>
        <w:t xml:space="preserve">In this draft, I have switched up these figures to porosity plots. This serves two purposes – </w:t>
      </w:r>
    </w:p>
    <w:p w14:paraId="3473D961" w14:textId="1761F9C0" w:rsidR="00702B63" w:rsidRDefault="00702B63" w:rsidP="00702B63">
      <w:pPr>
        <w:pStyle w:val="CommentText"/>
        <w:numPr>
          <w:ilvl w:val="0"/>
          <w:numId w:val="11"/>
        </w:numPr>
      </w:pPr>
      <w:r>
        <w:t>Augments the argument later that the Damage Index is indicative of changes in the fracture zone since most porosity changes happen there</w:t>
      </w:r>
    </w:p>
    <w:p w14:paraId="24B700CF" w14:textId="4F8E7118" w:rsidR="00702B63" w:rsidRDefault="00702B63" w:rsidP="00702B63">
      <w:pPr>
        <w:pStyle w:val="CommentText"/>
        <w:numPr>
          <w:ilvl w:val="0"/>
          <w:numId w:val="11"/>
        </w:numPr>
      </w:pPr>
      <w:r>
        <w:t xml:space="preserve">We do not have to make the detailed spatial porosity change calculations. I am not convinced we need this since our methods section is already detailed quite detailed and quantitative. </w:t>
      </w:r>
    </w:p>
    <w:p w14:paraId="269577B1" w14:textId="50CE7B3C" w:rsidR="00702B63" w:rsidRDefault="00702B63" w:rsidP="00702B63">
      <w:pPr>
        <w:pStyle w:val="CommentText"/>
      </w:pPr>
      <w:r>
        <w:t xml:space="preserve">So for now I am relying on the Damage Index + Porosity plots from your script to discuss dilatant/compactant behavior. However, if you are not convinced by this manuscript, we can incorporate the detailed porosity calculations, we can do it for the next drat. </w:t>
      </w:r>
    </w:p>
  </w:comment>
  <w:comment w:id="1256" w:author="Juli Morgan" w:date="2018-10-01T15:55:00Z" w:initials="JKM">
    <w:p w14:paraId="66AAB81D" w14:textId="2532D5AB" w:rsidR="00702B63" w:rsidRDefault="00702B63">
      <w:pPr>
        <w:pStyle w:val="CommentText"/>
      </w:pPr>
      <w:r>
        <w:rPr>
          <w:rStyle w:val="CommentReference"/>
        </w:rPr>
        <w:annotationRef/>
      </w:r>
      <w:r>
        <w:t>Given percent axial strain as well.</w:t>
      </w:r>
    </w:p>
  </w:comment>
  <w:comment w:id="1351" w:author="Juli Morgan" w:date="2018-10-01T16:01:00Z" w:initials="JKM">
    <w:p w14:paraId="40EC5D11" w14:textId="43B023D7" w:rsidR="00702B63" w:rsidRDefault="00702B63">
      <w:pPr>
        <w:pStyle w:val="CommentText"/>
      </w:pPr>
      <w:r>
        <w:rPr>
          <w:rStyle w:val="CommentReference"/>
        </w:rPr>
        <w:annotationRef/>
      </w:r>
      <w:r>
        <w:t>Please give refs that you are comparing to – either here, or in specific test types below.</w:t>
      </w:r>
    </w:p>
  </w:comment>
  <w:comment w:id="1490" w:author="Juli Morgan" w:date="2018-10-01T16:03:00Z" w:initials="JKM">
    <w:p w14:paraId="7A4F86BA" w14:textId="407C0DB2" w:rsidR="00702B63" w:rsidRDefault="00702B63">
      <w:pPr>
        <w:pStyle w:val="CommentText"/>
      </w:pPr>
      <w:r>
        <w:rPr>
          <w:rStyle w:val="CommentReference"/>
        </w:rPr>
        <w:annotationRef/>
      </w:r>
      <w:r>
        <w:t>Use µ</w:t>
      </w:r>
      <w:r w:rsidRPr="004A4A79">
        <w:rPr>
          <w:vertAlign w:val="subscript"/>
        </w:rPr>
        <w:t>p</w:t>
      </w:r>
    </w:p>
  </w:comment>
  <w:comment w:id="1495" w:author="Juli Morgan" w:date="2018-10-01T16:06:00Z" w:initials="JKM">
    <w:p w14:paraId="479ED1E3" w14:textId="6504E06D" w:rsidR="00702B63" w:rsidRDefault="00702B63">
      <w:pPr>
        <w:pStyle w:val="CommentText"/>
      </w:pPr>
      <w:r>
        <w:rPr>
          <w:rStyle w:val="CommentReference"/>
        </w:rPr>
        <w:annotationRef/>
      </w:r>
      <w:r>
        <w:t>I think this is clear from above already. Especially if in supplemental info.</w:t>
      </w:r>
    </w:p>
  </w:comment>
  <w:comment w:id="1637" w:author="Juli Morgan" w:date="2018-10-01T17:11:00Z" w:initials="JKM">
    <w:p w14:paraId="68E9ADCB" w14:textId="216A7A3F" w:rsidR="00702B63" w:rsidRDefault="00702B63">
      <w:pPr>
        <w:pStyle w:val="CommentText"/>
      </w:pPr>
      <w:r>
        <w:rPr>
          <w:rStyle w:val="CommentReference"/>
        </w:rPr>
        <w:annotationRef/>
      </w:r>
      <w:r>
        <w:t>It seems we’ve lost discussion of clustering. Is this now in supplemental materials? I do think you need to explain, even if just in words, how you define events and impact on energy calculations.</w:t>
      </w:r>
    </w:p>
  </w:comment>
  <w:comment w:id="1638" w:author="Harsh Vora" w:date="2018-10-04T14:55:00Z" w:initials="HV">
    <w:p w14:paraId="2905C259" w14:textId="4E331355" w:rsidR="00702B63" w:rsidRDefault="00702B63">
      <w:pPr>
        <w:pStyle w:val="CommentText"/>
      </w:pPr>
      <w:r>
        <w:rPr>
          <w:rStyle w:val="CommentReference"/>
        </w:rPr>
        <w:annotationRef/>
      </w:r>
      <w:r>
        <w:t>As discussed earlier, we have removed the clustering from this paper as it is only applicable to moment calculation, which has been removed from this manuscript.</w:t>
      </w:r>
    </w:p>
  </w:comment>
  <w:comment w:id="1756" w:author="Julia Morgan" w:date="2018-09-03T16:32:00Z" w:initials="JM">
    <w:p w14:paraId="7416851A" w14:textId="66E046BC" w:rsidR="00702B63" w:rsidRDefault="00702B63" w:rsidP="00C413E7">
      <w:pPr>
        <w:pStyle w:val="CommentText"/>
      </w:pPr>
      <w:r>
        <w:rPr>
          <w:rStyle w:val="CommentReference"/>
        </w:rPr>
        <w:annotationRef/>
      </w:r>
      <w:r>
        <w:t>This seems out of place here. Also, do you refer to total fracture energy from beginning to end of experiment? Obviously that would depend on how long and far the experiment runs. Or do you refer to breaking this down over time? Again, maybe better saved for later.</w:t>
      </w:r>
    </w:p>
  </w:comment>
  <w:comment w:id="1823" w:author="Juli Morgan" w:date="2018-10-01T16:27:00Z" w:initials="JKM">
    <w:p w14:paraId="31B828B7" w14:textId="514A50F2" w:rsidR="00702B63" w:rsidRDefault="00702B63">
      <w:pPr>
        <w:pStyle w:val="CommentText"/>
      </w:pPr>
      <w:r>
        <w:rPr>
          <w:rStyle w:val="CommentReference"/>
        </w:rPr>
        <w:annotationRef/>
      </w:r>
      <w:r>
        <w:t>Bulk sample porosity?</w:t>
      </w:r>
    </w:p>
  </w:comment>
  <w:comment w:id="1836" w:author="Juli Morgan" w:date="2018-10-01T16:31:00Z" w:initials="JKM">
    <w:p w14:paraId="3C480287" w14:textId="3753CE80" w:rsidR="00702B63" w:rsidRDefault="00702B63">
      <w:pPr>
        <w:pStyle w:val="CommentText"/>
      </w:pPr>
      <w:r>
        <w:rPr>
          <w:rStyle w:val="CommentReference"/>
        </w:rPr>
        <w:annotationRef/>
      </w:r>
      <w:r>
        <w:t>Not sure what these two parts of the sentence relate to each other. And I’m confused about damage index, which seems to be a bulk measure, just of porosity change. We need to understand why porosity is assumed to be “damage”. I’m coming along on this idea slowly ….</w:t>
      </w:r>
    </w:p>
  </w:comment>
  <w:comment w:id="1915" w:author="Juli Morgan" w:date="2018-10-01T17:09:00Z" w:initials="JKM">
    <w:p w14:paraId="4FC2EE81" w14:textId="03A98607" w:rsidR="00702B63" w:rsidRDefault="00702B63">
      <w:pPr>
        <w:pStyle w:val="CommentText"/>
      </w:pPr>
      <w:r>
        <w:rPr>
          <w:rStyle w:val="CommentReference"/>
        </w:rPr>
        <w:annotationRef/>
      </w:r>
      <w:r>
        <w:t>The step-by-step description works! I think both Berea and Lac du Bonnet results could be presented in multi-part figures as before. It’s the description that needed cleaning up.</w:t>
      </w:r>
    </w:p>
  </w:comment>
  <w:comment w:id="1916" w:author="Harsh Vora" w:date="2018-05-28T16:37:00Z" w:initials="HV">
    <w:p w14:paraId="4CCE03F6" w14:textId="10D29F40" w:rsidR="00702B63" w:rsidRDefault="00702B63">
      <w:pPr>
        <w:pStyle w:val="CommentText"/>
      </w:pPr>
      <w:r>
        <w:rPr>
          <w:rStyle w:val="CommentReference"/>
        </w:rPr>
        <w:annotationRef/>
      </w:r>
      <w:r>
        <w:t xml:space="preserve">I have tried to split up this figure and explain it in step-wise fashion now. However, I have not made a separate stress-strain figure for the 15 MPa test. I think there is value in looking at the stress-strain plot superimposed on the microfracture signatures. To decouple them into two different figures, may make it hard for the reader to make the connection. </w:t>
      </w:r>
    </w:p>
    <w:p w14:paraId="79ECEDC0" w14:textId="76354092" w:rsidR="00702B63" w:rsidRDefault="00702B63">
      <w:pPr>
        <w:pStyle w:val="CommentText"/>
      </w:pPr>
      <w:r>
        <w:t xml:space="preserve">This is my take on it for now, but I can add a separate stress strain figure if you feel that way, it will not take me much time to code it up. </w:t>
      </w:r>
    </w:p>
  </w:comment>
  <w:comment w:id="1955" w:author="Juli Morgan" w:date="2018-10-01T16:35:00Z" w:initials="JKM">
    <w:p w14:paraId="6C8A9BD2" w14:textId="43DBDB3B" w:rsidR="00702B63" w:rsidRDefault="00702B63">
      <w:pPr>
        <w:pStyle w:val="CommentText"/>
      </w:pPr>
      <w:r>
        <w:rPr>
          <w:rStyle w:val="CommentReference"/>
        </w:rPr>
        <w:annotationRef/>
      </w:r>
      <w:r>
        <w:t>Give peak stress magnitude.</w:t>
      </w:r>
    </w:p>
  </w:comment>
  <w:comment w:id="1956" w:author="Harsh Vora" w:date="2018-10-05T01:32:00Z" w:initials="HV">
    <w:p w14:paraId="3C434A62" w14:textId="7C895376" w:rsidR="00702B63" w:rsidRDefault="00702B63">
      <w:pPr>
        <w:pStyle w:val="CommentText"/>
      </w:pPr>
      <w:r>
        <w:rPr>
          <w:rStyle w:val="CommentReference"/>
        </w:rPr>
        <w:annotationRef/>
      </w:r>
    </w:p>
  </w:comment>
  <w:comment w:id="1991" w:author="Juli Morgan" w:date="2018-10-01T16:37:00Z" w:initials="JKM">
    <w:p w14:paraId="647640F2" w14:textId="36D46ADA" w:rsidR="00702B63" w:rsidRDefault="00702B63">
      <w:pPr>
        <w:pStyle w:val="CommentText"/>
      </w:pPr>
      <w:r>
        <w:rPr>
          <w:rStyle w:val="CommentReference"/>
        </w:rPr>
        <w:annotationRef/>
      </w:r>
      <w:r>
        <w:t>Give strength value here.</w:t>
      </w:r>
    </w:p>
  </w:comment>
  <w:comment w:id="2028" w:author="Juli Morgan" w:date="2018-10-01T16:40:00Z" w:initials="JKM">
    <w:p w14:paraId="0FB0F07A" w14:textId="40165330" w:rsidR="00702B63" w:rsidRDefault="00702B63">
      <w:pPr>
        <w:pStyle w:val="CommentText"/>
      </w:pPr>
      <w:r>
        <w:rPr>
          <w:rStyle w:val="CommentReference"/>
        </w:rPr>
        <w:annotationRef/>
      </w:r>
      <w:r>
        <w:t>Now thinking this part of Fig 2 should be presented after Figure 3, as you don’t really discuss it earlier. And it fits well after you set the stage through Figure 3. (Also, still hard to figure out shear vs. tensile – let’s think of better ways to represent.)</w:t>
      </w:r>
    </w:p>
  </w:comment>
  <w:comment w:id="2064" w:author="Juli Morgan" w:date="2018-10-01T16:42:00Z" w:initials="JKM">
    <w:p w14:paraId="2217FEC4" w14:textId="4ED0BEEA" w:rsidR="00702B63" w:rsidRDefault="00702B63">
      <w:pPr>
        <w:pStyle w:val="CommentText"/>
      </w:pPr>
      <w:r>
        <w:rPr>
          <w:rStyle w:val="CommentReference"/>
        </w:rPr>
        <w:annotationRef/>
      </w:r>
      <w:r>
        <w:t>This correlation is not immediately obvious. Shear implies neither dilation or compaction. But I agree that shear is more consistent with compaction. Do your data show this clearly?</w:t>
      </w:r>
    </w:p>
  </w:comment>
  <w:comment w:id="2072" w:author="Juli Morgan" w:date="2018-10-01T16:46:00Z" w:initials="JKM">
    <w:p w14:paraId="52C7DB2B" w14:textId="39588211" w:rsidR="00702B63" w:rsidRDefault="00702B63">
      <w:pPr>
        <w:pStyle w:val="CommentText"/>
      </w:pPr>
      <w:r>
        <w:rPr>
          <w:rStyle w:val="CommentReference"/>
        </w:rPr>
        <w:annotationRef/>
      </w:r>
      <w:r>
        <w:t>I think you should bring Fig 4 up after you’ve reviewed the next sample are carefully as this one. Then it’s justified to make a comparison. But I’m still trying to work this out ….</w:t>
      </w:r>
    </w:p>
  </w:comment>
  <w:comment w:id="2082" w:author="Harsh Vora" w:date="2018-09-11T16:16:00Z" w:initials="HV">
    <w:p w14:paraId="2764EAD9" w14:textId="77777777" w:rsidR="00702B63" w:rsidRDefault="00702B63" w:rsidP="00686C4F">
      <w:pPr>
        <w:pStyle w:val="CommentText"/>
      </w:pPr>
      <w:r>
        <w:rPr>
          <w:rStyle w:val="CommentReference"/>
        </w:rPr>
        <w:annotationRef/>
      </w:r>
      <w:r>
        <w:t xml:space="preserve">Do you think the x-axis of this plot should be strain? From 0 to 0.103 like the other plots? </w:t>
      </w:r>
    </w:p>
  </w:comment>
  <w:comment w:id="2090" w:author="Juli Morgan" w:date="2018-10-01T16:48:00Z" w:initials="JKM">
    <w:p w14:paraId="13828F9C" w14:textId="3CEB86D0" w:rsidR="00702B63" w:rsidRDefault="00702B63">
      <w:pPr>
        <w:pStyle w:val="CommentText"/>
      </w:pPr>
      <w:r>
        <w:rPr>
          <w:rStyle w:val="CommentReference"/>
        </w:rPr>
        <w:annotationRef/>
      </w:r>
      <w:r>
        <w:t>Can you estimate how much energy was put into the system, so we have a reference? (I assume energy was also lost to sliding, maybe to porosity loss, ….)</w:t>
      </w:r>
    </w:p>
  </w:comment>
  <w:comment w:id="2202" w:author="Juli Morgan" w:date="2018-10-01T16:53:00Z" w:initials="JKM">
    <w:p w14:paraId="1C0D7359" w14:textId="0918D58E" w:rsidR="00702B63" w:rsidRDefault="00702B63">
      <w:pPr>
        <w:pStyle w:val="CommentText"/>
      </w:pPr>
      <w:r>
        <w:rPr>
          <w:rStyle w:val="CommentReference"/>
        </w:rPr>
        <w:annotationRef/>
      </w:r>
      <w:r>
        <w:t>Define this. I think of it as the top of the fracture, but your figure doesn’t convince me microfractures are concentrated there. I don’t see an obvious temporal trend there.</w:t>
      </w:r>
    </w:p>
  </w:comment>
  <w:comment w:id="2207" w:author="Juli Morgan" w:date="2018-10-01T16:53:00Z" w:initials="JKM">
    <w:p w14:paraId="18C56954" w14:textId="3C60DC16" w:rsidR="00702B63" w:rsidRDefault="00702B63">
      <w:pPr>
        <w:pStyle w:val="CommentText"/>
      </w:pPr>
      <w:r>
        <w:rPr>
          <w:rStyle w:val="CommentReference"/>
        </w:rPr>
        <w:annotationRef/>
      </w:r>
      <w:r>
        <w:t>What does this mean?</w:t>
      </w:r>
    </w:p>
  </w:comment>
  <w:comment w:id="2220" w:author="Juli Morgan" w:date="2018-10-01T16:54:00Z" w:initials="JKM">
    <w:p w14:paraId="6AE7FBCD" w14:textId="6D423241" w:rsidR="00702B63" w:rsidRDefault="00702B63">
      <w:pPr>
        <w:pStyle w:val="CommentText"/>
      </w:pPr>
      <w:r>
        <w:rPr>
          <w:rStyle w:val="CommentReference"/>
        </w:rPr>
        <w:annotationRef/>
      </w:r>
      <w:r>
        <w:t>I see evidence of conjugate fractures in panel 1 too. So not clear what has changed here.</w:t>
      </w:r>
    </w:p>
  </w:comment>
  <w:comment w:id="2225" w:author="Juli Morgan" w:date="2018-10-01T16:54:00Z" w:initials="JKM">
    <w:p w14:paraId="1F8EE126" w14:textId="51A7CC71" w:rsidR="00702B63" w:rsidRDefault="00702B63">
      <w:pPr>
        <w:pStyle w:val="CommentText"/>
      </w:pPr>
      <w:r>
        <w:rPr>
          <w:rStyle w:val="CommentReference"/>
        </w:rPr>
        <w:annotationRef/>
      </w:r>
      <w:r>
        <w:t>How can we establish this, and your previous statements?</w:t>
      </w:r>
    </w:p>
  </w:comment>
  <w:comment w:id="2234" w:author="Juli Morgan" w:date="2018-10-01T16:55:00Z" w:initials="JKM">
    <w:p w14:paraId="2D5AFC6B" w14:textId="09A87990" w:rsidR="00702B63" w:rsidRDefault="00702B63">
      <w:pPr>
        <w:pStyle w:val="CommentText"/>
      </w:pPr>
      <w:r>
        <w:rPr>
          <w:rStyle w:val="CommentReference"/>
        </w:rPr>
        <w:annotationRef/>
      </w:r>
      <w:r>
        <w:t>And this?</w:t>
      </w:r>
    </w:p>
  </w:comment>
  <w:comment w:id="2240" w:author="Juli Morgan" w:date="2018-10-01T16:55:00Z" w:initials="JKM">
    <w:p w14:paraId="1F4C33B9" w14:textId="368AC448" w:rsidR="00702B63" w:rsidRDefault="00702B63">
      <w:pPr>
        <w:pStyle w:val="CommentText"/>
      </w:pPr>
      <w:r>
        <w:rPr>
          <w:rStyle w:val="CommentReference"/>
        </w:rPr>
        <w:annotationRef/>
      </w:r>
      <w:r>
        <w:t>Again, not sure what is supporting this. Could be true. But dilation and fracture gouge don’t seem to be related – yet?</w:t>
      </w:r>
    </w:p>
  </w:comment>
  <w:comment w:id="2252" w:author="Juli Morgan" w:date="2018-10-01T16:56:00Z" w:initials="JKM">
    <w:p w14:paraId="0498D1EE" w14:textId="45F04B28" w:rsidR="00702B63" w:rsidRDefault="00702B63">
      <w:pPr>
        <w:pStyle w:val="CommentText"/>
      </w:pPr>
      <w:r>
        <w:rPr>
          <w:rStyle w:val="CommentReference"/>
        </w:rPr>
        <w:annotationRef/>
      </w:r>
      <w:r>
        <w:t>More reason to bring this comparison down here. And also, I think you can say more about this figure and implications as well.</w:t>
      </w:r>
    </w:p>
  </w:comment>
  <w:comment w:id="2267" w:author="Juli Morgan" w:date="2018-10-01T16:57:00Z" w:initials="JKM">
    <w:p w14:paraId="2E8019FF" w14:textId="482983A3" w:rsidR="00702B63" w:rsidRDefault="00702B63">
      <w:pPr>
        <w:pStyle w:val="CommentText"/>
      </w:pPr>
      <w:r>
        <w:rPr>
          <w:rStyle w:val="CommentReference"/>
        </w:rPr>
        <w:annotationRef/>
      </w:r>
      <w:r>
        <w:t>Compare to input as above.</w:t>
      </w:r>
    </w:p>
  </w:comment>
  <w:comment w:id="2284" w:author="Juli Morgan" w:date="2018-10-01T17:00:00Z" w:initials="JKM">
    <w:p w14:paraId="3CA4AA93" w14:textId="40428FB4" w:rsidR="00702B63" w:rsidRDefault="00702B63">
      <w:pPr>
        <w:pStyle w:val="CommentText"/>
      </w:pPr>
      <w:r>
        <w:rPr>
          <w:rStyle w:val="CommentReference"/>
        </w:rPr>
        <w:annotationRef/>
      </w:r>
      <w:r>
        <w:t>Your composite figures are great! (At least for now ….)</w:t>
      </w:r>
    </w:p>
  </w:comment>
  <w:comment w:id="2405" w:author="Juli Morgan" w:date="2018-10-01T17:06:00Z" w:initials="JKM">
    <w:p w14:paraId="0C576C1A" w14:textId="39436F95" w:rsidR="00702B63" w:rsidRDefault="00702B63">
      <w:pPr>
        <w:pStyle w:val="CommentText"/>
      </w:pPr>
      <w:r>
        <w:rPr>
          <w:rStyle w:val="CommentReference"/>
        </w:rPr>
        <w:annotationRef/>
      </w:r>
      <w:r>
        <w:t>Defined how?</w:t>
      </w:r>
    </w:p>
  </w:comment>
  <w:comment w:id="2429" w:author="Julia Morgan" w:date="2018-10-01T22:08:00Z" w:initials="JM">
    <w:p w14:paraId="410ADD5A" w14:textId="534CFD4A" w:rsidR="00702B63" w:rsidRDefault="00702B63">
      <w:pPr>
        <w:pStyle w:val="CommentText"/>
      </w:pPr>
      <w:r>
        <w:rPr>
          <w:rStyle w:val="CommentReference"/>
        </w:rPr>
        <w:annotationRef/>
      </w:r>
      <w:r>
        <w:t>This is an important section, because you draw some conclusions about why the mechanisms differ in the two rocks. But I think you can organize this better, figure out the main points you want to make, and organize your paragraphs around those. Right now things are a bit random.</w:t>
      </w:r>
    </w:p>
  </w:comment>
  <w:comment w:id="2478" w:author="Julia Morgan" w:date="2018-10-01T22:00:00Z" w:initials="JM">
    <w:p w14:paraId="0F030FEE" w14:textId="7489A37D" w:rsidR="00702B63" w:rsidRDefault="00702B63">
      <w:pPr>
        <w:pStyle w:val="CommentText"/>
      </w:pPr>
      <w:r>
        <w:rPr>
          <w:rStyle w:val="CommentReference"/>
        </w:rPr>
        <w:annotationRef/>
      </w:r>
      <w:r>
        <w:t>This isn’t obvious to me. You should call out a figure to support.</w:t>
      </w:r>
    </w:p>
  </w:comment>
  <w:comment w:id="2484" w:author="Julia Morgan" w:date="2018-10-01T22:00:00Z" w:initials="JM">
    <w:p w14:paraId="64628153" w14:textId="016D262D" w:rsidR="00702B63" w:rsidRDefault="00702B63">
      <w:pPr>
        <w:pStyle w:val="CommentText"/>
      </w:pPr>
      <w:r>
        <w:rPr>
          <w:rStyle w:val="CommentReference"/>
        </w:rPr>
        <w:annotationRef/>
      </w:r>
      <w:r>
        <w:t>??</w:t>
      </w:r>
    </w:p>
  </w:comment>
  <w:comment w:id="2495" w:author="Julia Morgan" w:date="2018-10-01T22:03:00Z" w:initials="JM">
    <w:p w14:paraId="636FA00E" w14:textId="0328B8C1" w:rsidR="00702B63" w:rsidRDefault="00702B63">
      <w:pPr>
        <w:pStyle w:val="CommentText"/>
      </w:pPr>
      <w:r>
        <w:rPr>
          <w:rStyle w:val="CommentReference"/>
        </w:rPr>
        <w:annotationRef/>
      </w:r>
      <w:r>
        <w:t>Simplify this – what’s the point here?</w:t>
      </w:r>
    </w:p>
  </w:comment>
  <w:comment w:id="2498" w:author="Julia Morgan" w:date="2018-10-01T22:03:00Z" w:initials="JM">
    <w:p w14:paraId="4C446621" w14:textId="1273A3EA" w:rsidR="00702B63" w:rsidRDefault="00702B63">
      <w:pPr>
        <w:pStyle w:val="CommentText"/>
      </w:pPr>
      <w:r>
        <w:rPr>
          <w:rStyle w:val="CommentReference"/>
        </w:rPr>
        <w:annotationRef/>
      </w:r>
      <w:r>
        <w:t>And this.</w:t>
      </w:r>
    </w:p>
  </w:comment>
  <w:comment w:id="2502" w:author="Julia Morgan" w:date="2018-10-01T22:04:00Z" w:initials="JM">
    <w:p w14:paraId="796402AC" w14:textId="5DEB42E3" w:rsidR="00702B63" w:rsidRDefault="00702B63">
      <w:pPr>
        <w:pStyle w:val="CommentText"/>
      </w:pPr>
      <w:r>
        <w:rPr>
          <w:rStyle w:val="CommentReference"/>
        </w:rPr>
        <w:annotationRef/>
      </w:r>
      <w:r>
        <w:t>??</w:t>
      </w:r>
    </w:p>
  </w:comment>
  <w:comment w:id="2507" w:author="Julia Morgan" w:date="2018-10-01T22:05:00Z" w:initials="JM">
    <w:p w14:paraId="2571D83B" w14:textId="69311101" w:rsidR="00702B63" w:rsidRDefault="00702B63">
      <w:pPr>
        <w:pStyle w:val="CommentText"/>
      </w:pPr>
      <w:r>
        <w:rPr>
          <w:rStyle w:val="CommentReference"/>
        </w:rPr>
        <w:annotationRef/>
      </w:r>
      <w:r>
        <w:t>This seems important. But I think you can organize the paragraph more effectively. What’s your point here?</w:t>
      </w:r>
    </w:p>
  </w:comment>
  <w:comment w:id="2589" w:author="Julia Morgan" w:date="2018-10-01T22:11:00Z" w:initials="JM">
    <w:p w14:paraId="6A625C65" w14:textId="2C724DE7" w:rsidR="00702B63" w:rsidRDefault="00702B63">
      <w:pPr>
        <w:pStyle w:val="CommentText"/>
      </w:pPr>
      <w:r>
        <w:rPr>
          <w:rStyle w:val="CommentReference"/>
        </w:rPr>
        <w:annotationRef/>
      </w:r>
      <w:r>
        <w:t>With increasing confining pressure?</w:t>
      </w:r>
    </w:p>
  </w:comment>
  <w:comment w:id="2595" w:author="Julia Morgan" w:date="2018-10-01T22:12:00Z" w:initials="JM">
    <w:p w14:paraId="38235269" w14:textId="508B72B7" w:rsidR="00702B63" w:rsidRDefault="00702B63">
      <w:pPr>
        <w:pStyle w:val="CommentText"/>
      </w:pPr>
      <w:r>
        <w:rPr>
          <w:rStyle w:val="CommentReference"/>
        </w:rPr>
        <w:annotationRef/>
      </w:r>
      <w:r>
        <w:t>What do you mean by interplay? Are the two modes somehow dependent on each other, or dependent on something else (e.g., extrinsic – confining pressure.</w:t>
      </w:r>
    </w:p>
  </w:comment>
  <w:comment w:id="2602" w:author="Julia Morgan" w:date="2018-10-01T22:12:00Z" w:initials="JM">
    <w:p w14:paraId="10BCC59A" w14:textId="47989A5C" w:rsidR="00702B63" w:rsidRDefault="00702B63">
      <w:pPr>
        <w:pStyle w:val="CommentText"/>
      </w:pPr>
      <w:r>
        <w:rPr>
          <w:rStyle w:val="CommentReference"/>
        </w:rPr>
        <w:annotationRef/>
      </w:r>
      <w:r>
        <w:t>This doesn’t make sense to me ….</w:t>
      </w:r>
    </w:p>
  </w:comment>
  <w:comment w:id="2659" w:author="Julia Morgan" w:date="2018-10-01T22:15:00Z" w:initials="JM">
    <w:p w14:paraId="44669423" w14:textId="1DBE33A6" w:rsidR="00702B63" w:rsidRDefault="00702B63">
      <w:pPr>
        <w:pStyle w:val="CommentText"/>
      </w:pPr>
      <w:r>
        <w:rPr>
          <w:rStyle w:val="CommentReference"/>
        </w:rPr>
        <w:annotationRef/>
      </w:r>
      <w:r>
        <w:t xml:space="preserve">I have the sense that this and previous section are repeating the same points and not telling us anything new (i.e., just restating what you stated in results). What new information can you give us here? What about quantifying energy? Which takes more energy - fractuinge a granite vs crushing a sandstone, and why? What is the energy balance – input vs. fracture, and where does the rest go? How does this process address the questions you posed in the introduction. </w:t>
      </w:r>
    </w:p>
  </w:comment>
  <w:comment w:id="2693" w:author="Julia Morgan" w:date="2018-10-01T22:18:00Z" w:initials="JM">
    <w:p w14:paraId="45BE05F0" w14:textId="18CC9077" w:rsidR="00702B63" w:rsidRDefault="00702B63">
      <w:pPr>
        <w:pStyle w:val="CommentText"/>
      </w:pPr>
      <w:r>
        <w:rPr>
          <w:rStyle w:val="CommentReference"/>
        </w:rPr>
        <w:annotationRef/>
      </w:r>
      <w:r>
        <w:t>It seems that you have explicit information from your models that could address (confirm) this, but you would need to show your results at higher resolution and through time, which you don’t do here. How important is this to your story?</w:t>
      </w:r>
    </w:p>
  </w:comment>
  <w:comment w:id="2701" w:author="Julia Morgan" w:date="2018-10-01T22:19:00Z" w:initials="JM">
    <w:p w14:paraId="7ACED315" w14:textId="47442B28" w:rsidR="00702B63" w:rsidRDefault="00702B63">
      <w:pPr>
        <w:pStyle w:val="CommentText"/>
      </w:pPr>
      <w:r>
        <w:rPr>
          <w:rStyle w:val="CommentReference"/>
        </w:rPr>
        <w:annotationRef/>
      </w:r>
      <w:r>
        <w:t>I think this is left over from when you had b and D discusseion. Think about your point here – still needs work.</w:t>
      </w:r>
    </w:p>
  </w:comment>
  <w:comment w:id="2733" w:author="Harsh Vora" w:date="2018-09-13T18:52:00Z" w:initials="HV">
    <w:p w14:paraId="51B3E058" w14:textId="13C54F65" w:rsidR="00702B63" w:rsidRDefault="00702B63">
      <w:pPr>
        <w:pStyle w:val="CommentText"/>
      </w:pPr>
      <w:r>
        <w:rPr>
          <w:rStyle w:val="CommentReference"/>
        </w:rPr>
        <w:annotationRef/>
      </w:r>
      <w:r>
        <w:t xml:space="preserve">this is based on the figure we decide for explaining the DEM mechanics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BF33A" w15:done="0"/>
  <w15:commentEx w15:paraId="0317424C" w15:done="1"/>
  <w15:commentEx w15:paraId="484D3949" w15:done="0"/>
  <w15:commentEx w15:paraId="2E68FD35" w15:done="1"/>
  <w15:commentEx w15:paraId="29D43D48" w15:done="0"/>
  <w15:commentEx w15:paraId="5AD93708" w15:done="1"/>
  <w15:commentEx w15:paraId="3525E510" w15:done="1"/>
  <w15:commentEx w15:paraId="428A8749" w15:done="0"/>
  <w15:commentEx w15:paraId="69B6E137" w15:done="0"/>
  <w15:commentEx w15:paraId="4E264102" w15:done="1"/>
  <w15:commentEx w15:paraId="42CDDAB1" w15:done="0"/>
  <w15:commentEx w15:paraId="2F3FD45E" w15:paraIdParent="42CDDAB1" w15:done="0"/>
  <w15:commentEx w15:paraId="57E522C8" w15:done="1"/>
  <w15:commentEx w15:paraId="7D63CA4C" w15:done="0"/>
  <w15:commentEx w15:paraId="6E0FD226" w15:done="0"/>
  <w15:commentEx w15:paraId="5A642DEC" w15:done="1"/>
  <w15:commentEx w15:paraId="0A75E568" w15:done="1"/>
  <w15:commentEx w15:paraId="7E2CE35C" w15:done="1"/>
  <w15:commentEx w15:paraId="68F78493" w15:done="1"/>
  <w15:commentEx w15:paraId="201D89C9" w15:done="0"/>
  <w15:commentEx w15:paraId="269577B1" w15:paraIdParent="201D89C9" w15:done="0"/>
  <w15:commentEx w15:paraId="66AAB81D" w15:done="1"/>
  <w15:commentEx w15:paraId="40EC5D11" w15:done="1"/>
  <w15:commentEx w15:paraId="7A4F86BA" w15:done="1"/>
  <w15:commentEx w15:paraId="479ED1E3" w15:done="1"/>
  <w15:commentEx w15:paraId="68E9ADCB" w15:done="0"/>
  <w15:commentEx w15:paraId="2905C259" w15:paraIdParent="68E9ADCB" w15:done="0"/>
  <w15:commentEx w15:paraId="7416851A" w15:done="1"/>
  <w15:commentEx w15:paraId="31B828B7" w15:done="1"/>
  <w15:commentEx w15:paraId="3C480287" w15:done="0"/>
  <w15:commentEx w15:paraId="4FC2EE81" w15:done="1"/>
  <w15:commentEx w15:paraId="79ECEDC0" w15:done="1"/>
  <w15:commentEx w15:paraId="6C8A9BD2" w15:done="1"/>
  <w15:commentEx w15:paraId="3C434A62" w15:paraIdParent="6C8A9BD2" w15:done="1"/>
  <w15:commentEx w15:paraId="647640F2" w15:done="1"/>
  <w15:commentEx w15:paraId="0FB0F07A" w15:done="1"/>
  <w15:commentEx w15:paraId="2217FEC4" w15:done="0"/>
  <w15:commentEx w15:paraId="52C7DB2B" w15:done="0"/>
  <w15:commentEx w15:paraId="2764EAD9" w15:done="1"/>
  <w15:commentEx w15:paraId="13828F9C" w15:done="0"/>
  <w15:commentEx w15:paraId="1C0D7359" w15:done="0"/>
  <w15:commentEx w15:paraId="18C56954" w15:done="0"/>
  <w15:commentEx w15:paraId="6AE7FBCD" w15:done="0"/>
  <w15:commentEx w15:paraId="1F8EE126" w15:done="0"/>
  <w15:commentEx w15:paraId="2D5AFC6B" w15:done="0"/>
  <w15:commentEx w15:paraId="1F4C33B9" w15:done="0"/>
  <w15:commentEx w15:paraId="0498D1EE" w15:done="0"/>
  <w15:commentEx w15:paraId="2E8019FF" w15:done="0"/>
  <w15:commentEx w15:paraId="3CA4AA93" w15:done="0"/>
  <w15:commentEx w15:paraId="0C576C1A" w15:done="0"/>
  <w15:commentEx w15:paraId="410ADD5A" w15:done="0"/>
  <w15:commentEx w15:paraId="0F030FEE" w15:done="0"/>
  <w15:commentEx w15:paraId="64628153" w15:done="0"/>
  <w15:commentEx w15:paraId="636FA00E" w15:done="0"/>
  <w15:commentEx w15:paraId="4C446621" w15:done="0"/>
  <w15:commentEx w15:paraId="796402AC" w15:done="0"/>
  <w15:commentEx w15:paraId="2571D83B" w15:done="0"/>
  <w15:commentEx w15:paraId="6A625C65" w15:done="0"/>
  <w15:commentEx w15:paraId="38235269" w15:done="0"/>
  <w15:commentEx w15:paraId="10BCC59A" w15:done="0"/>
  <w15:commentEx w15:paraId="44669423" w15:done="0"/>
  <w15:commentEx w15:paraId="45BE05F0" w15:done="0"/>
  <w15:commentEx w15:paraId="7ACED315" w15:done="0"/>
  <w15:commentEx w15:paraId="51B3E0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BF33A" w16cid:durableId="1F5F19E2"/>
  <w16cid:commentId w16cid:paraId="0317424C" w16cid:durableId="1F5F19E3"/>
  <w16cid:commentId w16cid:paraId="484D3949" w16cid:durableId="1F5F19E4"/>
  <w16cid:commentId w16cid:paraId="2E68FD35" w16cid:durableId="1F5F19E5"/>
  <w16cid:commentId w16cid:paraId="29D43D48" w16cid:durableId="1F5F19E6"/>
  <w16cid:commentId w16cid:paraId="5AD93708" w16cid:durableId="1F5F19E7"/>
  <w16cid:commentId w16cid:paraId="428A8749" w16cid:durableId="1F5F19E8"/>
  <w16cid:commentId w16cid:paraId="69B6E137" w16cid:durableId="1F5F19E9"/>
  <w16cid:commentId w16cid:paraId="4E264102" w16cid:durableId="1F3F8A60"/>
  <w16cid:commentId w16cid:paraId="42CDDAB1" w16cid:durableId="1EB27571"/>
  <w16cid:commentId w16cid:paraId="2F3FD45E" w16cid:durableId="1F5F24AB"/>
  <w16cid:commentId w16cid:paraId="57E522C8" w16cid:durableId="1F5F19EC"/>
  <w16cid:commentId w16cid:paraId="7D63CA4C" w16cid:durableId="1F5F19ED"/>
  <w16cid:commentId w16cid:paraId="6E0FD226" w16cid:durableId="1F5F19EE"/>
  <w16cid:commentId w16cid:paraId="5A642DEC" w16cid:durableId="1F60A34A"/>
  <w16cid:commentId w16cid:paraId="0A75E568" w16cid:durableId="1F60A41E"/>
  <w16cid:commentId w16cid:paraId="7E2CE35C" w16cid:durableId="1F390C61"/>
  <w16cid:commentId w16cid:paraId="68F78493" w16cid:durableId="1F5F19F0"/>
  <w16cid:commentId w16cid:paraId="201D89C9" w16cid:durableId="1F5F19F1"/>
  <w16cid:commentId w16cid:paraId="269577B1" w16cid:durableId="1F63592A"/>
  <w16cid:commentId w16cid:paraId="66AAB81D" w16cid:durableId="1F5F19F2"/>
  <w16cid:commentId w16cid:paraId="40EC5D11" w16cid:durableId="1F5F19F3"/>
  <w16cid:commentId w16cid:paraId="7A4F86BA" w16cid:durableId="1F5F19F4"/>
  <w16cid:commentId w16cid:paraId="479ED1E3" w16cid:durableId="1F5F19F5"/>
  <w16cid:commentId w16cid:paraId="68E9ADCB" w16cid:durableId="1F5F19F6"/>
  <w16cid:commentId w16cid:paraId="2905C259" w16cid:durableId="1F60A87C"/>
  <w16cid:commentId w16cid:paraId="7416851A" w16cid:durableId="1EB34138"/>
  <w16cid:commentId w16cid:paraId="31B828B7" w16cid:durableId="1F5F19F8"/>
  <w16cid:commentId w16cid:paraId="3C480287" w16cid:durableId="1F5F19F9"/>
  <w16cid:commentId w16cid:paraId="4FC2EE81" w16cid:durableId="1F5F19FA"/>
  <w16cid:commentId w16cid:paraId="79ECEDC0" w16cid:durableId="1EB6AEAF"/>
  <w16cid:commentId w16cid:paraId="6C8A9BD2" w16cid:durableId="1F5F19FC"/>
  <w16cid:commentId w16cid:paraId="3C434A62" w16cid:durableId="1F613D9E"/>
  <w16cid:commentId w16cid:paraId="647640F2" w16cid:durableId="1F5F19FD"/>
  <w16cid:commentId w16cid:paraId="0FB0F07A" w16cid:durableId="1F5F19FE"/>
  <w16cid:commentId w16cid:paraId="2217FEC4" w16cid:durableId="1F5F19FF"/>
  <w16cid:commentId w16cid:paraId="52C7DB2B" w16cid:durableId="1F5F1A00"/>
  <w16cid:commentId w16cid:paraId="2764EAD9" w16cid:durableId="1F45670F"/>
  <w16cid:commentId w16cid:paraId="13828F9C" w16cid:durableId="1F5F1A02"/>
  <w16cid:commentId w16cid:paraId="1C0D7359" w16cid:durableId="1F5F1A03"/>
  <w16cid:commentId w16cid:paraId="18C56954" w16cid:durableId="1F5F1A04"/>
  <w16cid:commentId w16cid:paraId="6AE7FBCD" w16cid:durableId="1F5F1A05"/>
  <w16cid:commentId w16cid:paraId="1F8EE126" w16cid:durableId="1F5F1A06"/>
  <w16cid:commentId w16cid:paraId="2D5AFC6B" w16cid:durableId="1F5F1A07"/>
  <w16cid:commentId w16cid:paraId="1F4C33B9" w16cid:durableId="1F5F1A08"/>
  <w16cid:commentId w16cid:paraId="0498D1EE" w16cid:durableId="1F5F1A09"/>
  <w16cid:commentId w16cid:paraId="2E8019FF" w16cid:durableId="1F5F1A0A"/>
  <w16cid:commentId w16cid:paraId="3CA4AA93" w16cid:durableId="1F5F1A0B"/>
  <w16cid:commentId w16cid:paraId="0C576C1A" w16cid:durableId="1F5F1A0C"/>
  <w16cid:commentId w16cid:paraId="410ADD5A" w16cid:durableId="1F5F1A0D"/>
  <w16cid:commentId w16cid:paraId="0F030FEE" w16cid:durableId="1F5F1A0E"/>
  <w16cid:commentId w16cid:paraId="64628153" w16cid:durableId="1F5F1A0F"/>
  <w16cid:commentId w16cid:paraId="636FA00E" w16cid:durableId="1F5F1A10"/>
  <w16cid:commentId w16cid:paraId="4C446621" w16cid:durableId="1F5F1A11"/>
  <w16cid:commentId w16cid:paraId="796402AC" w16cid:durableId="1F5F1A12"/>
  <w16cid:commentId w16cid:paraId="2571D83B" w16cid:durableId="1F5F1A13"/>
  <w16cid:commentId w16cid:paraId="6A625C65" w16cid:durableId="1F5F1A14"/>
  <w16cid:commentId w16cid:paraId="38235269" w16cid:durableId="1F5F1A15"/>
  <w16cid:commentId w16cid:paraId="10BCC59A" w16cid:durableId="1F5F1A16"/>
  <w16cid:commentId w16cid:paraId="44669423" w16cid:durableId="1F5F1A17"/>
  <w16cid:commentId w16cid:paraId="45BE05F0" w16cid:durableId="1F5F1A18"/>
  <w16cid:commentId w16cid:paraId="7ACED315" w16cid:durableId="1F5F1A19"/>
  <w16cid:commentId w16cid:paraId="51B3E058" w16cid:durableId="1F453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2B1C" w14:textId="77777777" w:rsidR="00AE3484" w:rsidRDefault="00AE3484" w:rsidP="003628F1">
      <w:pPr>
        <w:spacing w:after="0" w:line="240" w:lineRule="auto"/>
      </w:pPr>
      <w:r>
        <w:separator/>
      </w:r>
    </w:p>
  </w:endnote>
  <w:endnote w:type="continuationSeparator" w:id="0">
    <w:p w14:paraId="66EB2EE2" w14:textId="77777777" w:rsidR="00AE3484" w:rsidRDefault="00AE3484" w:rsidP="003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8D4B" w14:textId="77777777" w:rsidR="00AE3484" w:rsidRDefault="00AE3484" w:rsidP="003628F1">
      <w:pPr>
        <w:spacing w:after="0" w:line="240" w:lineRule="auto"/>
      </w:pPr>
      <w:r>
        <w:separator/>
      </w:r>
    </w:p>
  </w:footnote>
  <w:footnote w:type="continuationSeparator" w:id="0">
    <w:p w14:paraId="22753B3B" w14:textId="77777777" w:rsidR="00AE3484" w:rsidRDefault="00AE3484" w:rsidP="003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E9"/>
    <w:multiLevelType w:val="multilevel"/>
    <w:tmpl w:val="1D8E46F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135F68"/>
    <w:multiLevelType w:val="hybridMultilevel"/>
    <w:tmpl w:val="A2E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738F"/>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6D5A20"/>
    <w:multiLevelType w:val="hybridMultilevel"/>
    <w:tmpl w:val="B504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26522"/>
    <w:multiLevelType w:val="hybridMultilevel"/>
    <w:tmpl w:val="F7FC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2363A"/>
    <w:multiLevelType w:val="hybridMultilevel"/>
    <w:tmpl w:val="89EEEB7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C3DFB"/>
    <w:multiLevelType w:val="hybridMultilevel"/>
    <w:tmpl w:val="EC2E3D2E"/>
    <w:lvl w:ilvl="0" w:tplc="4C8061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D2C9D"/>
    <w:multiLevelType w:val="hybridMultilevel"/>
    <w:tmpl w:val="783CFA9E"/>
    <w:lvl w:ilvl="0" w:tplc="C6F057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E2DE4"/>
    <w:multiLevelType w:val="hybridMultilevel"/>
    <w:tmpl w:val="943E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30A9B"/>
    <w:multiLevelType w:val="multilevel"/>
    <w:tmpl w:val="5FB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E9A"/>
    <w:multiLevelType w:val="hybridMultilevel"/>
    <w:tmpl w:val="DE8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10"/>
  </w:num>
  <w:num w:numId="6">
    <w:abstractNumId w:val="8"/>
  </w:num>
  <w:num w:numId="7">
    <w:abstractNumId w:val="7"/>
  </w:num>
  <w:num w:numId="8">
    <w:abstractNumId w:val="6"/>
  </w:num>
  <w:num w:numId="9">
    <w:abstractNumId w:val="3"/>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5"/>
    <w:rsid w:val="000009D3"/>
    <w:rsid w:val="000009F1"/>
    <w:rsid w:val="0000169D"/>
    <w:rsid w:val="000025DA"/>
    <w:rsid w:val="00004718"/>
    <w:rsid w:val="00004BDA"/>
    <w:rsid w:val="0000532F"/>
    <w:rsid w:val="000120C5"/>
    <w:rsid w:val="00014F41"/>
    <w:rsid w:val="00015381"/>
    <w:rsid w:val="00021A76"/>
    <w:rsid w:val="00027F16"/>
    <w:rsid w:val="00030848"/>
    <w:rsid w:val="00032B87"/>
    <w:rsid w:val="00033E9D"/>
    <w:rsid w:val="00036739"/>
    <w:rsid w:val="00041565"/>
    <w:rsid w:val="000418BC"/>
    <w:rsid w:val="00042D6A"/>
    <w:rsid w:val="0004372A"/>
    <w:rsid w:val="00043A55"/>
    <w:rsid w:val="0004469E"/>
    <w:rsid w:val="00044B00"/>
    <w:rsid w:val="00045AB2"/>
    <w:rsid w:val="00046820"/>
    <w:rsid w:val="0004714D"/>
    <w:rsid w:val="00051628"/>
    <w:rsid w:val="0005367F"/>
    <w:rsid w:val="000626C9"/>
    <w:rsid w:val="0006395E"/>
    <w:rsid w:val="00064745"/>
    <w:rsid w:val="0006721D"/>
    <w:rsid w:val="0007155E"/>
    <w:rsid w:val="00072C76"/>
    <w:rsid w:val="00073021"/>
    <w:rsid w:val="0007737D"/>
    <w:rsid w:val="0008059D"/>
    <w:rsid w:val="00082E00"/>
    <w:rsid w:val="00095F72"/>
    <w:rsid w:val="000964A7"/>
    <w:rsid w:val="000969DE"/>
    <w:rsid w:val="000A0F91"/>
    <w:rsid w:val="000A155A"/>
    <w:rsid w:val="000A1628"/>
    <w:rsid w:val="000A6D40"/>
    <w:rsid w:val="000B5010"/>
    <w:rsid w:val="000C1F09"/>
    <w:rsid w:val="000C2F03"/>
    <w:rsid w:val="000C4796"/>
    <w:rsid w:val="000C5BFC"/>
    <w:rsid w:val="000D0EE9"/>
    <w:rsid w:val="000D22E2"/>
    <w:rsid w:val="000D28CE"/>
    <w:rsid w:val="000D6D75"/>
    <w:rsid w:val="000D6E01"/>
    <w:rsid w:val="000D7A50"/>
    <w:rsid w:val="000E016E"/>
    <w:rsid w:val="000E3E37"/>
    <w:rsid w:val="000E5A8F"/>
    <w:rsid w:val="000E5B95"/>
    <w:rsid w:val="000E7F5D"/>
    <w:rsid w:val="000F2CB3"/>
    <w:rsid w:val="000F60A9"/>
    <w:rsid w:val="00102326"/>
    <w:rsid w:val="00104585"/>
    <w:rsid w:val="00105876"/>
    <w:rsid w:val="001068E7"/>
    <w:rsid w:val="00114353"/>
    <w:rsid w:val="001217C3"/>
    <w:rsid w:val="0013096B"/>
    <w:rsid w:val="0013260D"/>
    <w:rsid w:val="001343BA"/>
    <w:rsid w:val="001348DF"/>
    <w:rsid w:val="0014027F"/>
    <w:rsid w:val="0014048E"/>
    <w:rsid w:val="001404B9"/>
    <w:rsid w:val="00142C30"/>
    <w:rsid w:val="00143343"/>
    <w:rsid w:val="0014419D"/>
    <w:rsid w:val="001479D7"/>
    <w:rsid w:val="00147F78"/>
    <w:rsid w:val="00150FBB"/>
    <w:rsid w:val="0015139C"/>
    <w:rsid w:val="001518BB"/>
    <w:rsid w:val="00151C68"/>
    <w:rsid w:val="00153FCA"/>
    <w:rsid w:val="001547DA"/>
    <w:rsid w:val="00161717"/>
    <w:rsid w:val="00161E71"/>
    <w:rsid w:val="00163F74"/>
    <w:rsid w:val="00164618"/>
    <w:rsid w:val="001658DB"/>
    <w:rsid w:val="00166A6C"/>
    <w:rsid w:val="0016758E"/>
    <w:rsid w:val="00174F00"/>
    <w:rsid w:val="00185EFC"/>
    <w:rsid w:val="001870B2"/>
    <w:rsid w:val="0019015D"/>
    <w:rsid w:val="001902B7"/>
    <w:rsid w:val="00191AD9"/>
    <w:rsid w:val="0019247A"/>
    <w:rsid w:val="001A237F"/>
    <w:rsid w:val="001A3B4B"/>
    <w:rsid w:val="001A4CC0"/>
    <w:rsid w:val="001A534B"/>
    <w:rsid w:val="001A53D4"/>
    <w:rsid w:val="001A6837"/>
    <w:rsid w:val="001B09C4"/>
    <w:rsid w:val="001B26EB"/>
    <w:rsid w:val="001B5597"/>
    <w:rsid w:val="001C428E"/>
    <w:rsid w:val="001C4F68"/>
    <w:rsid w:val="001C799E"/>
    <w:rsid w:val="001E280D"/>
    <w:rsid w:val="001E3113"/>
    <w:rsid w:val="001E3A54"/>
    <w:rsid w:val="001F3FCA"/>
    <w:rsid w:val="001F4BE1"/>
    <w:rsid w:val="001F5E0C"/>
    <w:rsid w:val="001F766F"/>
    <w:rsid w:val="00203A7A"/>
    <w:rsid w:val="00206A09"/>
    <w:rsid w:val="00207525"/>
    <w:rsid w:val="00207E2C"/>
    <w:rsid w:val="00207E76"/>
    <w:rsid w:val="00210DEF"/>
    <w:rsid w:val="00214F02"/>
    <w:rsid w:val="002157EF"/>
    <w:rsid w:val="00217718"/>
    <w:rsid w:val="002177E3"/>
    <w:rsid w:val="00222E5F"/>
    <w:rsid w:val="00224546"/>
    <w:rsid w:val="00226D8B"/>
    <w:rsid w:val="002273C6"/>
    <w:rsid w:val="00230627"/>
    <w:rsid w:val="00235049"/>
    <w:rsid w:val="0023526A"/>
    <w:rsid w:val="0025012D"/>
    <w:rsid w:val="002619FC"/>
    <w:rsid w:val="0026321D"/>
    <w:rsid w:val="00263832"/>
    <w:rsid w:val="00264090"/>
    <w:rsid w:val="00264785"/>
    <w:rsid w:val="002653F6"/>
    <w:rsid w:val="002738BD"/>
    <w:rsid w:val="00273B8E"/>
    <w:rsid w:val="002812EE"/>
    <w:rsid w:val="00286B07"/>
    <w:rsid w:val="002908A2"/>
    <w:rsid w:val="00290B74"/>
    <w:rsid w:val="00292680"/>
    <w:rsid w:val="00294697"/>
    <w:rsid w:val="00296C98"/>
    <w:rsid w:val="00297D7F"/>
    <w:rsid w:val="00297D9F"/>
    <w:rsid w:val="002A32C2"/>
    <w:rsid w:val="002B6231"/>
    <w:rsid w:val="002B6A39"/>
    <w:rsid w:val="002B6E69"/>
    <w:rsid w:val="002C1A6E"/>
    <w:rsid w:val="002C234B"/>
    <w:rsid w:val="002C332B"/>
    <w:rsid w:val="002C7C24"/>
    <w:rsid w:val="002D1C37"/>
    <w:rsid w:val="002D38A8"/>
    <w:rsid w:val="002D4BBC"/>
    <w:rsid w:val="002D5C1A"/>
    <w:rsid w:val="002D7293"/>
    <w:rsid w:val="002D72A6"/>
    <w:rsid w:val="002D762B"/>
    <w:rsid w:val="002F2761"/>
    <w:rsid w:val="002F307F"/>
    <w:rsid w:val="002F3CE8"/>
    <w:rsid w:val="002F4438"/>
    <w:rsid w:val="002F4A99"/>
    <w:rsid w:val="002F6066"/>
    <w:rsid w:val="002F6402"/>
    <w:rsid w:val="002F7403"/>
    <w:rsid w:val="00305798"/>
    <w:rsid w:val="00306332"/>
    <w:rsid w:val="0031203E"/>
    <w:rsid w:val="00323BB5"/>
    <w:rsid w:val="003260FC"/>
    <w:rsid w:val="003275A7"/>
    <w:rsid w:val="00332B8D"/>
    <w:rsid w:val="00334CA7"/>
    <w:rsid w:val="00340097"/>
    <w:rsid w:val="00342805"/>
    <w:rsid w:val="0034309A"/>
    <w:rsid w:val="0034463D"/>
    <w:rsid w:val="00346ED7"/>
    <w:rsid w:val="00351F04"/>
    <w:rsid w:val="00353B91"/>
    <w:rsid w:val="003540FD"/>
    <w:rsid w:val="00354614"/>
    <w:rsid w:val="003571F5"/>
    <w:rsid w:val="00357B02"/>
    <w:rsid w:val="003628F1"/>
    <w:rsid w:val="003659D0"/>
    <w:rsid w:val="00366A6B"/>
    <w:rsid w:val="0036746A"/>
    <w:rsid w:val="00374983"/>
    <w:rsid w:val="003758F9"/>
    <w:rsid w:val="0037623E"/>
    <w:rsid w:val="00385F0C"/>
    <w:rsid w:val="00386010"/>
    <w:rsid w:val="00386A01"/>
    <w:rsid w:val="003870B4"/>
    <w:rsid w:val="003909C5"/>
    <w:rsid w:val="00391DD4"/>
    <w:rsid w:val="0039644B"/>
    <w:rsid w:val="00396663"/>
    <w:rsid w:val="003975C2"/>
    <w:rsid w:val="003A0239"/>
    <w:rsid w:val="003A72D9"/>
    <w:rsid w:val="003B0E43"/>
    <w:rsid w:val="003B2DA9"/>
    <w:rsid w:val="003C0184"/>
    <w:rsid w:val="003C211C"/>
    <w:rsid w:val="003C4197"/>
    <w:rsid w:val="003C51E6"/>
    <w:rsid w:val="003C6874"/>
    <w:rsid w:val="003D43F7"/>
    <w:rsid w:val="003D5EC5"/>
    <w:rsid w:val="003D7ED0"/>
    <w:rsid w:val="003E46CA"/>
    <w:rsid w:val="003E7958"/>
    <w:rsid w:val="003F15BB"/>
    <w:rsid w:val="003F1843"/>
    <w:rsid w:val="003F36EE"/>
    <w:rsid w:val="003F3FFF"/>
    <w:rsid w:val="003F4175"/>
    <w:rsid w:val="003F4620"/>
    <w:rsid w:val="003F4A1C"/>
    <w:rsid w:val="003F62A2"/>
    <w:rsid w:val="003F6C72"/>
    <w:rsid w:val="003F7B04"/>
    <w:rsid w:val="00400B57"/>
    <w:rsid w:val="00401370"/>
    <w:rsid w:val="00404A2B"/>
    <w:rsid w:val="00406A00"/>
    <w:rsid w:val="00415704"/>
    <w:rsid w:val="00416141"/>
    <w:rsid w:val="00417496"/>
    <w:rsid w:val="00422BCD"/>
    <w:rsid w:val="004266F4"/>
    <w:rsid w:val="0042681D"/>
    <w:rsid w:val="004321CB"/>
    <w:rsid w:val="004330BF"/>
    <w:rsid w:val="004355A1"/>
    <w:rsid w:val="0043772B"/>
    <w:rsid w:val="00443158"/>
    <w:rsid w:val="00444306"/>
    <w:rsid w:val="00450EDA"/>
    <w:rsid w:val="00453548"/>
    <w:rsid w:val="00453836"/>
    <w:rsid w:val="00455097"/>
    <w:rsid w:val="004553D7"/>
    <w:rsid w:val="00461BA6"/>
    <w:rsid w:val="00461CE6"/>
    <w:rsid w:val="00467F3B"/>
    <w:rsid w:val="00470190"/>
    <w:rsid w:val="004711F1"/>
    <w:rsid w:val="004741A3"/>
    <w:rsid w:val="00477236"/>
    <w:rsid w:val="00480223"/>
    <w:rsid w:val="004802FA"/>
    <w:rsid w:val="0048180A"/>
    <w:rsid w:val="0049049A"/>
    <w:rsid w:val="00490732"/>
    <w:rsid w:val="00492478"/>
    <w:rsid w:val="004972BC"/>
    <w:rsid w:val="004A0566"/>
    <w:rsid w:val="004A0B87"/>
    <w:rsid w:val="004A181A"/>
    <w:rsid w:val="004A4A79"/>
    <w:rsid w:val="004A6044"/>
    <w:rsid w:val="004B0E6D"/>
    <w:rsid w:val="004B4B3D"/>
    <w:rsid w:val="004B7D49"/>
    <w:rsid w:val="004C0948"/>
    <w:rsid w:val="004C26B1"/>
    <w:rsid w:val="004D1AA4"/>
    <w:rsid w:val="004D22B8"/>
    <w:rsid w:val="004F0205"/>
    <w:rsid w:val="004F0F77"/>
    <w:rsid w:val="004F0FDA"/>
    <w:rsid w:val="004F1494"/>
    <w:rsid w:val="004F2C29"/>
    <w:rsid w:val="0050304A"/>
    <w:rsid w:val="00504C2E"/>
    <w:rsid w:val="00507A7D"/>
    <w:rsid w:val="00507E8A"/>
    <w:rsid w:val="005121C9"/>
    <w:rsid w:val="005156AF"/>
    <w:rsid w:val="00517217"/>
    <w:rsid w:val="00520F91"/>
    <w:rsid w:val="0052651D"/>
    <w:rsid w:val="00526CFE"/>
    <w:rsid w:val="005271B2"/>
    <w:rsid w:val="00530F74"/>
    <w:rsid w:val="005357A4"/>
    <w:rsid w:val="0053740B"/>
    <w:rsid w:val="00537A71"/>
    <w:rsid w:val="005416E9"/>
    <w:rsid w:val="00541DE3"/>
    <w:rsid w:val="005429BF"/>
    <w:rsid w:val="00544917"/>
    <w:rsid w:val="00551C9E"/>
    <w:rsid w:val="0055345B"/>
    <w:rsid w:val="00554839"/>
    <w:rsid w:val="00555C8E"/>
    <w:rsid w:val="005579A5"/>
    <w:rsid w:val="00560F24"/>
    <w:rsid w:val="00562C9F"/>
    <w:rsid w:val="00563515"/>
    <w:rsid w:val="00564503"/>
    <w:rsid w:val="005647A9"/>
    <w:rsid w:val="0056683A"/>
    <w:rsid w:val="00566CE1"/>
    <w:rsid w:val="00573E64"/>
    <w:rsid w:val="00574A16"/>
    <w:rsid w:val="00576398"/>
    <w:rsid w:val="00577C83"/>
    <w:rsid w:val="005814D3"/>
    <w:rsid w:val="00585798"/>
    <w:rsid w:val="00586FEC"/>
    <w:rsid w:val="00591A7C"/>
    <w:rsid w:val="00592D42"/>
    <w:rsid w:val="005932E9"/>
    <w:rsid w:val="00593467"/>
    <w:rsid w:val="005A1479"/>
    <w:rsid w:val="005A1651"/>
    <w:rsid w:val="005A31CB"/>
    <w:rsid w:val="005A3E63"/>
    <w:rsid w:val="005A5ADD"/>
    <w:rsid w:val="005B03C9"/>
    <w:rsid w:val="005B2737"/>
    <w:rsid w:val="005C0608"/>
    <w:rsid w:val="005C14E5"/>
    <w:rsid w:val="005C1BA2"/>
    <w:rsid w:val="005C27D7"/>
    <w:rsid w:val="005C4044"/>
    <w:rsid w:val="005C46CB"/>
    <w:rsid w:val="005C4B08"/>
    <w:rsid w:val="005C59F1"/>
    <w:rsid w:val="005C67E9"/>
    <w:rsid w:val="005D0B34"/>
    <w:rsid w:val="005D16D5"/>
    <w:rsid w:val="005D1806"/>
    <w:rsid w:val="005D5A71"/>
    <w:rsid w:val="005D6FB9"/>
    <w:rsid w:val="005E1A01"/>
    <w:rsid w:val="005E29BC"/>
    <w:rsid w:val="005E7833"/>
    <w:rsid w:val="005F0B5F"/>
    <w:rsid w:val="005F22AB"/>
    <w:rsid w:val="005F2418"/>
    <w:rsid w:val="005F5845"/>
    <w:rsid w:val="00600DB5"/>
    <w:rsid w:val="00600E34"/>
    <w:rsid w:val="00604D8B"/>
    <w:rsid w:val="00607EBD"/>
    <w:rsid w:val="006115AA"/>
    <w:rsid w:val="00611FB5"/>
    <w:rsid w:val="00615908"/>
    <w:rsid w:val="0062312C"/>
    <w:rsid w:val="006233E6"/>
    <w:rsid w:val="00627A14"/>
    <w:rsid w:val="0063494B"/>
    <w:rsid w:val="00635E7A"/>
    <w:rsid w:val="00640837"/>
    <w:rsid w:val="00641E3D"/>
    <w:rsid w:val="00643227"/>
    <w:rsid w:val="00650529"/>
    <w:rsid w:val="0065176F"/>
    <w:rsid w:val="00655DAC"/>
    <w:rsid w:val="00656BAC"/>
    <w:rsid w:val="00661018"/>
    <w:rsid w:val="0066184E"/>
    <w:rsid w:val="00662784"/>
    <w:rsid w:val="006629C8"/>
    <w:rsid w:val="00664365"/>
    <w:rsid w:val="00672843"/>
    <w:rsid w:val="00672A53"/>
    <w:rsid w:val="0067328D"/>
    <w:rsid w:val="00673CF2"/>
    <w:rsid w:val="00674855"/>
    <w:rsid w:val="006756E3"/>
    <w:rsid w:val="00683597"/>
    <w:rsid w:val="00686C4F"/>
    <w:rsid w:val="00693787"/>
    <w:rsid w:val="006937A4"/>
    <w:rsid w:val="00694AF1"/>
    <w:rsid w:val="00696687"/>
    <w:rsid w:val="006A0791"/>
    <w:rsid w:val="006A1696"/>
    <w:rsid w:val="006A169C"/>
    <w:rsid w:val="006B1785"/>
    <w:rsid w:val="006B4C2E"/>
    <w:rsid w:val="006B60B4"/>
    <w:rsid w:val="006C4BFF"/>
    <w:rsid w:val="006C5340"/>
    <w:rsid w:val="006D6011"/>
    <w:rsid w:val="006D627A"/>
    <w:rsid w:val="006E0ACD"/>
    <w:rsid w:val="006E0E78"/>
    <w:rsid w:val="006E3FF7"/>
    <w:rsid w:val="006E473D"/>
    <w:rsid w:val="006E4761"/>
    <w:rsid w:val="006E4B5C"/>
    <w:rsid w:val="006E6155"/>
    <w:rsid w:val="006E69AA"/>
    <w:rsid w:val="006F0042"/>
    <w:rsid w:val="006F017F"/>
    <w:rsid w:val="006F67B1"/>
    <w:rsid w:val="006F68C0"/>
    <w:rsid w:val="007000BC"/>
    <w:rsid w:val="007011E4"/>
    <w:rsid w:val="00702B63"/>
    <w:rsid w:val="00707F08"/>
    <w:rsid w:val="00712745"/>
    <w:rsid w:val="00714327"/>
    <w:rsid w:val="00716168"/>
    <w:rsid w:val="00716AC3"/>
    <w:rsid w:val="00721ACA"/>
    <w:rsid w:val="00721B31"/>
    <w:rsid w:val="00723B98"/>
    <w:rsid w:val="0072523A"/>
    <w:rsid w:val="00726B1D"/>
    <w:rsid w:val="00727CFF"/>
    <w:rsid w:val="0073270F"/>
    <w:rsid w:val="00732EAA"/>
    <w:rsid w:val="00732F74"/>
    <w:rsid w:val="00733695"/>
    <w:rsid w:val="00735007"/>
    <w:rsid w:val="00735E1C"/>
    <w:rsid w:val="007374BA"/>
    <w:rsid w:val="00737928"/>
    <w:rsid w:val="0074088B"/>
    <w:rsid w:val="00741826"/>
    <w:rsid w:val="00741B8F"/>
    <w:rsid w:val="007422A1"/>
    <w:rsid w:val="00742D63"/>
    <w:rsid w:val="007431B8"/>
    <w:rsid w:val="007446ED"/>
    <w:rsid w:val="007452B8"/>
    <w:rsid w:val="00750D2D"/>
    <w:rsid w:val="00753C47"/>
    <w:rsid w:val="00756298"/>
    <w:rsid w:val="00756B43"/>
    <w:rsid w:val="00756B94"/>
    <w:rsid w:val="007574C4"/>
    <w:rsid w:val="00757B4C"/>
    <w:rsid w:val="0076383C"/>
    <w:rsid w:val="0076412D"/>
    <w:rsid w:val="00764263"/>
    <w:rsid w:val="00764646"/>
    <w:rsid w:val="00766CD1"/>
    <w:rsid w:val="00770C84"/>
    <w:rsid w:val="007710C0"/>
    <w:rsid w:val="00772EB2"/>
    <w:rsid w:val="007733EF"/>
    <w:rsid w:val="00776558"/>
    <w:rsid w:val="00782468"/>
    <w:rsid w:val="007852D6"/>
    <w:rsid w:val="00786AA5"/>
    <w:rsid w:val="00786FA1"/>
    <w:rsid w:val="00793123"/>
    <w:rsid w:val="0079780D"/>
    <w:rsid w:val="007A0A4F"/>
    <w:rsid w:val="007A3E07"/>
    <w:rsid w:val="007A72DD"/>
    <w:rsid w:val="007A7B56"/>
    <w:rsid w:val="007B145A"/>
    <w:rsid w:val="007B25DE"/>
    <w:rsid w:val="007B2FE7"/>
    <w:rsid w:val="007B31E9"/>
    <w:rsid w:val="007B5CC5"/>
    <w:rsid w:val="007B61B6"/>
    <w:rsid w:val="007C3559"/>
    <w:rsid w:val="007C49C7"/>
    <w:rsid w:val="007C4E15"/>
    <w:rsid w:val="007C6F2C"/>
    <w:rsid w:val="007D4EFF"/>
    <w:rsid w:val="007E01EC"/>
    <w:rsid w:val="007E1160"/>
    <w:rsid w:val="007E3E0E"/>
    <w:rsid w:val="007E5134"/>
    <w:rsid w:val="007E5357"/>
    <w:rsid w:val="007E64EF"/>
    <w:rsid w:val="007F185C"/>
    <w:rsid w:val="007F41E4"/>
    <w:rsid w:val="007F78C3"/>
    <w:rsid w:val="0080172B"/>
    <w:rsid w:val="008020C3"/>
    <w:rsid w:val="00802A10"/>
    <w:rsid w:val="00802B1C"/>
    <w:rsid w:val="00802F00"/>
    <w:rsid w:val="008077BB"/>
    <w:rsid w:val="00813516"/>
    <w:rsid w:val="008201CA"/>
    <w:rsid w:val="0082181B"/>
    <w:rsid w:val="008223FB"/>
    <w:rsid w:val="00823652"/>
    <w:rsid w:val="008242ED"/>
    <w:rsid w:val="0082736B"/>
    <w:rsid w:val="00832916"/>
    <w:rsid w:val="00842A15"/>
    <w:rsid w:val="00846AEB"/>
    <w:rsid w:val="0084794E"/>
    <w:rsid w:val="00851FDA"/>
    <w:rsid w:val="00854D62"/>
    <w:rsid w:val="008577CE"/>
    <w:rsid w:val="00861136"/>
    <w:rsid w:val="00861C6F"/>
    <w:rsid w:val="00863E7D"/>
    <w:rsid w:val="008767E7"/>
    <w:rsid w:val="00876F79"/>
    <w:rsid w:val="00877A23"/>
    <w:rsid w:val="00877B5B"/>
    <w:rsid w:val="00882F38"/>
    <w:rsid w:val="008837D9"/>
    <w:rsid w:val="008838B0"/>
    <w:rsid w:val="00887191"/>
    <w:rsid w:val="008875F1"/>
    <w:rsid w:val="00892903"/>
    <w:rsid w:val="008A2BB5"/>
    <w:rsid w:val="008A38B0"/>
    <w:rsid w:val="008A7EB7"/>
    <w:rsid w:val="008B1C59"/>
    <w:rsid w:val="008B2B52"/>
    <w:rsid w:val="008B4869"/>
    <w:rsid w:val="008B5050"/>
    <w:rsid w:val="008C41BA"/>
    <w:rsid w:val="008C459A"/>
    <w:rsid w:val="008D6DF9"/>
    <w:rsid w:val="008E2362"/>
    <w:rsid w:val="008E372F"/>
    <w:rsid w:val="008E3B09"/>
    <w:rsid w:val="008E6F69"/>
    <w:rsid w:val="008F0B57"/>
    <w:rsid w:val="008F2056"/>
    <w:rsid w:val="008F3760"/>
    <w:rsid w:val="008F3804"/>
    <w:rsid w:val="008F48B2"/>
    <w:rsid w:val="008F62B6"/>
    <w:rsid w:val="008F67AB"/>
    <w:rsid w:val="00903230"/>
    <w:rsid w:val="00904CEA"/>
    <w:rsid w:val="00907628"/>
    <w:rsid w:val="00907BD3"/>
    <w:rsid w:val="00910442"/>
    <w:rsid w:val="00911A36"/>
    <w:rsid w:val="00915420"/>
    <w:rsid w:val="009177FE"/>
    <w:rsid w:val="00917E03"/>
    <w:rsid w:val="00920930"/>
    <w:rsid w:val="0092608B"/>
    <w:rsid w:val="00926526"/>
    <w:rsid w:val="00927053"/>
    <w:rsid w:val="009303FF"/>
    <w:rsid w:val="009312E7"/>
    <w:rsid w:val="00933B7B"/>
    <w:rsid w:val="009413A9"/>
    <w:rsid w:val="00942E3D"/>
    <w:rsid w:val="009436B0"/>
    <w:rsid w:val="00944067"/>
    <w:rsid w:val="00946840"/>
    <w:rsid w:val="009542EF"/>
    <w:rsid w:val="00954B17"/>
    <w:rsid w:val="00954EA6"/>
    <w:rsid w:val="009576CB"/>
    <w:rsid w:val="009577DC"/>
    <w:rsid w:val="009624A0"/>
    <w:rsid w:val="00965786"/>
    <w:rsid w:val="0096716A"/>
    <w:rsid w:val="0097022B"/>
    <w:rsid w:val="00970472"/>
    <w:rsid w:val="0097287C"/>
    <w:rsid w:val="00973AE3"/>
    <w:rsid w:val="00975DF0"/>
    <w:rsid w:val="0098248B"/>
    <w:rsid w:val="00982F2B"/>
    <w:rsid w:val="00984C76"/>
    <w:rsid w:val="009926D8"/>
    <w:rsid w:val="009938E8"/>
    <w:rsid w:val="009940FF"/>
    <w:rsid w:val="00996462"/>
    <w:rsid w:val="009A03FD"/>
    <w:rsid w:val="009A0E83"/>
    <w:rsid w:val="009A2307"/>
    <w:rsid w:val="009A494B"/>
    <w:rsid w:val="009A4E0E"/>
    <w:rsid w:val="009A6554"/>
    <w:rsid w:val="009B06C1"/>
    <w:rsid w:val="009B2EE8"/>
    <w:rsid w:val="009B475E"/>
    <w:rsid w:val="009C0B8B"/>
    <w:rsid w:val="009C1C00"/>
    <w:rsid w:val="009C2E2C"/>
    <w:rsid w:val="009C4A30"/>
    <w:rsid w:val="009C50B5"/>
    <w:rsid w:val="009C6326"/>
    <w:rsid w:val="009C7AA0"/>
    <w:rsid w:val="009D0442"/>
    <w:rsid w:val="009D1E65"/>
    <w:rsid w:val="009E0B88"/>
    <w:rsid w:val="009E1682"/>
    <w:rsid w:val="009E19D9"/>
    <w:rsid w:val="009E63EE"/>
    <w:rsid w:val="009E7680"/>
    <w:rsid w:val="009E7EFC"/>
    <w:rsid w:val="009F12B4"/>
    <w:rsid w:val="009F1E29"/>
    <w:rsid w:val="009F4038"/>
    <w:rsid w:val="009F554E"/>
    <w:rsid w:val="00A00341"/>
    <w:rsid w:val="00A00B12"/>
    <w:rsid w:val="00A02296"/>
    <w:rsid w:val="00A03978"/>
    <w:rsid w:val="00A03ECA"/>
    <w:rsid w:val="00A0651B"/>
    <w:rsid w:val="00A0684C"/>
    <w:rsid w:val="00A13574"/>
    <w:rsid w:val="00A14573"/>
    <w:rsid w:val="00A1487F"/>
    <w:rsid w:val="00A156A5"/>
    <w:rsid w:val="00A15E3C"/>
    <w:rsid w:val="00A20D00"/>
    <w:rsid w:val="00A20E5A"/>
    <w:rsid w:val="00A247C7"/>
    <w:rsid w:val="00A2733C"/>
    <w:rsid w:val="00A302B0"/>
    <w:rsid w:val="00A315B2"/>
    <w:rsid w:val="00A32915"/>
    <w:rsid w:val="00A34010"/>
    <w:rsid w:val="00A3410A"/>
    <w:rsid w:val="00A35015"/>
    <w:rsid w:val="00A35169"/>
    <w:rsid w:val="00A40213"/>
    <w:rsid w:val="00A40AB3"/>
    <w:rsid w:val="00A4117D"/>
    <w:rsid w:val="00A42918"/>
    <w:rsid w:val="00A44033"/>
    <w:rsid w:val="00A445D3"/>
    <w:rsid w:val="00A4579E"/>
    <w:rsid w:val="00A50EED"/>
    <w:rsid w:val="00A520D8"/>
    <w:rsid w:val="00A563BE"/>
    <w:rsid w:val="00A579B8"/>
    <w:rsid w:val="00A61657"/>
    <w:rsid w:val="00A62063"/>
    <w:rsid w:val="00A64CAA"/>
    <w:rsid w:val="00A669C8"/>
    <w:rsid w:val="00A71C37"/>
    <w:rsid w:val="00A81B06"/>
    <w:rsid w:val="00A901E0"/>
    <w:rsid w:val="00A910FE"/>
    <w:rsid w:val="00A951D3"/>
    <w:rsid w:val="00A959F7"/>
    <w:rsid w:val="00A97E26"/>
    <w:rsid w:val="00AA1BA9"/>
    <w:rsid w:val="00AA22FE"/>
    <w:rsid w:val="00AA23F7"/>
    <w:rsid w:val="00AB0228"/>
    <w:rsid w:val="00AB06B2"/>
    <w:rsid w:val="00AB1782"/>
    <w:rsid w:val="00AC4BB4"/>
    <w:rsid w:val="00AC5BAD"/>
    <w:rsid w:val="00AC6C6C"/>
    <w:rsid w:val="00AD3CA5"/>
    <w:rsid w:val="00AD56A7"/>
    <w:rsid w:val="00AD668D"/>
    <w:rsid w:val="00AD746D"/>
    <w:rsid w:val="00AE3484"/>
    <w:rsid w:val="00AE70F8"/>
    <w:rsid w:val="00AF0357"/>
    <w:rsid w:val="00AF261B"/>
    <w:rsid w:val="00AF2BFF"/>
    <w:rsid w:val="00AF5FFE"/>
    <w:rsid w:val="00AF76DE"/>
    <w:rsid w:val="00B02AC6"/>
    <w:rsid w:val="00B02E17"/>
    <w:rsid w:val="00B10089"/>
    <w:rsid w:val="00B1425E"/>
    <w:rsid w:val="00B14C08"/>
    <w:rsid w:val="00B1753B"/>
    <w:rsid w:val="00B24400"/>
    <w:rsid w:val="00B25AB3"/>
    <w:rsid w:val="00B3059F"/>
    <w:rsid w:val="00B33FA0"/>
    <w:rsid w:val="00B37F9C"/>
    <w:rsid w:val="00B41151"/>
    <w:rsid w:val="00B41644"/>
    <w:rsid w:val="00B43D25"/>
    <w:rsid w:val="00B4422B"/>
    <w:rsid w:val="00B46E7C"/>
    <w:rsid w:val="00B47244"/>
    <w:rsid w:val="00B47982"/>
    <w:rsid w:val="00B506FF"/>
    <w:rsid w:val="00B546CF"/>
    <w:rsid w:val="00B54EC9"/>
    <w:rsid w:val="00B55875"/>
    <w:rsid w:val="00B55EDE"/>
    <w:rsid w:val="00B57965"/>
    <w:rsid w:val="00B61233"/>
    <w:rsid w:val="00B629C6"/>
    <w:rsid w:val="00B655C5"/>
    <w:rsid w:val="00B719A5"/>
    <w:rsid w:val="00B71E8B"/>
    <w:rsid w:val="00B743D9"/>
    <w:rsid w:val="00B80430"/>
    <w:rsid w:val="00B8344E"/>
    <w:rsid w:val="00B866B9"/>
    <w:rsid w:val="00B87769"/>
    <w:rsid w:val="00B87E39"/>
    <w:rsid w:val="00B87E90"/>
    <w:rsid w:val="00B91213"/>
    <w:rsid w:val="00B9352B"/>
    <w:rsid w:val="00BA042E"/>
    <w:rsid w:val="00BA359D"/>
    <w:rsid w:val="00BA4513"/>
    <w:rsid w:val="00BA51C2"/>
    <w:rsid w:val="00BA5ACA"/>
    <w:rsid w:val="00BA634F"/>
    <w:rsid w:val="00BB2F63"/>
    <w:rsid w:val="00BB37DD"/>
    <w:rsid w:val="00BB75F4"/>
    <w:rsid w:val="00BC15F5"/>
    <w:rsid w:val="00BC3899"/>
    <w:rsid w:val="00BC63CC"/>
    <w:rsid w:val="00BC7D40"/>
    <w:rsid w:val="00BD0244"/>
    <w:rsid w:val="00BD2153"/>
    <w:rsid w:val="00BD3524"/>
    <w:rsid w:val="00BD4E5A"/>
    <w:rsid w:val="00BD6A72"/>
    <w:rsid w:val="00BE0418"/>
    <w:rsid w:val="00BE0781"/>
    <w:rsid w:val="00BE165F"/>
    <w:rsid w:val="00BE1C1F"/>
    <w:rsid w:val="00BE2442"/>
    <w:rsid w:val="00BE7A0C"/>
    <w:rsid w:val="00BE7ED8"/>
    <w:rsid w:val="00BF49FA"/>
    <w:rsid w:val="00BF4F87"/>
    <w:rsid w:val="00BF60F1"/>
    <w:rsid w:val="00C061B2"/>
    <w:rsid w:val="00C0659D"/>
    <w:rsid w:val="00C124D5"/>
    <w:rsid w:val="00C15BD6"/>
    <w:rsid w:val="00C22347"/>
    <w:rsid w:val="00C243F0"/>
    <w:rsid w:val="00C24D47"/>
    <w:rsid w:val="00C24E05"/>
    <w:rsid w:val="00C274B8"/>
    <w:rsid w:val="00C27F5B"/>
    <w:rsid w:val="00C324BB"/>
    <w:rsid w:val="00C3288B"/>
    <w:rsid w:val="00C350AF"/>
    <w:rsid w:val="00C36014"/>
    <w:rsid w:val="00C413E7"/>
    <w:rsid w:val="00C41526"/>
    <w:rsid w:val="00C42643"/>
    <w:rsid w:val="00C42791"/>
    <w:rsid w:val="00C44763"/>
    <w:rsid w:val="00C46ABF"/>
    <w:rsid w:val="00C472E6"/>
    <w:rsid w:val="00C526DF"/>
    <w:rsid w:val="00C52C1B"/>
    <w:rsid w:val="00C5329A"/>
    <w:rsid w:val="00C5392F"/>
    <w:rsid w:val="00C54655"/>
    <w:rsid w:val="00C55B7C"/>
    <w:rsid w:val="00C5612C"/>
    <w:rsid w:val="00C572B8"/>
    <w:rsid w:val="00C57BCA"/>
    <w:rsid w:val="00C61011"/>
    <w:rsid w:val="00C61AC0"/>
    <w:rsid w:val="00C62542"/>
    <w:rsid w:val="00C63DEA"/>
    <w:rsid w:val="00C64D2A"/>
    <w:rsid w:val="00C65A78"/>
    <w:rsid w:val="00C73E03"/>
    <w:rsid w:val="00C830B1"/>
    <w:rsid w:val="00C83A95"/>
    <w:rsid w:val="00C849F4"/>
    <w:rsid w:val="00C857F3"/>
    <w:rsid w:val="00C92ABF"/>
    <w:rsid w:val="00CA0D5E"/>
    <w:rsid w:val="00CA31D1"/>
    <w:rsid w:val="00CA4670"/>
    <w:rsid w:val="00CA562C"/>
    <w:rsid w:val="00CB5BF5"/>
    <w:rsid w:val="00CC1948"/>
    <w:rsid w:val="00CC4D76"/>
    <w:rsid w:val="00CD01E1"/>
    <w:rsid w:val="00CD06F6"/>
    <w:rsid w:val="00CD0846"/>
    <w:rsid w:val="00CD35EE"/>
    <w:rsid w:val="00CD4EDF"/>
    <w:rsid w:val="00CD7AFA"/>
    <w:rsid w:val="00CE5B6D"/>
    <w:rsid w:val="00CE72E5"/>
    <w:rsid w:val="00CE7381"/>
    <w:rsid w:val="00CE7425"/>
    <w:rsid w:val="00CE7965"/>
    <w:rsid w:val="00CF56CA"/>
    <w:rsid w:val="00D01599"/>
    <w:rsid w:val="00D0242F"/>
    <w:rsid w:val="00D042EA"/>
    <w:rsid w:val="00D05894"/>
    <w:rsid w:val="00D0713C"/>
    <w:rsid w:val="00D07181"/>
    <w:rsid w:val="00D07458"/>
    <w:rsid w:val="00D10A59"/>
    <w:rsid w:val="00D10ED9"/>
    <w:rsid w:val="00D13918"/>
    <w:rsid w:val="00D16544"/>
    <w:rsid w:val="00D17E67"/>
    <w:rsid w:val="00D23204"/>
    <w:rsid w:val="00D2611F"/>
    <w:rsid w:val="00D27E45"/>
    <w:rsid w:val="00D305AD"/>
    <w:rsid w:val="00D315EF"/>
    <w:rsid w:val="00D32F50"/>
    <w:rsid w:val="00D44676"/>
    <w:rsid w:val="00D45DD1"/>
    <w:rsid w:val="00D50A4C"/>
    <w:rsid w:val="00D51C7B"/>
    <w:rsid w:val="00D5590C"/>
    <w:rsid w:val="00D563DB"/>
    <w:rsid w:val="00D651D4"/>
    <w:rsid w:val="00D67DAF"/>
    <w:rsid w:val="00D73577"/>
    <w:rsid w:val="00D73E27"/>
    <w:rsid w:val="00D753F7"/>
    <w:rsid w:val="00D76DF1"/>
    <w:rsid w:val="00D775F8"/>
    <w:rsid w:val="00D823E6"/>
    <w:rsid w:val="00D830F5"/>
    <w:rsid w:val="00D83ACD"/>
    <w:rsid w:val="00D84D8A"/>
    <w:rsid w:val="00D84DD7"/>
    <w:rsid w:val="00D8515D"/>
    <w:rsid w:val="00D85323"/>
    <w:rsid w:val="00D86BC5"/>
    <w:rsid w:val="00D87955"/>
    <w:rsid w:val="00D90F93"/>
    <w:rsid w:val="00D91A4B"/>
    <w:rsid w:val="00D9303C"/>
    <w:rsid w:val="00D93431"/>
    <w:rsid w:val="00D93D1B"/>
    <w:rsid w:val="00D95511"/>
    <w:rsid w:val="00D95813"/>
    <w:rsid w:val="00D95EB0"/>
    <w:rsid w:val="00DA3C48"/>
    <w:rsid w:val="00DA461C"/>
    <w:rsid w:val="00DA4A99"/>
    <w:rsid w:val="00DA4BD0"/>
    <w:rsid w:val="00DA7419"/>
    <w:rsid w:val="00DB125D"/>
    <w:rsid w:val="00DB2272"/>
    <w:rsid w:val="00DB25A5"/>
    <w:rsid w:val="00DB2A90"/>
    <w:rsid w:val="00DB39A8"/>
    <w:rsid w:val="00DC012C"/>
    <w:rsid w:val="00DD1EB9"/>
    <w:rsid w:val="00DD211E"/>
    <w:rsid w:val="00DD390E"/>
    <w:rsid w:val="00DD4A91"/>
    <w:rsid w:val="00DD5950"/>
    <w:rsid w:val="00DD7979"/>
    <w:rsid w:val="00DE2067"/>
    <w:rsid w:val="00DE2EDD"/>
    <w:rsid w:val="00DE4C77"/>
    <w:rsid w:val="00DE5E39"/>
    <w:rsid w:val="00DF0874"/>
    <w:rsid w:val="00DF174A"/>
    <w:rsid w:val="00DF3E91"/>
    <w:rsid w:val="00DF454F"/>
    <w:rsid w:val="00E015CB"/>
    <w:rsid w:val="00E14647"/>
    <w:rsid w:val="00E21134"/>
    <w:rsid w:val="00E26F0B"/>
    <w:rsid w:val="00E2716F"/>
    <w:rsid w:val="00E3096C"/>
    <w:rsid w:val="00E3166C"/>
    <w:rsid w:val="00E31A00"/>
    <w:rsid w:val="00E335A5"/>
    <w:rsid w:val="00E343EF"/>
    <w:rsid w:val="00E3676B"/>
    <w:rsid w:val="00E3736C"/>
    <w:rsid w:val="00E41DC8"/>
    <w:rsid w:val="00E42BDB"/>
    <w:rsid w:val="00E43D75"/>
    <w:rsid w:val="00E477DC"/>
    <w:rsid w:val="00E50C8F"/>
    <w:rsid w:val="00E51522"/>
    <w:rsid w:val="00E5165B"/>
    <w:rsid w:val="00E6252D"/>
    <w:rsid w:val="00E65991"/>
    <w:rsid w:val="00E65C84"/>
    <w:rsid w:val="00E662E2"/>
    <w:rsid w:val="00E66367"/>
    <w:rsid w:val="00E670AD"/>
    <w:rsid w:val="00E719B8"/>
    <w:rsid w:val="00E72197"/>
    <w:rsid w:val="00E72495"/>
    <w:rsid w:val="00E73B5D"/>
    <w:rsid w:val="00E7494F"/>
    <w:rsid w:val="00E75432"/>
    <w:rsid w:val="00E75946"/>
    <w:rsid w:val="00E770E7"/>
    <w:rsid w:val="00E825A3"/>
    <w:rsid w:val="00E837CE"/>
    <w:rsid w:val="00E8555B"/>
    <w:rsid w:val="00E86A07"/>
    <w:rsid w:val="00E9160F"/>
    <w:rsid w:val="00E92D21"/>
    <w:rsid w:val="00E94B6E"/>
    <w:rsid w:val="00E94D9D"/>
    <w:rsid w:val="00E9515B"/>
    <w:rsid w:val="00EA30BF"/>
    <w:rsid w:val="00EA3110"/>
    <w:rsid w:val="00EA3A16"/>
    <w:rsid w:val="00EA62B7"/>
    <w:rsid w:val="00EB2FB4"/>
    <w:rsid w:val="00EB6E8A"/>
    <w:rsid w:val="00EB7DC9"/>
    <w:rsid w:val="00EC6E39"/>
    <w:rsid w:val="00EC763E"/>
    <w:rsid w:val="00EC7AE4"/>
    <w:rsid w:val="00ED03FD"/>
    <w:rsid w:val="00ED160F"/>
    <w:rsid w:val="00ED2C8A"/>
    <w:rsid w:val="00ED3308"/>
    <w:rsid w:val="00ED3A1F"/>
    <w:rsid w:val="00ED3DEF"/>
    <w:rsid w:val="00ED5861"/>
    <w:rsid w:val="00EE65C3"/>
    <w:rsid w:val="00EF4313"/>
    <w:rsid w:val="00EF6844"/>
    <w:rsid w:val="00EF718B"/>
    <w:rsid w:val="00F027BD"/>
    <w:rsid w:val="00F1010B"/>
    <w:rsid w:val="00F10C37"/>
    <w:rsid w:val="00F13550"/>
    <w:rsid w:val="00F158A8"/>
    <w:rsid w:val="00F15B55"/>
    <w:rsid w:val="00F15E18"/>
    <w:rsid w:val="00F161B9"/>
    <w:rsid w:val="00F2210F"/>
    <w:rsid w:val="00F2302A"/>
    <w:rsid w:val="00F31F3F"/>
    <w:rsid w:val="00F33BE3"/>
    <w:rsid w:val="00F3588A"/>
    <w:rsid w:val="00F36361"/>
    <w:rsid w:val="00F36711"/>
    <w:rsid w:val="00F476A5"/>
    <w:rsid w:val="00F47756"/>
    <w:rsid w:val="00F510DA"/>
    <w:rsid w:val="00F53234"/>
    <w:rsid w:val="00F55222"/>
    <w:rsid w:val="00F55A41"/>
    <w:rsid w:val="00F56867"/>
    <w:rsid w:val="00F57D35"/>
    <w:rsid w:val="00F57EFD"/>
    <w:rsid w:val="00F61A54"/>
    <w:rsid w:val="00F61CD1"/>
    <w:rsid w:val="00F64002"/>
    <w:rsid w:val="00F661A6"/>
    <w:rsid w:val="00F671A9"/>
    <w:rsid w:val="00F675AB"/>
    <w:rsid w:val="00F70087"/>
    <w:rsid w:val="00F70377"/>
    <w:rsid w:val="00F70420"/>
    <w:rsid w:val="00F7246F"/>
    <w:rsid w:val="00F75EB8"/>
    <w:rsid w:val="00F76001"/>
    <w:rsid w:val="00F8073C"/>
    <w:rsid w:val="00F81A9C"/>
    <w:rsid w:val="00F84149"/>
    <w:rsid w:val="00F861DB"/>
    <w:rsid w:val="00F8727A"/>
    <w:rsid w:val="00F90036"/>
    <w:rsid w:val="00F913BE"/>
    <w:rsid w:val="00F91557"/>
    <w:rsid w:val="00F927CD"/>
    <w:rsid w:val="00F92A8A"/>
    <w:rsid w:val="00F94B0E"/>
    <w:rsid w:val="00F950E5"/>
    <w:rsid w:val="00FA1E5C"/>
    <w:rsid w:val="00FA312E"/>
    <w:rsid w:val="00FB0393"/>
    <w:rsid w:val="00FB186D"/>
    <w:rsid w:val="00FB2566"/>
    <w:rsid w:val="00FB25DD"/>
    <w:rsid w:val="00FB34EE"/>
    <w:rsid w:val="00FB465A"/>
    <w:rsid w:val="00FB5744"/>
    <w:rsid w:val="00FC1D32"/>
    <w:rsid w:val="00FC5FF8"/>
    <w:rsid w:val="00FC7C6E"/>
    <w:rsid w:val="00FD11ED"/>
    <w:rsid w:val="00FE00FE"/>
    <w:rsid w:val="00FF0769"/>
    <w:rsid w:val="00FF0B8E"/>
    <w:rsid w:val="00FF0FDE"/>
    <w:rsid w:val="00FF18CF"/>
    <w:rsid w:val="00FF1D80"/>
    <w:rsid w:val="00FF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E9455"/>
  <w15:docId w15:val="{EFD07DCC-6F8F-4D57-BBE8-7FC8880E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4B"/>
    <w:pPr>
      <w:ind w:left="720"/>
      <w:contextualSpacing/>
    </w:pPr>
  </w:style>
  <w:style w:type="character" w:customStyle="1" w:styleId="fontstyle01">
    <w:name w:val="fontstyle01"/>
    <w:basedOn w:val="DefaultParagraphFont"/>
    <w:rsid w:val="00DF3E91"/>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15420"/>
    <w:rPr>
      <w:color w:val="808080"/>
    </w:rPr>
  </w:style>
  <w:style w:type="paragraph" w:styleId="NormalWeb">
    <w:name w:val="Normal (Web)"/>
    <w:basedOn w:val="Normal"/>
    <w:uiPriority w:val="99"/>
    <w:unhideWhenUsed/>
    <w:rsid w:val="000120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11E"/>
    <w:rPr>
      <w:sz w:val="16"/>
      <w:szCs w:val="16"/>
    </w:rPr>
  </w:style>
  <w:style w:type="paragraph" w:styleId="CommentText">
    <w:name w:val="annotation text"/>
    <w:basedOn w:val="Normal"/>
    <w:link w:val="CommentTextChar"/>
    <w:uiPriority w:val="99"/>
    <w:unhideWhenUsed/>
    <w:rsid w:val="00DD211E"/>
    <w:pPr>
      <w:spacing w:line="240" w:lineRule="auto"/>
    </w:pPr>
    <w:rPr>
      <w:sz w:val="20"/>
      <w:szCs w:val="20"/>
    </w:rPr>
  </w:style>
  <w:style w:type="character" w:customStyle="1" w:styleId="CommentTextChar">
    <w:name w:val="Comment Text Char"/>
    <w:basedOn w:val="DefaultParagraphFont"/>
    <w:link w:val="CommentText"/>
    <w:uiPriority w:val="99"/>
    <w:rsid w:val="00DD211E"/>
    <w:rPr>
      <w:sz w:val="20"/>
      <w:szCs w:val="20"/>
    </w:rPr>
  </w:style>
  <w:style w:type="paragraph" w:styleId="CommentSubject">
    <w:name w:val="annotation subject"/>
    <w:basedOn w:val="CommentText"/>
    <w:next w:val="CommentText"/>
    <w:link w:val="CommentSubjectChar"/>
    <w:uiPriority w:val="99"/>
    <w:semiHidden/>
    <w:unhideWhenUsed/>
    <w:rsid w:val="00DD211E"/>
    <w:rPr>
      <w:b/>
      <w:bCs/>
    </w:rPr>
  </w:style>
  <w:style w:type="character" w:customStyle="1" w:styleId="CommentSubjectChar">
    <w:name w:val="Comment Subject Char"/>
    <w:basedOn w:val="CommentTextChar"/>
    <w:link w:val="CommentSubject"/>
    <w:uiPriority w:val="99"/>
    <w:semiHidden/>
    <w:rsid w:val="00DD211E"/>
    <w:rPr>
      <w:b/>
      <w:bCs/>
      <w:sz w:val="20"/>
      <w:szCs w:val="20"/>
    </w:rPr>
  </w:style>
  <w:style w:type="paragraph" w:styleId="BalloonText">
    <w:name w:val="Balloon Text"/>
    <w:basedOn w:val="Normal"/>
    <w:link w:val="BalloonTextChar"/>
    <w:uiPriority w:val="99"/>
    <w:semiHidden/>
    <w:unhideWhenUsed/>
    <w:rsid w:val="00DD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1E"/>
    <w:rPr>
      <w:rFonts w:ascii="Segoe UI" w:hAnsi="Segoe UI" w:cs="Segoe UI"/>
      <w:sz w:val="18"/>
      <w:szCs w:val="18"/>
    </w:rPr>
  </w:style>
  <w:style w:type="paragraph" w:styleId="Revision">
    <w:name w:val="Revision"/>
    <w:hidden/>
    <w:uiPriority w:val="99"/>
    <w:semiHidden/>
    <w:rsid w:val="00563515"/>
    <w:pPr>
      <w:spacing w:after="0" w:line="240" w:lineRule="auto"/>
    </w:pPr>
  </w:style>
  <w:style w:type="paragraph" w:styleId="Header">
    <w:name w:val="header"/>
    <w:basedOn w:val="Normal"/>
    <w:link w:val="HeaderChar"/>
    <w:uiPriority w:val="99"/>
    <w:unhideWhenUsed/>
    <w:rsid w:val="0036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F1"/>
  </w:style>
  <w:style w:type="paragraph" w:styleId="Footer">
    <w:name w:val="footer"/>
    <w:basedOn w:val="Normal"/>
    <w:link w:val="FooterChar"/>
    <w:uiPriority w:val="99"/>
    <w:unhideWhenUsed/>
    <w:rsid w:val="0036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0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2618-99C6-44B3-835B-54C207EF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26</Pages>
  <Words>8843</Words>
  <Characters>50408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21</cp:revision>
  <cp:lastPrinted>2018-10-01T20:11:00Z</cp:lastPrinted>
  <dcterms:created xsi:type="dcterms:W3CDTF">2018-10-03T15:35:00Z</dcterms:created>
  <dcterms:modified xsi:type="dcterms:W3CDTF">2018-10-06T23:55:00Z</dcterms:modified>
</cp:coreProperties>
</file>