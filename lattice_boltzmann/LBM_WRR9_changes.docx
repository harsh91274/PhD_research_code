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6BF8" w14:textId="6BDA53D2" w:rsidR="00636E53" w:rsidRPr="0066438E" w:rsidRDefault="001E3B79" w:rsidP="00636E53">
      <w:pPr>
        <w:spacing w:line="480" w:lineRule="auto"/>
        <w:rPr>
          <w:rFonts w:ascii="Times New Roman" w:eastAsia="Times New Roman" w:hAnsi="Times New Roman" w:cs="Times New Roman"/>
          <w:b/>
        </w:rPr>
      </w:pPr>
      <w:bookmarkStart w:id="0" w:name="_Hlk9263789"/>
      <w:bookmarkStart w:id="1" w:name="_GoBack"/>
      <w:bookmarkEnd w:id="1"/>
      <w:r w:rsidRPr="0066438E">
        <w:rPr>
          <w:rFonts w:ascii="Times New Roman" w:eastAsia="Times New Roman" w:hAnsi="Times New Roman" w:cs="Times New Roman"/>
          <w:b/>
        </w:rPr>
        <w:t>Porosity-Permeability R</w:t>
      </w:r>
      <w:r w:rsidR="00636E53" w:rsidRPr="0066438E">
        <w:rPr>
          <w:rFonts w:ascii="Times New Roman" w:eastAsia="Times New Roman" w:hAnsi="Times New Roman" w:cs="Times New Roman"/>
          <w:b/>
        </w:rPr>
        <w:t xml:space="preserve">elationships in Mudstone from Pore-Scale Fluid Flow Simulations using the Lattice Boltzmann Method </w:t>
      </w:r>
    </w:p>
    <w:p w14:paraId="74680266" w14:textId="77777777" w:rsidR="00636E53" w:rsidRPr="0066438E" w:rsidRDefault="00636E53" w:rsidP="002D4EE3">
      <w:pPr>
        <w:spacing w:line="480" w:lineRule="auto"/>
        <w:outlineLvl w:val="0"/>
        <w:rPr>
          <w:rFonts w:ascii="Times New Roman" w:eastAsia="Times New Roman" w:hAnsi="Times New Roman" w:cs="Times New Roman"/>
          <w:b/>
        </w:rPr>
      </w:pPr>
      <w:bookmarkStart w:id="2" w:name="_Hlk9263842"/>
      <w:bookmarkEnd w:id="0"/>
      <w:r w:rsidRPr="0066438E">
        <w:rPr>
          <w:rFonts w:ascii="Times New Roman" w:eastAsia="Times New Roman" w:hAnsi="Times New Roman" w:cs="Times New Roman"/>
          <w:b/>
        </w:rPr>
        <w:t>Harsh Biren Vora</w:t>
      </w:r>
      <w:r w:rsidRPr="0066438E">
        <w:rPr>
          <w:rFonts w:ascii="Times New Roman" w:eastAsia="Times New Roman" w:hAnsi="Times New Roman" w:cs="Times New Roman"/>
          <w:b/>
          <w:vertAlign w:val="superscript"/>
        </w:rPr>
        <w:t>1</w:t>
      </w:r>
      <w:r w:rsidRPr="0066438E">
        <w:rPr>
          <w:rFonts w:ascii="Times New Roman" w:eastAsia="Times New Roman" w:hAnsi="Times New Roman" w:cs="Times New Roman"/>
          <w:b/>
        </w:rPr>
        <w:t>, Brandon Dugan</w:t>
      </w:r>
      <w:r w:rsidRPr="0066438E">
        <w:rPr>
          <w:rFonts w:ascii="Times New Roman" w:eastAsia="Times New Roman" w:hAnsi="Times New Roman" w:cs="Times New Roman"/>
          <w:b/>
          <w:vertAlign w:val="superscript"/>
        </w:rPr>
        <w:t>2</w:t>
      </w:r>
    </w:p>
    <w:p w14:paraId="5531062E" w14:textId="77777777"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vertAlign w:val="superscript"/>
        </w:rPr>
        <w:t>1</w:t>
      </w:r>
      <w:r w:rsidRPr="0066438E">
        <w:rPr>
          <w:rFonts w:ascii="Times New Roman" w:eastAsia="Times New Roman" w:hAnsi="Times New Roman" w:cs="Times New Roman"/>
        </w:rPr>
        <w:t>Department of Earth, Environment and Planetary Sciences, Rice University, Houston, TX 77005</w:t>
      </w:r>
    </w:p>
    <w:p w14:paraId="54C6E7C1" w14:textId="5B543854"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Department of Geophysics, Colorado School of Mines, Golden, CO 80401</w:t>
      </w:r>
    </w:p>
    <w:bookmarkEnd w:id="2"/>
    <w:p w14:paraId="4901CA87" w14:textId="6100CB42" w:rsidR="006B3264" w:rsidRPr="0066438E" w:rsidRDefault="006B3264"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Corresponding Author: Harsh Biren Vora (hv6@rice.edu)</w:t>
      </w:r>
    </w:p>
    <w:p w14:paraId="0DD090BE" w14:textId="6A284E29" w:rsidR="00522BBE" w:rsidRPr="0066438E" w:rsidRDefault="00522BBE"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 xml:space="preserve">Key Points: </w:t>
      </w:r>
    </w:p>
    <w:p w14:paraId="1AFB58EA" w14:textId="0BB8AAEF" w:rsidR="00522BBE" w:rsidRPr="0066438E" w:rsidRDefault="00FD5BDF" w:rsidP="004F215A">
      <w:pPr>
        <w:pStyle w:val="ListParagraph"/>
        <w:numPr>
          <w:ilvl w:val="0"/>
          <w:numId w:val="15"/>
        </w:numPr>
        <w:spacing w:line="480" w:lineRule="auto"/>
        <w:outlineLvl w:val="0"/>
        <w:rPr>
          <w:rFonts w:ascii="Times New Roman" w:hAnsi="Times New Roman"/>
        </w:rPr>
      </w:pPr>
      <w:r w:rsidRPr="0066438E">
        <w:rPr>
          <w:rFonts w:ascii="Times New Roman" w:hAnsi="Times New Roman"/>
        </w:rPr>
        <w:t>We develop a model</w:t>
      </w:r>
      <w:r w:rsidR="00C1596D" w:rsidRPr="0066438E">
        <w:rPr>
          <w:rFonts w:ascii="Times New Roman" w:hAnsi="Times New Roman"/>
        </w:rPr>
        <w:t xml:space="preserve"> to</w:t>
      </w:r>
      <w:r w:rsidRPr="0066438E">
        <w:rPr>
          <w:rFonts w:ascii="Times New Roman" w:hAnsi="Times New Roman"/>
        </w:rPr>
        <w:t xml:space="preserve"> predict mudstone permeability </w:t>
      </w:r>
      <w:r w:rsidR="005F6AC0" w:rsidRPr="0066438E">
        <w:rPr>
          <w:rFonts w:ascii="Times New Roman" w:hAnsi="Times New Roman"/>
        </w:rPr>
        <w:t>from</w:t>
      </w:r>
      <w:r w:rsidRPr="0066438E">
        <w:rPr>
          <w:rFonts w:ascii="Times New Roman" w:hAnsi="Times New Roman"/>
        </w:rPr>
        <w:t xml:space="preserve"> clay platelet geometry </w:t>
      </w:r>
      <w:r w:rsidR="005F6AC0" w:rsidRPr="0066438E">
        <w:rPr>
          <w:rFonts w:ascii="Times New Roman" w:hAnsi="Times New Roman"/>
        </w:rPr>
        <w:t>using lattice Boltzmann simulations</w:t>
      </w:r>
    </w:p>
    <w:p w14:paraId="235BC7B9" w14:textId="3D3E15E4" w:rsidR="00FD5BDF" w:rsidRPr="0066438E" w:rsidRDefault="005F6AC0" w:rsidP="004F215A">
      <w:pPr>
        <w:pStyle w:val="ListParagraph"/>
        <w:numPr>
          <w:ilvl w:val="0"/>
          <w:numId w:val="15"/>
        </w:numPr>
        <w:spacing w:line="480" w:lineRule="auto"/>
        <w:outlineLvl w:val="0"/>
        <w:rPr>
          <w:rFonts w:ascii="Times New Roman" w:hAnsi="Times New Roman"/>
          <w:b/>
        </w:rPr>
      </w:pPr>
      <w:r w:rsidRPr="0066438E">
        <w:rPr>
          <w:rFonts w:ascii="Times New Roman" w:hAnsi="Times New Roman"/>
        </w:rPr>
        <w:t>Modeled porosity-permeability</w:t>
      </w:r>
      <w:r w:rsidR="00E22DA5" w:rsidRPr="0066438E">
        <w:rPr>
          <w:rFonts w:ascii="Times New Roman" w:hAnsi="Times New Roman"/>
        </w:rPr>
        <w:t xml:space="preserve"> predictions match experimental observations from synthetic and natural mudstones  </w:t>
      </w:r>
    </w:p>
    <w:p w14:paraId="2EE1F477" w14:textId="3B371495" w:rsidR="00E22DA5" w:rsidRPr="0066438E" w:rsidRDefault="00586149" w:rsidP="009D2E32">
      <w:pPr>
        <w:pStyle w:val="ListParagraph"/>
        <w:numPr>
          <w:ilvl w:val="0"/>
          <w:numId w:val="15"/>
        </w:numPr>
        <w:spacing w:line="480" w:lineRule="auto"/>
        <w:outlineLvl w:val="0"/>
        <w:rPr>
          <w:rFonts w:ascii="Times New Roman" w:hAnsi="Times New Roman"/>
        </w:rPr>
      </w:pPr>
      <w:r w:rsidRPr="0066438E">
        <w:rPr>
          <w:rFonts w:ascii="Times New Roman" w:hAnsi="Times New Roman"/>
        </w:rPr>
        <w:t xml:space="preserve">Our model </w:t>
      </w:r>
      <w:r w:rsidR="005F6AC0" w:rsidRPr="0066438E">
        <w:rPr>
          <w:rFonts w:ascii="Times New Roman" w:hAnsi="Times New Roman"/>
        </w:rPr>
        <w:t>can simulate mudstone</w:t>
      </w:r>
      <w:r w:rsidR="00C643E9" w:rsidRPr="0066438E">
        <w:rPr>
          <w:rFonts w:ascii="Times New Roman" w:hAnsi="Times New Roman"/>
        </w:rPr>
        <w:t xml:space="preserve"> </w:t>
      </w:r>
      <w:r w:rsidRPr="0066438E">
        <w:rPr>
          <w:rFonts w:ascii="Times New Roman" w:hAnsi="Times New Roman"/>
        </w:rPr>
        <w:t>permeability response to</w:t>
      </w:r>
      <w:r w:rsidR="00C643E9" w:rsidRPr="0066438E">
        <w:rPr>
          <w:rFonts w:ascii="Times New Roman" w:hAnsi="Times New Roman"/>
        </w:rPr>
        <w:t xml:space="preserve"> </w:t>
      </w:r>
      <w:r w:rsidR="005F6AC0" w:rsidRPr="0066438E">
        <w:rPr>
          <w:rFonts w:ascii="Times New Roman" w:hAnsi="Times New Roman"/>
        </w:rPr>
        <w:t>compaction</w:t>
      </w:r>
      <w:r w:rsidR="00114A17">
        <w:rPr>
          <w:rFonts w:ascii="Times New Roman" w:hAnsi="Times New Roman"/>
        </w:rPr>
        <w:t xml:space="preserve"> </w:t>
      </w:r>
      <w:r w:rsidR="005F6AC0" w:rsidRPr="0066438E">
        <w:rPr>
          <w:rFonts w:ascii="Times New Roman" w:hAnsi="Times New Roman"/>
        </w:rPr>
        <w:t xml:space="preserve">and </w:t>
      </w:r>
      <w:r w:rsidR="000B5C32" w:rsidRPr="0066438E">
        <w:rPr>
          <w:rFonts w:ascii="Times New Roman" w:hAnsi="Times New Roman"/>
        </w:rPr>
        <w:t xml:space="preserve">to </w:t>
      </w:r>
      <w:r w:rsidR="00C643E9" w:rsidRPr="0066438E">
        <w:rPr>
          <w:rFonts w:ascii="Times New Roman" w:hAnsi="Times New Roman"/>
        </w:rPr>
        <w:t>fluid injection</w:t>
      </w:r>
      <w:r w:rsidRPr="0066438E">
        <w:rPr>
          <w:rFonts w:ascii="Times New Roman" w:hAnsi="Times New Roman"/>
        </w:rPr>
        <w:t xml:space="preserve"> </w:t>
      </w:r>
      <w:r w:rsidR="005F6AC0" w:rsidRPr="0066438E">
        <w:rPr>
          <w:rFonts w:ascii="Times New Roman" w:hAnsi="Times New Roman"/>
        </w:rPr>
        <w:t xml:space="preserve">using porosity and </w:t>
      </w:r>
      <w:r w:rsidR="00C1596D" w:rsidRPr="0066438E">
        <w:rPr>
          <w:rFonts w:ascii="Times New Roman" w:hAnsi="Times New Roman"/>
        </w:rPr>
        <w:t xml:space="preserve">clay </w:t>
      </w:r>
      <w:r w:rsidR="005F6AC0" w:rsidRPr="0066438E">
        <w:rPr>
          <w:rFonts w:ascii="Times New Roman" w:hAnsi="Times New Roman"/>
        </w:rPr>
        <w:t>mineralogy</w:t>
      </w:r>
      <w:r w:rsidR="006B3264" w:rsidRPr="0066438E">
        <w:rPr>
          <w:rFonts w:ascii="Times New Roman" w:hAnsi="Times New Roman"/>
        </w:rPr>
        <w:br w:type="page"/>
      </w:r>
    </w:p>
    <w:p w14:paraId="6DB5B72B" w14:textId="4D74F582"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lastRenderedPageBreak/>
        <w:t xml:space="preserve">Abstract </w:t>
      </w:r>
    </w:p>
    <w:p w14:paraId="377C3CBC" w14:textId="3171F586" w:rsidR="00F31BAE" w:rsidRDefault="00CF5E25" w:rsidP="00381CCC">
      <w:pPr>
        <w:spacing w:after="0" w:line="480" w:lineRule="auto"/>
        <w:rPr>
          <w:rFonts w:ascii="Times New Roman" w:eastAsiaTheme="minorEastAsia" w:hAnsi="Times New Roman"/>
        </w:rPr>
      </w:pPr>
      <w:r w:rsidRPr="0066438E">
        <w:rPr>
          <w:rFonts w:ascii="Times New Roman" w:hAnsi="Times New Roman"/>
        </w:rPr>
        <w:t xml:space="preserve">We model mudstone permeability </w:t>
      </w:r>
      <w:r w:rsidR="0003614C" w:rsidRPr="0066438E">
        <w:rPr>
          <w:rFonts w:ascii="Times New Roman" w:hAnsi="Times New Roman"/>
        </w:rPr>
        <w:t xml:space="preserve">during consolidation </w:t>
      </w:r>
      <w:r w:rsidR="00114A17">
        <w:rPr>
          <w:rFonts w:ascii="Times New Roman" w:hAnsi="Times New Roman"/>
        </w:rPr>
        <w:t>and grain rotation</w:t>
      </w:r>
      <w:r w:rsidR="0093747A">
        <w:rPr>
          <w:rFonts w:ascii="Times New Roman" w:hAnsi="Times New Roman"/>
        </w:rPr>
        <w:t>,</w:t>
      </w:r>
      <w:r w:rsidR="00114A17">
        <w:rPr>
          <w:rFonts w:ascii="Times New Roman" w:hAnsi="Times New Roman"/>
        </w:rPr>
        <w:t xml:space="preserve"> </w:t>
      </w:r>
      <w:r w:rsidR="0003614C" w:rsidRPr="0066438E">
        <w:rPr>
          <w:rFonts w:ascii="Times New Roman" w:hAnsi="Times New Roman"/>
        </w:rPr>
        <w:t xml:space="preserve">and during fluid injection </w:t>
      </w:r>
      <w:r w:rsidRPr="0066438E">
        <w:rPr>
          <w:rFonts w:ascii="Times New Roman" w:hAnsi="Times New Roman"/>
        </w:rPr>
        <w:t xml:space="preserve">by simulating porous media flow using the lattice Boltzmann method. We define </w:t>
      </w:r>
      <w:r w:rsidR="00D755F8" w:rsidRPr="0066438E">
        <w:rPr>
          <w:rFonts w:ascii="Times New Roman" w:hAnsi="Times New Roman"/>
        </w:rPr>
        <w:t xml:space="preserve">the </w:t>
      </w:r>
      <w:r w:rsidRPr="0066438E">
        <w:rPr>
          <w:rFonts w:ascii="Times New Roman" w:hAnsi="Times New Roman"/>
        </w:rPr>
        <w:t>mudstone structure using clay platelet thickness</w:t>
      </w:r>
      <w:r w:rsidR="00E02CE9" w:rsidRPr="0066438E">
        <w:rPr>
          <w:rFonts w:ascii="Times New Roman" w:hAnsi="Times New Roman"/>
        </w:rPr>
        <w:t>,</w:t>
      </w:r>
      <w:r w:rsidRPr="0066438E">
        <w:rPr>
          <w:rFonts w:ascii="Times New Roman" w:hAnsi="Times New Roman"/>
        </w:rPr>
        <w:t xml:space="preserve"> aspect ratio</w:t>
      </w:r>
      <w:r w:rsidR="00E02CE9" w:rsidRPr="0066438E">
        <w:rPr>
          <w:rFonts w:ascii="Times New Roman" w:hAnsi="Times New Roman"/>
        </w:rPr>
        <w:t>, orientation</w:t>
      </w:r>
      <w:r w:rsidRPr="0066438E">
        <w:rPr>
          <w:rFonts w:ascii="Times New Roman" w:hAnsi="Times New Roman"/>
        </w:rPr>
        <w:t xml:space="preserve"> and pore widths. </w:t>
      </w:r>
      <w:r w:rsidR="009D5F9E" w:rsidRPr="0066438E">
        <w:rPr>
          <w:rFonts w:ascii="Times New Roman" w:hAnsi="Times New Roman"/>
        </w:rPr>
        <w:t xml:space="preserve">Over the </w:t>
      </w:r>
      <w:r w:rsidR="009D5F9E" w:rsidRPr="0066438E">
        <w:rPr>
          <w:rFonts w:ascii="Times New Roman" w:eastAsiaTheme="minorEastAsia" w:hAnsi="Times New Roman" w:cs="Times New Roman"/>
        </w:rPr>
        <w:t>representative range of clay platelet lengths (0.1–3 µm), aspect ratios (</w:t>
      </w:r>
      <w:r w:rsidR="009D5F9E" w:rsidRPr="0066438E">
        <w:rPr>
          <w:rFonts w:ascii="Times New Roman" w:hAnsi="Times New Roman"/>
        </w:rPr>
        <w:t>length/thickness=20-50</w:t>
      </w:r>
      <w:r w:rsidR="009D5F9E" w:rsidRPr="0066438E">
        <w:rPr>
          <w:rFonts w:ascii="Times New Roman" w:eastAsiaTheme="minorEastAsia" w:hAnsi="Times New Roman" w:cs="Times New Roman"/>
        </w:rPr>
        <w:t>)</w:t>
      </w:r>
      <w:r w:rsidR="009D5F9E" w:rsidRPr="0066438E">
        <w:rPr>
          <w:rFonts w:ascii="Times New Roman" w:hAnsi="Times New Roman"/>
        </w:rPr>
        <w:t xml:space="preserve"> and porosities (</w:t>
      </w:r>
      <w:r w:rsidR="009D5F9E" w:rsidRPr="0066438E">
        <w:rPr>
          <w:rFonts w:ascii="Times New Roman" w:hAnsi="Times New Roman"/>
          <w:i/>
        </w:rPr>
        <w:sym w:font="Symbol" w:char="F066"/>
      </w:r>
      <w:r w:rsidR="009D5F9E" w:rsidRPr="0066438E">
        <w:rPr>
          <w:rFonts w:ascii="Times New Roman" w:hAnsi="Times New Roman"/>
        </w:rPr>
        <w:t>=0.07–0.80)</w:t>
      </w:r>
      <w:r w:rsidR="009D5F9E" w:rsidRPr="0066438E">
        <w:rPr>
          <w:rFonts w:ascii="Times New Roman" w:eastAsiaTheme="minorEastAsia" w:hAnsi="Times New Roman" w:cs="Times New Roman"/>
        </w:rPr>
        <w:t xml:space="preserve"> our</w:t>
      </w:r>
      <w:r w:rsidR="006836B1" w:rsidRPr="0066438E">
        <w:rPr>
          <w:rFonts w:ascii="Times New Roman" w:eastAsiaTheme="minorEastAsia" w:hAnsi="Times New Roman" w:cs="Times New Roman"/>
        </w:rPr>
        <w:t xml:space="preserve"> </w:t>
      </w:r>
      <w:r w:rsidR="009D5F9E" w:rsidRPr="0066438E">
        <w:rPr>
          <w:rFonts w:ascii="Times New Roman" w:eastAsiaTheme="minorEastAsia" w:hAnsi="Times New Roman" w:cs="Times New Roman"/>
        </w:rPr>
        <w:t xml:space="preserve">permeability results </w:t>
      </w:r>
      <w:r w:rsidR="005A7AA3" w:rsidRPr="0066438E">
        <w:rPr>
          <w:rFonts w:ascii="Times New Roman" w:eastAsiaTheme="minorEastAsia" w:hAnsi="Times New Roman" w:cs="Times New Roman"/>
        </w:rPr>
        <w:t xml:space="preserve">match </w:t>
      </w:r>
      <w:r w:rsidR="009D5F9E" w:rsidRPr="0066438E">
        <w:rPr>
          <w:rFonts w:ascii="Times New Roman" w:eastAsiaTheme="minorEastAsia" w:hAnsi="Times New Roman" w:cs="Times New Roman"/>
        </w:rPr>
        <w:t>mudstone datasets</w:t>
      </w:r>
      <w:r w:rsidR="005A7AA3" w:rsidRPr="0066438E">
        <w:rPr>
          <w:rFonts w:ascii="Times New Roman" w:eastAsiaTheme="minorEastAsia" w:hAnsi="Times New Roman" w:cs="Times New Roman"/>
        </w:rPr>
        <w:t xml:space="preserve"> well</w:t>
      </w:r>
      <w:r w:rsidR="009D5F9E" w:rsidRPr="0066438E">
        <w:rPr>
          <w:rFonts w:ascii="Times New Roman" w:eastAsiaTheme="minorEastAsia" w:hAnsi="Times New Roman" w:cs="Times New Roman"/>
        </w:rPr>
        <w:t xml:space="preserve">. </w:t>
      </w:r>
      <w:r w:rsidR="008232C6" w:rsidRPr="0066438E">
        <w:rPr>
          <w:rFonts w:ascii="Times New Roman" w:eastAsiaTheme="minorEastAsia" w:hAnsi="Times New Roman" w:cs="Times New Roman"/>
        </w:rPr>
        <w:t>H</w:t>
      </w:r>
      <w:r w:rsidR="009D5F9E" w:rsidRPr="0066438E">
        <w:rPr>
          <w:rFonts w:ascii="Times New Roman" w:eastAsiaTheme="minorEastAsia" w:hAnsi="Times New Roman" w:cs="Times New Roman"/>
        </w:rPr>
        <w:t xml:space="preserve">omogenous </w:t>
      </w:r>
      <w:del w:id="3" w:author="Harsh Vora" w:date="2019-07-15T15:03:00Z">
        <w:r w:rsidR="009D5F9E" w:rsidRPr="0066438E">
          <w:rPr>
            <w:rFonts w:ascii="Times New Roman" w:eastAsiaTheme="minorEastAsia" w:hAnsi="Times New Roman" w:cs="Times New Roman"/>
          </w:rPr>
          <w:delText xml:space="preserve">smectite and </w:delText>
        </w:r>
      </w:del>
      <w:r w:rsidR="00CD74FD">
        <w:rPr>
          <w:rFonts w:ascii="Times New Roman" w:eastAsiaTheme="minorEastAsia" w:hAnsi="Times New Roman" w:cs="Times New Roman"/>
        </w:rPr>
        <w:t>kaolinite</w:t>
      </w:r>
      <w:ins w:id="4" w:author="Harsh Vora" w:date="2019-07-15T15:03:00Z">
        <w:r w:rsidR="00CD74FD">
          <w:rPr>
            <w:rFonts w:ascii="Times New Roman" w:eastAsiaTheme="minorEastAsia" w:hAnsi="Times New Roman" w:cs="Times New Roman"/>
          </w:rPr>
          <w:t xml:space="preserve"> and smectite</w:t>
        </w:r>
      </w:ins>
      <w:r w:rsidR="009D5F9E" w:rsidRPr="0066438E">
        <w:rPr>
          <w:rFonts w:ascii="Times New Roman" w:eastAsiaTheme="minorEastAsia" w:hAnsi="Times New Roman" w:cs="Times New Roman"/>
        </w:rPr>
        <w:t xml:space="preserve"> models</w:t>
      </w:r>
      <w:r w:rsidR="00E02CE9" w:rsidRPr="0066438E">
        <w:rPr>
          <w:rFonts w:ascii="Times New Roman" w:eastAsiaTheme="minorEastAsia" w:hAnsi="Times New Roman" w:cs="Times New Roman"/>
        </w:rPr>
        <w:t xml:space="preserve"> </w:t>
      </w:r>
      <w:r w:rsidR="00867BB3" w:rsidRPr="0066438E">
        <w:rPr>
          <w:rFonts w:ascii="Times New Roman" w:hAnsi="Times New Roman"/>
        </w:rPr>
        <w:t>document</w:t>
      </w:r>
      <w:r w:rsidR="00D94651" w:rsidRPr="0066438E">
        <w:rPr>
          <w:rFonts w:ascii="Times New Roman" w:hAnsi="Times New Roman"/>
        </w:rPr>
        <w:t xml:space="preserve"> </w:t>
      </w:r>
      <w:r w:rsidR="00114A17">
        <w:rPr>
          <w:rFonts w:ascii="Times New Roman" w:hAnsi="Times New Roman"/>
        </w:rPr>
        <w:t xml:space="preserve">a </w:t>
      </w:r>
      <w:r w:rsidR="00867BB3" w:rsidRPr="0066438E">
        <w:rPr>
          <w:rFonts w:ascii="Times New Roman" w:hAnsi="Times New Roman"/>
        </w:rPr>
        <w:t>log-linear decline in vertical permeability from 8.31x10</w:t>
      </w:r>
      <w:r w:rsidR="00867BB3" w:rsidRPr="0066438E">
        <w:rPr>
          <w:rFonts w:ascii="Times New Roman" w:hAnsi="Times New Roman"/>
          <w:vertAlign w:val="superscript"/>
        </w:rPr>
        <w:t>-15</w:t>
      </w:r>
      <w:r w:rsidR="00867BB3" w:rsidRPr="0066438E">
        <w:rPr>
          <w:rFonts w:ascii="Times New Roman" w:hAnsi="Times New Roman"/>
        </w:rPr>
        <w:t xml:space="preserve"> m</w:t>
      </w:r>
      <w:r w:rsidR="00867BB3" w:rsidRPr="0066438E">
        <w:rPr>
          <w:rFonts w:ascii="Times New Roman" w:hAnsi="Times New Roman"/>
          <w:vertAlign w:val="superscript"/>
        </w:rPr>
        <w:t>2</w:t>
      </w:r>
      <w:r w:rsidR="005A7AA3" w:rsidRPr="0066438E">
        <w:rPr>
          <w:rFonts w:ascii="Times New Roman" w:hAnsi="Times New Roman"/>
        </w:rPr>
        <w:t>-</w:t>
      </w:r>
      <w:r w:rsidR="00867BB3" w:rsidRPr="0066438E">
        <w:rPr>
          <w:rFonts w:ascii="Times New Roman" w:hAnsi="Times New Roman"/>
        </w:rPr>
        <w:t>6.84x10</w:t>
      </w:r>
      <w:r w:rsidR="00867BB3" w:rsidRPr="0066438E">
        <w:rPr>
          <w:rFonts w:ascii="Times New Roman" w:hAnsi="Times New Roman"/>
          <w:vertAlign w:val="superscript"/>
        </w:rPr>
        <w:t>-17</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 xml:space="preserve"> at </w:t>
      </w:r>
      <w:r w:rsidR="00867BB3" w:rsidRPr="0066438E">
        <w:rPr>
          <w:i/>
        </w:rPr>
        <w:sym w:font="Symbol" w:char="F066"/>
      </w:r>
      <w:r w:rsidR="00867BB3" w:rsidRPr="0066438E">
        <w:rPr>
          <w:rFonts w:ascii="Times New Roman" w:hAnsi="Times New Roman"/>
        </w:rPr>
        <w:t>=0.</w:t>
      </w:r>
      <w:del w:id="5" w:author="Harsh Vora" w:date="2019-07-15T15:03:00Z">
        <w:r w:rsidR="00867BB3" w:rsidRPr="0066438E">
          <w:rPr>
            <w:rFonts w:ascii="Times New Roman" w:hAnsi="Times New Roman"/>
          </w:rPr>
          <w:delText>73</w:delText>
        </w:r>
      </w:del>
      <w:ins w:id="6" w:author="Harsh Vora" w:date="2019-07-15T15:03:00Z">
        <w:r w:rsidR="00867BB3" w:rsidRPr="0066438E">
          <w:rPr>
            <w:rFonts w:ascii="Times New Roman" w:hAnsi="Times New Roman"/>
          </w:rPr>
          <w:t>7</w:t>
        </w:r>
        <w:r w:rsidR="0095632B">
          <w:rPr>
            <w:rFonts w:ascii="Times New Roman" w:hAnsi="Times New Roman"/>
          </w:rPr>
          <w:t>6</w:t>
        </w:r>
      </w:ins>
      <w:r w:rsidR="00867BB3" w:rsidRPr="0066438E">
        <w:rPr>
          <w:rFonts w:ascii="Times New Roman" w:hAnsi="Times New Roman"/>
        </w:rPr>
        <w:t>-0.80 to 6.33x10</w:t>
      </w:r>
      <w:r w:rsidR="00867BB3" w:rsidRPr="0066438E">
        <w:rPr>
          <w:rFonts w:ascii="Times New Roman" w:hAnsi="Times New Roman"/>
          <w:vertAlign w:val="superscript"/>
        </w:rPr>
        <w:t>-19</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-1.30x10</w:t>
      </w:r>
      <w:r w:rsidR="00867BB3" w:rsidRPr="0066438E">
        <w:rPr>
          <w:rFonts w:ascii="Times New Roman" w:hAnsi="Times New Roman"/>
          <w:vertAlign w:val="superscript"/>
        </w:rPr>
        <w:t>-23</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 xml:space="preserve"> at </w:t>
      </w:r>
      <w:r w:rsidR="00867BB3" w:rsidRPr="0066438E">
        <w:rPr>
          <w:i/>
        </w:rPr>
        <w:sym w:font="Symbol" w:char="F066"/>
      </w:r>
      <w:r w:rsidR="00867BB3" w:rsidRPr="0066438E">
        <w:rPr>
          <w:rFonts w:ascii="Times New Roman" w:hAnsi="Times New Roman"/>
        </w:rPr>
        <w:t>=0.</w:t>
      </w:r>
      <w:del w:id="7" w:author="Harsh Vora" w:date="2019-07-15T15:03:00Z">
        <w:r w:rsidR="00867BB3" w:rsidRPr="0066438E">
          <w:rPr>
            <w:rFonts w:ascii="Times New Roman" w:hAnsi="Times New Roman"/>
          </w:rPr>
          <w:delText>07</w:delText>
        </w:r>
      </w:del>
      <w:ins w:id="8" w:author="Harsh Vora" w:date="2019-07-15T15:03:00Z">
        <w:r w:rsidR="0095632B">
          <w:rPr>
            <w:rFonts w:ascii="Times New Roman" w:hAnsi="Times New Roman"/>
          </w:rPr>
          <w:t>14</w:t>
        </w:r>
      </w:ins>
      <w:r w:rsidR="00867BB3" w:rsidRPr="0066438E">
        <w:rPr>
          <w:rFonts w:ascii="Times New Roman" w:hAnsi="Times New Roman"/>
        </w:rPr>
        <w:t>-0.16</w:t>
      </w:r>
      <w:r w:rsidR="009D5F9E" w:rsidRPr="0066438E">
        <w:rPr>
          <w:rFonts w:ascii="Times New Roman" w:hAnsi="Times New Roman"/>
        </w:rPr>
        <w:t xml:space="preserve">, showing good correlation with experimental </w:t>
      </w:r>
      <w:r w:rsidR="00114A17">
        <w:rPr>
          <w:rFonts w:ascii="Times New Roman" w:hAnsi="Times New Roman"/>
        </w:rPr>
        <w:t>data</w:t>
      </w:r>
      <w:r w:rsidR="00114A17" w:rsidRPr="0066438E">
        <w:rPr>
          <w:rFonts w:ascii="Times New Roman" w:hAnsi="Times New Roman"/>
        </w:rPr>
        <w:t xml:space="preserve"> </w:t>
      </w:r>
      <w:r w:rsidR="009D5F9E" w:rsidRPr="0066438E">
        <w:rPr>
          <w:rFonts w:ascii="Times New Roman" w:hAnsi="Times New Roman"/>
        </w:rPr>
        <w:t>(R</w:t>
      </w:r>
      <w:r w:rsidR="009D5F9E" w:rsidRPr="0066438E">
        <w:rPr>
          <w:rFonts w:ascii="Times New Roman" w:hAnsi="Times New Roman"/>
          <w:vertAlign w:val="superscript"/>
        </w:rPr>
        <w:t>2</w:t>
      </w:r>
      <w:r w:rsidR="009D5F9E" w:rsidRPr="0066438E">
        <w:rPr>
          <w:rFonts w:ascii="Times New Roman" w:hAnsi="Times New Roman"/>
        </w:rPr>
        <w:t xml:space="preserve">=0.42 and 0.56). </w:t>
      </w:r>
    </w:p>
    <w:p w14:paraId="1C44A765" w14:textId="172A857C" w:rsidR="00CF5E25" w:rsidRPr="0066438E" w:rsidRDefault="00D2053C" w:rsidP="00381CCC">
      <w:pPr>
        <w:spacing w:after="0" w:line="480" w:lineRule="auto"/>
        <w:rPr>
          <w:rFonts w:ascii="Times New Roman" w:eastAsiaTheme="minorEastAsia" w:hAnsi="Times New Roman"/>
        </w:rPr>
      </w:pPr>
      <w:r w:rsidRPr="0066438E">
        <w:rPr>
          <w:rFonts w:ascii="Times New Roman" w:eastAsiaTheme="minorEastAsia" w:hAnsi="Times New Roman"/>
        </w:rPr>
        <w:t xml:space="preserve">We </w:t>
      </w:r>
      <w:r w:rsidR="0032514F">
        <w:rPr>
          <w:rFonts w:ascii="Times New Roman" w:eastAsiaTheme="minorEastAsia" w:hAnsi="Times New Roman"/>
        </w:rPr>
        <w:t>employ</w:t>
      </w:r>
      <w:r w:rsidR="0032514F" w:rsidRPr="0066438E">
        <w:rPr>
          <w:rFonts w:ascii="Times New Roman" w:eastAsiaTheme="minorEastAsia" w:hAnsi="Times New Roman"/>
        </w:rPr>
        <w:t xml:space="preserve"> </w:t>
      </w:r>
      <w:r w:rsidRPr="0066438E">
        <w:rPr>
          <w:rFonts w:ascii="Times New Roman" w:eastAsiaTheme="minorEastAsia" w:hAnsi="Times New Roman"/>
        </w:rPr>
        <w:t xml:space="preserve">our methodology to predict the permeability </w:t>
      </w:r>
      <w:r w:rsidR="00E64017" w:rsidRPr="0066438E">
        <w:rPr>
          <w:rFonts w:ascii="Times New Roman" w:eastAsiaTheme="minorEastAsia" w:hAnsi="Times New Roman"/>
        </w:rPr>
        <w:t>of</w:t>
      </w:r>
      <w:r w:rsidR="00E51768" w:rsidRPr="0066438E">
        <w:rPr>
          <w:rFonts w:ascii="Times New Roman" w:eastAsiaTheme="minorEastAsia" w:hAnsi="Times New Roman"/>
        </w:rPr>
        <w:t xml:space="preserve"> </w:t>
      </w:r>
      <w:r w:rsidR="00ED78F1">
        <w:rPr>
          <w:rFonts w:ascii="Times New Roman" w:eastAsiaTheme="minorEastAsia" w:hAnsi="Times New Roman"/>
        </w:rPr>
        <w:t xml:space="preserve">two </w:t>
      </w:r>
      <w:r w:rsidRPr="0066438E">
        <w:rPr>
          <w:rFonts w:ascii="Times New Roman" w:eastAsiaTheme="minorEastAsia" w:hAnsi="Times New Roman"/>
        </w:rPr>
        <w:t>natural mudstone</w:t>
      </w:r>
      <w:r w:rsidR="005A542C">
        <w:rPr>
          <w:rFonts w:ascii="Times New Roman" w:eastAsiaTheme="minorEastAsia" w:hAnsi="Times New Roman"/>
        </w:rPr>
        <w:t xml:space="preserve"> samples</w:t>
      </w:r>
      <w:r w:rsidRPr="0066438E">
        <w:rPr>
          <w:rFonts w:ascii="Times New Roman" w:eastAsiaTheme="minorEastAsia" w:hAnsi="Times New Roman"/>
        </w:rPr>
        <w:t xml:space="preserve"> </w:t>
      </w:r>
      <w:r w:rsidR="006971AC" w:rsidRPr="0066438E">
        <w:rPr>
          <w:rFonts w:ascii="Times New Roman" w:eastAsiaTheme="minorEastAsia" w:hAnsi="Times New Roman"/>
        </w:rPr>
        <w:t>co</w:t>
      </w:r>
      <w:r w:rsidR="006971AC">
        <w:rPr>
          <w:rFonts w:ascii="Times New Roman" w:eastAsiaTheme="minorEastAsia" w:hAnsi="Times New Roman"/>
        </w:rPr>
        <w:t>mposed</w:t>
      </w:r>
      <w:r w:rsidR="006971AC" w:rsidRPr="0066438E">
        <w:rPr>
          <w:rFonts w:ascii="Times New Roman" w:eastAsiaTheme="minorEastAsia" w:hAnsi="Times New Roman"/>
        </w:rPr>
        <w:t xml:space="preserve"> </w:t>
      </w:r>
      <w:r w:rsidR="0005293B" w:rsidRPr="0066438E">
        <w:rPr>
          <w:rFonts w:ascii="Times New Roman" w:eastAsiaTheme="minorEastAsia" w:hAnsi="Times New Roman"/>
        </w:rPr>
        <w:t>of smectite, illite</w:t>
      </w:r>
      <w:r w:rsidR="00114A17">
        <w:rPr>
          <w:rFonts w:ascii="Times New Roman" w:eastAsiaTheme="minorEastAsia" w:hAnsi="Times New Roman"/>
        </w:rPr>
        <w:t>,</w:t>
      </w:r>
      <w:r w:rsidR="0005293B" w:rsidRPr="0066438E">
        <w:rPr>
          <w:rFonts w:ascii="Times New Roman" w:eastAsiaTheme="minorEastAsia" w:hAnsi="Times New Roman"/>
        </w:rPr>
        <w:t xml:space="preserve"> and chlorite grains</w:t>
      </w:r>
      <w:r w:rsidRPr="0066438E">
        <w:rPr>
          <w:rFonts w:ascii="Times New Roman" w:eastAsiaTheme="minorEastAsia" w:hAnsi="Times New Roman"/>
        </w:rPr>
        <w:t xml:space="preserve">. </w:t>
      </w:r>
      <w:r w:rsidRPr="0066438E">
        <w:rPr>
          <w:rFonts w:ascii="Times New Roman" w:hAnsi="Times New Roman"/>
        </w:rPr>
        <w:t xml:space="preserve">Over </w:t>
      </w:r>
      <w:r w:rsidR="00BC0626" w:rsidRPr="0066438E">
        <w:rPr>
          <w:rFonts w:ascii="Times New Roman" w:hAnsi="Times New Roman"/>
          <w:i/>
        </w:rPr>
        <w:sym w:font="Symbol" w:char="F066"/>
      </w:r>
      <w:r w:rsidR="00BC0626" w:rsidRPr="0066438E">
        <w:rPr>
          <w:rFonts w:ascii="Times New Roman" w:hAnsi="Times New Roman"/>
        </w:rPr>
        <w:t>=0.32-0.58</w:t>
      </w:r>
      <w:r w:rsidRPr="0066438E">
        <w:rPr>
          <w:rFonts w:ascii="Times New Roman" w:hAnsi="Times New Roman"/>
        </w:rPr>
        <w:t xml:space="preserve">, the </w:t>
      </w:r>
      <w:r w:rsidRPr="0066438E">
        <w:rPr>
          <w:rFonts w:ascii="Times New Roman" w:eastAsiaTheme="minorEastAsia" w:hAnsi="Times New Roman"/>
        </w:rPr>
        <w:t xml:space="preserve">permeability trends </w:t>
      </w:r>
      <w:r w:rsidR="00BC0626" w:rsidRPr="0066438E">
        <w:rPr>
          <w:rFonts w:ascii="Times New Roman" w:eastAsiaTheme="minorEastAsia" w:hAnsi="Times New Roman"/>
        </w:rPr>
        <w:t xml:space="preserve">of </w:t>
      </w:r>
      <w:r w:rsidR="008B4B6E" w:rsidRPr="0066438E">
        <w:rPr>
          <w:rFonts w:ascii="Times New Roman" w:eastAsiaTheme="minorEastAsia" w:hAnsi="Times New Roman"/>
        </w:rPr>
        <w:t>two</w:t>
      </w:r>
      <w:r w:rsidR="00BC0626" w:rsidRPr="0066438E">
        <w:rPr>
          <w:rFonts w:ascii="Times New Roman" w:eastAsiaTheme="minorEastAsia" w:hAnsi="Times New Roman"/>
        </w:rPr>
        <w:t xml:space="preserve"> </w:t>
      </w:r>
      <w:r w:rsidRPr="0066438E">
        <w:rPr>
          <w:rFonts w:ascii="Times New Roman" w:eastAsiaTheme="minorEastAsia" w:hAnsi="Times New Roman"/>
        </w:rPr>
        <w:t xml:space="preserve">models </w:t>
      </w:r>
      <w:r w:rsidR="008C1320" w:rsidRPr="0066438E">
        <w:rPr>
          <w:rFonts w:ascii="Times New Roman" w:eastAsiaTheme="minorEastAsia" w:hAnsi="Times New Roman"/>
        </w:rPr>
        <w:t xml:space="preserve">replicating </w:t>
      </w:r>
      <w:r w:rsidR="00381CCC" w:rsidRPr="0066438E">
        <w:rPr>
          <w:rFonts w:ascii="Times New Roman" w:eastAsiaTheme="minorEastAsia" w:hAnsi="Times New Roman"/>
        </w:rPr>
        <w:t xml:space="preserve">the mineralogical composition of </w:t>
      </w:r>
      <w:r w:rsidR="0032514F">
        <w:rPr>
          <w:rFonts w:ascii="Times New Roman" w:eastAsiaTheme="minorEastAsia" w:hAnsi="Times New Roman"/>
        </w:rPr>
        <w:t xml:space="preserve">the </w:t>
      </w:r>
      <w:r w:rsidR="00381CCC" w:rsidRPr="0066438E">
        <w:rPr>
          <w:rFonts w:ascii="Times New Roman" w:eastAsiaTheme="minorEastAsia" w:hAnsi="Times New Roman"/>
        </w:rPr>
        <w:t>natural mudstone</w:t>
      </w:r>
      <w:r w:rsidR="0032514F">
        <w:rPr>
          <w:rFonts w:ascii="Times New Roman" w:eastAsiaTheme="minorEastAsia" w:hAnsi="Times New Roman"/>
        </w:rPr>
        <w:t xml:space="preserve"> samples</w:t>
      </w:r>
      <w:r w:rsidR="00381CCC" w:rsidRPr="0066438E">
        <w:rPr>
          <w:rFonts w:ascii="Times New Roman" w:eastAsiaTheme="minorEastAsia" w:hAnsi="Times New Roman"/>
        </w:rPr>
        <w:t xml:space="preserve"> </w:t>
      </w:r>
      <w:r w:rsidR="0058084F" w:rsidRPr="0066438E">
        <w:rPr>
          <w:rFonts w:ascii="Times New Roman" w:eastAsiaTheme="minorEastAsia" w:hAnsi="Times New Roman"/>
        </w:rPr>
        <w:t>match experimental datasets well</w:t>
      </w:r>
      <w:r w:rsidR="008B4B6E" w:rsidRPr="0066438E">
        <w:rPr>
          <w:rFonts w:ascii="Times New Roman" w:eastAsiaTheme="minorEastAsia" w:hAnsi="Times New Roman"/>
        </w:rPr>
        <w:t xml:space="preserve"> (R</w:t>
      </w:r>
      <w:r w:rsidR="008B4B6E" w:rsidRPr="0066438E">
        <w:rPr>
          <w:rFonts w:ascii="Times New Roman" w:eastAsiaTheme="minorEastAsia" w:hAnsi="Times New Roman"/>
          <w:vertAlign w:val="superscript"/>
        </w:rPr>
        <w:t>2</w:t>
      </w:r>
      <w:r w:rsidR="008B4B6E" w:rsidRPr="0066438E">
        <w:rPr>
          <w:rFonts w:ascii="Times New Roman" w:eastAsiaTheme="minorEastAsia" w:hAnsi="Times New Roman"/>
        </w:rPr>
        <w:t>=0.78 and 0.74)</w:t>
      </w:r>
      <w:r w:rsidR="0005293B" w:rsidRPr="0066438E">
        <w:rPr>
          <w:rFonts w:ascii="Times New Roman" w:eastAsiaTheme="minorEastAsia" w:hAnsi="Times New Roman"/>
        </w:rPr>
        <w:t>.</w:t>
      </w:r>
      <w:r w:rsidR="00A634DA">
        <w:rPr>
          <w:rFonts w:ascii="Times New Roman" w:eastAsiaTheme="minorEastAsia" w:hAnsi="Times New Roman"/>
        </w:rPr>
        <w:t xml:space="preserve"> </w:t>
      </w:r>
      <w:r w:rsidR="00CF5E25" w:rsidRPr="0066438E">
        <w:rPr>
          <w:rFonts w:ascii="Times New Roman" w:hAnsi="Times New Roman"/>
        </w:rPr>
        <w:t xml:space="preserve">We extend our methodology </w:t>
      </w:r>
      <w:r w:rsidR="007A1E88" w:rsidRPr="0066438E">
        <w:rPr>
          <w:rFonts w:ascii="Times New Roman" w:hAnsi="Times New Roman"/>
        </w:rPr>
        <w:t xml:space="preserve">to evaluate how </w:t>
      </w:r>
      <w:r w:rsidR="007F32B7" w:rsidRPr="0066438E">
        <w:rPr>
          <w:rFonts w:ascii="Times New Roman" w:hAnsi="Times New Roman"/>
        </w:rPr>
        <w:t xml:space="preserve">vertical </w:t>
      </w:r>
      <w:del w:id="9" w:author="Harsh Vora" w:date="2019-07-15T15:03:00Z">
        <w:r w:rsidR="007A1E88" w:rsidRPr="0066438E">
          <w:rPr>
            <w:rFonts w:ascii="Times New Roman" w:hAnsi="Times New Roman"/>
          </w:rPr>
          <w:delText xml:space="preserve">mudstone </w:delText>
        </w:r>
      </w:del>
      <w:r w:rsidR="007A1E88" w:rsidRPr="0066438E">
        <w:rPr>
          <w:rFonts w:ascii="Times New Roman" w:hAnsi="Times New Roman"/>
        </w:rPr>
        <w:t xml:space="preserve">permeability </w:t>
      </w:r>
      <w:r w:rsidR="000546CD" w:rsidRPr="0066438E">
        <w:rPr>
          <w:rFonts w:ascii="Times New Roman" w:hAnsi="Times New Roman"/>
        </w:rPr>
        <w:t xml:space="preserve">might </w:t>
      </w:r>
      <w:r w:rsidR="007A1E88" w:rsidRPr="0066438E">
        <w:rPr>
          <w:rFonts w:ascii="Times New Roman" w:hAnsi="Times New Roman"/>
        </w:rPr>
        <w:t xml:space="preserve">evolve during </w:t>
      </w:r>
      <w:r w:rsidR="00CF5E25" w:rsidRPr="0066438E">
        <w:rPr>
          <w:rFonts w:ascii="Times New Roman" w:hAnsi="Times New Roman"/>
        </w:rPr>
        <w:t>microfracture network</w:t>
      </w:r>
      <w:r w:rsidR="000546CD" w:rsidRPr="0066438E">
        <w:rPr>
          <w:rFonts w:ascii="Times New Roman" w:hAnsi="Times New Roman"/>
        </w:rPr>
        <w:t xml:space="preserve"> growth</w:t>
      </w:r>
      <w:r w:rsidR="00CF5E25" w:rsidRPr="0066438E">
        <w:rPr>
          <w:rFonts w:ascii="Times New Roman" w:hAnsi="Times New Roman"/>
        </w:rPr>
        <w:t xml:space="preserve"> </w:t>
      </w:r>
      <w:r w:rsidR="000546CD" w:rsidRPr="0066438E">
        <w:rPr>
          <w:rFonts w:ascii="Times New Roman" w:hAnsi="Times New Roman"/>
        </w:rPr>
        <w:t xml:space="preserve">or </w:t>
      </w:r>
      <w:r w:rsidR="00CF5E25" w:rsidRPr="0066438E">
        <w:rPr>
          <w:rFonts w:ascii="Times New Roman" w:hAnsi="Times New Roman"/>
        </w:rPr>
        <w:t>macrofracture propagation upon fluid injection</w:t>
      </w:r>
      <w:del w:id="10" w:author="Harsh Vora" w:date="2019-07-15T15:03:00Z">
        <w:r w:rsidR="00CF5E25" w:rsidRPr="0066438E">
          <w:rPr>
            <w:rFonts w:ascii="Times New Roman" w:hAnsi="Times New Roman"/>
          </w:rPr>
          <w:delText>.</w:delText>
        </w:r>
      </w:del>
      <w:ins w:id="11" w:author="Harsh Vora" w:date="2019-07-15T15:03:00Z">
        <w:r w:rsidR="000455FB">
          <w:rPr>
            <w:rFonts w:ascii="Times New Roman" w:hAnsi="Times New Roman"/>
          </w:rPr>
          <w:t xml:space="preserve"> in compacted mudstone</w:t>
        </w:r>
        <w:r w:rsidR="00CF5E25" w:rsidRPr="0066438E">
          <w:rPr>
            <w:rFonts w:ascii="Times New Roman" w:hAnsi="Times New Roman"/>
          </w:rPr>
          <w:t>.</w:t>
        </w:r>
      </w:ins>
      <w:r w:rsidR="000455FB">
        <w:rPr>
          <w:rFonts w:ascii="Times New Roman" w:hAnsi="Times New Roman"/>
        </w:rPr>
        <w:t xml:space="preserve"> </w:t>
      </w:r>
      <w:r w:rsidR="00CF5E25" w:rsidRPr="0066438E">
        <w:rPr>
          <w:rFonts w:ascii="Times New Roman" w:hAnsi="Times New Roman"/>
        </w:rPr>
        <w:t xml:space="preserve">Fluid injection results in </w:t>
      </w:r>
      <w:r w:rsidR="007A1E88" w:rsidRPr="0066438E">
        <w:rPr>
          <w:rFonts w:ascii="Times New Roman" w:hAnsi="Times New Roman"/>
        </w:rPr>
        <w:t xml:space="preserve">a permeability </w:t>
      </w:r>
      <w:r w:rsidR="00CF5E25" w:rsidRPr="0066438E">
        <w:rPr>
          <w:rFonts w:ascii="Times New Roman" w:hAnsi="Times New Roman"/>
        </w:rPr>
        <w:t xml:space="preserve">increase </w:t>
      </w:r>
      <w:r w:rsidR="00CF5E25" w:rsidRPr="0066438E">
        <w:rPr>
          <w:rFonts w:ascii="Times New Roman" w:eastAsiaTheme="minorEastAsia" w:hAnsi="Times New Roman"/>
        </w:rPr>
        <w:t>from 1.02x10</w:t>
      </w:r>
      <w:r w:rsidR="00CF5E25" w:rsidRPr="0066438E">
        <w:rPr>
          <w:rFonts w:ascii="Times New Roman" w:eastAsiaTheme="minorEastAsia" w:hAnsi="Times New Roman"/>
          <w:vertAlign w:val="superscript"/>
        </w:rPr>
        <w:t>-20</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114A17">
        <w:rPr>
          <w:rFonts w:ascii="Times New Roman" w:eastAsiaTheme="minorEastAsia" w:hAnsi="Times New Roman"/>
          <w:i/>
        </w:rPr>
        <w:sym w:font="Symbol" w:char="F066"/>
      </w:r>
      <w:r w:rsidR="002D038A" w:rsidRPr="0066438E">
        <w:rPr>
          <w:rFonts w:ascii="Times New Roman" w:eastAsiaTheme="minorEastAsia" w:hAnsi="Times New Roman"/>
        </w:rPr>
        <w:t xml:space="preserve">=0.07 </w:t>
      </w:r>
      <w:r w:rsidR="00CF5E25" w:rsidRPr="0066438E">
        <w:rPr>
          <w:rFonts w:ascii="Times New Roman" w:eastAsiaTheme="minorEastAsia" w:hAnsi="Times New Roman"/>
        </w:rPr>
        <w:t xml:space="preserve">to </w:t>
      </w:r>
      <w:r w:rsidR="002D038A" w:rsidRPr="0066438E">
        <w:rPr>
          <w:rFonts w:ascii="Times New Roman" w:eastAsiaTheme="minorEastAsia" w:hAnsi="Times New Roman"/>
        </w:rPr>
        <w:t>2.07</w:t>
      </w:r>
      <w:r w:rsidR="00CF5E25" w:rsidRPr="0066438E">
        <w:rPr>
          <w:rFonts w:ascii="Times New Roman" w:eastAsiaTheme="minorEastAsia" w:hAnsi="Times New Roman"/>
        </w:rPr>
        <w:t>x10</w:t>
      </w:r>
      <w:r w:rsidR="00CF5E25" w:rsidRPr="0066438E">
        <w:rPr>
          <w:rFonts w:ascii="Times New Roman" w:eastAsiaTheme="minorEastAsia" w:hAnsi="Times New Roman"/>
          <w:vertAlign w:val="superscript"/>
        </w:rPr>
        <w:t>-1</w:t>
      </w:r>
      <w:r w:rsidR="002D038A" w:rsidRPr="0066438E">
        <w:rPr>
          <w:rFonts w:ascii="Times New Roman" w:eastAsiaTheme="minorEastAsia" w:hAnsi="Times New Roman"/>
          <w:vertAlign w:val="superscript"/>
        </w:rPr>
        <w:t>6</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=0.</w:t>
      </w:r>
      <w:r w:rsidR="00481BB6" w:rsidRPr="0066438E">
        <w:rPr>
          <w:rFonts w:ascii="Times New Roman" w:eastAsiaTheme="minorEastAsia" w:hAnsi="Times New Roman"/>
        </w:rPr>
        <w:t>29</w:t>
      </w:r>
      <w:r w:rsidR="002D038A" w:rsidRPr="0066438E">
        <w:rPr>
          <w:rFonts w:ascii="Times New Roman" w:eastAsiaTheme="minorEastAsia" w:hAnsi="Times New Roman"/>
        </w:rPr>
        <w:t xml:space="preserve"> </w:t>
      </w:r>
      <w:r w:rsidR="00CF5E25" w:rsidRPr="0066438E">
        <w:rPr>
          <w:rFonts w:ascii="Times New Roman" w:eastAsiaTheme="minorEastAsia" w:hAnsi="Times New Roman"/>
        </w:rPr>
        <w:t>for growth of a microfracture network, and from 1.02x10</w:t>
      </w:r>
      <w:r w:rsidR="00CF5E25" w:rsidRPr="0066438E">
        <w:rPr>
          <w:rFonts w:ascii="Times New Roman" w:eastAsiaTheme="minorEastAsia" w:hAnsi="Times New Roman"/>
          <w:vertAlign w:val="superscript"/>
        </w:rPr>
        <w:t>-20</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 xml:space="preserve">=0.07 </w:t>
      </w:r>
      <w:r w:rsidR="00CF5E25" w:rsidRPr="0066438E">
        <w:rPr>
          <w:rFonts w:ascii="Times New Roman" w:eastAsiaTheme="minorEastAsia" w:hAnsi="Times New Roman"/>
        </w:rPr>
        <w:t xml:space="preserve">to </w:t>
      </w:r>
      <w:r w:rsidR="00B00F8F" w:rsidRPr="0066438E">
        <w:rPr>
          <w:rFonts w:ascii="Times New Roman" w:eastAsiaTheme="minorEastAsia" w:hAnsi="Times New Roman"/>
        </w:rPr>
        <w:t>1.23</w:t>
      </w:r>
      <w:r w:rsidR="00CF5E25" w:rsidRPr="0066438E">
        <w:rPr>
          <w:rFonts w:ascii="Times New Roman" w:eastAsiaTheme="minorEastAsia" w:hAnsi="Times New Roman"/>
        </w:rPr>
        <w:t>x10</w:t>
      </w:r>
      <w:r w:rsidR="00CF5E25" w:rsidRPr="0066438E">
        <w:rPr>
          <w:rFonts w:ascii="Times New Roman" w:eastAsiaTheme="minorEastAsia" w:hAnsi="Times New Roman"/>
          <w:vertAlign w:val="superscript"/>
        </w:rPr>
        <w:t>-1</w:t>
      </w:r>
      <w:r w:rsidR="00B00F8F" w:rsidRPr="0066438E">
        <w:rPr>
          <w:rFonts w:ascii="Times New Roman" w:eastAsiaTheme="minorEastAsia" w:hAnsi="Times New Roman"/>
          <w:vertAlign w:val="superscript"/>
        </w:rPr>
        <w:t>6</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 xml:space="preserve">=0.32 </w:t>
      </w:r>
      <w:r w:rsidR="00CF5E25" w:rsidRPr="0066438E">
        <w:rPr>
          <w:rFonts w:ascii="Times New Roman" w:eastAsiaTheme="minorEastAsia" w:hAnsi="Times New Roman"/>
        </w:rPr>
        <w:t xml:space="preserve">for macrofracture propagation. </w:t>
      </w:r>
      <w:r w:rsidR="00407FCF" w:rsidRPr="0066438E">
        <w:rPr>
          <w:rFonts w:ascii="Times New Roman" w:eastAsiaTheme="minorEastAsia" w:hAnsi="Times New Roman"/>
        </w:rPr>
        <w:t xml:space="preserve">Our results suggest that a distributed microfracture network results in greater permeability during fluid injection </w:t>
      </w:r>
      <w:r w:rsidR="00481BB6" w:rsidRPr="0066438E">
        <w:rPr>
          <w:rFonts w:ascii="Times New Roman" w:eastAsiaTheme="minorEastAsia" w:hAnsi="Times New Roman"/>
        </w:rPr>
        <w:t xml:space="preserve">in compacted mudstones </w:t>
      </w:r>
      <w:r w:rsidR="00407FCF" w:rsidRPr="0066438E">
        <w:rPr>
          <w:rFonts w:ascii="Times New Roman" w:eastAsiaTheme="minorEastAsia" w:hAnsi="Times New Roman"/>
        </w:rPr>
        <w:t>(</w:t>
      </w:r>
      <w:r w:rsidR="00407FCF" w:rsidRPr="0066438E">
        <w:rPr>
          <w:rFonts w:ascii="Times New Roman" w:eastAsiaTheme="minorEastAsia" w:hAnsi="Times New Roman"/>
          <w:i/>
        </w:rPr>
        <w:sym w:font="Symbol" w:char="F066"/>
      </w:r>
      <w:r w:rsidR="00407FCF" w:rsidRPr="0066438E">
        <w:rPr>
          <w:rFonts w:ascii="Times New Roman" w:eastAsiaTheme="minorEastAsia" w:hAnsi="Times New Roman"/>
        </w:rPr>
        <w:t>=0.07-0.3</w:t>
      </w:r>
      <w:r w:rsidR="002D038A" w:rsidRPr="0066438E">
        <w:rPr>
          <w:rFonts w:ascii="Times New Roman" w:eastAsiaTheme="minorEastAsia" w:hAnsi="Times New Roman"/>
        </w:rPr>
        <w:t>2</w:t>
      </w:r>
      <w:r w:rsidR="00407FCF" w:rsidRPr="0066438E">
        <w:rPr>
          <w:rFonts w:ascii="Times New Roman" w:eastAsiaTheme="minorEastAsia" w:hAnsi="Times New Roman"/>
        </w:rPr>
        <w:t>)</w:t>
      </w:r>
      <w:r w:rsidR="00051155">
        <w:rPr>
          <w:rFonts w:ascii="Times New Roman" w:eastAsiaTheme="minorEastAsia" w:hAnsi="Times New Roman"/>
        </w:rPr>
        <w:t xml:space="preserve"> </w:t>
      </w:r>
      <w:r w:rsidR="00AE12B9">
        <w:rPr>
          <w:rFonts w:ascii="Times New Roman" w:eastAsiaTheme="minorEastAsia" w:hAnsi="Times New Roman"/>
        </w:rPr>
        <w:t xml:space="preserve">in comparison </w:t>
      </w:r>
      <w:r w:rsidR="00051155">
        <w:rPr>
          <w:rFonts w:ascii="Times New Roman" w:eastAsiaTheme="minorEastAsia" w:hAnsi="Times New Roman"/>
        </w:rPr>
        <w:t>to a wide macrofracture</w:t>
      </w:r>
      <w:r w:rsidR="002D038A" w:rsidRPr="0066438E">
        <w:rPr>
          <w:rFonts w:ascii="Times New Roman" w:eastAsiaTheme="minorEastAsia" w:hAnsi="Times New Roman"/>
        </w:rPr>
        <w:t>.</w:t>
      </w:r>
      <w:r w:rsidR="00407FCF" w:rsidRPr="0066438E">
        <w:rPr>
          <w:rFonts w:ascii="Times New Roman" w:eastAsiaTheme="minorEastAsia" w:hAnsi="Times New Roman"/>
        </w:rPr>
        <w:t xml:space="preserve"> </w:t>
      </w:r>
      <w:r w:rsidR="007A1E88" w:rsidRPr="0066438E">
        <w:rPr>
          <w:rFonts w:ascii="Times New Roman" w:eastAsiaTheme="minorEastAsia" w:hAnsi="Times New Roman"/>
        </w:rPr>
        <w:t xml:space="preserve">Our modeling </w:t>
      </w:r>
      <w:r w:rsidR="00CF5E25" w:rsidRPr="0066438E">
        <w:rPr>
          <w:rFonts w:ascii="Times New Roman" w:eastAsiaTheme="minorEastAsia" w:hAnsi="Times New Roman"/>
        </w:rPr>
        <w:t>approach provides a simple means to estimate permeability during burial and compaction or fluid injection based on knowledge of porosity and mineralogy.</w:t>
      </w:r>
    </w:p>
    <w:p w14:paraId="0116623A" w14:textId="4E6531D5" w:rsidR="00636E53" w:rsidRPr="0066438E" w:rsidRDefault="00636E53" w:rsidP="00591179">
      <w:pPr>
        <w:pStyle w:val="ListParagraph"/>
        <w:numPr>
          <w:ilvl w:val="0"/>
          <w:numId w:val="9"/>
        </w:numPr>
        <w:spacing w:line="480" w:lineRule="auto"/>
        <w:rPr>
          <w:rFonts w:ascii="Times New Roman" w:hAnsi="Times New Roman"/>
          <w:b/>
        </w:rPr>
      </w:pPr>
      <w:r w:rsidRPr="0066438E">
        <w:rPr>
          <w:rFonts w:ascii="Times New Roman" w:hAnsi="Times New Roman"/>
          <w:b/>
        </w:rPr>
        <w:t xml:space="preserve">Introduction </w:t>
      </w:r>
    </w:p>
    <w:p w14:paraId="52C30477" w14:textId="2E9B0216"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Mudstone comprise</w:t>
      </w:r>
      <w:r w:rsidR="00591179" w:rsidRPr="0066438E">
        <w:rPr>
          <w:rFonts w:ascii="Times New Roman" w:eastAsia="Times New Roman" w:hAnsi="Times New Roman" w:cs="Times New Roman"/>
        </w:rPr>
        <w:t>s</w:t>
      </w:r>
      <w:r w:rsidRPr="0066438E">
        <w:rPr>
          <w:rFonts w:ascii="Times New Roman" w:eastAsia="Times New Roman" w:hAnsi="Times New Roman" w:cs="Times New Roman"/>
        </w:rPr>
        <w:t xml:space="preserve"> 60-70% of sedimentary basin fill. </w:t>
      </w:r>
      <w:r w:rsidR="00591179" w:rsidRPr="0066438E">
        <w:rPr>
          <w:rFonts w:ascii="Times New Roman" w:eastAsia="Times New Roman" w:hAnsi="Times New Roman" w:cs="Times New Roman"/>
        </w:rPr>
        <w:t>During burial to 5 km, m</w:t>
      </w:r>
      <w:r w:rsidR="00343FCB" w:rsidRPr="0066438E">
        <w:rPr>
          <w:rFonts w:ascii="Times New Roman" w:eastAsia="Times New Roman" w:hAnsi="Times New Roman" w:cs="Times New Roman"/>
        </w:rPr>
        <w:t>udston</w:t>
      </w:r>
      <w:r w:rsidR="00BA6A5D" w:rsidRPr="0066438E">
        <w:rPr>
          <w:rFonts w:ascii="Times New Roman" w:eastAsia="Times New Roman" w:hAnsi="Times New Roman" w:cs="Times New Roman"/>
        </w:rPr>
        <w:t>e</w:t>
      </w:r>
      <w:r w:rsidR="00343FCB" w:rsidRPr="0066438E">
        <w:rPr>
          <w:rFonts w:ascii="Times New Roman" w:eastAsia="Times New Roman" w:hAnsi="Times New Roman" w:cs="Times New Roman"/>
        </w:rPr>
        <w:t xml:space="preserve"> </w:t>
      </w:r>
      <w:r w:rsidRPr="0066438E">
        <w:rPr>
          <w:rFonts w:ascii="Times New Roman" w:eastAsia="Times New Roman" w:hAnsi="Times New Roman" w:cs="Times New Roman"/>
        </w:rPr>
        <w:t>porosity</w:t>
      </w:r>
      <w:r w:rsidR="0049792C" w:rsidRPr="0066438E">
        <w:rPr>
          <w:rFonts w:ascii="Times New Roman" w:eastAsia="Times New Roman" w:hAnsi="Times New Roman" w:cs="Times New Roman"/>
        </w:rPr>
        <w:t xml:space="preserve"> (</w:t>
      </w:r>
      <w:r w:rsidR="0049792C" w:rsidRPr="0066438E">
        <w:rPr>
          <w:rFonts w:ascii="Symbol" w:eastAsia="Times New Roman" w:hAnsi="Symbol" w:cs="Times New Roman"/>
          <w:i/>
        </w:rPr>
        <w:t></w:t>
      </w:r>
      <w:r w:rsidR="0049792C" w:rsidRPr="0066438E">
        <w:rPr>
          <w:rFonts w:ascii="Times New Roman" w:eastAsia="Times New Roman" w:hAnsi="Times New Roman" w:cs="Times New Roman"/>
        </w:rPr>
        <w:t>)</w:t>
      </w:r>
      <w:r w:rsidR="00591179" w:rsidRPr="0066438E">
        <w:rPr>
          <w:rFonts w:ascii="Times New Roman" w:eastAsia="Times New Roman" w:hAnsi="Times New Roman" w:cs="Times New Roman"/>
        </w:rPr>
        <w:t xml:space="preserve"> decreases </w:t>
      </w:r>
      <w:r w:rsidRPr="0066438E">
        <w:rPr>
          <w:rFonts w:ascii="Times New Roman" w:eastAsia="Times New Roman" w:hAnsi="Times New Roman" w:cs="Times New Roman"/>
        </w:rPr>
        <w:t>from 0.9</w:t>
      </w:r>
      <w:r w:rsidR="00591179" w:rsidRPr="0066438E">
        <w:rPr>
          <w:rFonts w:ascii="Times New Roman" w:eastAsia="Times New Roman" w:hAnsi="Times New Roman" w:cs="Times New Roman"/>
        </w:rPr>
        <w:t xml:space="preserve"> </w:t>
      </w:r>
      <w:r w:rsidRPr="0066438E">
        <w:rPr>
          <w:rFonts w:ascii="Times New Roman" w:eastAsia="Times New Roman" w:hAnsi="Times New Roman" w:cs="Times New Roman"/>
        </w:rPr>
        <w:t>to 0.05</w:t>
      </w:r>
      <w:r w:rsidR="0081501C" w:rsidRPr="0066438E">
        <w:rPr>
          <w:rFonts w:ascii="Times New Roman" w:eastAsia="Times New Roman" w:hAnsi="Times New Roman" w:cs="Times New Roman"/>
        </w:rPr>
        <w:t xml:space="preserve">, </w:t>
      </w:r>
      <w:r w:rsidR="00584251" w:rsidRPr="0066438E">
        <w:rPr>
          <w:rFonts w:ascii="Times New Roman" w:eastAsia="Times New Roman" w:hAnsi="Times New Roman" w:cs="Times New Roman"/>
        </w:rPr>
        <w:t xml:space="preserve">which coincides </w:t>
      </w:r>
      <w:r w:rsidR="00591179" w:rsidRPr="0066438E">
        <w:rPr>
          <w:rFonts w:ascii="Times New Roman" w:eastAsia="Times New Roman" w:hAnsi="Times New Roman" w:cs="Times New Roman"/>
        </w:rPr>
        <w:t xml:space="preserve">with </w:t>
      </w:r>
      <w:r w:rsidR="001B14EE" w:rsidRPr="0066438E">
        <w:rPr>
          <w:rFonts w:ascii="Times New Roman" w:eastAsia="Times New Roman" w:hAnsi="Times New Roman" w:cs="Times New Roman"/>
        </w:rPr>
        <w:t xml:space="preserve">decline in </w:t>
      </w:r>
      <w:r w:rsidR="00591179" w:rsidRPr="0066438E">
        <w:rPr>
          <w:rFonts w:ascii="Times New Roman" w:eastAsia="Times New Roman" w:hAnsi="Times New Roman" w:cs="Times New Roman"/>
        </w:rPr>
        <w:t>permeability (</w:t>
      </w:r>
      <w:r w:rsidR="00591179" w:rsidRPr="0066438E">
        <w:rPr>
          <w:rFonts w:ascii="Times New Roman" w:eastAsia="Times New Roman" w:hAnsi="Times New Roman" w:cs="Times New Roman"/>
          <w:i/>
        </w:rPr>
        <w:t>k</w:t>
      </w:r>
      <w:r w:rsidR="00591179" w:rsidRPr="0066438E">
        <w:rPr>
          <w:rFonts w:ascii="Times New Roman" w:eastAsia="Times New Roman" w:hAnsi="Times New Roman" w:cs="Times New Roman"/>
        </w:rPr>
        <w:t xml:space="preserve">) </w:t>
      </w:r>
      <w:r w:rsidR="00171DBE" w:rsidRPr="0066438E">
        <w:rPr>
          <w:rFonts w:ascii="Times New Roman" w:eastAsia="Times New Roman" w:hAnsi="Times New Roman" w:cs="Times New Roman"/>
        </w:rPr>
        <w:t xml:space="preserve">of </w:t>
      </w:r>
      <w:r w:rsidR="00591179" w:rsidRPr="0066438E">
        <w:rPr>
          <w:rFonts w:ascii="Times New Roman" w:eastAsia="Times New Roman" w:hAnsi="Times New Roman" w:cs="Times New Roman"/>
        </w:rPr>
        <w:t xml:space="preserve">up to </w:t>
      </w:r>
      <w:r w:rsidRPr="0066438E">
        <w:rPr>
          <w:rFonts w:ascii="Times New Roman" w:eastAsia="Times New Roman" w:hAnsi="Times New Roman" w:cs="Times New Roman"/>
        </w:rPr>
        <w:t xml:space="preserve">10 orders of magnitude [Neuzil, 1994]. </w:t>
      </w:r>
      <w:r w:rsidR="00987198" w:rsidRPr="0066438E">
        <w:rPr>
          <w:rFonts w:ascii="Times New Roman" w:eastAsia="Times New Roman" w:hAnsi="Times New Roman" w:cs="Times New Roman"/>
        </w:rPr>
        <w:t xml:space="preserve">These </w:t>
      </w:r>
      <w:r w:rsidR="00591179" w:rsidRPr="0066438E">
        <w:rPr>
          <w:rFonts w:ascii="Times New Roman" w:eastAsia="Times New Roman" w:hAnsi="Times New Roman" w:cs="Times New Roman"/>
        </w:rPr>
        <w:t>variations in permeability are important</w:t>
      </w:r>
      <w:r w:rsidR="00171DBE" w:rsidRPr="0066438E">
        <w:rPr>
          <w:rFonts w:ascii="Times New Roman" w:eastAsia="Times New Roman" w:hAnsi="Times New Roman" w:cs="Times New Roman"/>
        </w:rPr>
        <w:t xml:space="preserve"> </w:t>
      </w:r>
      <w:r w:rsidR="00591179" w:rsidRPr="0066438E">
        <w:rPr>
          <w:rFonts w:ascii="Times New Roman" w:eastAsia="Times New Roman" w:hAnsi="Times New Roman" w:cs="Times New Roman"/>
        </w:rPr>
        <w:t>for s</w:t>
      </w:r>
      <w:r w:rsidRPr="0066438E">
        <w:rPr>
          <w:rFonts w:ascii="Times New Roman" w:eastAsia="Times New Roman" w:hAnsi="Times New Roman" w:cs="Times New Roman"/>
        </w:rPr>
        <w:t xml:space="preserve">everal geological applications such as pore pressure development [Lou and Vasseur, 1992], continental slope stability </w:t>
      </w:r>
      <w:r w:rsidRPr="0066438E">
        <w:rPr>
          <w:rFonts w:ascii="Times New Roman" w:eastAsia="Times New Roman" w:hAnsi="Times New Roman" w:cs="Times New Roman"/>
        </w:rPr>
        <w:lastRenderedPageBreak/>
        <w:t xml:space="preserve">[Dugan and Flemings, 2000], </w:t>
      </w:r>
      <w:r w:rsidR="00987198" w:rsidRPr="0066438E">
        <w:rPr>
          <w:rFonts w:ascii="Times New Roman" w:eastAsia="Times New Roman" w:hAnsi="Times New Roman" w:cs="Times New Roman"/>
        </w:rPr>
        <w:t xml:space="preserve">hydrocarbon </w:t>
      </w:r>
      <w:r w:rsidRPr="0066438E">
        <w:rPr>
          <w:rFonts w:ascii="Times New Roman" w:eastAsia="Times New Roman" w:hAnsi="Times New Roman" w:cs="Times New Roman"/>
        </w:rPr>
        <w:t xml:space="preserve">retention [England et al., 1987], and shale gas production [Soeder, 1988]. </w:t>
      </w:r>
      <w:r w:rsidR="00591179" w:rsidRPr="0066438E">
        <w:rPr>
          <w:rFonts w:ascii="Times New Roman" w:eastAsia="Times New Roman" w:hAnsi="Times New Roman" w:cs="Times New Roman"/>
        </w:rPr>
        <w:t xml:space="preserve">Accurate </w:t>
      </w:r>
      <w:r w:rsidR="00171DBE" w:rsidRPr="0066438E">
        <w:rPr>
          <w:rFonts w:ascii="Times New Roman" w:eastAsia="Times New Roman" w:hAnsi="Times New Roman" w:cs="Times New Roman"/>
        </w:rPr>
        <w:t>prediction</w:t>
      </w:r>
      <w:r w:rsidRPr="0066438E">
        <w:rPr>
          <w:rFonts w:ascii="Times New Roman" w:eastAsia="Times New Roman" w:hAnsi="Times New Roman" w:cs="Times New Roman"/>
        </w:rPr>
        <w:t xml:space="preserve"> of mudstone permeability</w:t>
      </w:r>
      <w:r w:rsidR="00343FCB" w:rsidRPr="0066438E">
        <w:rPr>
          <w:rFonts w:ascii="Times New Roman" w:eastAsia="Times New Roman" w:hAnsi="Times New Roman" w:cs="Times New Roman"/>
        </w:rPr>
        <w:t>, however,</w:t>
      </w:r>
      <w:r w:rsidRPr="0066438E">
        <w:rPr>
          <w:rFonts w:ascii="Times New Roman" w:eastAsia="Times New Roman" w:hAnsi="Times New Roman" w:cs="Times New Roman"/>
        </w:rPr>
        <w:t xml:space="preserve"> remains </w:t>
      </w:r>
      <w:r w:rsidR="00591179" w:rsidRPr="0066438E">
        <w:rPr>
          <w:rFonts w:ascii="Times New Roman" w:eastAsia="Times New Roman" w:hAnsi="Times New Roman" w:cs="Times New Roman"/>
        </w:rPr>
        <w:t>challenging</w:t>
      </w:r>
      <w:r w:rsidRPr="0066438E">
        <w:rPr>
          <w:rFonts w:ascii="Times New Roman" w:eastAsia="Times New Roman" w:hAnsi="Times New Roman" w:cs="Times New Roman"/>
        </w:rPr>
        <w:t xml:space="preserve"> due to factors influencing </w:t>
      </w:r>
      <w:r w:rsidR="00987198" w:rsidRPr="0066438E">
        <w:rPr>
          <w:rFonts w:ascii="Times New Roman" w:eastAsia="Times New Roman" w:hAnsi="Times New Roman" w:cs="Times New Roman"/>
        </w:rPr>
        <w:t>permeability</w:t>
      </w:r>
      <w:r w:rsidR="00591179"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such as grain dimension [Schwartz and Banavar, 1989], </w:t>
      </w:r>
      <w:r w:rsidR="009A3F6B" w:rsidRPr="0066438E">
        <w:rPr>
          <w:rFonts w:ascii="Times New Roman" w:eastAsia="Times New Roman" w:hAnsi="Times New Roman" w:cs="Times New Roman"/>
        </w:rPr>
        <w:t>platelet</w:t>
      </w:r>
      <w:r w:rsidR="00AC6BE9" w:rsidRPr="0066438E">
        <w:rPr>
          <w:rFonts w:ascii="Times New Roman" w:eastAsia="Times New Roman" w:hAnsi="Times New Roman" w:cs="Times New Roman"/>
        </w:rPr>
        <w:t xml:space="preserve"> </w:t>
      </w:r>
      <w:r w:rsidR="009A3F6B" w:rsidRPr="0066438E">
        <w:rPr>
          <w:rFonts w:ascii="Times New Roman" w:eastAsia="Times New Roman" w:hAnsi="Times New Roman" w:cs="Times New Roman"/>
        </w:rPr>
        <w:t>orientation</w:t>
      </w:r>
      <w:r w:rsidR="00987198" w:rsidRPr="0066438E">
        <w:rPr>
          <w:rFonts w:ascii="Times New Roman" w:eastAsia="Times New Roman" w:hAnsi="Times New Roman" w:cs="Times New Roman"/>
        </w:rPr>
        <w:t xml:space="preserve"> [</w:t>
      </w:r>
      <w:r w:rsidR="00987198" w:rsidRPr="0066438E">
        <w:rPr>
          <w:rFonts w:ascii="Times New Roman" w:eastAsiaTheme="minorEastAsia" w:hAnsi="Times New Roman" w:cs="Times New Roman"/>
        </w:rPr>
        <w:t>Clennell et al., 1999</w:t>
      </w:r>
      <w:r w:rsidR="00987198" w:rsidRPr="0066438E">
        <w:rPr>
          <w:rFonts w:ascii="Times New Roman" w:eastAsia="Times New Roman" w:hAnsi="Times New Roman" w:cs="Times New Roman"/>
        </w:rPr>
        <w:t xml:space="preserve">], and </w:t>
      </w:r>
      <w:r w:rsidRPr="0066438E">
        <w:rPr>
          <w:rFonts w:ascii="Times New Roman" w:eastAsia="Times New Roman" w:hAnsi="Times New Roman" w:cs="Times New Roman"/>
        </w:rPr>
        <w:t xml:space="preserve">pore </w:t>
      </w:r>
      <w:r w:rsidR="00591179" w:rsidRPr="0066438E">
        <w:rPr>
          <w:rFonts w:ascii="Times New Roman" w:eastAsia="Times New Roman" w:hAnsi="Times New Roman" w:cs="Times New Roman"/>
        </w:rPr>
        <w:t xml:space="preserve">geometry </w:t>
      </w:r>
      <w:r w:rsidRPr="0066438E">
        <w:rPr>
          <w:rFonts w:ascii="Times New Roman" w:eastAsia="Times New Roman" w:hAnsi="Times New Roman" w:cs="Times New Roman"/>
        </w:rPr>
        <w:t xml:space="preserve">[Bowers and Katsube, 2002]. </w:t>
      </w:r>
      <w:bookmarkStart w:id="12" w:name="_Hlk503254891"/>
      <w:r w:rsidRPr="0066438E">
        <w:rPr>
          <w:rFonts w:ascii="Times New Roman" w:eastAsia="Times New Roman" w:hAnsi="Times New Roman" w:cs="Times New Roman"/>
        </w:rPr>
        <w:t>Clay</w:t>
      </w:r>
      <w:r w:rsidR="00587AA1" w:rsidRPr="0066438E">
        <w:rPr>
          <w:rFonts w:ascii="Times New Roman" w:eastAsia="Times New Roman" w:hAnsi="Times New Roman" w:cs="Times New Roman"/>
        </w:rPr>
        <w:t xml:space="preserve"> </w:t>
      </w:r>
      <w:r w:rsidR="002D2380" w:rsidRPr="0066438E">
        <w:rPr>
          <w:rFonts w:ascii="Times New Roman" w:eastAsia="Times New Roman" w:hAnsi="Times New Roman" w:cs="Times New Roman"/>
        </w:rPr>
        <w:t xml:space="preserve">minerals </w:t>
      </w:r>
      <w:r w:rsidRPr="0066438E">
        <w:rPr>
          <w:rFonts w:ascii="Times New Roman" w:eastAsia="Times New Roman" w:hAnsi="Times New Roman" w:cs="Times New Roman"/>
        </w:rPr>
        <w:t xml:space="preserve">and </w:t>
      </w:r>
      <w:r w:rsidR="002D2380" w:rsidRPr="0066438E">
        <w:rPr>
          <w:rFonts w:ascii="Times New Roman" w:eastAsia="Times New Roman" w:hAnsi="Times New Roman" w:cs="Times New Roman"/>
        </w:rPr>
        <w:t xml:space="preserve">their </w:t>
      </w:r>
      <w:r w:rsidRPr="0066438E">
        <w:rPr>
          <w:rFonts w:ascii="Times New Roman" w:eastAsia="Times New Roman" w:hAnsi="Times New Roman" w:cs="Times New Roman"/>
        </w:rPr>
        <w:t xml:space="preserve">dimensions are often suggested as primary controls on mudstone permeability </w:t>
      </w:r>
      <w:r w:rsidRPr="0066438E">
        <w:rPr>
          <w:rFonts w:ascii="Times New Roman" w:eastAsia="Times New Roman" w:hAnsi="Times New Roman" w:cs="Times New Roman"/>
          <w:shd w:val="clear" w:color="auto" w:fill="FFFFFF" w:themeFill="background1"/>
        </w:rPr>
        <w:t>[</w:t>
      </w:r>
      <w:r w:rsidRPr="0066438E">
        <w:rPr>
          <w:rFonts w:ascii="Times New Roman" w:eastAsia="Times New Roman" w:hAnsi="Times New Roman" w:cs="Times New Roman"/>
        </w:rPr>
        <w:t xml:space="preserve">Olsen, 1962; Dewhurst et al., 1996]. </w:t>
      </w:r>
      <w:r w:rsidR="00343FCB" w:rsidRPr="0066438E">
        <w:rPr>
          <w:rFonts w:ascii="Times New Roman" w:eastAsia="Times New Roman" w:hAnsi="Times New Roman" w:cs="Times New Roman"/>
        </w:rPr>
        <w:t>C</w:t>
      </w:r>
      <w:r w:rsidRPr="0066438E">
        <w:rPr>
          <w:rFonts w:ascii="Times New Roman" w:eastAsia="Times New Roman" w:hAnsi="Times New Roman" w:cs="Times New Roman"/>
        </w:rPr>
        <w:t xml:space="preserve">lay </w:t>
      </w:r>
      <w:r w:rsidR="00343FCB" w:rsidRPr="0066438E">
        <w:rPr>
          <w:rFonts w:ascii="Times New Roman" w:eastAsia="Times New Roman" w:hAnsi="Times New Roman" w:cs="Times New Roman"/>
        </w:rPr>
        <w:t xml:space="preserve">platelet length </w:t>
      </w:r>
      <w:r w:rsidRPr="0066438E">
        <w:rPr>
          <w:rFonts w:ascii="Times New Roman" w:eastAsia="Times New Roman" w:hAnsi="Times New Roman" w:cs="Times New Roman"/>
        </w:rPr>
        <w:t xml:space="preserve">ranges from 0.1 µm </w:t>
      </w:r>
      <w:r w:rsidR="00415911" w:rsidRPr="0066438E">
        <w:rPr>
          <w:rFonts w:ascii="Times New Roman" w:eastAsia="Times New Roman" w:hAnsi="Times New Roman" w:cs="Times New Roman"/>
        </w:rPr>
        <w:t>to</w:t>
      </w:r>
      <w:r w:rsidR="00B9176D">
        <w:rPr>
          <w:rFonts w:ascii="Times New Roman" w:eastAsia="Times New Roman" w:hAnsi="Times New Roman" w:cs="Times New Roman"/>
        </w:rPr>
        <w:t xml:space="preserve"> </w:t>
      </w:r>
      <w:r w:rsidRPr="0066438E">
        <w:rPr>
          <w:rFonts w:ascii="Times New Roman" w:eastAsia="Times New Roman" w:hAnsi="Times New Roman" w:cs="Times New Roman"/>
        </w:rPr>
        <w:t>10 µm [Mondol et al., 2007</w:t>
      </w:r>
      <w:r w:rsidR="00050D32" w:rsidRPr="0066438E">
        <w:rPr>
          <w:rFonts w:ascii="Times New Roman" w:eastAsia="Times New Roman" w:hAnsi="Times New Roman" w:cs="Times New Roman"/>
        </w:rPr>
        <w:t xml:space="preserve">] and </w:t>
      </w:r>
      <w:r w:rsidR="002A386A" w:rsidRPr="0066438E">
        <w:rPr>
          <w:rFonts w:ascii="Times New Roman" w:eastAsia="Times New Roman" w:hAnsi="Times New Roman" w:cs="Times New Roman"/>
        </w:rPr>
        <w:t xml:space="preserve">platelets </w:t>
      </w:r>
      <w:r w:rsidR="00050D32" w:rsidRPr="0066438E">
        <w:rPr>
          <w:rFonts w:ascii="Times New Roman" w:eastAsia="Times New Roman" w:hAnsi="Times New Roman" w:cs="Times New Roman"/>
        </w:rPr>
        <w:t>have</w:t>
      </w:r>
      <w:r w:rsidRPr="0066438E">
        <w:rPr>
          <w:rFonts w:ascii="Times New Roman" w:eastAsia="Times New Roman" w:hAnsi="Times New Roman" w:cs="Times New Roman"/>
        </w:rPr>
        <w:t xml:space="preserve"> aspect ratios (length/thickness) </w:t>
      </w:r>
      <w:r w:rsidR="00171DBE" w:rsidRPr="0066438E">
        <w:rPr>
          <w:rFonts w:ascii="Times New Roman" w:eastAsia="Times New Roman" w:hAnsi="Times New Roman" w:cs="Times New Roman"/>
        </w:rPr>
        <w:t>of</w:t>
      </w:r>
      <w:r w:rsidRPr="0066438E">
        <w:rPr>
          <w:rFonts w:ascii="Times New Roman" w:eastAsia="Times New Roman" w:hAnsi="Times New Roman" w:cs="Times New Roman"/>
        </w:rPr>
        <w:t xml:space="preserve"> 1 to 100 [Santamarina et al., 2002]. </w:t>
      </w:r>
      <w:r w:rsidR="00343FCB" w:rsidRPr="0066438E">
        <w:rPr>
          <w:rFonts w:ascii="Times New Roman" w:eastAsia="Times New Roman" w:hAnsi="Times New Roman" w:cs="Times New Roman"/>
        </w:rPr>
        <w:t xml:space="preserve">This </w:t>
      </w:r>
      <w:r w:rsidRPr="0066438E">
        <w:rPr>
          <w:rFonts w:ascii="Times New Roman" w:eastAsia="Times New Roman" w:hAnsi="Times New Roman" w:cs="Times New Roman"/>
        </w:rPr>
        <w:t xml:space="preserve">large </w:t>
      </w:r>
      <w:r w:rsidR="008772DC" w:rsidRPr="0066438E">
        <w:rPr>
          <w:rFonts w:ascii="Times New Roman" w:eastAsia="Times New Roman" w:hAnsi="Times New Roman" w:cs="Times New Roman"/>
        </w:rPr>
        <w:t xml:space="preserve">variation in </w:t>
      </w:r>
      <w:r w:rsidRPr="0066438E">
        <w:rPr>
          <w:rFonts w:ascii="Times New Roman" w:eastAsia="Times New Roman" w:hAnsi="Times New Roman" w:cs="Times New Roman"/>
        </w:rPr>
        <w:t xml:space="preserve">grain dimension </w:t>
      </w:r>
      <w:r w:rsidR="00050D32" w:rsidRPr="0066438E">
        <w:rPr>
          <w:rFonts w:ascii="Times New Roman" w:eastAsia="Times New Roman" w:hAnsi="Times New Roman" w:cs="Times New Roman"/>
        </w:rPr>
        <w:t xml:space="preserve">is suggested </w:t>
      </w:r>
      <w:r w:rsidR="002A386A" w:rsidRPr="0066438E">
        <w:rPr>
          <w:rFonts w:ascii="Times New Roman" w:eastAsia="Times New Roman" w:hAnsi="Times New Roman" w:cs="Times New Roman"/>
        </w:rPr>
        <w:t>as</w:t>
      </w:r>
      <w:r w:rsidR="00050D32" w:rsidRPr="0066438E">
        <w:rPr>
          <w:rFonts w:ascii="Times New Roman" w:eastAsia="Times New Roman" w:hAnsi="Times New Roman" w:cs="Times New Roman"/>
        </w:rPr>
        <w:t xml:space="preserve"> </w:t>
      </w:r>
      <w:r w:rsidR="00643C13" w:rsidRPr="0066438E">
        <w:rPr>
          <w:rFonts w:ascii="Times New Roman" w:eastAsia="Times New Roman" w:hAnsi="Times New Roman" w:cs="Times New Roman"/>
        </w:rPr>
        <w:t>the</w:t>
      </w:r>
      <w:r w:rsidR="009D4380" w:rsidRPr="0066438E">
        <w:rPr>
          <w:rFonts w:ascii="Times New Roman" w:eastAsia="Times New Roman" w:hAnsi="Times New Roman" w:cs="Times New Roman"/>
        </w:rPr>
        <w:t xml:space="preserve"> dominant</w:t>
      </w:r>
      <w:r w:rsidR="00050D32" w:rsidRPr="0066438E">
        <w:rPr>
          <w:rFonts w:ascii="Times New Roman" w:eastAsia="Times New Roman" w:hAnsi="Times New Roman" w:cs="Times New Roman"/>
        </w:rPr>
        <w:t xml:space="preserve"> controlling factor </w:t>
      </w:r>
      <w:r w:rsidRPr="0066438E">
        <w:rPr>
          <w:rFonts w:ascii="Times New Roman" w:eastAsia="Times New Roman" w:hAnsi="Times New Roman" w:cs="Times New Roman"/>
        </w:rPr>
        <w:t xml:space="preserve">in </w:t>
      </w:r>
      <w:r w:rsidR="00415911" w:rsidRPr="0066438E">
        <w:rPr>
          <w:rFonts w:ascii="Times New Roman" w:eastAsia="Times New Roman" w:hAnsi="Times New Roman" w:cs="Times New Roman"/>
        </w:rPr>
        <w:t xml:space="preserve">mudstone </w:t>
      </w:r>
      <w:r w:rsidRPr="0066438E">
        <w:rPr>
          <w:rFonts w:ascii="Times New Roman" w:eastAsia="Times New Roman" w:hAnsi="Times New Roman" w:cs="Times New Roman"/>
        </w:rPr>
        <w:t xml:space="preserve">permeability </w:t>
      </w:r>
      <w:r w:rsidR="00050D32" w:rsidRPr="0066438E">
        <w:rPr>
          <w:rFonts w:ascii="Times New Roman" w:eastAsia="Times New Roman" w:hAnsi="Times New Roman" w:cs="Times New Roman"/>
        </w:rPr>
        <w:t>spanning</w:t>
      </w:r>
      <w:r w:rsidRPr="0066438E">
        <w:rPr>
          <w:rFonts w:ascii="Times New Roman" w:eastAsia="Times New Roman" w:hAnsi="Times New Roman" w:cs="Times New Roman"/>
        </w:rPr>
        <w:t xml:space="preserve"> 3-4 orders of magnitude </w:t>
      </w:r>
      <w:r w:rsidR="00415911" w:rsidRPr="0066438E">
        <w:rPr>
          <w:rFonts w:ascii="Times New Roman" w:eastAsia="Times New Roman" w:hAnsi="Times New Roman" w:cs="Times New Roman"/>
        </w:rPr>
        <w:t>for</w:t>
      </w:r>
      <w:r w:rsidRPr="0066438E">
        <w:rPr>
          <w:rFonts w:ascii="Times New Roman" w:eastAsia="Times New Roman" w:hAnsi="Times New Roman" w:cs="Times New Roman"/>
        </w:rPr>
        <w:t xml:space="preserve"> a single porosity</w:t>
      </w:r>
      <w:r w:rsidR="00050D32" w:rsidRPr="0066438E">
        <w:rPr>
          <w:rFonts w:ascii="Times New Roman" w:eastAsia="Times New Roman" w:hAnsi="Times New Roman" w:cs="Times New Roman"/>
        </w:rPr>
        <w:t xml:space="preserve"> value</w:t>
      </w:r>
      <w:r w:rsidRPr="0066438E">
        <w:rPr>
          <w:rFonts w:ascii="Times New Roman" w:eastAsia="Times New Roman" w:hAnsi="Times New Roman" w:cs="Times New Roman"/>
        </w:rPr>
        <w:t xml:space="preserve"> [</w:t>
      </w:r>
      <w:r w:rsidR="00086194" w:rsidRPr="0066438E">
        <w:rPr>
          <w:rFonts w:ascii="Times New Roman" w:eastAsia="Times New Roman" w:hAnsi="Times New Roman" w:cs="Times New Roman"/>
        </w:rPr>
        <w:t>Dewhurst et al., 1999</w:t>
      </w:r>
      <w:r w:rsidR="00643C13" w:rsidRPr="0066438E">
        <w:rPr>
          <w:rFonts w:ascii="Times New Roman" w:eastAsia="Times New Roman" w:hAnsi="Times New Roman" w:cs="Times New Roman"/>
        </w:rPr>
        <w:t>a</w:t>
      </w:r>
      <w:r w:rsidR="00086194" w:rsidRPr="0066438E">
        <w:rPr>
          <w:rFonts w:ascii="Times New Roman" w:eastAsia="Times New Roman" w:hAnsi="Times New Roman" w:cs="Times New Roman"/>
        </w:rPr>
        <w:t xml:space="preserve">; </w:t>
      </w:r>
      <w:r w:rsidR="006F6AED" w:rsidRPr="0066438E">
        <w:rPr>
          <w:rFonts w:ascii="Times New Roman" w:eastAsia="Times New Roman" w:hAnsi="Times New Roman" w:cs="Times New Roman"/>
        </w:rPr>
        <w:t>Mondol et al., 200</w:t>
      </w:r>
      <w:r w:rsidR="00820C74" w:rsidRPr="0066438E">
        <w:rPr>
          <w:rFonts w:ascii="Times New Roman" w:eastAsia="Times New Roman" w:hAnsi="Times New Roman" w:cs="Times New Roman"/>
        </w:rPr>
        <w:t>8</w:t>
      </w:r>
      <w:r w:rsidRPr="0066438E">
        <w:rPr>
          <w:rFonts w:ascii="Times New Roman" w:eastAsia="Times New Roman" w:hAnsi="Times New Roman" w:cs="Times New Roman"/>
        </w:rPr>
        <w:t>].</w:t>
      </w:r>
      <w:r w:rsidR="00D53384" w:rsidRPr="0066438E">
        <w:rPr>
          <w:rFonts w:ascii="Times New Roman" w:eastAsia="Times New Roman" w:hAnsi="Times New Roman" w:cs="Times New Roman"/>
        </w:rPr>
        <w:t xml:space="preserve"> </w:t>
      </w:r>
    </w:p>
    <w:p w14:paraId="2B7CEA15" w14:textId="5E436224" w:rsidR="00171DBE" w:rsidRPr="0066438E" w:rsidRDefault="00415911">
      <w:pPr>
        <w:spacing w:line="480" w:lineRule="auto"/>
        <w:rPr>
          <w:rFonts w:ascii="Times New Roman" w:eastAsia="Times New Roman" w:hAnsi="Times New Roman" w:cs="Times New Roman"/>
        </w:rPr>
      </w:pPr>
      <w:r w:rsidRPr="0066438E">
        <w:rPr>
          <w:rFonts w:ascii="Times New Roman" w:eastAsia="Times New Roman" w:hAnsi="Times New Roman" w:cs="Times New Roman"/>
        </w:rPr>
        <w:t>S</w:t>
      </w:r>
      <w:r w:rsidR="00636E53" w:rsidRPr="0066438E">
        <w:rPr>
          <w:rFonts w:ascii="Times New Roman" w:eastAsia="Times New Roman" w:hAnsi="Times New Roman" w:cs="Times New Roman"/>
        </w:rPr>
        <w:t>everal models</w:t>
      </w:r>
      <w:r w:rsidR="002D0155" w:rsidRPr="0066438E">
        <w:rPr>
          <w:rFonts w:ascii="Times New Roman" w:eastAsia="Times New Roman" w:hAnsi="Times New Roman" w:cs="Times New Roman"/>
        </w:rPr>
        <w:t xml:space="preserve"> have been</w:t>
      </w:r>
      <w:r w:rsidR="00636E53" w:rsidRPr="0066438E">
        <w:rPr>
          <w:rFonts w:ascii="Times New Roman" w:eastAsia="Times New Roman" w:hAnsi="Times New Roman" w:cs="Times New Roman"/>
        </w:rPr>
        <w:t xml:space="preserve"> proposed</w:t>
      </w:r>
      <w:r w:rsidRPr="0066438E">
        <w:rPr>
          <w:rFonts w:ascii="Times New Roman" w:eastAsia="Times New Roman" w:hAnsi="Times New Roman" w:cs="Times New Roman"/>
        </w:rPr>
        <w:t xml:space="preserve"> to explain mudstone permeability</w:t>
      </w:r>
      <w:r w:rsidR="00636E53" w:rsidRPr="0066438E">
        <w:rPr>
          <w:rFonts w:ascii="Times New Roman" w:eastAsia="Times New Roman" w:hAnsi="Times New Roman" w:cs="Times New Roman"/>
        </w:rPr>
        <w:t xml:space="preserve">. </w:t>
      </w:r>
      <w:bookmarkEnd w:id="12"/>
      <w:r w:rsidR="00E70C5A" w:rsidRPr="0066438E">
        <w:rPr>
          <w:rFonts w:ascii="Times New Roman" w:eastAsia="Times New Roman" w:hAnsi="Times New Roman" w:cs="Times New Roman"/>
        </w:rPr>
        <w:t xml:space="preserve">Many </w:t>
      </w:r>
      <w:r w:rsidR="00636E53" w:rsidRPr="0066438E">
        <w:rPr>
          <w:rFonts w:ascii="Times New Roman" w:eastAsia="Times New Roman" w:hAnsi="Times New Roman" w:cs="Times New Roman"/>
        </w:rPr>
        <w:t xml:space="preserve">models assume a log-linear relationship between </w:t>
      </w:r>
      <w:r w:rsidR="00A46538" w:rsidRPr="0066438E">
        <w:rPr>
          <w:rFonts w:ascii="Times New Roman" w:eastAsia="Times New Roman" w:hAnsi="Times New Roman" w:cs="Times New Roman"/>
        </w:rPr>
        <w:t>permeability</w:t>
      </w:r>
      <w:r w:rsidR="004E0493" w:rsidRPr="0066438E">
        <w:rPr>
          <w:rFonts w:ascii="Times New Roman" w:eastAsia="Times New Roman" w:hAnsi="Times New Roman" w:cs="Times New Roman"/>
        </w:rPr>
        <w:t xml:space="preserve"> and porosity</w:t>
      </w:r>
      <w:r w:rsidR="00636E53" w:rsidRPr="0066438E">
        <w:rPr>
          <w:rFonts w:ascii="Times New Roman" w:eastAsia="Times New Roman" w:hAnsi="Times New Roman" w:cs="Times New Roman"/>
        </w:rPr>
        <w:t xml:space="preserve"> [Rose, 1945, Nagaraj et al., 1994</w:t>
      </w:r>
      <w:r w:rsidR="004E0493" w:rsidRPr="0066438E">
        <w:rPr>
          <w:rFonts w:ascii="Times New Roman" w:eastAsia="Times New Roman" w:hAnsi="Times New Roman" w:cs="Times New Roman"/>
        </w:rPr>
        <w:t xml:space="preserve">; </w:t>
      </w:r>
      <w:r w:rsidR="001B14EE" w:rsidRPr="0066438E">
        <w:rPr>
          <w:rFonts w:ascii="Times New Roman" w:eastAsia="Times New Roman" w:hAnsi="Times New Roman" w:cs="Times New Roman"/>
        </w:rPr>
        <w:t>Neuzil, 1994</w:t>
      </w:r>
      <w:r w:rsidR="00636E53" w:rsidRPr="0066438E">
        <w:rPr>
          <w:rFonts w:ascii="Times New Roman" w:eastAsia="Times New Roman" w:hAnsi="Times New Roman" w:cs="Times New Roman"/>
        </w:rPr>
        <w:t xml:space="preserve">], but fail to explain the observed range of mudstone permeability for a given porosity [Yang and Aplin, 2007]. </w:t>
      </w:r>
      <w:r w:rsidR="0037791E" w:rsidRPr="0066438E">
        <w:rPr>
          <w:rFonts w:ascii="Times New Roman" w:eastAsia="Times New Roman" w:hAnsi="Times New Roman" w:cs="Times New Roman"/>
        </w:rPr>
        <w:t>Another</w:t>
      </w:r>
      <w:r w:rsidR="00C84482" w:rsidRPr="0066438E">
        <w:rPr>
          <w:rFonts w:ascii="Times New Roman" w:eastAsia="Times New Roman" w:hAnsi="Times New Roman" w:cs="Times New Roman"/>
        </w:rPr>
        <w:t xml:space="preserve"> model</w:t>
      </w:r>
      <w:r w:rsidR="00901CFB" w:rsidRPr="0066438E">
        <w:rPr>
          <w:rFonts w:ascii="Times New Roman" w:eastAsia="Times New Roman" w:hAnsi="Times New Roman" w:cs="Times New Roman"/>
        </w:rPr>
        <w:t xml:space="preserve"> used </w:t>
      </w:r>
      <w:r w:rsidR="00C84482" w:rsidRPr="0066438E">
        <w:rPr>
          <w:rFonts w:ascii="Times New Roman" w:eastAsia="Times New Roman" w:hAnsi="Times New Roman" w:cs="Times New Roman"/>
        </w:rPr>
        <w:t xml:space="preserve">to predict </w:t>
      </w:r>
      <w:r w:rsidR="00901CFB" w:rsidRPr="0066438E">
        <w:rPr>
          <w:rFonts w:ascii="Times New Roman" w:eastAsia="Times New Roman" w:hAnsi="Times New Roman" w:cs="Times New Roman"/>
        </w:rPr>
        <w:t xml:space="preserve">mudstone </w:t>
      </w:r>
      <w:r w:rsidR="00C84482" w:rsidRPr="0066438E">
        <w:rPr>
          <w:rFonts w:ascii="Times New Roman" w:eastAsia="Times New Roman" w:hAnsi="Times New Roman" w:cs="Times New Roman"/>
        </w:rPr>
        <w:t xml:space="preserve">permeability is the Kozeny-Carman </w:t>
      </w:r>
      <w:r w:rsidR="0037791E" w:rsidRPr="0066438E">
        <w:rPr>
          <w:rFonts w:ascii="Times New Roman" w:eastAsia="Times New Roman" w:hAnsi="Times New Roman" w:cs="Times New Roman"/>
        </w:rPr>
        <w:t xml:space="preserve">model </w:t>
      </w:r>
      <w:r w:rsidR="00636E53" w:rsidRPr="0066438E">
        <w:rPr>
          <w:rFonts w:ascii="Times New Roman" w:eastAsia="Times New Roman" w:hAnsi="Times New Roman" w:cs="Times New Roman"/>
        </w:rPr>
        <w:t>[Kozeny, 1927; Carman, 1937</w:t>
      </w:r>
      <w:r w:rsidR="004E0493" w:rsidRPr="0066438E">
        <w:rPr>
          <w:rFonts w:ascii="Times New Roman" w:eastAsia="Times New Roman" w:hAnsi="Times New Roman" w:cs="Times New Roman"/>
        </w:rPr>
        <w:t xml:space="preserve">], </w:t>
      </w:r>
      <w:r w:rsidR="00553073" w:rsidRPr="0066438E">
        <w:rPr>
          <w:rFonts w:ascii="Times New Roman" w:eastAsia="Times New Roman" w:hAnsi="Times New Roman" w:cs="Times New Roman"/>
        </w:rPr>
        <w:t xml:space="preserve">which requires information on tortuosity, pore </w:t>
      </w:r>
      <w:r w:rsidR="009D678F" w:rsidRPr="0066438E">
        <w:rPr>
          <w:rFonts w:ascii="Times New Roman" w:eastAsia="Times New Roman" w:hAnsi="Times New Roman" w:cs="Times New Roman"/>
        </w:rPr>
        <w:t>shape</w:t>
      </w:r>
      <w:r w:rsidR="00553073" w:rsidRPr="0066438E">
        <w:rPr>
          <w:rFonts w:ascii="Times New Roman" w:eastAsia="Times New Roman" w:hAnsi="Times New Roman" w:cs="Times New Roman"/>
        </w:rPr>
        <w:t>, specific pore surface area, and pore volume. While</w:t>
      </w:r>
      <w:r w:rsidR="00636E53" w:rsidRPr="0066438E">
        <w:rPr>
          <w:rFonts w:ascii="Times New Roman" w:eastAsia="Times New Roman" w:hAnsi="Times New Roman" w:cs="Times New Roman"/>
        </w:rPr>
        <w:t xml:space="preserve"> the Kozeny-Carman relationship </w:t>
      </w:r>
      <w:r w:rsidR="009A3F6B" w:rsidRPr="0066438E">
        <w:rPr>
          <w:rFonts w:ascii="Times New Roman" w:eastAsia="Times New Roman" w:hAnsi="Times New Roman" w:cs="Times New Roman"/>
        </w:rPr>
        <w:t xml:space="preserve">can </w:t>
      </w:r>
      <w:r w:rsidR="00636E53" w:rsidRPr="0066438E">
        <w:rPr>
          <w:rFonts w:ascii="Times New Roman" w:eastAsia="Times New Roman" w:hAnsi="Times New Roman" w:cs="Times New Roman"/>
        </w:rPr>
        <w:t>predict the permeability of unconsolidated mudstones with reasonable accuracy [Chap</w:t>
      </w:r>
      <w:r w:rsidR="00234694" w:rsidRPr="0066438E">
        <w:rPr>
          <w:rFonts w:ascii="Times New Roman" w:eastAsia="Times New Roman" w:hAnsi="Times New Roman" w:cs="Times New Roman"/>
        </w:rPr>
        <w:t>ui</w:t>
      </w:r>
      <w:r w:rsidR="00636E53" w:rsidRPr="0066438E">
        <w:rPr>
          <w:rFonts w:ascii="Times New Roman" w:eastAsia="Times New Roman" w:hAnsi="Times New Roman" w:cs="Times New Roman"/>
        </w:rPr>
        <w:t xml:space="preserve">s and Aubertin, 2003], </w:t>
      </w:r>
      <w:r w:rsidR="00223EF8" w:rsidRPr="0066438E">
        <w:rPr>
          <w:rFonts w:ascii="Times New Roman" w:eastAsia="Times New Roman" w:hAnsi="Times New Roman" w:cs="Times New Roman"/>
        </w:rPr>
        <w:t>various</w:t>
      </w:r>
      <w:r w:rsidR="00636E53" w:rsidRPr="0066438E">
        <w:rPr>
          <w:rFonts w:ascii="Times New Roman" w:eastAsia="Times New Roman" w:hAnsi="Times New Roman" w:cs="Times New Roman"/>
        </w:rPr>
        <w:t xml:space="preserve"> studies </w:t>
      </w:r>
      <w:r w:rsidR="00B70451" w:rsidRPr="0066438E">
        <w:rPr>
          <w:rFonts w:ascii="Times New Roman" w:eastAsia="Times New Roman" w:hAnsi="Times New Roman" w:cs="Times New Roman"/>
        </w:rPr>
        <w:t xml:space="preserve">document </w:t>
      </w:r>
      <w:r w:rsidR="00C47EBE" w:rsidRPr="0066438E">
        <w:rPr>
          <w:rFonts w:ascii="Times New Roman" w:eastAsia="Times New Roman" w:hAnsi="Times New Roman" w:cs="Times New Roman"/>
        </w:rPr>
        <w:t xml:space="preserve">prediction errors of several </w:t>
      </w:r>
      <w:r w:rsidR="00636E53" w:rsidRPr="0066438E">
        <w:rPr>
          <w:rFonts w:ascii="Times New Roman" w:eastAsia="Times New Roman" w:hAnsi="Times New Roman" w:cs="Times New Roman"/>
        </w:rPr>
        <w:t>orders of magnitude</w:t>
      </w:r>
      <w:r w:rsidR="00991965"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 xml:space="preserve">[Yang and Aplin, 1998; Dewhurst et al., 1999a, b]. </w:t>
      </w:r>
      <w:r w:rsidR="003853DF">
        <w:rPr>
          <w:rFonts w:ascii="Times New Roman" w:eastAsia="Times New Roman" w:hAnsi="Times New Roman" w:cs="Times New Roman"/>
        </w:rPr>
        <w:t xml:space="preserve">In other work, </w:t>
      </w:r>
      <w:r w:rsidR="00171DBE" w:rsidRPr="0066438E">
        <w:rPr>
          <w:rFonts w:ascii="Times New Roman" w:eastAsia="Times New Roman" w:hAnsi="Times New Roman" w:cs="Times New Roman"/>
        </w:rPr>
        <w:t xml:space="preserve">Yang and Aplin </w:t>
      </w:r>
      <w:r w:rsidR="003E1CF4" w:rsidRPr="0066438E">
        <w:rPr>
          <w:rFonts w:ascii="Times New Roman" w:eastAsia="Times New Roman" w:hAnsi="Times New Roman" w:cs="Times New Roman"/>
        </w:rPr>
        <w:t>[</w:t>
      </w:r>
      <w:r w:rsidR="00171DBE" w:rsidRPr="0066438E">
        <w:rPr>
          <w:rFonts w:ascii="Times New Roman" w:eastAsia="Times New Roman" w:hAnsi="Times New Roman" w:cs="Times New Roman"/>
        </w:rPr>
        <w:t>20</w:t>
      </w:r>
      <w:r w:rsidR="000C286D" w:rsidRPr="0066438E">
        <w:rPr>
          <w:rFonts w:ascii="Times New Roman" w:eastAsia="Times New Roman" w:hAnsi="Times New Roman" w:cs="Times New Roman"/>
        </w:rPr>
        <w:t>07</w:t>
      </w:r>
      <w:r w:rsidR="003E1CF4" w:rsidRPr="0066438E">
        <w:rPr>
          <w:rFonts w:ascii="Times New Roman" w:eastAsia="Times New Roman" w:hAnsi="Times New Roman" w:cs="Times New Roman"/>
        </w:rPr>
        <w:t>]</w:t>
      </w:r>
      <w:r w:rsidR="00171DBE" w:rsidRPr="0066438E">
        <w:rPr>
          <w:rFonts w:ascii="Times New Roman" w:eastAsia="Times New Roman" w:hAnsi="Times New Roman" w:cs="Times New Roman"/>
        </w:rPr>
        <w:t xml:space="preserve"> </w:t>
      </w:r>
      <w:r w:rsidR="000C286D" w:rsidRPr="0066438E">
        <w:rPr>
          <w:rFonts w:ascii="Times New Roman" w:eastAsia="Times New Roman" w:hAnsi="Times New Roman" w:cs="Times New Roman"/>
        </w:rPr>
        <w:t xml:space="preserve">use pore size distribution </w:t>
      </w:r>
      <w:r w:rsidR="007A1C05" w:rsidRPr="0066438E">
        <w:rPr>
          <w:rFonts w:ascii="Times New Roman" w:eastAsia="Times New Roman" w:hAnsi="Times New Roman" w:cs="Times New Roman"/>
        </w:rPr>
        <w:t xml:space="preserve">measurements </w:t>
      </w:r>
      <w:r w:rsidR="000C286D" w:rsidRPr="0066438E">
        <w:rPr>
          <w:rFonts w:ascii="Times New Roman" w:eastAsia="Times New Roman" w:hAnsi="Times New Roman" w:cs="Times New Roman"/>
        </w:rPr>
        <w:t>to develop an</w:t>
      </w:r>
      <w:r w:rsidR="00453DBE" w:rsidRPr="0066438E">
        <w:rPr>
          <w:rFonts w:ascii="Times New Roman" w:eastAsia="Times New Roman" w:hAnsi="Times New Roman" w:cs="Times New Roman"/>
        </w:rPr>
        <w:t xml:space="preserve"> empirical</w:t>
      </w:r>
      <w:r w:rsidR="000C286D" w:rsidRPr="0066438E">
        <w:rPr>
          <w:rFonts w:ascii="Times New Roman" w:eastAsia="Times New Roman" w:hAnsi="Times New Roman" w:cs="Times New Roman"/>
        </w:rPr>
        <w:t xml:space="preserve"> </w:t>
      </w:r>
      <w:r w:rsidR="00D2743C" w:rsidRPr="0066438E">
        <w:rPr>
          <w:rFonts w:ascii="Times New Roman" w:eastAsia="Times New Roman" w:hAnsi="Times New Roman" w:cs="Times New Roman"/>
        </w:rPr>
        <w:t xml:space="preserve">power law relationship </w:t>
      </w:r>
      <w:r w:rsidR="00DD4B99" w:rsidRPr="0066438E">
        <w:rPr>
          <w:rFonts w:ascii="Times New Roman" w:eastAsia="Times New Roman" w:hAnsi="Times New Roman" w:cs="Times New Roman"/>
        </w:rPr>
        <w:t xml:space="preserve">between mudstone permeability and </w:t>
      </w:r>
      <w:r w:rsidR="00D2743C" w:rsidRPr="0066438E">
        <w:rPr>
          <w:rFonts w:ascii="Times New Roman" w:eastAsia="Times New Roman" w:hAnsi="Times New Roman" w:cs="Times New Roman"/>
        </w:rPr>
        <w:t>mean pore throat radius.</w:t>
      </w:r>
      <w:r w:rsidR="003853DF">
        <w:rPr>
          <w:rFonts w:ascii="Times New Roman" w:eastAsia="Times New Roman" w:hAnsi="Times New Roman" w:cs="Times New Roman"/>
        </w:rPr>
        <w:t xml:space="preserve"> Several other studies utilize</w:t>
      </w:r>
      <w:r w:rsidR="00D739F7" w:rsidRPr="0066438E">
        <w:rPr>
          <w:rFonts w:ascii="Times New Roman" w:eastAsia="Times New Roman" w:hAnsi="Times New Roman" w:cs="Times New Roman"/>
        </w:rPr>
        <w:t xml:space="preserve"> critical path analysis </w:t>
      </w:r>
      <w:r w:rsidR="005B1D00" w:rsidRPr="0066438E">
        <w:rPr>
          <w:rFonts w:ascii="Times New Roman" w:eastAsia="Times New Roman" w:hAnsi="Times New Roman" w:cs="Times New Roman"/>
        </w:rPr>
        <w:t xml:space="preserve">from percolation theory </w:t>
      </w:r>
      <w:r w:rsidR="009D678F" w:rsidRPr="0066438E">
        <w:rPr>
          <w:rFonts w:ascii="Times New Roman" w:eastAsia="Times New Roman" w:hAnsi="Times New Roman" w:cs="Times New Roman"/>
        </w:rPr>
        <w:t xml:space="preserve">to </w:t>
      </w:r>
      <w:r w:rsidR="003853DF">
        <w:rPr>
          <w:rFonts w:ascii="Times New Roman" w:eastAsia="Times New Roman" w:hAnsi="Times New Roman" w:cs="Times New Roman"/>
        </w:rPr>
        <w:t xml:space="preserve">predict the </w:t>
      </w:r>
      <w:r w:rsidR="009D678F" w:rsidRPr="0066438E">
        <w:rPr>
          <w:rFonts w:ascii="Times New Roman" w:eastAsia="Times New Roman" w:hAnsi="Times New Roman" w:cs="Times New Roman"/>
        </w:rPr>
        <w:t xml:space="preserve">permeability of clay-rich samples using power-law distribution of pore sizes [Hunt and Gee, 2002; Daigle, 2016]. </w:t>
      </w:r>
      <w:r w:rsidR="00636E53" w:rsidRPr="0066438E">
        <w:rPr>
          <w:rFonts w:ascii="Times New Roman" w:eastAsia="Times New Roman" w:hAnsi="Times New Roman" w:cs="Times New Roman"/>
        </w:rPr>
        <w:t xml:space="preserve">Thus, while several models exist </w:t>
      </w:r>
      <w:r w:rsidR="004E0493" w:rsidRPr="0066438E">
        <w:rPr>
          <w:rFonts w:ascii="Times New Roman" w:eastAsia="Times New Roman" w:hAnsi="Times New Roman" w:cs="Times New Roman"/>
        </w:rPr>
        <w:t>to predict</w:t>
      </w:r>
      <w:r w:rsidR="00636E53" w:rsidRPr="0066438E">
        <w:rPr>
          <w:rFonts w:ascii="Times New Roman" w:eastAsia="Times New Roman" w:hAnsi="Times New Roman" w:cs="Times New Roman"/>
        </w:rPr>
        <w:t xml:space="preserve"> mudstone permeability, their application requires knowledge of pore size </w:t>
      </w:r>
      <w:r w:rsidR="00B70451" w:rsidRPr="0066438E">
        <w:rPr>
          <w:rFonts w:ascii="Times New Roman" w:eastAsia="Times New Roman" w:hAnsi="Times New Roman" w:cs="Times New Roman"/>
        </w:rPr>
        <w:t xml:space="preserve">and </w:t>
      </w:r>
      <w:r w:rsidR="00636E53" w:rsidRPr="0066438E">
        <w:rPr>
          <w:rFonts w:ascii="Times New Roman" w:eastAsia="Times New Roman" w:hAnsi="Times New Roman" w:cs="Times New Roman"/>
        </w:rPr>
        <w:t>tortuosity</w:t>
      </w:r>
      <w:r w:rsidR="00B70451" w:rsidRPr="0066438E">
        <w:rPr>
          <w:rFonts w:ascii="Times New Roman" w:eastAsia="Times New Roman" w:hAnsi="Times New Roman" w:cs="Times New Roman"/>
        </w:rPr>
        <w:t>,</w:t>
      </w:r>
      <w:r w:rsidR="00636E53" w:rsidRPr="0066438E">
        <w:rPr>
          <w:rFonts w:ascii="Times New Roman" w:eastAsia="Times New Roman" w:hAnsi="Times New Roman" w:cs="Times New Roman"/>
        </w:rPr>
        <w:t xml:space="preserve"> and do not </w:t>
      </w:r>
      <w:r w:rsidR="00C47EBE" w:rsidRPr="0066438E">
        <w:rPr>
          <w:rFonts w:ascii="Times New Roman" w:eastAsia="Times New Roman" w:hAnsi="Times New Roman" w:cs="Times New Roman"/>
        </w:rPr>
        <w:t xml:space="preserve">directly </w:t>
      </w:r>
      <w:r w:rsidR="00171DBE" w:rsidRPr="0066438E">
        <w:rPr>
          <w:rFonts w:ascii="Times New Roman" w:eastAsia="Times New Roman" w:hAnsi="Times New Roman" w:cs="Times New Roman"/>
        </w:rPr>
        <w:t>account for the effect of</w:t>
      </w:r>
      <w:r w:rsidR="00C47EBE" w:rsidRPr="0066438E">
        <w:rPr>
          <w:rFonts w:ascii="Times New Roman" w:eastAsia="Times New Roman" w:hAnsi="Times New Roman" w:cs="Times New Roman"/>
        </w:rPr>
        <w:t xml:space="preserve"> </w:t>
      </w:r>
      <w:r w:rsidR="00D53384" w:rsidRPr="0066438E">
        <w:rPr>
          <w:rFonts w:ascii="Times New Roman" w:eastAsia="Times New Roman" w:hAnsi="Times New Roman" w:cs="Times New Roman"/>
        </w:rPr>
        <w:t>clay platelet geometry</w:t>
      </w:r>
      <w:r w:rsidR="00636E53" w:rsidRPr="0066438E">
        <w:rPr>
          <w:rFonts w:ascii="Times New Roman" w:eastAsia="Times New Roman" w:hAnsi="Times New Roman" w:cs="Times New Roman"/>
        </w:rPr>
        <w:t>.</w:t>
      </w:r>
      <w:r w:rsidR="00263B61" w:rsidRPr="0066438E">
        <w:rPr>
          <w:rFonts w:ascii="Times New Roman" w:eastAsia="Times New Roman" w:hAnsi="Times New Roman" w:cs="Times New Roman"/>
        </w:rPr>
        <w:t xml:space="preserve"> </w:t>
      </w:r>
    </w:p>
    <w:p w14:paraId="3A3C210C" w14:textId="3721573A" w:rsidR="000A3798" w:rsidRPr="0066438E" w:rsidRDefault="00C47EBE" w:rsidP="0008575C">
      <w:pPr>
        <w:spacing w:line="480" w:lineRule="auto"/>
        <w:rPr>
          <w:rFonts w:ascii="Times New Roman" w:eastAsia="Times New Roman" w:hAnsi="Times New Roman" w:cs="Times New Roman"/>
        </w:rPr>
      </w:pPr>
      <w:r w:rsidRPr="0066438E">
        <w:rPr>
          <w:rFonts w:ascii="Times New Roman" w:eastAsia="Times New Roman" w:hAnsi="Times New Roman" w:cs="Times New Roman"/>
        </w:rPr>
        <w:t>To improve mudstone permeability characterization,</w:t>
      </w:r>
      <w:r w:rsidR="00636E53" w:rsidRPr="0066438E">
        <w:rPr>
          <w:rFonts w:ascii="Times New Roman" w:eastAsia="Times New Roman" w:hAnsi="Times New Roman" w:cs="Times New Roman"/>
        </w:rPr>
        <w:t xml:space="preserve"> </w:t>
      </w:r>
      <w:r w:rsidR="007260B8" w:rsidRPr="0066438E">
        <w:rPr>
          <w:rFonts w:ascii="Times New Roman" w:eastAsia="Times New Roman" w:hAnsi="Times New Roman" w:cs="Times New Roman"/>
        </w:rPr>
        <w:t xml:space="preserve">we develop a </w:t>
      </w:r>
      <w:r w:rsidRPr="0066438E">
        <w:rPr>
          <w:rFonts w:ascii="Times New Roman" w:eastAsia="Times New Roman" w:hAnsi="Times New Roman" w:cs="Times New Roman"/>
        </w:rPr>
        <w:t>model</w:t>
      </w:r>
      <w:r w:rsidR="007260B8" w:rsidRPr="0066438E">
        <w:rPr>
          <w:rFonts w:ascii="Times New Roman" w:eastAsia="Times New Roman" w:hAnsi="Times New Roman" w:cs="Times New Roman"/>
        </w:rPr>
        <w:t xml:space="preserve"> that </w:t>
      </w:r>
      <w:r w:rsidR="0029626B" w:rsidRPr="0066438E">
        <w:rPr>
          <w:rFonts w:ascii="Times New Roman" w:eastAsia="Times New Roman" w:hAnsi="Times New Roman" w:cs="Times New Roman"/>
        </w:rPr>
        <w:t>directly includes clay</w:t>
      </w:r>
      <w:r w:rsidR="00D53384" w:rsidRPr="0066438E">
        <w:rPr>
          <w:rFonts w:ascii="Times New Roman" w:eastAsia="Times New Roman" w:hAnsi="Times New Roman" w:cs="Times New Roman"/>
        </w:rPr>
        <w:t xml:space="preserve"> platelet</w:t>
      </w:r>
      <w:r w:rsidR="007260B8" w:rsidRPr="0066438E">
        <w:rPr>
          <w:rFonts w:ascii="Times New Roman" w:eastAsia="Times New Roman" w:hAnsi="Times New Roman" w:cs="Times New Roman"/>
        </w:rPr>
        <w:t xml:space="preserve"> geometry. </w:t>
      </w:r>
      <w:r w:rsidR="001173A0" w:rsidRPr="0066438E">
        <w:rPr>
          <w:rFonts w:ascii="Times New Roman" w:eastAsiaTheme="minorEastAsia" w:hAnsi="Times New Roman" w:cs="Times New Roman"/>
        </w:rPr>
        <w:t>W</w:t>
      </w:r>
      <w:r w:rsidR="00636E53" w:rsidRPr="0066438E">
        <w:rPr>
          <w:rFonts w:ascii="Times New Roman" w:eastAsiaTheme="minorEastAsia" w:hAnsi="Times New Roman" w:cs="Times New Roman"/>
        </w:rPr>
        <w:t xml:space="preserve">e </w:t>
      </w:r>
      <w:r w:rsidR="00E43E5C" w:rsidRPr="0066438E">
        <w:rPr>
          <w:rFonts w:ascii="Times New Roman" w:eastAsiaTheme="minorEastAsia" w:hAnsi="Times New Roman" w:cs="Times New Roman"/>
        </w:rPr>
        <w:t xml:space="preserve">employ </w:t>
      </w:r>
      <w:r w:rsidR="00BB5258" w:rsidRPr="0066438E">
        <w:rPr>
          <w:rFonts w:ascii="Times New Roman" w:eastAsiaTheme="minorEastAsia" w:hAnsi="Times New Roman" w:cs="Times New Roman"/>
        </w:rPr>
        <w:t>a</w:t>
      </w:r>
      <w:r w:rsidR="00636E53" w:rsidRPr="0066438E">
        <w:rPr>
          <w:rFonts w:ascii="Times New Roman" w:eastAsiaTheme="minorEastAsia" w:hAnsi="Times New Roman" w:cs="Times New Roman"/>
        </w:rPr>
        <w:t xml:space="preserve"> three-dimensional</w:t>
      </w:r>
      <w:r w:rsidR="00BB5258"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pore-scale model using clay platelet dimensions</w:t>
      </w:r>
      <w:r w:rsidR="00502C4A"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pore </w:t>
      </w:r>
      <w:r w:rsidR="00636E53" w:rsidRPr="0066438E">
        <w:rPr>
          <w:rFonts w:ascii="Times New Roman" w:eastAsiaTheme="minorEastAsia" w:hAnsi="Times New Roman" w:cs="Times New Roman"/>
        </w:rPr>
        <w:lastRenderedPageBreak/>
        <w:t>throat widths</w:t>
      </w:r>
      <w:r w:rsidR="00502C4A" w:rsidRPr="0066438E">
        <w:rPr>
          <w:rFonts w:ascii="Times New Roman" w:eastAsiaTheme="minorEastAsia" w:hAnsi="Times New Roman" w:cs="Times New Roman"/>
        </w:rPr>
        <w:t xml:space="preserve">, </w:t>
      </w:r>
      <w:r w:rsidR="00820C74" w:rsidRPr="0066438E">
        <w:rPr>
          <w:rFonts w:ascii="Times New Roman" w:eastAsiaTheme="minorEastAsia" w:hAnsi="Times New Roman" w:cs="Times New Roman"/>
        </w:rPr>
        <w:t>platelet orientation</w:t>
      </w:r>
      <w:r w:rsidR="003E5ABF" w:rsidRPr="0066438E">
        <w:rPr>
          <w:rFonts w:ascii="Times New Roman" w:eastAsiaTheme="minorEastAsia" w:hAnsi="Times New Roman" w:cs="Times New Roman"/>
        </w:rPr>
        <w:t>,</w:t>
      </w:r>
      <w:r w:rsidR="004A175B" w:rsidRPr="0066438E">
        <w:rPr>
          <w:rFonts w:ascii="Times New Roman" w:eastAsiaTheme="minorEastAsia" w:hAnsi="Times New Roman" w:cs="Times New Roman"/>
        </w:rPr>
        <w:t xml:space="preserve"> and porosity</w:t>
      </w:r>
      <w:r w:rsidR="00636E53" w:rsidRPr="0066438E">
        <w:rPr>
          <w:rFonts w:ascii="Times New Roman" w:eastAsiaTheme="minorEastAsia" w:hAnsi="Times New Roman" w:cs="Times New Roman"/>
        </w:rPr>
        <w:t xml:space="preserve">. </w:t>
      </w:r>
      <w:r w:rsidR="001D1D6F" w:rsidRPr="0066438E">
        <w:rPr>
          <w:rFonts w:ascii="Times New Roman" w:eastAsiaTheme="minorEastAsia" w:hAnsi="Times New Roman" w:cs="Times New Roman"/>
        </w:rPr>
        <w:t>We use this to evaluate the impacts of</w:t>
      </w:r>
      <w:r w:rsidR="0083372C" w:rsidRPr="0066438E">
        <w:rPr>
          <w:rFonts w:ascii="Times New Roman" w:eastAsiaTheme="minorEastAsia" w:hAnsi="Times New Roman" w:cs="Times New Roman"/>
        </w:rPr>
        <w:t xml:space="preserve"> </w:t>
      </w:r>
      <w:r w:rsidR="00046EAC" w:rsidRPr="0066438E">
        <w:rPr>
          <w:rFonts w:ascii="Times New Roman" w:eastAsiaTheme="minorEastAsia" w:hAnsi="Times New Roman" w:cs="Times New Roman"/>
        </w:rPr>
        <w:t>clay platelet</w:t>
      </w:r>
      <w:r w:rsidR="001D1D6F" w:rsidRPr="0066438E">
        <w:rPr>
          <w:rFonts w:ascii="Times New Roman" w:eastAsiaTheme="minorEastAsia" w:hAnsi="Times New Roman" w:cs="Times New Roman"/>
        </w:rPr>
        <w:t xml:space="preserve"> geometry </w:t>
      </w:r>
      <w:r w:rsidR="003E5ABF" w:rsidRPr="0066438E">
        <w:rPr>
          <w:rFonts w:ascii="Times New Roman" w:eastAsiaTheme="minorEastAsia" w:hAnsi="Times New Roman" w:cs="Times New Roman"/>
        </w:rPr>
        <w:t>and</w:t>
      </w:r>
      <w:r w:rsidR="001D1D6F" w:rsidRPr="0066438E">
        <w:rPr>
          <w:rFonts w:ascii="Times New Roman" w:eastAsiaTheme="minorEastAsia" w:hAnsi="Times New Roman" w:cs="Times New Roman"/>
        </w:rPr>
        <w:t xml:space="preserve"> porosity loss </w:t>
      </w:r>
      <w:r w:rsidR="003E5ABF" w:rsidRPr="0066438E">
        <w:rPr>
          <w:rFonts w:ascii="Times New Roman" w:eastAsiaTheme="minorEastAsia" w:hAnsi="Times New Roman" w:cs="Times New Roman"/>
        </w:rPr>
        <w:t xml:space="preserve">on permeability </w:t>
      </w:r>
      <w:r w:rsidR="001D1D6F" w:rsidRPr="0066438E">
        <w:rPr>
          <w:rFonts w:ascii="Times New Roman" w:eastAsiaTheme="minorEastAsia" w:hAnsi="Times New Roman" w:cs="Times New Roman"/>
        </w:rPr>
        <w:t xml:space="preserve">during burial. </w:t>
      </w:r>
      <w:r w:rsidR="004E0493" w:rsidRPr="0066438E">
        <w:rPr>
          <w:rFonts w:ascii="Times New Roman" w:eastAsiaTheme="minorEastAsia" w:hAnsi="Times New Roman" w:cs="Times New Roman"/>
        </w:rPr>
        <w:t xml:space="preserve">We estimate permeability </w:t>
      </w:r>
      <w:r w:rsidR="00033381" w:rsidRPr="0066438E">
        <w:rPr>
          <w:rFonts w:ascii="Times New Roman" w:eastAsiaTheme="minorEastAsia" w:hAnsi="Times New Roman" w:cs="Times New Roman"/>
        </w:rPr>
        <w:t>in mudstones of homogenous</w:t>
      </w:r>
      <w:r w:rsidR="009A5868" w:rsidRPr="0066438E">
        <w:rPr>
          <w:rFonts w:ascii="Times New Roman" w:eastAsiaTheme="minorEastAsia" w:hAnsi="Times New Roman" w:cs="Times New Roman"/>
        </w:rPr>
        <w:t xml:space="preserve"> and heterogenous</w:t>
      </w:r>
      <w:r w:rsidR="00033381" w:rsidRPr="0066438E">
        <w:rPr>
          <w:rFonts w:ascii="Times New Roman" w:eastAsiaTheme="minorEastAsia" w:hAnsi="Times New Roman" w:cs="Times New Roman"/>
        </w:rPr>
        <w:t xml:space="preserve"> mineralogy </w:t>
      </w:r>
      <w:r w:rsidR="004E0493" w:rsidRPr="0066438E">
        <w:rPr>
          <w:rFonts w:ascii="Times New Roman" w:eastAsia="Times New Roman" w:hAnsi="Times New Roman" w:cs="Times New Roman"/>
        </w:rPr>
        <w:t>from lattice Boltzman simulations of</w:t>
      </w:r>
      <w:r w:rsidR="00636E53" w:rsidRPr="0066438E">
        <w:rPr>
          <w:rFonts w:ascii="Times New Roman" w:eastAsia="Times New Roman" w:hAnsi="Times New Roman" w:cs="Times New Roman"/>
        </w:rPr>
        <w:t xml:space="preserve"> water flow through mudstone pore structure</w:t>
      </w:r>
      <w:r w:rsidR="00BF0279" w:rsidRPr="0066438E">
        <w:rPr>
          <w:rFonts w:ascii="Times New Roman" w:eastAsia="Times New Roman" w:hAnsi="Times New Roman" w:cs="Times New Roman"/>
        </w:rPr>
        <w:t>s</w:t>
      </w:r>
      <w:r w:rsidR="009D4380" w:rsidRPr="0066438E">
        <w:rPr>
          <w:rFonts w:ascii="Times New Roman" w:eastAsia="Times New Roman" w:hAnsi="Times New Roman" w:cs="Times New Roman"/>
        </w:rPr>
        <w:t xml:space="preserve"> and</w:t>
      </w:r>
      <w:r w:rsidR="00BB5258" w:rsidRPr="0066438E">
        <w:rPr>
          <w:rFonts w:ascii="Times New Roman" w:eastAsia="Times New Roman" w:hAnsi="Times New Roman" w:cs="Times New Roman"/>
        </w:rPr>
        <w:t xml:space="preserve"> </w:t>
      </w:r>
      <w:r w:rsidR="004E0493" w:rsidRPr="0066438E">
        <w:rPr>
          <w:rFonts w:ascii="Times New Roman" w:eastAsia="Times New Roman" w:hAnsi="Times New Roman" w:cs="Times New Roman"/>
        </w:rPr>
        <w:t xml:space="preserve">validate </w:t>
      </w:r>
      <w:r w:rsidR="00636E53" w:rsidRPr="0066438E">
        <w:rPr>
          <w:rFonts w:ascii="Times New Roman" w:eastAsia="Times New Roman" w:hAnsi="Times New Roman" w:cs="Times New Roman"/>
        </w:rPr>
        <w:t xml:space="preserve">our results </w:t>
      </w:r>
      <w:r w:rsidR="0029626B" w:rsidRPr="0066438E">
        <w:rPr>
          <w:rFonts w:ascii="Times New Roman" w:eastAsia="Times New Roman" w:hAnsi="Times New Roman" w:cs="Times New Roman"/>
        </w:rPr>
        <w:t>against</w:t>
      </w:r>
      <w:r w:rsidR="00636E53" w:rsidRPr="0066438E">
        <w:rPr>
          <w:rFonts w:ascii="Times New Roman" w:eastAsia="Times New Roman" w:hAnsi="Times New Roman" w:cs="Times New Roman"/>
        </w:rPr>
        <w:t xml:space="preserve"> </w:t>
      </w:r>
      <w:r w:rsidR="009D4380" w:rsidRPr="0066438E">
        <w:rPr>
          <w:rFonts w:ascii="Times New Roman" w:eastAsia="Times New Roman" w:hAnsi="Times New Roman" w:cs="Times New Roman"/>
        </w:rPr>
        <w:t xml:space="preserve">compilation of </w:t>
      </w:r>
      <w:r w:rsidR="00636E53" w:rsidRPr="0066438E">
        <w:rPr>
          <w:rFonts w:ascii="Times New Roman" w:eastAsia="Times New Roman" w:hAnsi="Times New Roman" w:cs="Times New Roman"/>
        </w:rPr>
        <w:t xml:space="preserve">experimental </w:t>
      </w:r>
      <w:r w:rsidR="009D4380" w:rsidRPr="0066438E">
        <w:rPr>
          <w:rFonts w:ascii="Times New Roman" w:eastAsia="Times New Roman" w:hAnsi="Times New Roman" w:cs="Times New Roman"/>
        </w:rPr>
        <w:t>and field datasets.</w:t>
      </w:r>
      <w:r w:rsidR="00033381" w:rsidRPr="0066438E">
        <w:rPr>
          <w:rFonts w:ascii="Times New Roman" w:eastAsia="Times New Roman" w:hAnsi="Times New Roman" w:cs="Times New Roman"/>
        </w:rPr>
        <w:t xml:space="preserve"> Finally, we </w:t>
      </w:r>
      <w:r w:rsidR="00B579C9" w:rsidRPr="0066438E">
        <w:rPr>
          <w:rFonts w:ascii="Times New Roman" w:eastAsia="Times New Roman" w:hAnsi="Times New Roman" w:cs="Times New Roman"/>
        </w:rPr>
        <w:t>extend</w:t>
      </w:r>
      <w:r w:rsidR="00636E53" w:rsidRPr="0066438E">
        <w:rPr>
          <w:rFonts w:ascii="Times New Roman" w:eastAsia="Times New Roman" w:hAnsi="Times New Roman" w:cs="Times New Roman"/>
        </w:rPr>
        <w:t xml:space="preserve"> our </w:t>
      </w:r>
      <w:r w:rsidR="00BB5258" w:rsidRPr="0066438E">
        <w:rPr>
          <w:rFonts w:ascii="Times New Roman" w:eastAsia="Times New Roman" w:hAnsi="Times New Roman" w:cs="Times New Roman"/>
        </w:rPr>
        <w:t>model</w:t>
      </w:r>
      <w:r w:rsidR="00636E53" w:rsidRPr="0066438E">
        <w:rPr>
          <w:rFonts w:ascii="Times New Roman" w:eastAsia="Times New Roman" w:hAnsi="Times New Roman" w:cs="Times New Roman"/>
        </w:rPr>
        <w:t xml:space="preserve"> to fluid injection by </w:t>
      </w:r>
      <w:r w:rsidR="00BB5258" w:rsidRPr="0066438E">
        <w:rPr>
          <w:rFonts w:ascii="Times New Roman" w:eastAsia="Times New Roman" w:hAnsi="Times New Roman" w:cs="Times New Roman"/>
        </w:rPr>
        <w:t>modifying</w:t>
      </w:r>
      <w:r w:rsidR="00636E53" w:rsidRPr="0066438E">
        <w:rPr>
          <w:rFonts w:ascii="Times New Roman" w:eastAsia="Times New Roman" w:hAnsi="Times New Roman" w:cs="Times New Roman"/>
        </w:rPr>
        <w:t xml:space="preserve"> pore structure </w:t>
      </w:r>
      <w:r w:rsidR="00BB5258" w:rsidRPr="0066438E">
        <w:rPr>
          <w:rFonts w:ascii="Times New Roman" w:eastAsia="Times New Roman" w:hAnsi="Times New Roman" w:cs="Times New Roman"/>
        </w:rPr>
        <w:t>to assess how permeability changes</w:t>
      </w:r>
      <w:r w:rsidR="000A3798" w:rsidRPr="0066438E">
        <w:rPr>
          <w:rFonts w:ascii="Times New Roman" w:eastAsia="Times New Roman" w:hAnsi="Times New Roman" w:cs="Times New Roman"/>
        </w:rPr>
        <w:t xml:space="preserve"> </w:t>
      </w:r>
      <w:r w:rsidR="00BB5258" w:rsidRPr="0066438E">
        <w:rPr>
          <w:rFonts w:ascii="Times New Roman" w:eastAsia="Times New Roman" w:hAnsi="Times New Roman" w:cs="Times New Roman"/>
        </w:rPr>
        <w:t>with</w:t>
      </w:r>
      <w:r w:rsidR="00636E53" w:rsidRPr="0066438E">
        <w:rPr>
          <w:rFonts w:ascii="Times New Roman" w:eastAsia="Times New Roman" w:hAnsi="Times New Roman" w:cs="Times New Roman"/>
        </w:rPr>
        <w:t xml:space="preserve"> growth of a microfracture network and </w:t>
      </w:r>
      <w:r w:rsidR="00BB5258" w:rsidRPr="0066438E">
        <w:rPr>
          <w:rFonts w:ascii="Times New Roman" w:eastAsia="Times New Roman" w:hAnsi="Times New Roman" w:cs="Times New Roman"/>
        </w:rPr>
        <w:t xml:space="preserve">with </w:t>
      </w:r>
      <w:r w:rsidR="00636E53" w:rsidRPr="0066438E">
        <w:rPr>
          <w:rFonts w:ascii="Times New Roman" w:eastAsia="Times New Roman" w:hAnsi="Times New Roman" w:cs="Times New Roman"/>
        </w:rPr>
        <w:t xml:space="preserve">propagation of a macrofracture. </w:t>
      </w:r>
      <w:r w:rsidR="006F0331" w:rsidRPr="0066438E">
        <w:rPr>
          <w:rFonts w:ascii="Times New Roman" w:eastAsia="Times New Roman" w:hAnsi="Times New Roman" w:cs="Times New Roman"/>
        </w:rPr>
        <w:t>Thus, with information on clay mineralogy, clay content, and porosity, our</w:t>
      </w:r>
      <w:r w:rsidR="00502C4A" w:rsidRPr="0066438E">
        <w:rPr>
          <w:rFonts w:ascii="Times New Roman" w:eastAsia="Times New Roman" w:hAnsi="Times New Roman" w:cs="Times New Roman"/>
        </w:rPr>
        <w:t xml:space="preserve"> new approach </w:t>
      </w:r>
      <w:r w:rsidR="000A3798" w:rsidRPr="0066438E">
        <w:rPr>
          <w:rFonts w:ascii="Times New Roman" w:eastAsia="Times New Roman" w:hAnsi="Times New Roman" w:cs="Times New Roman"/>
        </w:rPr>
        <w:t xml:space="preserve">can help estimate permeability in mudstones subjected to </w:t>
      </w:r>
      <w:r w:rsidR="00481BB6" w:rsidRPr="0066438E">
        <w:rPr>
          <w:rFonts w:ascii="Times New Roman" w:eastAsia="Times New Roman" w:hAnsi="Times New Roman" w:cs="Times New Roman"/>
        </w:rPr>
        <w:t>compaction</w:t>
      </w:r>
      <w:r w:rsidR="008928AC">
        <w:rPr>
          <w:rFonts w:ascii="Times New Roman" w:eastAsia="Times New Roman" w:hAnsi="Times New Roman" w:cs="Times New Roman"/>
        </w:rPr>
        <w:t xml:space="preserve"> </w:t>
      </w:r>
      <w:r w:rsidR="00481BB6" w:rsidRPr="0066438E">
        <w:rPr>
          <w:rFonts w:ascii="Times New Roman" w:eastAsia="Times New Roman" w:hAnsi="Times New Roman" w:cs="Times New Roman"/>
        </w:rPr>
        <w:t xml:space="preserve">and </w:t>
      </w:r>
      <w:r w:rsidR="000A3798" w:rsidRPr="0066438E">
        <w:rPr>
          <w:rFonts w:ascii="Times New Roman" w:eastAsia="Times New Roman" w:hAnsi="Times New Roman" w:cs="Times New Roman"/>
        </w:rPr>
        <w:t xml:space="preserve">anthropogenic fluid injection from wastewater disposal, hydraulic fracturing, and carbon sequestration. </w:t>
      </w:r>
    </w:p>
    <w:p w14:paraId="6FF3A793" w14:textId="223DE90E" w:rsidR="00636E53" w:rsidRPr="0066438E" w:rsidRDefault="00636E53" w:rsidP="00591179">
      <w:pPr>
        <w:pStyle w:val="ListParagraph"/>
        <w:numPr>
          <w:ilvl w:val="0"/>
          <w:numId w:val="9"/>
        </w:numPr>
        <w:spacing w:line="480" w:lineRule="auto"/>
        <w:rPr>
          <w:rFonts w:ascii="Times New Roman" w:hAnsi="Times New Roman"/>
          <w:b/>
        </w:rPr>
      </w:pPr>
      <w:r w:rsidRPr="0066438E">
        <w:rPr>
          <w:rFonts w:ascii="Times New Roman" w:hAnsi="Times New Roman"/>
          <w:b/>
        </w:rPr>
        <w:t>Methods</w:t>
      </w:r>
    </w:p>
    <w:p w14:paraId="46D17F98" w14:textId="13A67A4A" w:rsidR="00106A7D" w:rsidRPr="00691153" w:rsidRDefault="00D83F6F" w:rsidP="00691153">
      <w:pPr>
        <w:spacing w:line="480" w:lineRule="auto"/>
        <w:rPr>
          <w:rFonts w:ascii="Times New Roman" w:hAnsi="Times New Roman"/>
        </w:rPr>
      </w:pPr>
      <w:r w:rsidRPr="00691153">
        <w:rPr>
          <w:rFonts w:ascii="Times New Roman" w:hAnsi="Times New Roman"/>
        </w:rPr>
        <w:t xml:space="preserve">We build our mudstone models from cuboidal platelets arranged in bedding layers with each platelet oriented at an angle </w:t>
      </w:r>
      <w:r w:rsidRPr="00691153">
        <w:rPr>
          <w:rFonts w:ascii="Times New Roman" w:hAnsi="Times New Roman"/>
          <w:i/>
        </w:rPr>
        <w:t>θ</w:t>
      </w:r>
      <w:r w:rsidRPr="00691153">
        <w:rPr>
          <w:rFonts w:ascii="Times New Roman" w:hAnsi="Times New Roman"/>
        </w:rPr>
        <w:t xml:space="preserve"> from the horizontal [Fig. 1a]. Each clay platelet has a thickness (</w:t>
      </w:r>
      <w:r w:rsidRPr="0066438E">
        <w:rPr>
          <w:i/>
        </w:rPr>
        <w:sym w:font="Symbol" w:char="F062"/>
      </w:r>
      <w:r w:rsidRPr="00691153">
        <w:rPr>
          <w:rFonts w:ascii="Times New Roman" w:hAnsi="Times New Roman"/>
        </w:rPr>
        <w:t>)</w:t>
      </w:r>
      <w:r w:rsidRPr="00691153">
        <w:rPr>
          <w:rFonts w:ascii="Times New Roman" w:hAnsi="Times New Roman"/>
          <w:i/>
        </w:rPr>
        <w:t xml:space="preserve"> </w:t>
      </w:r>
      <w:r w:rsidRPr="00691153">
        <w:rPr>
          <w:rFonts w:ascii="Times New Roman" w:hAnsi="Times New Roman"/>
        </w:rPr>
        <w:t>and a length and width (</w:t>
      </w:r>
      <w:r w:rsidRPr="00691153">
        <w:rPr>
          <w:rFonts w:ascii="Times New Roman" w:hAnsi="Times New Roman"/>
          <w:i/>
        </w:rPr>
        <w:t>m</w:t>
      </w:r>
      <w:r w:rsidRPr="0066438E">
        <w:rPr>
          <w:i/>
        </w:rPr>
        <w:sym w:font="Symbol" w:char="F062"/>
      </w:r>
      <w:r w:rsidRPr="00691153">
        <w:rPr>
          <w:rFonts w:ascii="Times New Roman" w:hAnsi="Times New Roman"/>
          <w:i/>
        </w:rPr>
        <w:t>)</w:t>
      </w:r>
      <w:r w:rsidRPr="00691153">
        <w:rPr>
          <w:rFonts w:ascii="Times New Roman" w:hAnsi="Times New Roman"/>
        </w:rPr>
        <w:t xml:space="preserve">, where </w:t>
      </w:r>
      <w:r w:rsidRPr="00691153">
        <w:rPr>
          <w:rFonts w:ascii="Times New Roman" w:hAnsi="Times New Roman"/>
          <w:i/>
        </w:rPr>
        <w:t>m</w:t>
      </w:r>
      <w:r w:rsidRPr="00691153">
        <w:rPr>
          <w:rFonts w:ascii="Times New Roman" w:hAnsi="Times New Roman"/>
        </w:rPr>
        <w:t xml:space="preserve"> is the aspect ratio of the clay platelets. Pore space between particles is defined by intrabed pores of a finite width (</w:t>
      </w:r>
      <w:r w:rsidRPr="00691153">
        <w:rPr>
          <w:rFonts w:ascii="Times New Roman" w:hAnsi="Times New Roman"/>
          <w:i/>
        </w:rPr>
        <w:t>ε</w:t>
      </w:r>
      <w:r w:rsidRPr="00691153">
        <w:rPr>
          <w:rFonts w:ascii="Times New Roman" w:hAnsi="Times New Roman"/>
        </w:rPr>
        <w:t>) and by interbed pores of length and width (</w:t>
      </w:r>
      <w:r w:rsidRPr="00691153">
        <w:rPr>
          <w:rFonts w:ascii="Times New Roman" w:hAnsi="Times New Roman"/>
          <w:i/>
        </w:rPr>
        <w:t>λ</w:t>
      </w:r>
      <w:r w:rsidRPr="00691153">
        <w:rPr>
          <w:rFonts w:ascii="Times New Roman" w:hAnsi="Times New Roman"/>
        </w:rPr>
        <w:t xml:space="preserve">) [Fig. 1a]. To analyze mineralogy-specific porosity-permeability behavior of mudstones, we design three homogenous mudstone models using (1) kaolinite particles, (2) smectite particles, and (3) clay particles of intermediate size. </w:t>
      </w:r>
      <w:r w:rsidR="00106A7D" w:rsidRPr="0066438E">
        <w:rPr>
          <w:rFonts w:ascii="Times New Roman" w:hAnsi="Times New Roman"/>
        </w:rPr>
        <w:t xml:space="preserve">To analyze porosity-permeability behavior of natural mudstones, we design two mudstone models of heterogenous mineralogy </w:t>
      </w:r>
      <w:r w:rsidR="00AC420C" w:rsidRPr="0066438E">
        <w:rPr>
          <w:rFonts w:ascii="Times New Roman" w:hAnsi="Times New Roman"/>
        </w:rPr>
        <w:t xml:space="preserve">using smectite, illite and chlorite particles. </w:t>
      </w:r>
    </w:p>
    <w:p w14:paraId="71709C80" w14:textId="38CDFCD9"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 xml:space="preserve">2.1. </w:t>
      </w:r>
      <w:r w:rsidR="00106A7D" w:rsidRPr="0066438E">
        <w:rPr>
          <w:rFonts w:ascii="Times New Roman" w:eastAsia="Times New Roman" w:hAnsi="Times New Roman" w:cs="Times New Roman"/>
          <w:b/>
        </w:rPr>
        <w:t xml:space="preserve">Homogenous </w:t>
      </w:r>
      <w:r w:rsidRPr="0066438E">
        <w:rPr>
          <w:rFonts w:ascii="Times New Roman" w:eastAsia="Times New Roman" w:hAnsi="Times New Roman" w:cs="Times New Roman"/>
          <w:b/>
        </w:rPr>
        <w:t xml:space="preserve">Mudstone </w:t>
      </w:r>
      <w:r w:rsidR="00B2272E" w:rsidRPr="0066438E">
        <w:rPr>
          <w:rFonts w:ascii="Times New Roman" w:eastAsia="Times New Roman" w:hAnsi="Times New Roman" w:cs="Times New Roman"/>
          <w:b/>
        </w:rPr>
        <w:t>Pore Structures</w:t>
      </w:r>
    </w:p>
    <w:p w14:paraId="7B441CAB" w14:textId="6F206859" w:rsidR="00BE6F15" w:rsidRPr="0066438E" w:rsidRDefault="004471DF" w:rsidP="00BA702A">
      <w:pPr>
        <w:spacing w:line="480" w:lineRule="auto"/>
        <w:rPr>
          <w:rFonts w:ascii="Times New Roman" w:eastAsia="Times New Roman" w:hAnsi="Times New Roman" w:cs="Times New Roman"/>
        </w:rPr>
      </w:pPr>
      <w:r w:rsidRPr="0066438E">
        <w:rPr>
          <w:rFonts w:ascii="Times New Roman" w:eastAsia="Times New Roman" w:hAnsi="Times New Roman" w:cs="Times New Roman"/>
        </w:rPr>
        <w:t>In general, k</w:t>
      </w:r>
      <w:r w:rsidR="0013252F" w:rsidRPr="0066438E">
        <w:rPr>
          <w:rFonts w:ascii="Times New Roman" w:eastAsia="Times New Roman" w:hAnsi="Times New Roman" w:cs="Times New Roman"/>
        </w:rPr>
        <w:t>aolinite particles have a length of 1- 10 µm</w:t>
      </w:r>
      <w:r w:rsidR="00E877BE" w:rsidRPr="0066438E">
        <w:rPr>
          <w:rFonts w:ascii="Times New Roman" w:eastAsia="Times New Roman" w:hAnsi="Times New Roman" w:cs="Times New Roman"/>
        </w:rPr>
        <w:t xml:space="preserve"> and aspect ratios</w:t>
      </w:r>
      <w:r w:rsidR="0013252F" w:rsidRPr="0066438E">
        <w:rPr>
          <w:rFonts w:ascii="Times New Roman" w:eastAsia="Times New Roman" w:hAnsi="Times New Roman" w:cs="Times New Roman"/>
        </w:rPr>
        <w:t xml:space="preserve"> up</w:t>
      </w:r>
      <w:r w:rsidR="00480F01" w:rsidRPr="0066438E">
        <w:rPr>
          <w:rFonts w:ascii="Times New Roman" w:eastAsia="Times New Roman" w:hAnsi="Times New Roman" w:cs="Times New Roman"/>
        </w:rPr>
        <w:t xml:space="preserve"> </w:t>
      </w:r>
      <w:r w:rsidR="0013252F" w:rsidRPr="0066438E">
        <w:rPr>
          <w:rFonts w:ascii="Times New Roman" w:eastAsia="Times New Roman" w:hAnsi="Times New Roman" w:cs="Times New Roman"/>
        </w:rPr>
        <w:t>to 25, whereas smectite particles have a length up</w:t>
      </w:r>
      <w:r w:rsidR="00276375" w:rsidRPr="0066438E">
        <w:rPr>
          <w:rFonts w:ascii="Times New Roman" w:eastAsia="Times New Roman" w:hAnsi="Times New Roman" w:cs="Times New Roman"/>
        </w:rPr>
        <w:t xml:space="preserve"> </w:t>
      </w:r>
      <w:r w:rsidR="0013252F" w:rsidRPr="0066438E">
        <w:rPr>
          <w:rFonts w:ascii="Times New Roman" w:eastAsia="Times New Roman" w:hAnsi="Times New Roman" w:cs="Times New Roman"/>
        </w:rPr>
        <w:t>to 0.1 µm</w:t>
      </w:r>
      <w:r w:rsidR="00E877BE" w:rsidRPr="0066438E">
        <w:rPr>
          <w:rFonts w:ascii="Times New Roman" w:eastAsia="Times New Roman" w:hAnsi="Times New Roman" w:cs="Times New Roman"/>
        </w:rPr>
        <w:t xml:space="preserve"> and aspect ratios up</w:t>
      </w:r>
      <w:r w:rsidR="00480F01" w:rsidRPr="0066438E">
        <w:rPr>
          <w:rFonts w:ascii="Times New Roman" w:eastAsia="Times New Roman" w:hAnsi="Times New Roman" w:cs="Times New Roman"/>
        </w:rPr>
        <w:t xml:space="preserve"> </w:t>
      </w:r>
      <w:r w:rsidR="00E877BE" w:rsidRPr="0066438E">
        <w:rPr>
          <w:rFonts w:ascii="Times New Roman" w:eastAsia="Times New Roman" w:hAnsi="Times New Roman" w:cs="Times New Roman"/>
        </w:rPr>
        <w:t>to 100 [</w:t>
      </w:r>
      <w:r w:rsidR="00BF7C0D" w:rsidRPr="0066438E">
        <w:rPr>
          <w:rFonts w:ascii="Times New Roman" w:eastAsia="Times New Roman" w:hAnsi="Times New Roman" w:cs="Times New Roman"/>
        </w:rPr>
        <w:t>Mitchell and Soga, 2005</w:t>
      </w:r>
      <w:r w:rsidR="00E877BE" w:rsidRPr="0066438E">
        <w:rPr>
          <w:rFonts w:ascii="Times New Roman" w:eastAsia="Times New Roman" w:hAnsi="Times New Roman" w:cs="Times New Roman"/>
        </w:rPr>
        <w:t xml:space="preserve">]. </w:t>
      </w:r>
      <w:r w:rsidR="00625213" w:rsidRPr="0066438E">
        <w:rPr>
          <w:rFonts w:ascii="Times New Roman" w:eastAsia="Times New Roman" w:hAnsi="Times New Roman" w:cs="Times New Roman"/>
        </w:rPr>
        <w:t>We simulate kaolinite</w:t>
      </w:r>
      <w:r w:rsidR="00826B8E" w:rsidRPr="0066438E">
        <w:rPr>
          <w:rFonts w:ascii="Times New Roman" w:eastAsia="Times New Roman" w:hAnsi="Times New Roman" w:cs="Times New Roman"/>
        </w:rPr>
        <w:t xml:space="preserve"> mudstone</w:t>
      </w:r>
      <w:r w:rsidR="00625213"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starting </w:t>
      </w:r>
      <w:r w:rsidR="001F52B9"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=0.76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20;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3 µm; </w:t>
      </w:r>
      <w:r w:rsidR="002C4C8E" w:rsidRPr="0066438E">
        <w:rPr>
          <w:rFonts w:ascii="Times New Roman" w:eastAsia="Times New Roman" w:hAnsi="Times New Roman" w:cs="Times New Roman"/>
          <w:i/>
        </w:rPr>
        <w:t xml:space="preserve">ε </w:t>
      </w:r>
      <w:r w:rsidR="004848E9" w:rsidRPr="0066438E">
        <w:rPr>
          <w:rFonts w:ascii="Times New Roman" w:eastAsia="Times New Roman" w:hAnsi="Times New Roman" w:cs="Times New Roman"/>
          <w:i/>
        </w:rPr>
        <w:t xml:space="preserve">= λ = </w:t>
      </w:r>
      <w:r w:rsidR="004848E9" w:rsidRPr="0066438E">
        <w:rPr>
          <w:rFonts w:ascii="Times New Roman" w:eastAsia="Times New Roman" w:hAnsi="Times New Roman" w:cs="Times New Roman"/>
        </w:rPr>
        <w:t>360 nm)</w:t>
      </w:r>
      <w:r w:rsidR="003F7FA5" w:rsidRPr="0066438E">
        <w:rPr>
          <w:rFonts w:ascii="Times New Roman" w:eastAsia="Times New Roman" w:hAnsi="Times New Roman" w:cs="Times New Roman"/>
        </w:rPr>
        <w:t>. We simulate smectite</w:t>
      </w:r>
      <w:r w:rsidR="00826B8E" w:rsidRPr="0066438E">
        <w:rPr>
          <w:rFonts w:ascii="Times New Roman" w:eastAsia="Times New Roman" w:hAnsi="Times New Roman" w:cs="Times New Roman"/>
        </w:rPr>
        <w:t xml:space="preserve"> mudstone</w:t>
      </w:r>
      <w:r w:rsidR="003F7FA5"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starting </w:t>
      </w:r>
      <w:r w:rsidR="003F7FA5"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=0.80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50;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0.1 µm; </w:t>
      </w:r>
      <w:r w:rsidR="002C4C8E" w:rsidRPr="0066438E">
        <w:rPr>
          <w:rFonts w:ascii="Times New Roman" w:eastAsia="Times New Roman" w:hAnsi="Times New Roman" w:cs="Times New Roman"/>
          <w:i/>
        </w:rPr>
        <w:t>ε</w:t>
      </w:r>
      <w:r w:rsidR="004848E9" w:rsidRPr="0066438E">
        <w:rPr>
          <w:rFonts w:ascii="Times New Roman" w:eastAsia="Times New Roman" w:hAnsi="Times New Roman" w:cs="Times New Roman"/>
          <w:i/>
        </w:rPr>
        <w:t xml:space="preserve"> = λ = </w:t>
      </w:r>
      <w:r w:rsidR="004848E9" w:rsidRPr="0066438E">
        <w:rPr>
          <w:rFonts w:ascii="Times New Roman" w:eastAsia="Times New Roman" w:hAnsi="Times New Roman" w:cs="Times New Roman"/>
        </w:rPr>
        <w:t>9 nm</w:t>
      </w:r>
      <w:r w:rsidR="00F24761" w:rsidRPr="0066438E">
        <w:rPr>
          <w:rFonts w:ascii="Times New Roman" w:eastAsia="Times New Roman" w:hAnsi="Times New Roman" w:cs="Times New Roman"/>
        </w:rPr>
        <w:t>)</w:t>
      </w:r>
      <w:r w:rsidR="003F7FA5" w:rsidRPr="0066438E">
        <w:rPr>
          <w:rFonts w:ascii="Times New Roman" w:eastAsia="Times New Roman" w:hAnsi="Times New Roman" w:cs="Times New Roman"/>
        </w:rPr>
        <w:t xml:space="preserve">. We simulate the </w:t>
      </w:r>
      <w:r w:rsidR="00E148E5" w:rsidRPr="0066438E">
        <w:rPr>
          <w:rFonts w:ascii="Times New Roman" w:eastAsia="Times New Roman" w:hAnsi="Times New Roman" w:cs="Times New Roman"/>
        </w:rPr>
        <w:t xml:space="preserve">intermediate </w:t>
      </w:r>
      <w:r w:rsidR="003F7FA5" w:rsidRPr="0066438E">
        <w:rPr>
          <w:rFonts w:ascii="Times New Roman" w:eastAsia="Times New Roman" w:hAnsi="Times New Roman" w:cs="Times New Roman"/>
        </w:rPr>
        <w:t xml:space="preserve">mudstone </w:t>
      </w:r>
      <w:r w:rsidR="00F24761" w:rsidRPr="0066438E">
        <w:rPr>
          <w:rFonts w:ascii="Times New Roman" w:eastAsia="Times New Roman" w:hAnsi="Times New Roman" w:cs="Times New Roman"/>
        </w:rPr>
        <w:t xml:space="preserve">starting </w:t>
      </w:r>
      <w:r w:rsidR="003F7FA5"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=0.73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35;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2 µm; </w:t>
      </w:r>
      <w:r w:rsidR="002C4C8E" w:rsidRPr="0066438E">
        <w:rPr>
          <w:rFonts w:ascii="Times New Roman" w:eastAsia="Times New Roman" w:hAnsi="Times New Roman" w:cs="Times New Roman"/>
          <w:i/>
        </w:rPr>
        <w:t>ε</w:t>
      </w:r>
      <w:r w:rsidR="004848E9" w:rsidRPr="0066438E">
        <w:rPr>
          <w:rFonts w:ascii="Times New Roman" w:eastAsia="Times New Roman" w:hAnsi="Times New Roman" w:cs="Times New Roman"/>
          <w:i/>
        </w:rPr>
        <w:t xml:space="preserve"> = λ = </w:t>
      </w:r>
      <w:r w:rsidR="004848E9" w:rsidRPr="0066438E">
        <w:rPr>
          <w:rFonts w:ascii="Times New Roman" w:eastAsia="Times New Roman" w:hAnsi="Times New Roman" w:cs="Times New Roman"/>
        </w:rPr>
        <w:t>137 nm</w:t>
      </w:r>
      <w:r w:rsidR="00F24761" w:rsidRPr="0066438E">
        <w:rPr>
          <w:rFonts w:ascii="Times New Roman" w:eastAsia="Times New Roman" w:hAnsi="Times New Roman" w:cs="Times New Roman"/>
        </w:rPr>
        <w:t>)</w:t>
      </w:r>
      <w:r w:rsidR="003F7FA5" w:rsidRPr="0066438E">
        <w:rPr>
          <w:rFonts w:ascii="Times New Roman" w:eastAsia="Times New Roman" w:hAnsi="Times New Roman" w:cs="Times New Roman"/>
        </w:rPr>
        <w:t>.</w:t>
      </w:r>
      <w:r w:rsidR="00905468"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Our initial </w:t>
      </w:r>
      <w:r w:rsidR="00532723" w:rsidRPr="0066438E">
        <w:rPr>
          <w:rFonts w:ascii="Times New Roman" w:eastAsia="Times New Roman" w:hAnsi="Times New Roman" w:cs="Times New Roman"/>
        </w:rPr>
        <w:t xml:space="preserve">mudstone </w:t>
      </w:r>
      <w:r w:rsidR="00636E53" w:rsidRPr="0066438E">
        <w:rPr>
          <w:rFonts w:ascii="Times New Roman" w:eastAsia="Times New Roman" w:hAnsi="Times New Roman" w:cs="Times New Roman"/>
        </w:rPr>
        <w:t>porosit</w:t>
      </w:r>
      <w:r w:rsidR="00532723" w:rsidRPr="0066438E">
        <w:rPr>
          <w:rFonts w:ascii="Times New Roman" w:eastAsia="Times New Roman" w:hAnsi="Times New Roman" w:cs="Times New Roman"/>
        </w:rPr>
        <w:t>y</w:t>
      </w:r>
      <w:r w:rsidR="00636E53" w:rsidRPr="0066438E">
        <w:rPr>
          <w:rFonts w:ascii="Times New Roman" w:eastAsia="Times New Roman" w:hAnsi="Times New Roman" w:cs="Times New Roman"/>
        </w:rPr>
        <w:t xml:space="preserve"> of </w:t>
      </w:r>
      <w:r w:rsidR="00636E53" w:rsidRPr="0066438E">
        <w:rPr>
          <w:rFonts w:ascii="Times New Roman" w:eastAsia="Times New Roman" w:hAnsi="Times New Roman" w:cs="Times New Roman"/>
        </w:rPr>
        <w:lastRenderedPageBreak/>
        <w:t>0.</w:t>
      </w:r>
      <w:r w:rsidR="003E1CF4" w:rsidRPr="0066438E">
        <w:rPr>
          <w:rFonts w:ascii="Times New Roman" w:eastAsia="Times New Roman" w:hAnsi="Times New Roman" w:cs="Times New Roman"/>
        </w:rPr>
        <w:t>73</w:t>
      </w:r>
      <w:r w:rsidR="003F7FA5" w:rsidRPr="0066438E">
        <w:rPr>
          <w:rFonts w:ascii="Times New Roman" w:eastAsia="Times New Roman" w:hAnsi="Times New Roman" w:cs="Times New Roman"/>
        </w:rPr>
        <w:t>-0.</w:t>
      </w:r>
      <w:r w:rsidR="003E1CF4" w:rsidRPr="0066438E">
        <w:rPr>
          <w:rFonts w:ascii="Times New Roman" w:eastAsia="Times New Roman" w:hAnsi="Times New Roman" w:cs="Times New Roman"/>
        </w:rPr>
        <w:t>80</w:t>
      </w:r>
      <w:r w:rsidR="003F7FA5"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lie</w:t>
      </w:r>
      <w:r w:rsidR="00E45FF8" w:rsidRPr="0066438E">
        <w:rPr>
          <w:rFonts w:ascii="Times New Roman" w:eastAsia="Times New Roman" w:hAnsi="Times New Roman" w:cs="Times New Roman"/>
        </w:rPr>
        <w:t>s</w:t>
      </w:r>
      <w:r w:rsidR="00636E53" w:rsidRPr="0066438E">
        <w:rPr>
          <w:rFonts w:ascii="Times New Roman" w:eastAsia="Times New Roman" w:hAnsi="Times New Roman" w:cs="Times New Roman"/>
        </w:rPr>
        <w:t xml:space="preserve"> within range of </w:t>
      </w:r>
      <w:r w:rsidR="008F1642" w:rsidRPr="0066438E">
        <w:rPr>
          <w:rFonts w:ascii="Times New Roman" w:eastAsia="Times New Roman" w:hAnsi="Times New Roman" w:cs="Times New Roman"/>
        </w:rPr>
        <w:t xml:space="preserve">porosity for </w:t>
      </w:r>
      <w:r w:rsidR="00636E53" w:rsidRPr="0066438E">
        <w:rPr>
          <w:rFonts w:ascii="Times New Roman" w:eastAsia="Times New Roman" w:hAnsi="Times New Roman" w:cs="Times New Roman"/>
        </w:rPr>
        <w:t>near-seafloor mud</w:t>
      </w:r>
      <w:r w:rsidR="008F1642"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[Daigle and Screaton, 2015</w:t>
      </w:r>
      <w:r w:rsidR="002C4C8E" w:rsidRPr="0066438E">
        <w:rPr>
          <w:rFonts w:ascii="Times New Roman" w:eastAsia="Times New Roman" w:hAnsi="Times New Roman" w:cs="Times New Roman"/>
        </w:rPr>
        <w:t>; Cook and Sawyer, 2015</w:t>
      </w:r>
      <w:r w:rsidR="00636E53"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Our initial pore widths of 9-3</w:t>
      </w:r>
      <w:r w:rsidR="004848E9" w:rsidRPr="0066438E">
        <w:rPr>
          <w:rFonts w:ascii="Times New Roman" w:eastAsia="Times New Roman" w:hAnsi="Times New Roman" w:cs="Times New Roman"/>
        </w:rPr>
        <w:t>6</w:t>
      </w:r>
      <w:r w:rsidR="00F24761" w:rsidRPr="0066438E">
        <w:rPr>
          <w:rFonts w:ascii="Times New Roman" w:eastAsia="Times New Roman" w:hAnsi="Times New Roman" w:cs="Times New Roman"/>
        </w:rPr>
        <w:t xml:space="preserve">0 nm </w:t>
      </w:r>
      <w:r w:rsidR="00955FCE" w:rsidRPr="0066438E">
        <w:rPr>
          <w:rFonts w:ascii="Times New Roman" w:eastAsia="Times New Roman" w:hAnsi="Times New Roman" w:cs="Times New Roman"/>
        </w:rPr>
        <w:t>are</w:t>
      </w:r>
      <w:r w:rsidR="00F24761" w:rsidRPr="0066438E">
        <w:rPr>
          <w:rFonts w:ascii="Times New Roman" w:eastAsia="Times New Roman" w:hAnsi="Times New Roman" w:cs="Times New Roman"/>
        </w:rPr>
        <w:t xml:space="preserve"> consistent with pore sizes determined from s</w:t>
      </w:r>
      <w:r w:rsidR="003B62FF" w:rsidRPr="0066438E">
        <w:rPr>
          <w:rFonts w:ascii="Times New Roman" w:eastAsia="Times New Roman" w:hAnsi="Times New Roman" w:cs="Times New Roman"/>
        </w:rPr>
        <w:t xml:space="preserve">canning </w:t>
      </w:r>
      <w:r w:rsidR="00362E27" w:rsidRPr="0066438E">
        <w:rPr>
          <w:rFonts w:ascii="Times New Roman" w:eastAsia="Times New Roman" w:hAnsi="Times New Roman" w:cs="Times New Roman"/>
        </w:rPr>
        <w:t>electron microscopy and mercury intrusion porosimetry</w:t>
      </w:r>
      <w:r w:rsidR="00480F01" w:rsidRPr="0066438E">
        <w:rPr>
          <w:rFonts w:ascii="Times New Roman" w:eastAsia="Times New Roman" w:hAnsi="Times New Roman" w:cs="Times New Roman"/>
        </w:rPr>
        <w:t xml:space="preserve"> </w:t>
      </w:r>
      <w:r w:rsidR="00532723" w:rsidRPr="0066438E">
        <w:rPr>
          <w:rFonts w:ascii="Times New Roman" w:eastAsia="Times New Roman" w:hAnsi="Times New Roman" w:cs="Times New Roman"/>
        </w:rPr>
        <w:t xml:space="preserve">analyses of </w:t>
      </w:r>
      <w:r w:rsidR="00480F01" w:rsidRPr="0066438E">
        <w:rPr>
          <w:rFonts w:ascii="Times New Roman" w:eastAsia="Times New Roman" w:hAnsi="Times New Roman" w:cs="Times New Roman"/>
        </w:rPr>
        <w:t xml:space="preserve">unconsolidated </w:t>
      </w:r>
      <w:r w:rsidR="00F24761" w:rsidRPr="0066438E">
        <w:rPr>
          <w:rFonts w:ascii="Times New Roman" w:eastAsia="Times New Roman" w:hAnsi="Times New Roman" w:cs="Times New Roman"/>
        </w:rPr>
        <w:t>marine mudstones (</w:t>
      </w:r>
      <w:r w:rsidR="00362E27" w:rsidRPr="0066438E">
        <w:rPr>
          <w:rFonts w:ascii="Times New Roman" w:eastAsia="Times New Roman" w:hAnsi="Times New Roman" w:cs="Times New Roman"/>
        </w:rPr>
        <w:t>1-5000 nm</w:t>
      </w:r>
      <w:r w:rsidR="00F24761" w:rsidRPr="0066438E">
        <w:rPr>
          <w:rFonts w:ascii="Times New Roman" w:eastAsia="Times New Roman" w:hAnsi="Times New Roman" w:cs="Times New Roman"/>
        </w:rPr>
        <w:t>)</w:t>
      </w:r>
      <w:r w:rsidR="00362E27" w:rsidRPr="0066438E">
        <w:rPr>
          <w:rFonts w:ascii="Times New Roman" w:eastAsia="Times New Roman" w:hAnsi="Times New Roman" w:cs="Times New Roman"/>
        </w:rPr>
        <w:t xml:space="preserve"> [Heath, 2010], </w:t>
      </w:r>
      <w:r w:rsidR="00C50BA3" w:rsidRPr="0066438E">
        <w:rPr>
          <w:rFonts w:ascii="Times New Roman" w:eastAsia="Times New Roman" w:hAnsi="Times New Roman" w:cs="Times New Roman"/>
        </w:rPr>
        <w:t>siliceous mudstones (5-750 nm)</w:t>
      </w:r>
      <w:r w:rsidR="00362E27" w:rsidRPr="0066438E">
        <w:rPr>
          <w:rFonts w:ascii="Times New Roman" w:eastAsia="Times New Roman" w:hAnsi="Times New Roman" w:cs="Times New Roman"/>
        </w:rPr>
        <w:t xml:space="preserve"> [Loucks et al., 2009]</w:t>
      </w:r>
      <w:r w:rsidR="00532723" w:rsidRPr="0066438E">
        <w:rPr>
          <w:rFonts w:ascii="Times New Roman" w:eastAsia="Times New Roman" w:hAnsi="Times New Roman" w:cs="Times New Roman"/>
        </w:rPr>
        <w:t>,</w:t>
      </w:r>
      <w:r w:rsidR="00362E27" w:rsidRPr="0066438E">
        <w:rPr>
          <w:rFonts w:ascii="Times New Roman" w:eastAsia="Times New Roman" w:hAnsi="Times New Roman" w:cs="Times New Roman"/>
        </w:rPr>
        <w:t xml:space="preserve"> and London Clay</w:t>
      </w:r>
      <w:r w:rsidR="00F24761" w:rsidRPr="0066438E">
        <w:rPr>
          <w:rFonts w:ascii="Times New Roman" w:eastAsia="Times New Roman" w:hAnsi="Times New Roman" w:cs="Times New Roman"/>
        </w:rPr>
        <w:t xml:space="preserve"> (10-500 nm)</w:t>
      </w:r>
      <w:r w:rsidR="00362E27" w:rsidRPr="0066438E">
        <w:rPr>
          <w:rFonts w:ascii="Times New Roman" w:eastAsia="Times New Roman" w:hAnsi="Times New Roman" w:cs="Times New Roman"/>
        </w:rPr>
        <w:t xml:space="preserve"> [Dewhurst et al., 1999</w:t>
      </w:r>
      <w:r w:rsidR="00B61748" w:rsidRPr="0066438E">
        <w:rPr>
          <w:rFonts w:ascii="Times New Roman" w:eastAsia="Times New Roman" w:hAnsi="Times New Roman" w:cs="Times New Roman"/>
        </w:rPr>
        <w:t>b</w:t>
      </w:r>
      <w:r w:rsidR="00362E27" w:rsidRPr="0066438E">
        <w:rPr>
          <w:rFonts w:ascii="Times New Roman" w:eastAsia="Times New Roman" w:hAnsi="Times New Roman" w:cs="Times New Roman"/>
        </w:rPr>
        <w:t xml:space="preserve">]. </w:t>
      </w:r>
    </w:p>
    <w:p w14:paraId="7BAA594D" w14:textId="579A7CFB" w:rsidR="00636E53" w:rsidRPr="0066438E" w:rsidRDefault="008F7542" w:rsidP="00BA702A">
      <w:pPr>
        <w:spacing w:line="480" w:lineRule="auto"/>
        <w:rPr>
          <w:rFonts w:ascii="Times New Roman" w:eastAsiaTheme="minorEastAsia" w:hAnsi="Times New Roman" w:cs="Times New Roman"/>
          <w:lang w:bidi="he-IL"/>
        </w:rPr>
      </w:pPr>
      <w:r w:rsidRPr="0066438E">
        <w:rPr>
          <w:rFonts w:ascii="Times New Roman" w:eastAsia="Times New Roman" w:hAnsi="Times New Roman" w:cs="Times New Roman"/>
        </w:rPr>
        <w:t>Mineral grains are oriented randomly at deposition [</w:t>
      </w:r>
      <w:r w:rsidR="00A035CF" w:rsidRPr="0066438E">
        <w:rPr>
          <w:rFonts w:ascii="Times New Roman" w:eastAsia="Times New Roman" w:hAnsi="Times New Roman" w:cs="Times New Roman"/>
        </w:rPr>
        <w:t>Bennett et al., 1989</w:t>
      </w:r>
      <w:r w:rsidRPr="0066438E">
        <w:rPr>
          <w:rFonts w:ascii="Times New Roman" w:eastAsia="Times New Roman" w:hAnsi="Times New Roman" w:cs="Times New Roman"/>
        </w:rPr>
        <w:t xml:space="preserve">]. In contrast, clay platelets in our model are oriented at the same angle with respect to the horizontal, </w:t>
      </w:r>
      <w:r w:rsidRPr="0066438E">
        <w:rPr>
          <w:rFonts w:ascii="Times New Roman" w:eastAsia="Times New Roman" w:hAnsi="Times New Roman" w:cs="Times New Roman"/>
          <w:i/>
        </w:rPr>
        <w:t>θ</w:t>
      </w:r>
      <w:r w:rsidR="009D4380" w:rsidRPr="0066438E">
        <w:rPr>
          <w:rFonts w:ascii="Times New Roman" w:eastAsia="Times New Roman" w:hAnsi="Times New Roman" w:cs="Times New Roman"/>
          <w:i/>
        </w:rPr>
        <w:t xml:space="preserve"> </w:t>
      </w:r>
      <w:r w:rsidR="009D4380" w:rsidRPr="0066438E">
        <w:rPr>
          <w:rFonts w:ascii="Times New Roman" w:eastAsia="Times New Roman" w:hAnsi="Times New Roman" w:cs="Times New Roman"/>
        </w:rPr>
        <w:t>[Fig. 1a]</w:t>
      </w:r>
      <w:r w:rsidRPr="0066438E">
        <w:rPr>
          <w:rFonts w:ascii="Times New Roman" w:eastAsia="Times New Roman" w:hAnsi="Times New Roman" w:cs="Times New Roman"/>
        </w:rPr>
        <w:t>. Daigle and Dugan</w:t>
      </w:r>
      <w:r w:rsidR="008F1642" w:rsidRPr="0066438E">
        <w:rPr>
          <w:rFonts w:ascii="Times New Roman" w:eastAsia="Times New Roman" w:hAnsi="Times New Roman" w:cs="Times New Roman"/>
        </w:rPr>
        <w:t xml:space="preserve"> [</w:t>
      </w:r>
      <w:r w:rsidRPr="0066438E">
        <w:rPr>
          <w:rFonts w:ascii="Times New Roman" w:eastAsia="Times New Roman" w:hAnsi="Times New Roman" w:cs="Times New Roman"/>
        </w:rPr>
        <w:t>2011</w:t>
      </w:r>
      <w:r w:rsidR="008F1642" w:rsidRPr="0066438E">
        <w:rPr>
          <w:rFonts w:ascii="Times New Roman" w:eastAsia="Times New Roman" w:hAnsi="Times New Roman" w:cs="Times New Roman"/>
        </w:rPr>
        <w:t>]</w:t>
      </w:r>
      <w:r w:rsidRPr="0066438E">
        <w:rPr>
          <w:rFonts w:ascii="Times New Roman" w:eastAsia="Times New Roman" w:hAnsi="Times New Roman" w:cs="Times New Roman"/>
        </w:rPr>
        <w:t xml:space="preserve"> show that</w:t>
      </w:r>
      <w:r w:rsidR="00C27B1E" w:rsidRPr="0066438E">
        <w:rPr>
          <w:rFonts w:ascii="Times New Roman" w:eastAsia="Times New Roman" w:hAnsi="Times New Roman" w:cs="Times New Roman"/>
        </w:rPr>
        <w:t xml:space="preserve"> a porous medium with uniformly distributed grain orientations between </w:t>
      </w:r>
      <w:r w:rsidR="00C27B1E" w:rsidRPr="0066438E">
        <w:rPr>
          <w:rFonts w:ascii="Times New Roman" w:eastAsia="Times New Roman" w:hAnsi="Times New Roman" w:cs="Times New Roman"/>
          <w:i/>
        </w:rPr>
        <w:t>θ</w:t>
      </w:r>
      <w:r w:rsidR="00C27B1E" w:rsidRPr="0066438E">
        <w:rPr>
          <w:rFonts w:ascii="Times New Roman" w:eastAsia="Times New Roman" w:hAnsi="Times New Roman" w:cs="Times New Roman"/>
          <w:i/>
          <w:vertAlign w:val="subscript"/>
        </w:rPr>
        <w:t>1</w:t>
      </w:r>
      <w:r w:rsidR="00C27B1E" w:rsidRPr="0066438E">
        <w:rPr>
          <w:rFonts w:ascii="Times New Roman" w:eastAsia="Times New Roman" w:hAnsi="Times New Roman" w:cs="Times New Roman"/>
        </w:rPr>
        <w:t xml:space="preserve"> and </w:t>
      </w:r>
      <w:r w:rsidR="00C27B1E" w:rsidRPr="0066438E">
        <w:rPr>
          <w:rFonts w:ascii="Times New Roman" w:eastAsia="Times New Roman" w:hAnsi="Times New Roman" w:cs="Times New Roman"/>
          <w:i/>
        </w:rPr>
        <w:t>θ</w:t>
      </w:r>
      <w:r w:rsidR="00C27B1E" w:rsidRPr="0066438E">
        <w:rPr>
          <w:rFonts w:ascii="Times New Roman" w:eastAsia="Times New Roman" w:hAnsi="Times New Roman" w:cs="Times New Roman"/>
          <w:i/>
          <w:vertAlign w:val="subscript"/>
        </w:rPr>
        <w:t>2</w:t>
      </w:r>
      <w:r w:rsidR="00C27B1E" w:rsidRPr="0066438E">
        <w:rPr>
          <w:rFonts w:ascii="Times New Roman" w:eastAsia="Times New Roman" w:hAnsi="Times New Roman" w:cs="Times New Roman"/>
        </w:rPr>
        <w:t xml:space="preserve"> can be represented </w:t>
      </w:r>
      <w:r w:rsidR="00156EE6" w:rsidRPr="0066438E">
        <w:rPr>
          <w:rFonts w:ascii="Times New Roman" w:eastAsia="Times New Roman" w:hAnsi="Times New Roman" w:cs="Times New Roman"/>
        </w:rPr>
        <w:t>using the mean orientation</w:t>
      </w:r>
      <w:r w:rsidR="009C3A7F"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rPr>
        <w:t xml:space="preserve">angle </w:t>
      </w:r>
      <w:r w:rsidR="00223EF8" w:rsidRPr="0066438E">
        <w:rPr>
          <w:rFonts w:ascii="Times New Roman" w:eastAsia="Times New Roman" w:hAnsi="Times New Roman" w:cs="Times New Roman"/>
        </w:rPr>
        <w:t>(</w:t>
      </w:r>
      <w:r w:rsidR="00223EF8" w:rsidRPr="0066438E">
        <w:rPr>
          <w:rFonts w:ascii="Times New Roman" w:eastAsia="Times New Roman" w:hAnsi="Times New Roman" w:cs="Times New Roman"/>
          <w:i/>
        </w:rPr>
        <w:t>θ</w:t>
      </w:r>
      <w:r w:rsidR="00223EF8"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rPr>
        <w:t>of all grains in the matrix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rPr>
        <w:t xml:space="preserve"> =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1</w:t>
      </w:r>
      <w:r w:rsidR="00156EE6" w:rsidRPr="0066438E">
        <w:rPr>
          <w:rFonts w:ascii="Times New Roman" w:eastAsia="Times New Roman" w:hAnsi="Times New Roman" w:cs="Times New Roman"/>
        </w:rPr>
        <w:t>+</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2</w:t>
      </w:r>
      <w:r w:rsidR="00156EE6" w:rsidRPr="0066438E">
        <w:rPr>
          <w:rFonts w:ascii="Times New Roman" w:eastAsia="Times New Roman" w:hAnsi="Times New Roman" w:cs="Times New Roman"/>
        </w:rPr>
        <w:t>)/2). Clay platelet orientations can range between 0° to 90° from horizontal at deposition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1</w:t>
      </w:r>
      <w:r w:rsidR="00156EE6" w:rsidRPr="0066438E">
        <w:rPr>
          <w:rFonts w:ascii="Times New Roman" w:eastAsia="Times New Roman" w:hAnsi="Times New Roman" w:cs="Times New Roman"/>
        </w:rPr>
        <w:t xml:space="preserve"> = 0</w:t>
      </w:r>
      <w:r w:rsidR="00A035CF" w:rsidRPr="0066438E">
        <w:rPr>
          <w:rFonts w:ascii="Times New Roman" w:eastAsia="Times New Roman" w:hAnsi="Times New Roman" w:cs="Times New Roman"/>
        </w:rPr>
        <w:t>°</w:t>
      </w:r>
      <w:r w:rsidR="00156EE6"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2</w:t>
      </w:r>
      <w:r w:rsidR="00156EE6" w:rsidRPr="0066438E">
        <w:rPr>
          <w:rFonts w:ascii="Times New Roman" w:eastAsia="Times New Roman" w:hAnsi="Times New Roman" w:cs="Times New Roman"/>
        </w:rPr>
        <w:t xml:space="preserve"> = 90°,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rPr>
        <w:t>=45°) [</w:t>
      </w:r>
      <w:r w:rsidR="00A035CF" w:rsidRPr="0066438E">
        <w:rPr>
          <w:rFonts w:ascii="Times New Roman" w:eastAsia="Times New Roman" w:hAnsi="Times New Roman" w:cs="Times New Roman"/>
        </w:rPr>
        <w:t>Deamer and Kodama, 1990</w:t>
      </w:r>
      <w:r w:rsidR="00156EE6" w:rsidRPr="0066438E">
        <w:rPr>
          <w:rFonts w:ascii="Times New Roman" w:eastAsia="Times New Roman" w:hAnsi="Times New Roman" w:cs="Times New Roman"/>
        </w:rPr>
        <w:t>]</w:t>
      </w:r>
      <w:r w:rsidR="008F1642" w:rsidRPr="0066438E">
        <w:rPr>
          <w:rFonts w:ascii="Times New Roman" w:eastAsia="Times New Roman" w:hAnsi="Times New Roman" w:cs="Times New Roman"/>
        </w:rPr>
        <w:t>, therefore</w:t>
      </w:r>
      <w:r w:rsidR="00156EE6" w:rsidRPr="0066438E">
        <w:rPr>
          <w:rFonts w:ascii="Times New Roman" w:eastAsia="Times New Roman" w:hAnsi="Times New Roman" w:cs="Times New Roman"/>
        </w:rPr>
        <w:t xml:space="preserve">, we </w:t>
      </w:r>
      <w:r w:rsidR="00F51006" w:rsidRPr="0066438E">
        <w:rPr>
          <w:rFonts w:ascii="Times New Roman" w:eastAsia="Times New Roman" w:hAnsi="Times New Roman" w:cs="Times New Roman"/>
        </w:rPr>
        <w:t>implement a</w:t>
      </w:r>
      <w:r w:rsidR="00156EE6" w:rsidRPr="0066438E">
        <w:rPr>
          <w:rFonts w:ascii="Times New Roman" w:eastAsia="Times New Roman" w:hAnsi="Times New Roman" w:cs="Times New Roman"/>
        </w:rPr>
        <w:t>n initial</w:t>
      </w:r>
      <w:r w:rsidR="00F51006" w:rsidRPr="0066438E">
        <w:rPr>
          <w:rFonts w:ascii="Times New Roman" w:eastAsia="Times New Roman" w:hAnsi="Times New Roman" w:cs="Times New Roman"/>
        </w:rPr>
        <w:t xml:space="preserve"> platelet orientation of </w:t>
      </w:r>
      <w:r w:rsidR="00973FC0" w:rsidRPr="0066438E">
        <w:rPr>
          <w:rFonts w:ascii="Times New Roman" w:eastAsia="Times New Roman" w:hAnsi="Times New Roman" w:cs="Times New Roman"/>
          <w:i/>
        </w:rPr>
        <w:t>θ</w:t>
      </w:r>
      <w:r w:rsidR="00F51006" w:rsidRPr="0066438E">
        <w:rPr>
          <w:rFonts w:ascii="Times New Roman" w:eastAsia="Times New Roman" w:hAnsi="Times New Roman" w:cs="Times New Roman"/>
          <w:i/>
        </w:rPr>
        <w:t xml:space="preserve"> </w:t>
      </w:r>
      <w:r w:rsidR="00F51006" w:rsidRPr="0066438E">
        <w:rPr>
          <w:rFonts w:ascii="Times New Roman" w:eastAsiaTheme="minorEastAsia" w:hAnsi="Times New Roman" w:cs="Times New Roman"/>
        </w:rPr>
        <w:t>= 45</w:t>
      </w:r>
      <w:r w:rsidR="00F51006" w:rsidRPr="0066438E">
        <w:rPr>
          <w:rFonts w:ascii="Times New Roman" w:eastAsiaTheme="minorEastAsia" w:hAnsi="Times New Roman" w:cs="Times New Roman"/>
          <w:vertAlign w:val="superscript"/>
          <w:lang w:bidi="he-IL"/>
        </w:rPr>
        <w:t>o</w:t>
      </w:r>
      <w:r w:rsidR="00F51006" w:rsidRPr="0066438E">
        <w:rPr>
          <w:rFonts w:ascii="Times New Roman" w:eastAsiaTheme="minorEastAsia" w:hAnsi="Times New Roman" w:cs="Times New Roman"/>
          <w:lang w:bidi="he-IL"/>
        </w:rPr>
        <w:t xml:space="preserve"> in our</w:t>
      </w:r>
      <w:r w:rsidR="00106A7D" w:rsidRPr="0066438E">
        <w:rPr>
          <w:rFonts w:ascii="Times New Roman" w:eastAsiaTheme="minorEastAsia" w:hAnsi="Times New Roman" w:cs="Times New Roman"/>
          <w:lang w:bidi="he-IL"/>
        </w:rPr>
        <w:t xml:space="preserve"> homogenous</w:t>
      </w:r>
      <w:r w:rsidR="00F51006" w:rsidRPr="0066438E">
        <w:rPr>
          <w:rFonts w:ascii="Times New Roman" w:eastAsiaTheme="minorEastAsia" w:hAnsi="Times New Roman" w:cs="Times New Roman"/>
          <w:lang w:bidi="he-IL"/>
        </w:rPr>
        <w:t xml:space="preserve"> mudstone models</w:t>
      </w:r>
      <w:r w:rsidR="00156EE6" w:rsidRPr="0066438E">
        <w:rPr>
          <w:rFonts w:ascii="Times New Roman" w:eastAsiaTheme="minorEastAsia" w:hAnsi="Times New Roman" w:cs="Times New Roman"/>
          <w:lang w:bidi="he-IL"/>
        </w:rPr>
        <w:t xml:space="preserve">. </w:t>
      </w:r>
    </w:p>
    <w:p w14:paraId="5CB99468" w14:textId="590D3E41" w:rsidR="00AC420C" w:rsidRPr="00FE3ED2" w:rsidRDefault="00AC420C" w:rsidP="00BA702A">
      <w:pPr>
        <w:spacing w:line="480" w:lineRule="auto"/>
        <w:rPr>
          <w:rFonts w:ascii="Times New Roman" w:eastAsia="Times New Roman" w:hAnsi="Times New Roman" w:cs="Times New Roman"/>
          <w:b/>
        </w:rPr>
      </w:pPr>
      <w:r w:rsidRPr="00FE3ED2">
        <w:rPr>
          <w:rFonts w:ascii="Times New Roman" w:eastAsia="Times New Roman" w:hAnsi="Times New Roman" w:cs="Times New Roman"/>
          <w:b/>
        </w:rPr>
        <w:t xml:space="preserve">2.2. Heterogenous Mudstone </w:t>
      </w:r>
      <w:r w:rsidR="00B2272E" w:rsidRPr="0066438E">
        <w:rPr>
          <w:rFonts w:ascii="Times New Roman" w:eastAsia="Times New Roman" w:hAnsi="Times New Roman" w:cs="Times New Roman"/>
          <w:b/>
        </w:rPr>
        <w:t>Pore Structures</w:t>
      </w:r>
    </w:p>
    <w:p w14:paraId="279ECC30" w14:textId="554FA702" w:rsidR="00824161" w:rsidRPr="0066438E" w:rsidRDefault="00AC420C" w:rsidP="00824161">
      <w:pPr>
        <w:spacing w:line="480" w:lineRule="auto"/>
        <w:rPr>
          <w:rFonts w:ascii="Times New Roman" w:eastAsiaTheme="minorEastAsia" w:hAnsi="Times New Roman"/>
        </w:rPr>
      </w:pPr>
      <w:r w:rsidRPr="0066438E">
        <w:rPr>
          <w:rFonts w:ascii="Times New Roman" w:eastAsiaTheme="minorEastAsia" w:hAnsi="Times New Roman"/>
        </w:rPr>
        <w:t>We test our modeling approach against the permeability of two natural mudstones from the Ursa Basin, Gulf of Mexico [Sawyer et al., 2009]. Sample 1324C-1H-1</w:t>
      </w:r>
      <w:r w:rsidR="00447FE0" w:rsidRPr="0066438E">
        <w:rPr>
          <w:rFonts w:ascii="Times New Roman" w:eastAsiaTheme="minorEastAsia" w:hAnsi="Times New Roman"/>
        </w:rPr>
        <w:t xml:space="preserve"> is from 51.3 </w:t>
      </w:r>
      <w:ins w:id="13" w:author="Harsh Vora" w:date="2019-07-15T15:03:00Z">
        <w:r w:rsidR="00447FE0" w:rsidRPr="0066438E">
          <w:rPr>
            <w:rFonts w:ascii="Times New Roman" w:eastAsiaTheme="minorEastAsia" w:hAnsi="Times New Roman"/>
          </w:rPr>
          <w:t>m</w:t>
        </w:r>
        <w:r w:rsidR="00C768CA">
          <w:rPr>
            <w:rFonts w:ascii="Times New Roman" w:eastAsiaTheme="minorEastAsia" w:hAnsi="Times New Roman"/>
          </w:rPr>
          <w:t>eters below sea floor (</w:t>
        </w:r>
      </w:ins>
      <w:r w:rsidR="00C768CA">
        <w:rPr>
          <w:rFonts w:ascii="Times New Roman" w:eastAsiaTheme="minorEastAsia" w:hAnsi="Times New Roman"/>
        </w:rPr>
        <w:t>m</w:t>
      </w:r>
      <w:r w:rsidR="00447FE0" w:rsidRPr="0066438E">
        <w:rPr>
          <w:rFonts w:ascii="Times New Roman" w:eastAsiaTheme="minorEastAsia" w:hAnsi="Times New Roman"/>
        </w:rPr>
        <w:t>bsf</w:t>
      </w:r>
      <w:ins w:id="14" w:author="Harsh Vora" w:date="2019-07-15T15:03:00Z">
        <w:r w:rsidR="00C768CA">
          <w:rPr>
            <w:rFonts w:ascii="Times New Roman" w:eastAsiaTheme="minorEastAsia" w:hAnsi="Times New Roman"/>
          </w:rPr>
          <w:t>) and</w:t>
        </w:r>
      </w:ins>
      <w:r w:rsidRPr="0066438E">
        <w:rPr>
          <w:rFonts w:ascii="Times New Roman" w:eastAsiaTheme="minorEastAsia" w:hAnsi="Times New Roman"/>
        </w:rPr>
        <w:t xml:space="preserve"> has a clay mineral weight fraction of 70.4%, consisting dominantly of smectite and illite [Table 1]. Sample 1324B-7H-7 </w:t>
      </w:r>
      <w:r w:rsidR="00447FE0" w:rsidRPr="0066438E">
        <w:rPr>
          <w:rFonts w:ascii="Times New Roman" w:eastAsiaTheme="minorEastAsia" w:hAnsi="Times New Roman"/>
        </w:rPr>
        <w:t xml:space="preserve">is from </w:t>
      </w:r>
      <w:r w:rsidR="00F4392D" w:rsidRPr="0066438E">
        <w:rPr>
          <w:rFonts w:ascii="Times New Roman" w:eastAsiaTheme="minorEastAsia" w:hAnsi="Times New Roman"/>
        </w:rPr>
        <w:t>60.6</w:t>
      </w:r>
      <w:r w:rsidR="00447FE0" w:rsidRPr="0066438E">
        <w:rPr>
          <w:rFonts w:ascii="Times New Roman" w:eastAsiaTheme="minorEastAsia" w:hAnsi="Times New Roman"/>
        </w:rPr>
        <w:t xml:space="preserve"> mbsf</w:t>
      </w:r>
      <w:r w:rsidR="00C768CA">
        <w:rPr>
          <w:rFonts w:ascii="Times New Roman" w:eastAsiaTheme="minorEastAsia" w:hAnsi="Times New Roman"/>
        </w:rPr>
        <w:t xml:space="preserve"> </w:t>
      </w:r>
      <w:ins w:id="15" w:author="Harsh Vora" w:date="2019-07-15T15:03:00Z">
        <w:r w:rsidR="00C768CA">
          <w:rPr>
            <w:rFonts w:ascii="Times New Roman" w:eastAsiaTheme="minorEastAsia" w:hAnsi="Times New Roman"/>
          </w:rPr>
          <w:t>and</w:t>
        </w:r>
        <w:r w:rsidR="00447FE0" w:rsidRPr="0066438E">
          <w:rPr>
            <w:rFonts w:ascii="Times New Roman" w:eastAsiaTheme="minorEastAsia" w:hAnsi="Times New Roman"/>
          </w:rPr>
          <w:t xml:space="preserve"> </w:t>
        </w:r>
      </w:ins>
      <w:r w:rsidRPr="0066438E">
        <w:rPr>
          <w:rFonts w:ascii="Times New Roman" w:eastAsiaTheme="minorEastAsia" w:hAnsi="Times New Roman"/>
        </w:rPr>
        <w:t xml:space="preserve">has a clay mineral weight fraction of 68.9%, consisting dominantly of smectite, illite, and chlorite [Table 1]. We adapt our model to include mineral weight fractions of smectite, illite, and chlorite to simulate the </w:t>
      </w:r>
      <w:ins w:id="16" w:author="Harsh Vora" w:date="2019-07-15T15:03:00Z">
        <w:r w:rsidR="00C768CA">
          <w:rPr>
            <w:rFonts w:ascii="Times New Roman" w:eastAsiaTheme="minorEastAsia" w:hAnsi="Times New Roman"/>
          </w:rPr>
          <w:t xml:space="preserve">natural </w:t>
        </w:r>
      </w:ins>
      <w:r w:rsidRPr="0066438E">
        <w:rPr>
          <w:rFonts w:ascii="Times New Roman" w:eastAsiaTheme="minorEastAsia" w:hAnsi="Times New Roman"/>
        </w:rPr>
        <w:t>mudstone pore structures of samples 1324C-1H-1</w:t>
      </w:r>
      <w:r w:rsidR="00AB20DD">
        <w:rPr>
          <w:rFonts w:ascii="Times New Roman" w:eastAsiaTheme="minorEastAsia" w:hAnsi="Times New Roman"/>
        </w:rPr>
        <w:t xml:space="preserve"> </w:t>
      </w:r>
      <w:bookmarkStart w:id="17" w:name="_Hlk14076923"/>
      <w:ins w:id="18" w:author="Harsh Vora" w:date="2019-07-15T15:03:00Z">
        <w:r w:rsidR="00AB20DD">
          <w:rPr>
            <w:rFonts w:ascii="Times New Roman" w:eastAsiaTheme="minorEastAsia" w:hAnsi="Times New Roman"/>
          </w:rPr>
          <w:t xml:space="preserve">(model </w:t>
        </w:r>
        <w:r w:rsidR="00AB20DD" w:rsidRPr="00665789">
          <w:rPr>
            <w:rFonts w:ascii="Times New Roman" w:eastAsiaTheme="minorEastAsia" w:hAnsi="Times New Roman"/>
            <w:i/>
          </w:rPr>
          <w:t>NM1</w:t>
        </w:r>
        <w:r w:rsidR="00AB20DD">
          <w:rPr>
            <w:rFonts w:ascii="Times New Roman" w:eastAsiaTheme="minorEastAsia" w:hAnsi="Times New Roman"/>
          </w:rPr>
          <w:t>)</w:t>
        </w:r>
        <w:bookmarkEnd w:id="17"/>
        <w:r w:rsidRPr="0066438E">
          <w:rPr>
            <w:rFonts w:ascii="Times New Roman" w:eastAsiaTheme="minorEastAsia" w:hAnsi="Times New Roman"/>
          </w:rPr>
          <w:t xml:space="preserve"> </w:t>
        </w:r>
      </w:ins>
      <w:r w:rsidRPr="0066438E">
        <w:rPr>
          <w:rFonts w:ascii="Times New Roman" w:eastAsiaTheme="minorEastAsia" w:hAnsi="Times New Roman"/>
        </w:rPr>
        <w:t>and 1324B-7H-7</w:t>
      </w:r>
      <w:del w:id="19" w:author="Harsh Vora" w:date="2019-07-15T15:03:00Z">
        <w:r w:rsidRPr="0066438E">
          <w:rPr>
            <w:rFonts w:ascii="Times New Roman" w:eastAsiaTheme="minorEastAsia" w:hAnsi="Times New Roman"/>
          </w:rPr>
          <w:delText>.</w:delText>
        </w:r>
      </w:del>
      <w:ins w:id="20" w:author="Harsh Vora" w:date="2019-07-15T15:03:00Z">
        <w:r w:rsidR="00AB20DD">
          <w:rPr>
            <w:rFonts w:ascii="Times New Roman" w:eastAsiaTheme="minorEastAsia" w:hAnsi="Times New Roman"/>
          </w:rPr>
          <w:t xml:space="preserve"> (model </w:t>
        </w:r>
        <w:r w:rsidR="00AB20DD" w:rsidRPr="00BD40A8">
          <w:rPr>
            <w:rFonts w:ascii="Times New Roman" w:eastAsiaTheme="minorEastAsia" w:hAnsi="Times New Roman"/>
            <w:i/>
          </w:rPr>
          <w:t>NM</w:t>
        </w:r>
        <w:r w:rsidR="00AB20DD">
          <w:rPr>
            <w:rFonts w:ascii="Times New Roman" w:eastAsiaTheme="minorEastAsia" w:hAnsi="Times New Roman"/>
            <w:i/>
          </w:rPr>
          <w:t>2</w:t>
        </w:r>
        <w:r w:rsidR="00AB20DD">
          <w:rPr>
            <w:rFonts w:ascii="Times New Roman" w:eastAsiaTheme="minorEastAsia" w:hAnsi="Times New Roman"/>
          </w:rPr>
          <w:t>)</w:t>
        </w:r>
        <w:r w:rsidRPr="0066438E">
          <w:rPr>
            <w:rFonts w:ascii="Times New Roman" w:eastAsiaTheme="minorEastAsia" w:hAnsi="Times New Roman"/>
          </w:rPr>
          <w:t>.</w:t>
        </w:r>
      </w:ins>
      <w:r w:rsidRPr="0066438E">
        <w:rPr>
          <w:rFonts w:ascii="Times New Roman" w:eastAsiaTheme="minorEastAsia" w:hAnsi="Times New Roman"/>
        </w:rPr>
        <w:t xml:space="preserve"> </w:t>
      </w:r>
    </w:p>
    <w:p w14:paraId="7AA9E4C6" w14:textId="74E17654" w:rsidR="00824161" w:rsidRPr="0066438E" w:rsidRDefault="00824161" w:rsidP="00824161">
      <w:pPr>
        <w:spacing w:line="480" w:lineRule="auto"/>
        <w:rPr>
          <w:rFonts w:ascii="Times New Roman" w:eastAsiaTheme="minorEastAsia" w:hAnsi="Times New Roman"/>
        </w:rPr>
      </w:pPr>
      <w:r w:rsidRPr="0066438E">
        <w:rPr>
          <w:rFonts w:ascii="Times New Roman" w:eastAsiaTheme="minorEastAsia" w:hAnsi="Times New Roman"/>
        </w:rPr>
        <w:t>We assume constant density of clay minerals</w:t>
      </w:r>
      <w:r w:rsidR="002F4B9B">
        <w:rPr>
          <w:rFonts w:ascii="Times New Roman" w:eastAsiaTheme="minorEastAsia" w:hAnsi="Times New Roman"/>
        </w:rPr>
        <w:t>.</w:t>
      </w:r>
      <w:r w:rsidR="002F4B9B" w:rsidRPr="0066438E">
        <w:rPr>
          <w:rFonts w:ascii="Times New Roman" w:eastAsiaTheme="minorEastAsia" w:hAnsi="Times New Roman"/>
        </w:rPr>
        <w:t xml:space="preserve"> </w:t>
      </w:r>
      <w:r w:rsidR="002F4B9B">
        <w:rPr>
          <w:rFonts w:ascii="Times New Roman" w:eastAsiaTheme="minorEastAsia" w:hAnsi="Times New Roman"/>
        </w:rPr>
        <w:t>T</w:t>
      </w:r>
      <w:r w:rsidRPr="0066438E">
        <w:rPr>
          <w:rFonts w:ascii="Times New Roman" w:eastAsiaTheme="minorEastAsia" w:hAnsi="Times New Roman"/>
        </w:rPr>
        <w:t xml:space="preserve">he modeled </w:t>
      </w:r>
      <w:r w:rsidR="002F4B9B">
        <w:rPr>
          <w:rFonts w:ascii="Times New Roman" w:eastAsiaTheme="minorEastAsia" w:hAnsi="Times New Roman"/>
        </w:rPr>
        <w:t>volume</w:t>
      </w:r>
      <w:r w:rsidR="002F4B9B" w:rsidRPr="0066438E">
        <w:rPr>
          <w:rFonts w:ascii="Times New Roman" w:eastAsiaTheme="minorEastAsia" w:hAnsi="Times New Roman"/>
        </w:rPr>
        <w:t xml:space="preserve"> </w:t>
      </w:r>
      <w:r w:rsidRPr="0066438E">
        <w:rPr>
          <w:rFonts w:ascii="Times New Roman" w:eastAsiaTheme="minorEastAsia" w:hAnsi="Times New Roman"/>
        </w:rPr>
        <w:t xml:space="preserve">of each clay platelet </w:t>
      </w:r>
      <w:r w:rsidR="00526C26">
        <w:rPr>
          <w:rFonts w:ascii="Times New Roman" w:eastAsiaTheme="minorEastAsia" w:hAnsi="Times New Roman"/>
        </w:rPr>
        <w:t>is</w:t>
      </w:r>
      <w:r w:rsidRPr="0066438E">
        <w:rPr>
          <w:rFonts w:ascii="Times New Roman" w:eastAsiaTheme="minorEastAsia" w:hAnsi="Times New Roman"/>
        </w:rPr>
        <w:t xml:space="preserve"> calculated as </w:t>
      </w:r>
      <w:r w:rsidRPr="0066438E">
        <w:rPr>
          <w:rFonts w:ascii="Times New Roman" w:eastAsiaTheme="minorEastAsia" w:hAnsi="Times New Roman"/>
          <w:i/>
        </w:rPr>
        <w:t>mβ</w:t>
      </w:r>
      <w:r w:rsidRPr="0066438E">
        <w:rPr>
          <w:rFonts w:ascii="Times New Roman" w:eastAsiaTheme="minorEastAsia" w:hAnsi="Times New Roman"/>
        </w:rPr>
        <w:t xml:space="preserve"> x </w:t>
      </w:r>
      <w:r w:rsidRPr="0066438E">
        <w:rPr>
          <w:rFonts w:ascii="Times New Roman" w:eastAsiaTheme="minorEastAsia" w:hAnsi="Times New Roman"/>
          <w:i/>
        </w:rPr>
        <w:t>mβ</w:t>
      </w:r>
      <w:r w:rsidRPr="0066438E">
        <w:rPr>
          <w:rFonts w:ascii="Times New Roman" w:eastAsiaTheme="minorEastAsia" w:hAnsi="Times New Roman"/>
        </w:rPr>
        <w:t xml:space="preserve"> x </w:t>
      </w:r>
      <w:r w:rsidRPr="0066438E">
        <w:rPr>
          <w:rFonts w:ascii="Times New Roman" w:eastAsiaTheme="minorEastAsia" w:hAnsi="Times New Roman"/>
          <w:i/>
        </w:rPr>
        <w:t>β</w:t>
      </w:r>
      <w:r w:rsidRPr="0066438E">
        <w:rPr>
          <w:rFonts w:ascii="Times New Roman" w:eastAsiaTheme="minorEastAsia" w:hAnsi="Times New Roman"/>
        </w:rPr>
        <w:t xml:space="preserve">. </w:t>
      </w:r>
      <w:r w:rsidR="00BE654C" w:rsidRPr="0066438E">
        <w:rPr>
          <w:rFonts w:ascii="Times New Roman" w:eastAsiaTheme="minorEastAsia" w:hAnsi="Times New Roman"/>
        </w:rPr>
        <w:t>For our heterogenous mudstone models, we assume smectite platelets have an aspect ratio (</w:t>
      </w:r>
      <w:r w:rsidR="00BE654C" w:rsidRPr="0066438E">
        <w:rPr>
          <w:rFonts w:ascii="Times New Roman" w:eastAsiaTheme="minorEastAsia" w:hAnsi="Times New Roman"/>
          <w:i/>
        </w:rPr>
        <w:t>m</w:t>
      </w:r>
      <w:r w:rsidR="00BE654C" w:rsidRPr="0066438E">
        <w:rPr>
          <w:rFonts w:ascii="Times New Roman" w:eastAsiaTheme="minorEastAsia" w:hAnsi="Times New Roman"/>
        </w:rPr>
        <w:t>) of 50 and a length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w:t>
      </w:r>
      <w:r w:rsidR="00BE654C" w:rsidRPr="0066438E">
        <w:rPr>
          <w:rFonts w:ascii="Times New Roman" w:eastAsiaTheme="minorEastAsia" w:hAnsi="Times New Roman"/>
        </w:rPr>
        <w:t xml:space="preserve">of 0.1 </w:t>
      </w:r>
      <w:r w:rsidR="00BE654C" w:rsidRPr="0066438E">
        <w:rPr>
          <w:rFonts w:ascii="Times New Roman" w:eastAsia="Times New Roman" w:hAnsi="Times New Roman" w:cs="Times New Roman"/>
        </w:rPr>
        <w:t xml:space="preserve">µm, illite platelets have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rPr>
        <w:t xml:space="preserve">=20 and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2 µm [Santamarina et al., </w:t>
      </w:r>
      <w:r w:rsidR="00BE654C" w:rsidRPr="0066438E">
        <w:rPr>
          <w:rFonts w:ascii="Times New Roman" w:eastAsia="Times New Roman" w:hAnsi="Times New Roman" w:cs="Times New Roman"/>
        </w:rPr>
        <w:lastRenderedPageBreak/>
        <w:t xml:space="preserve">2012], and chlorite platelets have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rPr>
        <w:t xml:space="preserve">=25 and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2 µm [Weber et al., 2014]. </w:t>
      </w:r>
      <w:r w:rsidRPr="0066438E">
        <w:rPr>
          <w:rFonts w:ascii="Times New Roman" w:eastAsiaTheme="minorEastAsia" w:hAnsi="Times New Roman"/>
        </w:rPr>
        <w:t>The maximum number of smectite (</w:t>
      </w:r>
      <w:r w:rsidRPr="0066438E">
        <w:rPr>
          <w:rFonts w:ascii="Times New Roman" w:eastAsiaTheme="minorEastAsia" w:hAnsi="Times New Roman"/>
          <w:i/>
        </w:rPr>
        <w:t>no</w:t>
      </w:r>
      <w:r w:rsidRPr="0066438E">
        <w:rPr>
          <w:rFonts w:ascii="Times New Roman" w:eastAsiaTheme="minorEastAsia" w:hAnsi="Times New Roman"/>
          <w:i/>
          <w:vertAlign w:val="subscript"/>
        </w:rPr>
        <w:t>smectite</w:t>
      </w:r>
      <w:r w:rsidRPr="0066438E">
        <w:rPr>
          <w:rFonts w:ascii="Times New Roman" w:eastAsiaTheme="minorEastAsia" w:hAnsi="Times New Roman"/>
          <w:i/>
          <w:vertAlign w:val="superscript"/>
        </w:rPr>
        <w:t>max</w:t>
      </w:r>
      <w:r w:rsidRPr="0066438E">
        <w:rPr>
          <w:rFonts w:ascii="Times New Roman" w:eastAsiaTheme="minorEastAsia" w:hAnsi="Times New Roman"/>
        </w:rPr>
        <w:t>), illite (</w:t>
      </w:r>
      <w:r w:rsidRPr="0066438E">
        <w:rPr>
          <w:rFonts w:ascii="Times New Roman" w:eastAsiaTheme="minorEastAsia" w:hAnsi="Times New Roman"/>
          <w:i/>
        </w:rPr>
        <w:t>no</w:t>
      </w:r>
      <w:r w:rsidRPr="0066438E">
        <w:rPr>
          <w:rFonts w:ascii="Times New Roman" w:eastAsiaTheme="minorEastAsia" w:hAnsi="Times New Roman"/>
          <w:i/>
          <w:vertAlign w:val="subscript"/>
        </w:rPr>
        <w:t>illite</w:t>
      </w:r>
      <w:r w:rsidRPr="0066438E">
        <w:rPr>
          <w:rFonts w:ascii="Times New Roman" w:eastAsiaTheme="minorEastAsia" w:hAnsi="Times New Roman"/>
          <w:i/>
          <w:vertAlign w:val="superscript"/>
        </w:rPr>
        <w:t>max</w:t>
      </w:r>
      <w:r w:rsidRPr="0066438E">
        <w:rPr>
          <w:rFonts w:ascii="Times New Roman" w:eastAsiaTheme="minorEastAsia" w:hAnsi="Times New Roman"/>
        </w:rPr>
        <w:t>)and chlorite (</w:t>
      </w:r>
      <w:r w:rsidRPr="0066438E">
        <w:rPr>
          <w:rFonts w:ascii="Times New Roman" w:eastAsiaTheme="minorEastAsia" w:hAnsi="Times New Roman"/>
          <w:i/>
        </w:rPr>
        <w:t>no</w:t>
      </w:r>
      <w:r w:rsidRPr="0066438E">
        <w:rPr>
          <w:rFonts w:ascii="Times New Roman" w:eastAsiaTheme="minorEastAsia" w:hAnsi="Times New Roman"/>
          <w:i/>
          <w:vertAlign w:val="subscript"/>
        </w:rPr>
        <w:t>chlorite</w:t>
      </w:r>
      <w:r w:rsidRPr="0066438E">
        <w:rPr>
          <w:rFonts w:ascii="Times New Roman" w:eastAsiaTheme="minorEastAsia" w:hAnsi="Times New Roman"/>
          <w:i/>
          <w:vertAlign w:val="superscript"/>
        </w:rPr>
        <w:t>max</w:t>
      </w:r>
      <w:r w:rsidRPr="0066438E">
        <w:rPr>
          <w:rFonts w:ascii="Times New Roman" w:eastAsiaTheme="minorEastAsia" w:hAnsi="Times New Roman"/>
        </w:rPr>
        <w:t xml:space="preserve">) platelets in each model is calculated as: </w:t>
      </w:r>
    </w:p>
    <w:p w14:paraId="62BA6FA5" w14:textId="05854C0F" w:rsidR="00824161" w:rsidRPr="0066438E" w:rsidRDefault="00FC7E92"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smectite</m:t>
            </m:r>
          </m:sub>
          <m:sup>
            <m:r>
              <w:rPr>
                <w:rFonts w:ascii="Cambria Math" w:eastAsia="Times New Roman" w:hAnsi="Cambria Math" w:cs="Times New Roman"/>
              </w:rPr>
              <m:t>max</m:t>
            </m:r>
          </m:sup>
        </m:sSubSup>
        <m:r>
          <w:rPr>
            <w:rFonts w:ascii="Cambria Math" w:eastAsiaTheme="minorEastAsia" w:hAnsi="Cambria Math"/>
          </w:rPr>
          <m:t>=</m:t>
        </m:r>
        <w:bookmarkStart w:id="21" w:name="_Hlk6301688"/>
        <m:d>
          <m:dPr>
            <m:begChr m:val="["/>
            <m:endChr m:val="]"/>
            <m:ctrlPr>
              <w:rPr>
                <w:rFonts w:ascii="Cambria Math" w:eastAsiaTheme="minorEastAsia" w:hAnsi="Cambria Math"/>
                <w:i/>
              </w:rPr>
            </m:ctrlPr>
          </m:dPr>
          <m:e>
            <m:r>
              <w:rPr>
                <w:rFonts w:ascii="Cambria Math" w:eastAsiaTheme="minorEastAsia" w:hAnsi="Cambria Math"/>
              </w:rPr>
              <m:t>0.1 μm*0.1 μm*0.002 μm</m:t>
            </m:r>
          </m:e>
        </m:d>
        <m:r>
          <w:rPr>
            <w:rFonts w:ascii="Cambria Math" w:eastAsiaTheme="minorEastAsia" w:hAnsi="Cambria Math"/>
          </w:rPr>
          <m:t xml:space="preserve"> </m:t>
        </m:r>
        <w:bookmarkEnd w:id="21"/>
        <m:r>
          <w:rPr>
            <w:rFonts w:ascii="Cambria Math" w:eastAsiaTheme="minorEastAsia" w:hAnsi="Cambria Math"/>
          </w:rPr>
          <m:t>*smectite weight fraction</m:t>
        </m:r>
      </m:oMath>
      <w:r w:rsidR="00824161" w:rsidRPr="0066438E">
        <w:rPr>
          <w:rFonts w:ascii="Times New Roman" w:eastAsiaTheme="minorEastAsia" w:hAnsi="Times New Roman"/>
        </w:rPr>
        <w:t>,</w:t>
      </w:r>
      <w:r w:rsidR="00A32AAF" w:rsidRPr="0066438E">
        <w:rPr>
          <w:rFonts w:ascii="Times New Roman" w:eastAsiaTheme="minorEastAsia" w:hAnsi="Times New Roman"/>
        </w:rPr>
        <w:t xml:space="preserve"> </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(1) </w:t>
      </w:r>
    </w:p>
    <w:p w14:paraId="255A068D" w14:textId="22F5C425" w:rsidR="00824161" w:rsidRPr="0066438E" w:rsidRDefault="00FC7E92"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illite</m:t>
            </m:r>
          </m:sub>
          <m:sup>
            <m:r>
              <w:rPr>
                <w:rFonts w:ascii="Cambria Math" w:eastAsia="Times New Roman" w:hAnsi="Cambria Math" w:cs="Times New Roman"/>
              </w:rPr>
              <m:t>max</m:t>
            </m:r>
          </m:sup>
        </m:sSubSup>
        <m:r>
          <w:rPr>
            <w:rFonts w:ascii="Cambria Math" w:eastAsiaTheme="minorEastAsia" w:hAnsi="Cambria Math"/>
          </w:rPr>
          <m:t xml:space="preserve">= </m:t>
        </m:r>
        <w:bookmarkStart w:id="22" w:name="_Hlk6301703"/>
        <w:bookmarkStart w:id="23" w:name="_Hlk6303639"/>
        <m:d>
          <m:dPr>
            <m:begChr m:val="["/>
            <m:endChr m:val="]"/>
            <m:ctrlPr>
              <w:rPr>
                <w:rFonts w:ascii="Cambria Math" w:eastAsiaTheme="minorEastAsia" w:hAnsi="Cambria Math"/>
                <w:i/>
              </w:rPr>
            </m:ctrlPr>
          </m:dPr>
          <m:e>
            <m:r>
              <w:rPr>
                <w:rFonts w:ascii="Cambria Math" w:eastAsiaTheme="minorEastAsia" w:hAnsi="Cambria Math"/>
              </w:rPr>
              <m:t>2 μm*2 μm*0.1 μm</m:t>
            </m:r>
          </m:e>
        </m:d>
        <w:bookmarkEnd w:id="22"/>
        <m:r>
          <w:rPr>
            <w:rFonts w:ascii="Cambria Math" w:eastAsiaTheme="minorEastAsia" w:hAnsi="Cambria Math"/>
          </w:rPr>
          <m:t xml:space="preserve"> </m:t>
        </m:r>
        <w:bookmarkEnd w:id="23"/>
        <m:r>
          <w:rPr>
            <w:rFonts w:ascii="Cambria Math" w:eastAsiaTheme="minorEastAsia" w:hAnsi="Cambria Math"/>
          </w:rPr>
          <m:t>*illite weight fraction</m:t>
        </m:r>
      </m:oMath>
      <w:r w:rsidR="00824161" w:rsidRPr="0066438E">
        <w:rPr>
          <w:rFonts w:ascii="Times New Roman" w:eastAsiaTheme="minorEastAsia" w:hAnsi="Times New Roman"/>
        </w:rPr>
        <w:t>,</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(2) </w:t>
      </w:r>
    </w:p>
    <w:p w14:paraId="09BA217F" w14:textId="54EB0B53" w:rsidR="00824161" w:rsidRPr="0066438E" w:rsidRDefault="00FC7E92"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chlorite</m:t>
            </m:r>
          </m:sub>
          <m:sup>
            <m:r>
              <w:rPr>
                <w:rFonts w:ascii="Cambria Math" w:eastAsia="Times New Roman" w:hAnsi="Cambria Math" w:cs="Times New Roman"/>
              </w:rPr>
              <m:t>max</m:t>
            </m:r>
          </m:sup>
        </m:sSubSup>
        <m:r>
          <w:rPr>
            <w:rFonts w:ascii="Cambria Math" w:eastAsiaTheme="minorEastAsia" w:hAnsi="Cambria Math"/>
          </w:rPr>
          <m:t>=</m:t>
        </m:r>
        <m:d>
          <m:dPr>
            <m:begChr m:val="["/>
            <m:endChr m:val="]"/>
            <m:ctrlPr>
              <w:rPr>
                <w:rFonts w:ascii="Cambria Math" w:eastAsiaTheme="minorEastAsia" w:hAnsi="Cambria Math"/>
                <w:i/>
              </w:rPr>
            </m:ctrlPr>
          </m:dPr>
          <m:e>
            <w:bookmarkStart w:id="24" w:name="_Hlk6302451"/>
            <m:r>
              <w:rPr>
                <w:rFonts w:ascii="Cambria Math" w:eastAsiaTheme="minorEastAsia" w:hAnsi="Cambria Math"/>
              </w:rPr>
              <m:t>2 μm*2 μm*0.08 μm</m:t>
            </m:r>
            <w:bookmarkEnd w:id="24"/>
          </m:e>
        </m:d>
        <m:r>
          <w:rPr>
            <w:rFonts w:ascii="Cambria Math" w:eastAsiaTheme="minorEastAsia" w:hAnsi="Cambria Math"/>
          </w:rPr>
          <m:t>*chlorite weight fraction</m:t>
        </m:r>
      </m:oMath>
      <w:r w:rsidR="00824161" w:rsidRPr="0066438E">
        <w:rPr>
          <w:rFonts w:ascii="Times New Roman" w:eastAsiaTheme="minorEastAsia" w:hAnsi="Times New Roman"/>
        </w:rPr>
        <w:t>.</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(3) </w:t>
      </w:r>
    </w:p>
    <w:p w14:paraId="353850AE" w14:textId="4A60774C" w:rsidR="008928AC" w:rsidRDefault="00824161">
      <w:pPr>
        <w:spacing w:line="480" w:lineRule="auto"/>
        <w:rPr>
          <w:rFonts w:ascii="Times New Roman" w:eastAsia="Times New Roman" w:hAnsi="Times New Roman" w:cs="Times New Roman"/>
        </w:rPr>
      </w:pPr>
      <w:r w:rsidRPr="00412B27">
        <w:rPr>
          <w:rFonts w:ascii="Times New Roman" w:eastAsia="Times New Roman" w:hAnsi="Times New Roman" w:cs="Times New Roman"/>
          <w:i/>
        </w:rPr>
        <w:t>HCF</w:t>
      </w:r>
      <w:r w:rsidRPr="0066438E">
        <w:rPr>
          <w:rFonts w:ascii="Times New Roman" w:eastAsia="Times New Roman" w:hAnsi="Times New Roman" w:cs="Times New Roman"/>
        </w:rPr>
        <w:t xml:space="preserve"> is the highest common factor between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The number of smectite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 illite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rPr>
        <w:t>)</w:t>
      </w:r>
      <w:r w:rsidR="004E4BE7">
        <w:rPr>
          <w:rFonts w:ascii="Times New Roman" w:eastAsia="Times New Roman" w:hAnsi="Times New Roman" w:cs="Times New Roman"/>
        </w:rPr>
        <w:t>,</w:t>
      </w:r>
      <w:r w:rsidRPr="0066438E">
        <w:rPr>
          <w:rFonts w:ascii="Times New Roman" w:eastAsia="Times New Roman" w:hAnsi="Times New Roman" w:cs="Times New Roman"/>
        </w:rPr>
        <w:t xml:space="preserve"> and chlorite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 platelets in each model is determined as</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smectite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/HCF),</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illite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/HCF)</w:t>
      </w:r>
      <w:r w:rsidR="00AE6C52" w:rsidRPr="0066438E">
        <w:rPr>
          <w:rFonts w:ascii="Times New Roman" w:eastAsia="Times New Roman" w:hAnsi="Times New Roman" w:cs="Times New Roman"/>
        </w:rPr>
        <w:t xml:space="preserve"> and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chlorite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 xml:space="preserve">/HCF) </w:t>
      </w:r>
      <w:r w:rsidR="00AE6C52" w:rsidRPr="00412B27">
        <w:rPr>
          <w:rFonts w:ascii="Times New Roman" w:eastAsia="Times New Roman" w:hAnsi="Times New Roman" w:cs="Times New Roman"/>
        </w:rPr>
        <w:t>respectively.</w:t>
      </w:r>
      <w:r w:rsidR="00AE6C52" w:rsidRPr="0066438E">
        <w:rPr>
          <w:rFonts w:ascii="Times New Roman" w:eastAsia="Times New Roman" w:hAnsi="Times New Roman" w:cs="Times New Roman"/>
        </w:rPr>
        <w:t xml:space="preserve"> </w:t>
      </w:r>
      <w:r w:rsidRPr="0066438E">
        <w:rPr>
          <w:rFonts w:ascii="Times New Roman" w:eastAsia="Times New Roman" w:hAnsi="Times New Roman" w:cs="Times New Roman"/>
        </w:rPr>
        <w:t>The number</w:t>
      </w:r>
      <w:ins w:id="25" w:author="Harsh Vora" w:date="2019-07-15T15:03:00Z">
        <w:r w:rsidR="00C768CA">
          <w:rPr>
            <w:rFonts w:ascii="Times New Roman" w:eastAsia="Times New Roman" w:hAnsi="Times New Roman" w:cs="Times New Roman"/>
          </w:rPr>
          <w:t xml:space="preserve"> of</w:t>
        </w:r>
      </w:ins>
      <w:r w:rsidRPr="0066438E">
        <w:rPr>
          <w:rFonts w:ascii="Times New Roman" w:eastAsia="Times New Roman" w:hAnsi="Times New Roman" w:cs="Times New Roman"/>
        </w:rPr>
        <w:t xml:space="preserve"> bedding layers in each model (</w:t>
      </w:r>
      <w:r w:rsidRPr="00412B27">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is determined as the highest common factor between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00A14CBB">
        <w:rPr>
          <w:rFonts w:ascii="Times New Roman" w:eastAsia="Times New Roman" w:hAnsi="Times New Roman" w:cs="Times New Roman"/>
        </w:rPr>
        <w:t xml:space="preserve">, </w:t>
      </w:r>
      <w:r w:rsidRPr="0066438E">
        <w:rPr>
          <w:rFonts w:ascii="Times New Roman" w:eastAsia="Times New Roman" w:hAnsi="Times New Roman" w:cs="Times New Roman"/>
        </w:rPr>
        <w:t xml:space="preserve">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 xml:space="preserve">. The minimum value of </w:t>
      </w:r>
      <w:r w:rsidRPr="00412B27">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is three. The number of smectite</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smectite</w:t>
      </w:r>
      <w:r w:rsidR="00AE6C52" w:rsidRPr="0066438E">
        <w:rPr>
          <w:rFonts w:ascii="Times New Roman" w:eastAsia="Times New Roman" w:hAnsi="Times New Roman" w:cs="Times New Roman"/>
          <w:i/>
          <w:vertAlign w:val="superscript"/>
        </w:rPr>
        <w:t>bed</w:t>
      </w:r>
      <w:r w:rsidR="00AE6C52" w:rsidRPr="00412B27">
        <w:rPr>
          <w:rFonts w:ascii="Times New Roman" w:eastAsia="Times New Roman" w:hAnsi="Times New Roman" w:cs="Times New Roman"/>
        </w:rPr>
        <w:t>)</w:t>
      </w:r>
      <w:r w:rsidRPr="0066438E">
        <w:rPr>
          <w:rFonts w:ascii="Times New Roman" w:eastAsia="Times New Roman" w:hAnsi="Times New Roman" w:cs="Times New Roman"/>
        </w:rPr>
        <w:t xml:space="preserve">, illite </w:t>
      </w:r>
      <w:r w:rsidR="00AE6C52" w:rsidRPr="0066438E">
        <w:rPr>
          <w:rFonts w:ascii="Times New Roman" w:eastAsia="Times New Roman" w:hAnsi="Times New Roman" w:cs="Times New Roman"/>
        </w:rPr>
        <w:t>(</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illite</w:t>
      </w:r>
      <w:r w:rsidR="00AE6C52" w:rsidRPr="0066438E">
        <w:rPr>
          <w:rFonts w:ascii="Times New Roman" w:eastAsia="Times New Roman" w:hAnsi="Times New Roman" w:cs="Times New Roman"/>
          <w:i/>
          <w:vertAlign w:val="superscript"/>
        </w:rPr>
        <w:t>bed</w:t>
      </w:r>
      <w:r w:rsidR="00AE6C52" w:rsidRPr="0066438E">
        <w:rPr>
          <w:rFonts w:ascii="Times New Roman" w:eastAsia="Times New Roman" w:hAnsi="Times New Roman" w:cs="Times New Roman"/>
        </w:rPr>
        <w:t>)</w:t>
      </w:r>
      <w:r w:rsidR="008353DB">
        <w:rPr>
          <w:rFonts w:ascii="Times New Roman" w:eastAsia="Times New Roman" w:hAnsi="Times New Roman" w:cs="Times New Roman"/>
        </w:rPr>
        <w:t>,</w:t>
      </w:r>
      <w:r w:rsidR="00AE6C52"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and chlorite </w:t>
      </w:r>
      <w:r w:rsidR="00AE6C52" w:rsidRPr="0066438E">
        <w:rPr>
          <w:rFonts w:ascii="Times New Roman" w:eastAsia="Times New Roman" w:hAnsi="Times New Roman" w:cs="Times New Roman"/>
        </w:rPr>
        <w:t>(</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chlorite</w:t>
      </w:r>
      <w:r w:rsidR="00AE6C52" w:rsidRPr="0066438E">
        <w:rPr>
          <w:rFonts w:ascii="Times New Roman" w:eastAsia="Times New Roman" w:hAnsi="Times New Roman" w:cs="Times New Roman"/>
          <w:i/>
          <w:vertAlign w:val="superscript"/>
        </w:rPr>
        <w:t>bed</w:t>
      </w:r>
      <w:r w:rsidR="00AE6C52" w:rsidRPr="0066438E">
        <w:rPr>
          <w:rFonts w:ascii="Times New Roman" w:eastAsia="Times New Roman" w:hAnsi="Times New Roman" w:cs="Times New Roman"/>
        </w:rPr>
        <w:t xml:space="preserve">) platelets </w:t>
      </w:r>
      <w:r w:rsidRPr="0066438E">
        <w:rPr>
          <w:rFonts w:ascii="Times New Roman" w:eastAsia="Times New Roman" w:hAnsi="Times New Roman" w:cs="Times New Roman"/>
        </w:rPr>
        <w:t>in each bedding layer is calculated as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w:t>
      </w:r>
      <w:r w:rsidRPr="0066438E">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rPr>
        <w:t>/</w:t>
      </w:r>
      <w:r w:rsidRPr="0066438E">
        <w:rPr>
          <w:rFonts w:ascii="Times New Roman" w:eastAsia="Times New Roman" w:hAnsi="Times New Roman" w:cs="Times New Roman"/>
          <w:i/>
        </w:rPr>
        <w:t xml:space="preserve"> no</w:t>
      </w:r>
      <w:r w:rsidRPr="0066438E">
        <w:rPr>
          <w:rFonts w:ascii="Times New Roman" w:eastAsia="Times New Roman" w:hAnsi="Times New Roman" w:cs="Times New Roman"/>
          <w:i/>
          <w:vertAlign w:val="subscript"/>
        </w:rPr>
        <w:t>beds</w:t>
      </w:r>
      <w:r w:rsidRPr="0066438E">
        <w:rPr>
          <w:rFonts w:ascii="Times New Roman" w:eastAsia="Times New Roman" w:hAnsi="Times New Roman" w:cs="Times New Roman"/>
        </w:rPr>
        <w:t>)</w:t>
      </w:r>
      <w:r w:rsidR="00925050">
        <w:rPr>
          <w:rFonts w:ascii="Times New Roman" w:eastAsia="Times New Roman" w:hAnsi="Times New Roman" w:cs="Times New Roman"/>
        </w:rPr>
        <w:t>,</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w:t>
      </w:r>
      <w:r w:rsidRPr="0066438E">
        <w:rPr>
          <w:rFonts w:ascii="Times New Roman" w:eastAsia="Times New Roman" w:hAnsi="Times New Roman" w:cs="Times New Roman"/>
          <w:i/>
        </w:rPr>
        <w:t xml:space="preserve"> no</w:t>
      </w:r>
      <w:r w:rsidRPr="0066438E">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respectively. </w:t>
      </w:r>
      <w:r w:rsidR="003853DF">
        <w:rPr>
          <w:rFonts w:ascii="Times New Roman" w:eastAsia="Times New Roman" w:hAnsi="Times New Roman" w:cs="Times New Roman"/>
        </w:rPr>
        <w:t xml:space="preserve">Each bedding layer is modeled with </w:t>
      </w:r>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smectite</w:t>
      </w:r>
      <w:r w:rsidR="00E85E95" w:rsidRPr="0066438E">
        <w:rPr>
          <w:rFonts w:ascii="Times New Roman" w:eastAsia="Times New Roman" w:hAnsi="Times New Roman" w:cs="Times New Roman"/>
          <w:i/>
          <w:vertAlign w:val="superscript"/>
        </w:rPr>
        <w:t>bed</w:t>
      </w:r>
      <w:r w:rsidR="00E85E95" w:rsidRPr="0066438E">
        <w:rPr>
          <w:rFonts w:ascii="Times New Roman" w:eastAsia="Times New Roman" w:hAnsi="Times New Roman" w:cs="Times New Roman"/>
        </w:rPr>
        <w:t xml:space="preserve"> smectite platelets, </w:t>
      </w:r>
      <w:bookmarkStart w:id="26" w:name="_Hlk6303445"/>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illite</w:t>
      </w:r>
      <w:r w:rsidR="00E85E95" w:rsidRPr="0066438E">
        <w:rPr>
          <w:rFonts w:ascii="Times New Roman" w:eastAsia="Times New Roman" w:hAnsi="Times New Roman" w:cs="Times New Roman"/>
          <w:i/>
          <w:vertAlign w:val="superscript"/>
        </w:rPr>
        <w:t>bed</w:t>
      </w:r>
      <w:bookmarkEnd w:id="26"/>
      <w:r w:rsidR="00E85E95" w:rsidRPr="0066438E">
        <w:rPr>
          <w:rFonts w:ascii="Times New Roman" w:eastAsia="Times New Roman" w:hAnsi="Times New Roman" w:cs="Times New Roman"/>
        </w:rPr>
        <w:t xml:space="preserve"> illite platelets</w:t>
      </w:r>
      <w:r w:rsidR="00312CBD">
        <w:rPr>
          <w:rFonts w:ascii="Times New Roman" w:eastAsia="Times New Roman" w:hAnsi="Times New Roman" w:cs="Times New Roman"/>
        </w:rPr>
        <w:t>,</w:t>
      </w:r>
      <w:r w:rsidR="00E85E95" w:rsidRPr="0066438E">
        <w:rPr>
          <w:rFonts w:ascii="Times New Roman" w:eastAsia="Times New Roman" w:hAnsi="Times New Roman" w:cs="Times New Roman"/>
        </w:rPr>
        <w:t xml:space="preserve"> and </w:t>
      </w:r>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chlorite</w:t>
      </w:r>
      <w:r w:rsidR="00E85E95" w:rsidRPr="0066438E">
        <w:rPr>
          <w:rFonts w:ascii="Times New Roman" w:eastAsia="Times New Roman" w:hAnsi="Times New Roman" w:cs="Times New Roman"/>
          <w:i/>
          <w:vertAlign w:val="superscript"/>
        </w:rPr>
        <w:t>bed</w:t>
      </w:r>
      <w:r w:rsidR="00E85E95" w:rsidRPr="0066438E">
        <w:rPr>
          <w:rFonts w:ascii="Times New Roman" w:eastAsia="Times New Roman" w:hAnsi="Times New Roman" w:cs="Times New Roman"/>
        </w:rPr>
        <w:t xml:space="preserve"> chlorite platelets</w:t>
      </w:r>
      <w:r w:rsidR="003853DF">
        <w:rPr>
          <w:rFonts w:ascii="Times New Roman" w:eastAsia="Times New Roman" w:hAnsi="Times New Roman" w:cs="Times New Roman"/>
        </w:rPr>
        <w:t xml:space="preserve">, </w:t>
      </w:r>
      <w:r w:rsidR="00E85E95" w:rsidRPr="0066438E">
        <w:rPr>
          <w:rFonts w:ascii="Times New Roman" w:eastAsia="Times New Roman" w:hAnsi="Times New Roman" w:cs="Times New Roman"/>
        </w:rPr>
        <w:t xml:space="preserve">distributed </w:t>
      </w:r>
      <w:r w:rsidR="003853DF">
        <w:rPr>
          <w:rFonts w:ascii="Times New Roman" w:eastAsia="Times New Roman" w:hAnsi="Times New Roman" w:cs="Times New Roman"/>
        </w:rPr>
        <w:t xml:space="preserve">randomly </w:t>
      </w:r>
      <w:r w:rsidR="00E85E95" w:rsidRPr="0066438E">
        <w:rPr>
          <w:rFonts w:ascii="Times New Roman" w:eastAsia="Times New Roman" w:hAnsi="Times New Roman" w:cs="Times New Roman"/>
        </w:rPr>
        <w:t xml:space="preserve">with intrabed pore throats of diameter </w:t>
      </w:r>
      <w:r w:rsidR="00E85E95" w:rsidRPr="0066438E">
        <w:rPr>
          <w:rFonts w:ascii="Times New Roman" w:eastAsia="Times New Roman" w:hAnsi="Times New Roman" w:cs="Times New Roman"/>
          <w:i/>
        </w:rPr>
        <w:t>ε</w:t>
      </w:r>
      <w:r w:rsidR="00E85E95" w:rsidRPr="0066438E">
        <w:rPr>
          <w:rFonts w:ascii="Times New Roman" w:eastAsia="Times New Roman" w:hAnsi="Times New Roman" w:cs="Times New Roman"/>
        </w:rPr>
        <w:t xml:space="preserve"> between platelets. </w:t>
      </w:r>
    </w:p>
    <w:p w14:paraId="29113417" w14:textId="4DFEFA90" w:rsidR="00921842" w:rsidRDefault="008928AC" w:rsidP="008928AC">
      <w:pPr>
        <w:spacing w:line="480" w:lineRule="auto"/>
        <w:rPr>
          <w:rFonts w:ascii="Times New Roman" w:hAnsi="Times New Roman"/>
        </w:rPr>
      </w:pPr>
      <w:r>
        <w:rPr>
          <w:rFonts w:ascii="Times New Roman" w:hAnsi="Times New Roman"/>
        </w:rPr>
        <w:t>The thickness of each bed (</w:t>
      </w:r>
      <w:r w:rsidRPr="00551F80">
        <w:rPr>
          <w:rFonts w:ascii="Times New Roman" w:hAnsi="Times New Roman"/>
          <w:i/>
        </w:rPr>
        <w:t>T</w:t>
      </w:r>
      <w:r w:rsidRPr="00551F80">
        <w:rPr>
          <w:rFonts w:ascii="Times New Roman" w:hAnsi="Times New Roman"/>
          <w:i/>
          <w:vertAlign w:val="subscript"/>
        </w:rPr>
        <w:t>bed</w:t>
      </w:r>
      <w:r>
        <w:rPr>
          <w:rFonts w:ascii="Times New Roman" w:hAnsi="Times New Roman"/>
        </w:rPr>
        <w:t xml:space="preserve">) is equal to the thickness of the largest platelet in the bed. For our heterogenous mudstone models </w:t>
      </w:r>
      <w:r w:rsidRPr="00551F80">
        <w:rPr>
          <w:rFonts w:ascii="Times New Roman" w:hAnsi="Times New Roman"/>
          <w:i/>
        </w:rPr>
        <w:t>NM1</w:t>
      </w:r>
      <w:r>
        <w:rPr>
          <w:rFonts w:ascii="Times New Roman" w:hAnsi="Times New Roman"/>
        </w:rPr>
        <w:t xml:space="preserve"> and </w:t>
      </w:r>
      <w:r w:rsidRPr="00551F80">
        <w:rPr>
          <w:rFonts w:ascii="Times New Roman" w:hAnsi="Times New Roman"/>
          <w:i/>
        </w:rPr>
        <w:t>NM2</w:t>
      </w:r>
      <w:r>
        <w:rPr>
          <w:rFonts w:ascii="Times New Roman" w:hAnsi="Times New Roman"/>
        </w:rPr>
        <w:t xml:space="preserve">, the thickest platelets are illite platelets, thus </w:t>
      </w:r>
      <w:r w:rsidRPr="00551F80">
        <w:rPr>
          <w:rFonts w:ascii="Times New Roman" w:hAnsi="Times New Roman"/>
          <w:i/>
        </w:rPr>
        <w:t>T</w:t>
      </w:r>
      <w:r w:rsidRPr="00551F80">
        <w:rPr>
          <w:rFonts w:ascii="Times New Roman" w:hAnsi="Times New Roman"/>
          <w:i/>
          <w:vertAlign w:val="subscript"/>
        </w:rPr>
        <w:t>bed</w:t>
      </w:r>
      <w:r>
        <w:rPr>
          <w:rFonts w:ascii="Times New Roman" w:hAnsi="Times New Roman"/>
        </w:rPr>
        <w:t xml:space="preserve"> = 0.1 </w:t>
      </w:r>
      <w:r>
        <w:rPr>
          <w:rFonts w:ascii="Times New Roman" w:hAnsi="Times New Roman" w:cs="Times New Roman"/>
        </w:rPr>
        <w:t>μ</w:t>
      </w:r>
      <w:r>
        <w:rPr>
          <w:rFonts w:ascii="Times New Roman" w:hAnsi="Times New Roman"/>
        </w:rPr>
        <w:t xml:space="preserve">m. </w:t>
      </w:r>
      <w:r w:rsidR="00921842">
        <w:rPr>
          <w:rFonts w:ascii="Times New Roman" w:hAnsi="Times New Roman"/>
        </w:rPr>
        <w:t xml:space="preserve">Each cuboidal bedding layer is initialized with </w:t>
      </w:r>
      <w:r w:rsidR="00921842" w:rsidRPr="006D0F53">
        <w:rPr>
          <w:rFonts w:ascii="Times New Roman" w:hAnsi="Times New Roman"/>
          <w:i/>
        </w:rPr>
        <w:t>no</w:t>
      </w:r>
      <w:r w:rsidR="00921842" w:rsidRPr="006D0F53">
        <w:rPr>
          <w:rFonts w:ascii="Times New Roman" w:hAnsi="Times New Roman"/>
          <w:i/>
          <w:vertAlign w:val="subscript"/>
        </w:rPr>
        <w:t>smectite</w:t>
      </w:r>
      <w:r w:rsidR="00921842" w:rsidRPr="006D0F53">
        <w:rPr>
          <w:rFonts w:ascii="Times New Roman" w:hAnsi="Times New Roman"/>
          <w:i/>
          <w:vertAlign w:val="superscript"/>
        </w:rPr>
        <w:t>initial</w:t>
      </w:r>
      <w:r w:rsidR="00921842">
        <w:rPr>
          <w:rFonts w:ascii="Times New Roman" w:hAnsi="Times New Roman"/>
        </w:rPr>
        <w:t xml:space="preserve"> smectite platelets, where  </w:t>
      </w:r>
      <w:r w:rsidR="00921842" w:rsidRPr="00551F80">
        <w:rPr>
          <w:rFonts w:ascii="Times New Roman" w:hAnsi="Times New Roman"/>
          <w:i/>
        </w:rPr>
        <w:t>no</w:t>
      </w:r>
      <w:r w:rsidR="00921842" w:rsidRPr="00551F80">
        <w:rPr>
          <w:rFonts w:ascii="Times New Roman" w:hAnsi="Times New Roman"/>
          <w:i/>
          <w:vertAlign w:val="subscript"/>
        </w:rPr>
        <w:t>smectite</w:t>
      </w:r>
      <w:r w:rsidR="00921842" w:rsidRPr="00551F80">
        <w:rPr>
          <w:rFonts w:ascii="Times New Roman" w:hAnsi="Times New Roman"/>
          <w:i/>
          <w:vertAlign w:val="superscript"/>
        </w:rPr>
        <w:t>initial</w:t>
      </w:r>
      <w:r w:rsidR="00921842">
        <w:rPr>
          <w:rFonts w:ascii="Times New Roman" w:hAnsi="Times New Roman"/>
        </w:rPr>
        <w:t xml:space="preserve"> is determined as,</w:t>
      </w:r>
    </w:p>
    <w:p w14:paraId="6C77D8EB" w14:textId="59BC8019" w:rsidR="00921842" w:rsidRDefault="00FC7E92" w:rsidP="008928AC">
      <w:pPr>
        <w:spacing w:line="480" w:lineRule="auto"/>
        <w:rPr>
          <w:rFonts w:ascii="Times New Roman" w:eastAsiaTheme="minorEastAsia" w:hAnsi="Times New Roman"/>
        </w:rPr>
      </w:pPr>
      <m:oMath>
        <m:sSubSup>
          <m:sSubSupPr>
            <m:ctrlPr>
              <w:rPr>
                <w:rFonts w:ascii="Cambria Math" w:hAnsi="Cambria Math"/>
                <w:i/>
              </w:rPr>
            </m:ctrlPr>
          </m:sSubSupPr>
          <m:e>
            <m:r>
              <w:rPr>
                <w:rFonts w:ascii="Cambria Math" w:hAnsi="Cambria Math"/>
              </w:rPr>
              <m:t>no</m:t>
            </m:r>
          </m:e>
          <m:sub>
            <m:r>
              <w:rPr>
                <w:rFonts w:ascii="Cambria Math" w:hAnsi="Cambria Math"/>
              </w:rPr>
              <m:t>smectite</m:t>
            </m:r>
          </m:sub>
          <m:sup>
            <m:r>
              <w:rPr>
                <w:rFonts w:ascii="Cambria Math" w:hAnsi="Cambria Math"/>
              </w:rPr>
              <m:t>initial</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smectite</m:t>
            </m:r>
          </m:sub>
          <m:sup>
            <m:r>
              <w:rPr>
                <w:rFonts w:ascii="Cambria Math" w:eastAsiaTheme="minorEastAsia" w:hAnsi="Cambria Math"/>
              </w:rPr>
              <m:t>bed</m:t>
            </m:r>
          </m:sup>
        </m:sSub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 μm*2 μm*0.1 μm</m:t>
                </m:r>
              </m:e>
            </m:d>
          </m:num>
          <m:den>
            <m:d>
              <m:dPr>
                <m:begChr m:val="["/>
                <m:endChr m:val="]"/>
                <m:ctrlPr>
                  <w:rPr>
                    <w:rFonts w:ascii="Cambria Math" w:eastAsiaTheme="minorEastAsia" w:hAnsi="Cambria Math"/>
                    <w:i/>
                  </w:rPr>
                </m:ctrlPr>
              </m:dPr>
              <m:e>
                <m:r>
                  <w:rPr>
                    <w:rFonts w:ascii="Cambria Math" w:eastAsiaTheme="minorEastAsia" w:hAnsi="Cambria Math"/>
                  </w:rPr>
                  <m:t>0.1 μm*0.1 μm*0.002 μm</m:t>
                </m:r>
              </m:e>
            </m:d>
          </m:den>
        </m:f>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illite</m:t>
            </m:r>
          </m:sub>
          <m:sup>
            <m:r>
              <w:rPr>
                <w:rFonts w:ascii="Cambria Math" w:eastAsiaTheme="minorEastAsia" w:hAnsi="Cambria Math"/>
              </w:rPr>
              <m:t>bed</m:t>
            </m:r>
          </m:sup>
        </m:sSub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 μm*2 μm*0.08 μm</m:t>
                </m:r>
              </m:e>
            </m:d>
          </m:num>
          <m:den>
            <m:d>
              <m:dPr>
                <m:begChr m:val="["/>
                <m:endChr m:val="]"/>
                <m:ctrlPr>
                  <w:rPr>
                    <w:rFonts w:ascii="Cambria Math" w:eastAsiaTheme="minorEastAsia" w:hAnsi="Cambria Math"/>
                    <w:i/>
                  </w:rPr>
                </m:ctrlPr>
              </m:dPr>
              <m:e>
                <m:r>
                  <w:rPr>
                    <w:rFonts w:ascii="Cambria Math" w:eastAsiaTheme="minorEastAsia" w:hAnsi="Cambria Math"/>
                  </w:rPr>
                  <m:t>0.1 μm*0.1 μm*0.002 μm</m:t>
                </m:r>
              </m:e>
            </m:d>
          </m:den>
        </m:f>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chlorite</m:t>
            </m:r>
          </m:sub>
          <m:sup>
            <m:r>
              <w:rPr>
                <w:rFonts w:ascii="Cambria Math" w:eastAsiaTheme="minorEastAsia" w:hAnsi="Cambria Math"/>
              </w:rPr>
              <m:t>bed</m:t>
            </m:r>
          </m:sup>
        </m:sSubSup>
      </m:oMath>
      <w:r w:rsidR="000E525E">
        <w:rPr>
          <w:rFonts w:ascii="Times New Roman" w:eastAsiaTheme="minorEastAsia" w:hAnsi="Times New Roman"/>
        </w:rPr>
        <w:t>.</w:t>
      </w:r>
      <w:r w:rsidR="00921842">
        <w:rPr>
          <w:rFonts w:ascii="Times New Roman" w:eastAsiaTheme="minorEastAsia" w:hAnsi="Times New Roman"/>
        </w:rPr>
        <w:tab/>
        <w:t>(4)</w:t>
      </w:r>
    </w:p>
    <w:p w14:paraId="7A2B138D" w14:textId="78C432A4" w:rsidR="00E85E95" w:rsidRPr="0066438E" w:rsidRDefault="00FD35F6" w:rsidP="00071A37">
      <w:pPr>
        <w:spacing w:line="480" w:lineRule="auto"/>
        <w:rPr>
          <w:rFonts w:ascii="Times New Roman" w:eastAsia="Times New Roman" w:hAnsi="Times New Roman" w:cs="Times New Roman"/>
        </w:rPr>
      </w:pPr>
      <w:r w:rsidRPr="0022146B">
        <w:rPr>
          <w:rFonts w:ascii="Times New Roman" w:hAnsi="Times New Roman"/>
          <w:i/>
        </w:rPr>
        <w:t>no</w:t>
      </w:r>
      <w:r w:rsidRPr="0022146B">
        <w:rPr>
          <w:rFonts w:ascii="Times New Roman" w:hAnsi="Times New Roman"/>
          <w:i/>
          <w:vertAlign w:val="subscript"/>
        </w:rPr>
        <w:t>smectite</w:t>
      </w:r>
      <w:r w:rsidRPr="0022146B">
        <w:rPr>
          <w:rFonts w:ascii="Times New Roman" w:hAnsi="Times New Roman"/>
          <w:i/>
          <w:vertAlign w:val="superscript"/>
        </w:rPr>
        <w:t>initial</w:t>
      </w:r>
      <w:r>
        <w:rPr>
          <w:rFonts w:ascii="Times New Roman" w:hAnsi="Times New Roman"/>
        </w:rPr>
        <w:t xml:space="preserve"> </w:t>
      </w:r>
      <w:r w:rsidR="00660C79">
        <w:rPr>
          <w:rFonts w:ascii="Times New Roman" w:hAnsi="Times New Roman"/>
        </w:rPr>
        <w:t>represents the</w:t>
      </w:r>
      <w:r>
        <w:rPr>
          <w:rFonts w:ascii="Times New Roman" w:hAnsi="Times New Roman"/>
        </w:rPr>
        <w:t xml:space="preserve"> number of smectite platelets that </w:t>
      </w:r>
      <w:r w:rsidR="00860251">
        <w:rPr>
          <w:rFonts w:ascii="Times New Roman" w:hAnsi="Times New Roman"/>
        </w:rPr>
        <w:t xml:space="preserve">equal the total volume of all platelets (smectite, illite and chlorite) in a bedding layer. </w:t>
      </w:r>
      <w:r w:rsidR="00921842">
        <w:rPr>
          <w:rFonts w:ascii="Times New Roman" w:hAnsi="Times New Roman"/>
        </w:rPr>
        <w:t>Each bedding layer can consist of several tiers of smectite layers platelets [Fig. S1a]. The number of smectite tiers (</w:t>
      </w:r>
      <w:r w:rsidR="00071A37">
        <w:rPr>
          <w:rFonts w:ascii="Times New Roman" w:hAnsi="Times New Roman"/>
          <w:i/>
        </w:rPr>
        <w:t>t</w:t>
      </w:r>
      <w:r w:rsidR="00921842">
        <w:rPr>
          <w:rFonts w:ascii="Times New Roman" w:hAnsi="Times New Roman"/>
        </w:rPr>
        <w:t>) is determined as the ratio of thickness of smectite platelets and associated interbed pore throat diameter (</w:t>
      </w:r>
      <w:r w:rsidR="00921842" w:rsidRPr="00551F80">
        <w:rPr>
          <w:rFonts w:ascii="Times New Roman" w:hAnsi="Times New Roman" w:cs="Times New Roman"/>
          <w:i/>
        </w:rPr>
        <w:t>λ</w:t>
      </w:r>
      <w:r w:rsidR="00921842">
        <w:rPr>
          <w:rFonts w:ascii="Times New Roman" w:hAnsi="Times New Roman"/>
        </w:rPr>
        <w:t xml:space="preserve">) to the thickness of each bed. In our heterogenous mudstone models </w:t>
      </w:r>
      <w:r w:rsidR="00921842" w:rsidRPr="00551F80">
        <w:rPr>
          <w:rFonts w:ascii="Times New Roman" w:hAnsi="Times New Roman"/>
          <w:i/>
        </w:rPr>
        <w:t>NM1</w:t>
      </w:r>
      <w:r w:rsidR="00921842">
        <w:rPr>
          <w:rFonts w:ascii="Times New Roman" w:hAnsi="Times New Roman"/>
        </w:rPr>
        <w:t xml:space="preserve"> and </w:t>
      </w:r>
      <w:r w:rsidR="00921842" w:rsidRPr="00551F80">
        <w:rPr>
          <w:rFonts w:ascii="Times New Roman" w:hAnsi="Times New Roman"/>
          <w:i/>
        </w:rPr>
        <w:t>NM2</w:t>
      </w:r>
      <w:r w:rsidR="00921842">
        <w:rPr>
          <w:rFonts w:ascii="Times New Roman" w:hAnsi="Times New Roman"/>
        </w:rPr>
        <w:t xml:space="preserve">, </w:t>
      </w:r>
      <w:r w:rsidR="00071A37">
        <w:rPr>
          <w:rFonts w:ascii="Times New Roman" w:hAnsi="Times New Roman"/>
          <w:i/>
        </w:rPr>
        <w:t>t</w:t>
      </w:r>
      <w:r w:rsidR="00921842">
        <w:rPr>
          <w:rFonts w:ascii="Times New Roman" w:hAnsi="Times New Roman"/>
        </w:rPr>
        <w:t>=</w:t>
      </w:r>
      <w:r w:rsidR="00921842" w:rsidRPr="00551F80">
        <w:rPr>
          <w:rFonts w:ascii="Times New Roman" w:hAnsi="Times New Roman"/>
          <w:i/>
        </w:rPr>
        <w:t>T</w:t>
      </w:r>
      <w:r w:rsidR="00921842" w:rsidRPr="00551F80">
        <w:rPr>
          <w:rFonts w:ascii="Times New Roman" w:hAnsi="Times New Roman"/>
          <w:i/>
          <w:vertAlign w:val="subscript"/>
        </w:rPr>
        <w:t>bed</w:t>
      </w:r>
      <w:r w:rsidR="00921842">
        <w:rPr>
          <w:rFonts w:ascii="Times New Roman" w:hAnsi="Times New Roman"/>
        </w:rPr>
        <w:t xml:space="preserve">/ (0.002 </w:t>
      </w:r>
      <w:r w:rsidR="00921842">
        <w:rPr>
          <w:rFonts w:ascii="Times New Roman" w:hAnsi="Times New Roman" w:cs="Times New Roman"/>
        </w:rPr>
        <w:t>μ</w:t>
      </w:r>
      <w:r w:rsidR="00921842">
        <w:rPr>
          <w:rFonts w:ascii="Times New Roman" w:hAnsi="Times New Roman"/>
        </w:rPr>
        <w:t xml:space="preserve">m + </w:t>
      </w:r>
      <w:r w:rsidR="00921842" w:rsidRPr="00551F80">
        <w:rPr>
          <w:rFonts w:ascii="Times New Roman" w:hAnsi="Times New Roman" w:cs="Times New Roman"/>
          <w:i/>
        </w:rPr>
        <w:t>λ</w:t>
      </w:r>
      <w:r w:rsidR="00921842">
        <w:rPr>
          <w:rFonts w:ascii="Times New Roman" w:hAnsi="Times New Roman"/>
        </w:rPr>
        <w:t>). The initial cuboidal</w:t>
      </w:r>
      <w:r w:rsidR="00071A37">
        <w:rPr>
          <w:rFonts w:ascii="Times New Roman" w:hAnsi="Times New Roman"/>
        </w:rPr>
        <w:t xml:space="preserve"> bedding layer </w:t>
      </w:r>
      <w:r w:rsidR="00071A37">
        <w:rPr>
          <w:rFonts w:ascii="Times New Roman" w:hAnsi="Times New Roman"/>
        </w:rPr>
        <w:lastRenderedPageBreak/>
        <w:t xml:space="preserve">is filled with </w:t>
      </w:r>
      <w:r w:rsidR="00071A37" w:rsidRPr="00551F80">
        <w:rPr>
          <w:rFonts w:ascii="Times New Roman" w:hAnsi="Times New Roman"/>
          <w:i/>
        </w:rPr>
        <w:t>no</w:t>
      </w:r>
      <w:r w:rsidR="00071A37" w:rsidRPr="00551F80">
        <w:rPr>
          <w:rFonts w:ascii="Times New Roman" w:hAnsi="Times New Roman"/>
          <w:i/>
          <w:vertAlign w:val="subscript"/>
        </w:rPr>
        <w:t>smectite</w:t>
      </w:r>
      <w:r w:rsidR="00071A37" w:rsidRPr="00551F80">
        <w:rPr>
          <w:rFonts w:ascii="Times New Roman" w:hAnsi="Times New Roman"/>
          <w:i/>
          <w:vertAlign w:val="superscript"/>
        </w:rPr>
        <w:t>initial</w:t>
      </w:r>
      <w:r w:rsidR="00071A37">
        <w:rPr>
          <w:rFonts w:ascii="Times New Roman" w:hAnsi="Times New Roman"/>
        </w:rPr>
        <w:t xml:space="preserve"> smectite platelets, arranged in </w:t>
      </w:r>
      <w:r w:rsidR="00071A37" w:rsidRPr="001B72E0">
        <w:rPr>
          <w:rFonts w:ascii="Times New Roman" w:hAnsi="Times New Roman"/>
          <w:i/>
        </w:rPr>
        <w:t>t</w:t>
      </w:r>
      <w:r w:rsidR="00071A37">
        <w:rPr>
          <w:rFonts w:ascii="Times New Roman" w:hAnsi="Times New Roman"/>
        </w:rPr>
        <w:t xml:space="preserve"> tiers, separated by intrabed pores of diameter </w:t>
      </w:r>
      <w:r w:rsidR="00071A37">
        <w:rPr>
          <w:rFonts w:ascii="Times New Roman" w:hAnsi="Times New Roman" w:cs="Times New Roman"/>
        </w:rPr>
        <w:t>λ</w:t>
      </w:r>
      <w:r w:rsidR="00071A37">
        <w:rPr>
          <w:rFonts w:ascii="Times New Roman" w:hAnsi="Times New Roman"/>
        </w:rPr>
        <w:t xml:space="preserve"> and interbed pores of diameter </w:t>
      </w:r>
      <w:r w:rsidR="00071A37">
        <w:rPr>
          <w:rFonts w:ascii="Times New Roman" w:hAnsi="Times New Roman" w:cs="Times New Roman"/>
        </w:rPr>
        <w:t>ε</w:t>
      </w:r>
      <w:r w:rsidR="00071A37">
        <w:rPr>
          <w:rFonts w:ascii="Times New Roman" w:hAnsi="Times New Roman"/>
        </w:rPr>
        <w:t xml:space="preserve">. </w:t>
      </w:r>
      <w:r w:rsidR="008928AC">
        <w:rPr>
          <w:rFonts w:ascii="Times New Roman" w:hAnsi="Times New Roman"/>
        </w:rPr>
        <w:t xml:space="preserve">We </w:t>
      </w:r>
      <w:r w:rsidR="00071A37">
        <w:rPr>
          <w:rFonts w:ascii="Times New Roman" w:hAnsi="Times New Roman"/>
        </w:rPr>
        <w:t xml:space="preserve">then </w:t>
      </w:r>
      <w:r w:rsidR="008928AC">
        <w:rPr>
          <w:rFonts w:ascii="Times New Roman" w:hAnsi="Times New Roman"/>
        </w:rPr>
        <w:t xml:space="preserve">chose </w:t>
      </w:r>
      <w:r w:rsidR="008928AC" w:rsidRPr="008D5AEB">
        <w:rPr>
          <w:rFonts w:ascii="Times New Roman" w:eastAsia="Times New Roman" w:hAnsi="Times New Roman" w:cs="Times New Roman"/>
          <w:i/>
        </w:rPr>
        <w:t>no</w:t>
      </w:r>
      <w:r w:rsidR="008928AC">
        <w:rPr>
          <w:rFonts w:ascii="Times New Roman" w:eastAsia="Times New Roman" w:hAnsi="Times New Roman" w:cs="Times New Roman"/>
          <w:i/>
          <w:vertAlign w:val="subscript"/>
        </w:rPr>
        <w:t>illite</w:t>
      </w:r>
      <w:r w:rsidR="008928AC">
        <w:rPr>
          <w:rFonts w:ascii="Times New Roman" w:eastAsia="Times New Roman" w:hAnsi="Times New Roman" w:cs="Times New Roman"/>
          <w:i/>
          <w:vertAlign w:val="superscript"/>
        </w:rPr>
        <w:t>bed</w:t>
      </w:r>
      <w:r w:rsidR="008928AC">
        <w:rPr>
          <w:rFonts w:ascii="Times New Roman" w:eastAsia="Times New Roman" w:hAnsi="Times New Roman" w:cs="Times New Roman"/>
        </w:rPr>
        <w:t xml:space="preserve"> random locations within the </w:t>
      </w:r>
      <w:r w:rsidR="00071A37">
        <w:rPr>
          <w:rFonts w:ascii="Times New Roman" w:eastAsia="Times New Roman" w:hAnsi="Times New Roman" w:cs="Times New Roman"/>
        </w:rPr>
        <w:t xml:space="preserve">smectite </w:t>
      </w:r>
      <w:r w:rsidR="008928AC">
        <w:rPr>
          <w:rFonts w:ascii="Times New Roman" w:eastAsia="Times New Roman" w:hAnsi="Times New Roman" w:cs="Times New Roman"/>
        </w:rPr>
        <w:t xml:space="preserve">bedding layer and fill </w:t>
      </w:r>
      <w:r w:rsidR="00071A37">
        <w:rPr>
          <w:rFonts w:ascii="Times New Roman" w:eastAsia="Times New Roman" w:hAnsi="Times New Roman" w:cs="Times New Roman"/>
        </w:rPr>
        <w:t>the simulated matrix</w:t>
      </w:r>
      <w:r w:rsidR="008928AC">
        <w:rPr>
          <w:rFonts w:ascii="Times New Roman" w:eastAsia="Times New Roman" w:hAnsi="Times New Roman" w:cs="Times New Roman"/>
        </w:rPr>
        <w:t xml:space="preserve"> with illite platelets of dimension 2μm x 2μm x 0.1 μm, such that </w:t>
      </w:r>
      <w:r w:rsidR="00071A37">
        <w:rPr>
          <w:rFonts w:ascii="Times New Roman" w:eastAsia="Times New Roman" w:hAnsi="Times New Roman" w:cs="Times New Roman"/>
        </w:rPr>
        <w:t xml:space="preserve">the illite platelets </w:t>
      </w:r>
      <w:r w:rsidR="008928AC">
        <w:rPr>
          <w:rFonts w:ascii="Times New Roman" w:eastAsia="Times New Roman" w:hAnsi="Times New Roman" w:cs="Times New Roman"/>
        </w:rPr>
        <w:t xml:space="preserve">maintain a distance of </w:t>
      </w:r>
      <w:r w:rsidR="008928AC" w:rsidRPr="00551F80">
        <w:rPr>
          <w:rFonts w:ascii="Times New Roman" w:eastAsia="Times New Roman" w:hAnsi="Times New Roman" w:cs="Times New Roman"/>
          <w:i/>
        </w:rPr>
        <w:t>ε</w:t>
      </w:r>
      <w:r w:rsidR="008928AC">
        <w:rPr>
          <w:rFonts w:ascii="Times New Roman" w:eastAsia="Times New Roman" w:hAnsi="Times New Roman" w:cs="Times New Roman"/>
        </w:rPr>
        <w:t xml:space="preserve"> between</w:t>
      </w:r>
      <w:r w:rsidR="00071A37">
        <w:rPr>
          <w:rFonts w:ascii="Times New Roman" w:eastAsia="Times New Roman" w:hAnsi="Times New Roman" w:cs="Times New Roman"/>
        </w:rPr>
        <w:t xml:space="preserve"> platelets</w:t>
      </w:r>
      <w:r w:rsidR="008928AC">
        <w:rPr>
          <w:rFonts w:ascii="Times New Roman" w:eastAsia="Times New Roman" w:hAnsi="Times New Roman" w:cs="Times New Roman"/>
        </w:rPr>
        <w:t>. Similarly, w</w:t>
      </w:r>
      <w:r w:rsidR="008928AC">
        <w:rPr>
          <w:rFonts w:ascii="Times New Roman" w:hAnsi="Times New Roman"/>
        </w:rPr>
        <w:t xml:space="preserve">e then chose </w:t>
      </w:r>
      <w:r w:rsidR="008928AC" w:rsidRPr="008D5AEB">
        <w:rPr>
          <w:rFonts w:ascii="Times New Roman" w:eastAsia="Times New Roman" w:hAnsi="Times New Roman" w:cs="Times New Roman"/>
          <w:i/>
        </w:rPr>
        <w:t>no</w:t>
      </w:r>
      <w:r w:rsidR="008928AC">
        <w:rPr>
          <w:rFonts w:ascii="Times New Roman" w:eastAsia="Times New Roman" w:hAnsi="Times New Roman" w:cs="Times New Roman"/>
          <w:i/>
          <w:vertAlign w:val="subscript"/>
        </w:rPr>
        <w:t>chlorite</w:t>
      </w:r>
      <w:r w:rsidR="008928AC">
        <w:rPr>
          <w:rFonts w:ascii="Times New Roman" w:eastAsia="Times New Roman" w:hAnsi="Times New Roman" w:cs="Times New Roman"/>
          <w:i/>
          <w:vertAlign w:val="superscript"/>
        </w:rPr>
        <w:t>bed</w:t>
      </w:r>
      <w:r w:rsidR="008928AC">
        <w:rPr>
          <w:rFonts w:ascii="Times New Roman" w:eastAsia="Times New Roman" w:hAnsi="Times New Roman" w:cs="Times New Roman"/>
        </w:rPr>
        <w:t xml:space="preserve"> random locations within the bedding</w:t>
      </w:r>
      <w:r w:rsidR="00071A37">
        <w:rPr>
          <w:rFonts w:ascii="Times New Roman" w:eastAsia="Times New Roman" w:hAnsi="Times New Roman" w:cs="Times New Roman"/>
        </w:rPr>
        <w:t xml:space="preserve"> layer</w:t>
      </w:r>
      <w:r w:rsidR="008928AC">
        <w:rPr>
          <w:rFonts w:ascii="Times New Roman" w:eastAsia="Times New Roman" w:hAnsi="Times New Roman" w:cs="Times New Roman"/>
        </w:rPr>
        <w:t xml:space="preserve"> and fill them with chlorite platelets of dimension 2μm x 2μm x</w:t>
      </w:r>
      <w:r w:rsidR="00B95B70">
        <w:rPr>
          <w:rFonts w:ascii="Times New Roman" w:eastAsia="Times New Roman" w:hAnsi="Times New Roman" w:cs="Times New Roman"/>
        </w:rPr>
        <w:t xml:space="preserve"> </w:t>
      </w:r>
      <w:r w:rsidR="008928AC">
        <w:rPr>
          <w:rFonts w:ascii="Times New Roman" w:eastAsia="Times New Roman" w:hAnsi="Times New Roman" w:cs="Times New Roman"/>
        </w:rPr>
        <w:t xml:space="preserve">0.08 μm, such that </w:t>
      </w:r>
      <w:r w:rsidR="00071A37">
        <w:rPr>
          <w:rFonts w:ascii="Times New Roman" w:eastAsia="Times New Roman" w:hAnsi="Times New Roman" w:cs="Times New Roman"/>
        </w:rPr>
        <w:t xml:space="preserve">the chlorite </w:t>
      </w:r>
      <w:r w:rsidR="008928AC">
        <w:rPr>
          <w:rFonts w:ascii="Times New Roman" w:eastAsia="Times New Roman" w:hAnsi="Times New Roman" w:cs="Times New Roman"/>
        </w:rPr>
        <w:t>platelet</w:t>
      </w:r>
      <w:r w:rsidR="00071A37">
        <w:rPr>
          <w:rFonts w:ascii="Times New Roman" w:eastAsia="Times New Roman" w:hAnsi="Times New Roman" w:cs="Times New Roman"/>
        </w:rPr>
        <w:t>s</w:t>
      </w:r>
      <w:r w:rsidR="008928AC">
        <w:rPr>
          <w:rFonts w:ascii="Times New Roman" w:eastAsia="Times New Roman" w:hAnsi="Times New Roman" w:cs="Times New Roman"/>
        </w:rPr>
        <w:t xml:space="preserve"> maintain a distance of </w:t>
      </w:r>
      <w:r w:rsidR="008928AC" w:rsidRPr="00551F80">
        <w:rPr>
          <w:rFonts w:ascii="Times New Roman" w:eastAsia="Times New Roman" w:hAnsi="Times New Roman" w:cs="Times New Roman"/>
          <w:i/>
        </w:rPr>
        <w:t>ε</w:t>
      </w:r>
      <w:r w:rsidR="008928AC">
        <w:rPr>
          <w:rFonts w:ascii="Times New Roman" w:eastAsia="Times New Roman" w:hAnsi="Times New Roman" w:cs="Times New Roman"/>
        </w:rPr>
        <w:t xml:space="preserve"> with other platelets</w:t>
      </w:r>
      <w:r w:rsidR="00DC51D1">
        <w:rPr>
          <w:rFonts w:ascii="Times New Roman" w:eastAsia="Times New Roman" w:hAnsi="Times New Roman" w:cs="Times New Roman"/>
        </w:rPr>
        <w:t xml:space="preserve"> [Fig S1a]. </w:t>
      </w:r>
      <w:r w:rsidR="00BE654C" w:rsidRPr="0066438E">
        <w:rPr>
          <w:rFonts w:ascii="Times New Roman" w:eastAsia="Times New Roman" w:hAnsi="Times New Roman" w:cs="Times New Roman"/>
        </w:rPr>
        <w:t xml:space="preserve">The </w:t>
      </w:r>
      <w:r w:rsidR="00830696" w:rsidRPr="007E5629">
        <w:rPr>
          <w:rFonts w:ascii="Times New Roman" w:eastAsia="Times New Roman" w:hAnsi="Times New Roman" w:cs="Times New Roman"/>
          <w:i/>
        </w:rPr>
        <w:t>no</w:t>
      </w:r>
      <w:r w:rsidR="00830696" w:rsidRPr="007E5629">
        <w:rPr>
          <w:rFonts w:ascii="Times New Roman" w:eastAsia="Times New Roman" w:hAnsi="Times New Roman" w:cs="Times New Roman"/>
          <w:i/>
          <w:vertAlign w:val="subscript"/>
        </w:rPr>
        <w:t>beds</w:t>
      </w:r>
      <w:r w:rsidR="00830696" w:rsidRPr="0066438E">
        <w:rPr>
          <w:rFonts w:ascii="Times New Roman" w:eastAsia="Times New Roman" w:hAnsi="Times New Roman" w:cs="Times New Roman"/>
        </w:rPr>
        <w:t xml:space="preserve"> </w:t>
      </w:r>
      <w:r w:rsidR="00BE654C" w:rsidRPr="0066438E">
        <w:rPr>
          <w:rFonts w:ascii="Times New Roman" w:eastAsia="Times New Roman" w:hAnsi="Times New Roman" w:cs="Times New Roman"/>
        </w:rPr>
        <w:t xml:space="preserve">simulated beds are stacked vertically with interbed pore throat of diameter </w:t>
      </w:r>
      <w:r w:rsidR="00BE654C" w:rsidRPr="0066438E">
        <w:rPr>
          <w:rFonts w:ascii="Times New Roman" w:eastAsia="Times New Roman" w:hAnsi="Times New Roman" w:cs="Times New Roman"/>
          <w:i/>
        </w:rPr>
        <w:t>λ</w:t>
      </w:r>
      <w:r w:rsidR="00BE654C" w:rsidRPr="0066438E">
        <w:rPr>
          <w:rFonts w:ascii="Times New Roman" w:eastAsia="Times New Roman" w:hAnsi="Times New Roman" w:cs="Times New Roman"/>
        </w:rPr>
        <w:t xml:space="preserve"> to develop the unrotated mudstone model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a,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 xml:space="preserve">b]. The developed matrix is transformed by input grain orientation angle, </w:t>
      </w:r>
      <w:r w:rsidR="00BE654C" w:rsidRPr="007E5629">
        <w:rPr>
          <w:rFonts w:ascii="Times New Roman" w:eastAsia="Times New Roman" w:hAnsi="Times New Roman" w:cs="Times New Roman"/>
          <w:i/>
        </w:rPr>
        <w:t>θ</w:t>
      </w:r>
      <w:r w:rsidR="00BE654C" w:rsidRPr="0066438E">
        <w:rPr>
          <w:rFonts w:ascii="Times New Roman" w:eastAsia="Times New Roman" w:hAnsi="Times New Roman" w:cs="Times New Roman"/>
        </w:rPr>
        <w:t>, to simulate the rotated mudstone model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c].</w:t>
      </w:r>
    </w:p>
    <w:p w14:paraId="43C36636" w14:textId="2BB48B18" w:rsidR="00447FE0" w:rsidRPr="0066438E" w:rsidRDefault="006E43AC" w:rsidP="00AC420C">
      <w:pPr>
        <w:spacing w:line="480" w:lineRule="auto"/>
        <w:rPr>
          <w:rFonts w:ascii="Times New Roman" w:hAnsi="Times New Roman"/>
        </w:rPr>
      </w:pPr>
      <w:r w:rsidRPr="0066438E">
        <w:rPr>
          <w:rFonts w:ascii="Times New Roman" w:eastAsia="Times New Roman" w:hAnsi="Times New Roman" w:cs="Times New Roman"/>
        </w:rPr>
        <w:t xml:space="preserve">To model sample </w:t>
      </w:r>
      <w:r w:rsidRPr="0066438E">
        <w:rPr>
          <w:rFonts w:ascii="Times New Roman" w:eastAsiaTheme="minorEastAsia" w:hAnsi="Times New Roman"/>
        </w:rPr>
        <w:t>1324C-1H-1, w</w:t>
      </w:r>
      <w:r w:rsidRPr="0066438E">
        <w:rPr>
          <w:rFonts w:ascii="Times New Roman" w:eastAsia="Times New Roman" w:hAnsi="Times New Roman" w:cs="Times New Roman"/>
        </w:rPr>
        <w:t xml:space="preserve">e simulate mudstone pore structure </w:t>
      </w:r>
      <w:r w:rsidRPr="0066438E">
        <w:rPr>
          <w:rFonts w:ascii="Times New Roman" w:eastAsia="Times New Roman" w:hAnsi="Times New Roman" w:cs="Times New Roman"/>
          <w:i/>
        </w:rPr>
        <w:t>NM1</w:t>
      </w:r>
      <w:r w:rsidRPr="0066438E">
        <w:rPr>
          <w:rFonts w:ascii="Times New Roman" w:eastAsia="Times New Roman" w:hAnsi="Times New Roman" w:cs="Times New Roman"/>
        </w:rPr>
        <w:t xml:space="preserve"> </w:t>
      </w:r>
      <w:r w:rsidR="006B4621" w:rsidRPr="0066438E">
        <w:rPr>
          <w:rFonts w:ascii="Times New Roman" w:eastAsia="Times New Roman" w:hAnsi="Times New Roman" w:cs="Times New Roman"/>
        </w:rPr>
        <w:t xml:space="preserve">starting with </w:t>
      </w:r>
      <w:r w:rsidR="006B4621" w:rsidRPr="0066438E">
        <w:rPr>
          <w:rFonts w:ascii="Times New Roman" w:eastAsia="Times New Roman" w:hAnsi="Times New Roman" w:cs="Times New Roman"/>
          <w:i/>
        </w:rPr>
        <w:sym w:font="Symbol" w:char="F066"/>
      </w:r>
      <w:r w:rsidR="006B4621" w:rsidRPr="0066438E">
        <w:rPr>
          <w:rFonts w:ascii="Times New Roman" w:eastAsia="Times New Roman" w:hAnsi="Times New Roman" w:cs="Times New Roman"/>
        </w:rPr>
        <w:t xml:space="preserve">=0.72 </w:t>
      </w:r>
      <w:r w:rsidRPr="0066438E">
        <w:rPr>
          <w:rFonts w:ascii="Times New Roman" w:eastAsia="Times New Roman" w:hAnsi="Times New Roman" w:cs="Times New Roman"/>
        </w:rPr>
        <w:t xml:space="preserve">consisting of 81.5% smectite and 18.5% illite. </w:t>
      </w:r>
      <w:r w:rsidR="00447FE0" w:rsidRPr="0066438E">
        <w:rPr>
          <w:rFonts w:ascii="Times New Roman" w:eastAsiaTheme="minorEastAsia" w:hAnsi="Times New Roman"/>
        </w:rPr>
        <w:t>Magnetic susceptibility analyses document a range of 0</w:t>
      </w:r>
      <w:r w:rsidR="00447FE0" w:rsidRPr="0066438E">
        <w:rPr>
          <w:rFonts w:ascii="Times New Roman" w:eastAsiaTheme="minorEastAsia" w:hAnsi="Times New Roman" w:cs="Times New Roman"/>
        </w:rPr>
        <w:t>°</w:t>
      </w:r>
      <w:r w:rsidR="00447FE0" w:rsidRPr="0066438E">
        <w:rPr>
          <w:rFonts w:ascii="Times New Roman" w:eastAsiaTheme="minorEastAsia" w:hAnsi="Times New Roman"/>
        </w:rPr>
        <w:t xml:space="preserve"> to 15</w:t>
      </w:r>
      <w:r w:rsidR="00447FE0" w:rsidRPr="0066438E">
        <w:rPr>
          <w:rFonts w:ascii="Times New Roman" w:eastAsiaTheme="minorEastAsia" w:hAnsi="Times New Roman" w:cs="Times New Roman"/>
        </w:rPr>
        <w:t xml:space="preserve">° for platelet orientations at 51.3 mbsf, corresponding to the burial depth of </w:t>
      </w:r>
      <w:r w:rsidR="00447FE0" w:rsidRPr="0066438E">
        <w:rPr>
          <w:rFonts w:ascii="Times New Roman" w:eastAsiaTheme="minorEastAsia" w:hAnsi="Times New Roman"/>
        </w:rPr>
        <w:t>sample 1324C-1H-1</w:t>
      </w:r>
      <w:r w:rsidR="00447FE0" w:rsidRPr="0066438E">
        <w:rPr>
          <w:rFonts w:ascii="Times New Roman" w:eastAsiaTheme="minorEastAsia" w:hAnsi="Times New Roman" w:cs="Times New Roman"/>
        </w:rPr>
        <w:t xml:space="preserve"> [Yamamoto and Sawyer, 2012]. X-ray diffraction analyses reveal that degree of preferred platelet orientation at 51 mbsf is approximately double of observations at seafloor [Day-Stirrat et al., 2012].</w:t>
      </w:r>
      <w:r w:rsidR="00F4392D" w:rsidRPr="0066438E">
        <w:rPr>
          <w:rFonts w:ascii="Times New Roman" w:eastAsiaTheme="minorEastAsia" w:hAnsi="Times New Roman" w:cs="Times New Roman"/>
        </w:rPr>
        <w:t xml:space="preserve"> We assume </w:t>
      </w:r>
      <w:r w:rsidR="00F4392D" w:rsidRPr="0066438E">
        <w:rPr>
          <w:rFonts w:ascii="Times New Roman" w:eastAsiaTheme="minorEastAsia" w:hAnsi="Times New Roman" w:cs="Times New Roman"/>
          <w:i/>
        </w:rPr>
        <w:t>θ</w:t>
      </w:r>
      <w:r w:rsidR="00F4392D" w:rsidRPr="0066438E">
        <w:rPr>
          <w:rFonts w:ascii="Times New Roman" w:eastAsiaTheme="minorEastAsia" w:hAnsi="Times New Roman" w:cs="Times New Roman"/>
          <w:i/>
          <w:vertAlign w:val="subscript"/>
        </w:rPr>
        <w:t>1</w:t>
      </w:r>
      <w:r w:rsidR="00F4392D" w:rsidRPr="0066438E">
        <w:rPr>
          <w:rFonts w:ascii="Times New Roman" w:eastAsiaTheme="minorEastAsia" w:hAnsi="Times New Roman" w:cs="Times New Roman"/>
        </w:rPr>
        <w:t xml:space="preserve">=0° and </w:t>
      </w:r>
      <w:r w:rsidR="00F4392D" w:rsidRPr="0066438E">
        <w:rPr>
          <w:rFonts w:ascii="Times New Roman" w:eastAsiaTheme="minorEastAsia" w:hAnsi="Times New Roman" w:cs="Times New Roman"/>
          <w:i/>
        </w:rPr>
        <w:t>θ</w:t>
      </w:r>
      <w:r w:rsidR="00F4392D" w:rsidRPr="0066438E">
        <w:rPr>
          <w:rFonts w:ascii="Times New Roman" w:eastAsiaTheme="minorEastAsia" w:hAnsi="Times New Roman" w:cs="Times New Roman"/>
          <w:i/>
          <w:vertAlign w:val="subscript"/>
        </w:rPr>
        <w:t>2</w:t>
      </w:r>
      <w:r w:rsidR="00F4392D" w:rsidRPr="0066438E">
        <w:rPr>
          <w:rFonts w:ascii="Times New Roman" w:eastAsiaTheme="minorEastAsia" w:hAnsi="Times New Roman" w:cs="Times New Roman"/>
        </w:rPr>
        <w:t>=30° at deposition and</w:t>
      </w:r>
      <w:r w:rsidR="00F4392D" w:rsidRPr="0066438E">
        <w:rPr>
          <w:rFonts w:ascii="Times New Roman" w:eastAsia="Times New Roman" w:hAnsi="Times New Roman" w:cs="Times New Roman"/>
        </w:rPr>
        <w:t xml:space="preserve"> implement an initial platelet orientation (</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rPr>
        <w:t xml:space="preserve"> =(</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i/>
          <w:vertAlign w:val="subscript"/>
        </w:rPr>
        <w:t>1</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i/>
          <w:vertAlign w:val="subscript"/>
        </w:rPr>
        <w:t>2</w:t>
      </w:r>
      <w:r w:rsidR="00F4392D" w:rsidRPr="0066438E">
        <w:rPr>
          <w:rFonts w:ascii="Times New Roman" w:eastAsia="Times New Roman" w:hAnsi="Times New Roman" w:cs="Times New Roman"/>
        </w:rPr>
        <w:t xml:space="preserve">)/2)  of 15° at </w:t>
      </w:r>
      <w:r w:rsidR="00F4392D" w:rsidRPr="0066438E">
        <w:rPr>
          <w:rFonts w:ascii="Symbol" w:hAnsi="Symbol"/>
          <w:i/>
        </w:rPr>
        <w:t></w:t>
      </w:r>
      <w:r w:rsidR="00F4392D" w:rsidRPr="0066438E" w:rsidDel="00F344D6">
        <w:rPr>
          <w:rFonts w:ascii="Times New Roman" w:hAnsi="Times New Roman"/>
        </w:rPr>
        <w:t xml:space="preserve"> </w:t>
      </w:r>
      <w:r w:rsidR="00F4392D" w:rsidRPr="0066438E">
        <w:rPr>
          <w:rFonts w:ascii="Times New Roman" w:hAnsi="Times New Roman"/>
        </w:rPr>
        <w:t xml:space="preserve">= 0.72 in mudstone model </w:t>
      </w:r>
      <w:r w:rsidR="00F4392D" w:rsidRPr="00B95B70">
        <w:rPr>
          <w:rFonts w:ascii="Times New Roman" w:hAnsi="Times New Roman"/>
          <w:i/>
        </w:rPr>
        <w:t>NM1</w:t>
      </w:r>
      <w:r w:rsidR="00F4392D" w:rsidRPr="0066438E">
        <w:rPr>
          <w:rFonts w:ascii="Times New Roman" w:hAnsi="Times New Roman"/>
        </w:rPr>
        <w:t xml:space="preserve">. </w:t>
      </w:r>
    </w:p>
    <w:p w14:paraId="769BBD14" w14:textId="4CE342E0" w:rsidR="00F4392D" w:rsidRPr="0066438E" w:rsidRDefault="00F4392D" w:rsidP="00F4392D">
      <w:pPr>
        <w:spacing w:line="480" w:lineRule="auto"/>
        <w:rPr>
          <w:rFonts w:ascii="Times New Roman" w:hAnsi="Times New Roman"/>
        </w:rPr>
      </w:pPr>
      <w:r w:rsidRPr="0066438E">
        <w:rPr>
          <w:rFonts w:ascii="Times New Roman" w:eastAsia="Times New Roman" w:hAnsi="Times New Roman" w:cs="Times New Roman"/>
        </w:rPr>
        <w:t xml:space="preserve">To model sample </w:t>
      </w:r>
      <w:r w:rsidRPr="0066438E">
        <w:rPr>
          <w:rFonts w:ascii="Times New Roman" w:eastAsiaTheme="minorEastAsia" w:hAnsi="Times New Roman"/>
        </w:rPr>
        <w:t>1324B-7H-7, w</w:t>
      </w:r>
      <w:r w:rsidRPr="0066438E">
        <w:rPr>
          <w:rFonts w:ascii="Times New Roman" w:eastAsia="Times New Roman" w:hAnsi="Times New Roman" w:cs="Times New Roman"/>
        </w:rPr>
        <w:t xml:space="preserve">e simulate mudstone pore structure </w:t>
      </w:r>
      <w:r w:rsidRPr="0066438E">
        <w:rPr>
          <w:rFonts w:ascii="Times New Roman" w:eastAsia="Times New Roman" w:hAnsi="Times New Roman" w:cs="Times New Roman"/>
          <w:i/>
        </w:rPr>
        <w:t>NM2</w:t>
      </w:r>
      <w:r w:rsidRPr="0066438E">
        <w:rPr>
          <w:rFonts w:ascii="Times New Roman" w:eastAsia="Times New Roman" w:hAnsi="Times New Roman" w:cs="Times New Roman"/>
        </w:rPr>
        <w:t xml:space="preserve"> </w:t>
      </w:r>
      <w:r w:rsidR="00B2272E" w:rsidRPr="0066438E">
        <w:rPr>
          <w:rFonts w:ascii="Times New Roman" w:eastAsia="Times New Roman" w:hAnsi="Times New Roman" w:cs="Times New Roman"/>
        </w:rPr>
        <w:t xml:space="preserve">starting with </w:t>
      </w:r>
      <w:r w:rsidR="00B2272E" w:rsidRPr="0066438E">
        <w:rPr>
          <w:rFonts w:ascii="Times New Roman" w:eastAsia="Times New Roman" w:hAnsi="Times New Roman" w:cs="Times New Roman"/>
          <w:i/>
        </w:rPr>
        <w:sym w:font="Symbol" w:char="F066"/>
      </w:r>
      <w:r w:rsidR="00B2272E" w:rsidRPr="0066438E">
        <w:rPr>
          <w:rFonts w:ascii="Times New Roman" w:eastAsia="Times New Roman" w:hAnsi="Times New Roman" w:cs="Times New Roman"/>
        </w:rPr>
        <w:t>=0</w:t>
      </w:r>
      <w:r w:rsidR="00986CFF" w:rsidRPr="0066438E">
        <w:rPr>
          <w:rFonts w:ascii="Times New Roman" w:eastAsia="Times New Roman" w:hAnsi="Times New Roman" w:cs="Times New Roman"/>
        </w:rPr>
        <w:t>.58</w:t>
      </w:r>
      <w:r w:rsidR="00B2272E"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consisting of 30.6% smectite, 41.7% illite, and 27.7% chlorite. </w:t>
      </w:r>
      <w:r w:rsidRPr="0066438E">
        <w:rPr>
          <w:rFonts w:ascii="Times New Roman" w:eastAsiaTheme="minorEastAsia" w:hAnsi="Times New Roman"/>
        </w:rPr>
        <w:t>Magnetic susceptibility analyses document a range of 0</w:t>
      </w:r>
      <w:r w:rsidRPr="0066438E">
        <w:rPr>
          <w:rFonts w:ascii="Times New Roman" w:eastAsiaTheme="minorEastAsia" w:hAnsi="Times New Roman" w:cs="Times New Roman"/>
        </w:rPr>
        <w:t>°</w:t>
      </w:r>
      <w:r w:rsidRPr="0066438E">
        <w:rPr>
          <w:rFonts w:ascii="Times New Roman" w:eastAsiaTheme="minorEastAsia" w:hAnsi="Times New Roman"/>
        </w:rPr>
        <w:t xml:space="preserve"> to 12</w:t>
      </w:r>
      <w:r w:rsidRPr="0066438E">
        <w:rPr>
          <w:rFonts w:ascii="Times New Roman" w:eastAsiaTheme="minorEastAsia" w:hAnsi="Times New Roman" w:cs="Times New Roman"/>
        </w:rPr>
        <w:t xml:space="preserve">° for platelet orientations at 60.6 mbsf, corresponding to the burial depth of </w:t>
      </w:r>
      <w:r w:rsidRPr="0066438E">
        <w:rPr>
          <w:rFonts w:ascii="Times New Roman" w:eastAsiaTheme="minorEastAsia" w:hAnsi="Times New Roman"/>
        </w:rPr>
        <w:t xml:space="preserve">sample 1324B-7H-7 </w:t>
      </w:r>
      <w:r w:rsidRPr="0066438E">
        <w:rPr>
          <w:rFonts w:ascii="Times New Roman" w:eastAsiaTheme="minorEastAsia" w:hAnsi="Times New Roman" w:cs="Times New Roman"/>
        </w:rPr>
        <w:t xml:space="preserve">[Yamamoto and Sawyer, 2012]. X-ray diffraction analyses reveal that degree of preferred platelet at 60.6 mbsf is approximately double of observations at seafloor [Day-Stirrat et al., 2012]. We assume </w:t>
      </w:r>
      <w:r w:rsidRPr="0066438E">
        <w:rPr>
          <w:rFonts w:ascii="Times New Roman" w:eastAsiaTheme="minorEastAsia" w:hAnsi="Times New Roman" w:cs="Times New Roman"/>
          <w:i/>
        </w:rPr>
        <w:t>θ</w:t>
      </w:r>
      <w:r w:rsidRPr="0066438E">
        <w:rPr>
          <w:rFonts w:ascii="Times New Roman" w:eastAsiaTheme="minorEastAsia" w:hAnsi="Times New Roman" w:cs="Times New Roman"/>
          <w:i/>
          <w:vertAlign w:val="subscript"/>
        </w:rPr>
        <w:t>1</w:t>
      </w:r>
      <w:r w:rsidRPr="0066438E">
        <w:rPr>
          <w:rFonts w:ascii="Times New Roman" w:eastAsiaTheme="minorEastAsia" w:hAnsi="Times New Roman" w:cs="Times New Roman"/>
        </w:rPr>
        <w:t xml:space="preserve">=0° and </w:t>
      </w:r>
      <w:r w:rsidRPr="0066438E">
        <w:rPr>
          <w:rFonts w:ascii="Times New Roman" w:eastAsiaTheme="minorEastAsia" w:hAnsi="Times New Roman" w:cs="Times New Roman"/>
          <w:i/>
        </w:rPr>
        <w:t>θ</w:t>
      </w:r>
      <w:r w:rsidRPr="0066438E">
        <w:rPr>
          <w:rFonts w:ascii="Times New Roman" w:eastAsiaTheme="minorEastAsia" w:hAnsi="Times New Roman" w:cs="Times New Roman"/>
          <w:i/>
          <w:vertAlign w:val="subscript"/>
        </w:rPr>
        <w:t>2</w:t>
      </w:r>
      <w:r w:rsidRPr="0066438E">
        <w:rPr>
          <w:rFonts w:ascii="Times New Roman" w:eastAsiaTheme="minorEastAsia" w:hAnsi="Times New Roman" w:cs="Times New Roman"/>
        </w:rPr>
        <w:t>=24° at deposition and</w:t>
      </w:r>
      <w:r w:rsidRPr="0066438E">
        <w:rPr>
          <w:rFonts w:ascii="Times New Roman" w:eastAsia="Times New Roman" w:hAnsi="Times New Roman" w:cs="Times New Roman"/>
        </w:rPr>
        <w:t xml:space="preserve"> implement an initial platelet orientation (</w:t>
      </w:r>
      <w:r w:rsidRPr="0066438E">
        <w:rPr>
          <w:rFonts w:ascii="Times New Roman" w:eastAsia="Times New Roman" w:hAnsi="Times New Roman" w:cs="Times New Roman"/>
          <w:i/>
        </w:rPr>
        <w:t>θ</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θ</w:t>
      </w:r>
      <w:r w:rsidRPr="0066438E">
        <w:rPr>
          <w:rFonts w:ascii="Times New Roman" w:eastAsia="Times New Roman" w:hAnsi="Times New Roman" w:cs="Times New Roman"/>
          <w:i/>
          <w:vertAlign w:val="subscript"/>
        </w:rPr>
        <w:t>1</w:t>
      </w:r>
      <w:r w:rsidRPr="0066438E">
        <w:rPr>
          <w:rFonts w:ascii="Times New Roman" w:eastAsia="Times New Roman" w:hAnsi="Times New Roman" w:cs="Times New Roman"/>
          <w:i/>
        </w:rPr>
        <w:t>+θ</w:t>
      </w:r>
      <w:r w:rsidRPr="0066438E">
        <w:rPr>
          <w:rFonts w:ascii="Times New Roman" w:eastAsia="Times New Roman" w:hAnsi="Times New Roman" w:cs="Times New Roman"/>
          <w:i/>
          <w:vertAlign w:val="subscript"/>
        </w:rPr>
        <w:t>2</w:t>
      </w:r>
      <w:r w:rsidRPr="0066438E">
        <w:rPr>
          <w:rFonts w:ascii="Times New Roman" w:eastAsia="Times New Roman" w:hAnsi="Times New Roman" w:cs="Times New Roman"/>
        </w:rPr>
        <w:t xml:space="preserve">)/2)  of 12°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w:t>
      </w:r>
      <w:r w:rsidR="00B2272E" w:rsidRPr="0066438E">
        <w:rPr>
          <w:rFonts w:ascii="Times New Roman" w:hAnsi="Times New Roman"/>
        </w:rPr>
        <w:t>58</w:t>
      </w:r>
      <w:r w:rsidRPr="0066438E">
        <w:rPr>
          <w:rFonts w:ascii="Times New Roman" w:hAnsi="Times New Roman"/>
        </w:rPr>
        <w:t xml:space="preserve"> in mudstone mode</w:t>
      </w:r>
      <w:r w:rsidR="00DF4C17" w:rsidRPr="0066438E">
        <w:rPr>
          <w:rFonts w:ascii="Times New Roman" w:hAnsi="Times New Roman"/>
        </w:rPr>
        <w:t>l</w:t>
      </w:r>
      <w:r w:rsidRPr="0066438E">
        <w:rPr>
          <w:rFonts w:ascii="Times New Roman" w:hAnsi="Times New Roman"/>
        </w:rPr>
        <w:t xml:space="preserve"> </w:t>
      </w:r>
      <w:r w:rsidRPr="0066438E">
        <w:rPr>
          <w:rFonts w:ascii="Times New Roman" w:hAnsi="Times New Roman"/>
          <w:i/>
        </w:rPr>
        <w:t>NM2</w:t>
      </w:r>
      <w:r w:rsidRPr="0066438E">
        <w:rPr>
          <w:rFonts w:ascii="Times New Roman" w:hAnsi="Times New Roman"/>
        </w:rPr>
        <w:t xml:space="preserve">. </w:t>
      </w:r>
    </w:p>
    <w:p w14:paraId="5130D330" w14:textId="6B1D8B13"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2.</w:t>
      </w:r>
      <w:r w:rsidR="00AE6C52" w:rsidRPr="0066438E">
        <w:rPr>
          <w:rFonts w:ascii="Times New Roman" w:eastAsia="Times New Roman" w:hAnsi="Times New Roman" w:cs="Times New Roman"/>
          <w:b/>
        </w:rPr>
        <w:t>3</w:t>
      </w:r>
      <w:r w:rsidRPr="0066438E">
        <w:rPr>
          <w:rFonts w:ascii="Times New Roman" w:eastAsia="Times New Roman" w:hAnsi="Times New Roman" w:cs="Times New Roman"/>
          <w:b/>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b/>
        </w:rPr>
        <w:t>Lattice Boltzmann Simulations</w:t>
      </w:r>
    </w:p>
    <w:p w14:paraId="4FCCA401" w14:textId="4AC8DB95" w:rsidR="00636E53" w:rsidRPr="0066438E" w:rsidRDefault="00636E53" w:rsidP="00EB2C0B">
      <w:pPr>
        <w:spacing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We </w:t>
      </w:r>
      <w:r w:rsidR="00D9358F" w:rsidRPr="0066438E">
        <w:rPr>
          <w:rFonts w:ascii="Times New Roman" w:eastAsia="Times New Roman" w:hAnsi="Times New Roman" w:cs="Times New Roman"/>
        </w:rPr>
        <w:t>use the open sou</w:t>
      </w:r>
      <w:r w:rsidR="00090733" w:rsidRPr="0066438E">
        <w:rPr>
          <w:rFonts w:ascii="Times New Roman" w:eastAsia="Times New Roman" w:hAnsi="Times New Roman" w:cs="Times New Roman"/>
        </w:rPr>
        <w:t>r</w:t>
      </w:r>
      <w:r w:rsidR="00D9358F" w:rsidRPr="0066438E">
        <w:rPr>
          <w:rFonts w:ascii="Times New Roman" w:eastAsia="Times New Roman" w:hAnsi="Times New Roman" w:cs="Times New Roman"/>
        </w:rPr>
        <w:t xml:space="preserve">ce code OpenLB [Latt, 2008] to </w:t>
      </w:r>
      <w:r w:rsidRPr="0066438E">
        <w:rPr>
          <w:rFonts w:ascii="Times New Roman" w:eastAsia="Times New Roman" w:hAnsi="Times New Roman" w:cs="Times New Roman"/>
        </w:rPr>
        <w:t xml:space="preserve">simulate </w:t>
      </w:r>
      <w:r w:rsidR="00D9358F" w:rsidRPr="0066438E">
        <w:rPr>
          <w:rFonts w:ascii="Times New Roman" w:eastAsia="Times New Roman" w:hAnsi="Times New Roman" w:cs="Times New Roman"/>
        </w:rPr>
        <w:t xml:space="preserve">water </w:t>
      </w:r>
      <w:r w:rsidRPr="0066438E">
        <w:rPr>
          <w:rFonts w:ascii="Times New Roman" w:eastAsia="Times New Roman" w:hAnsi="Times New Roman" w:cs="Times New Roman"/>
        </w:rPr>
        <w:t xml:space="preserve">flow through </w:t>
      </w:r>
      <w:r w:rsidR="00D9358F" w:rsidRPr="0066438E">
        <w:rPr>
          <w:rFonts w:ascii="Times New Roman" w:eastAsia="Times New Roman" w:hAnsi="Times New Roman" w:cs="Times New Roman"/>
        </w:rPr>
        <w:t>mudstone</w:t>
      </w:r>
      <w:r w:rsidR="009E0AD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using the lattice Boltzmann method. </w:t>
      </w:r>
      <w:r w:rsidR="007A7A69" w:rsidRPr="0066438E">
        <w:rPr>
          <w:rFonts w:ascii="Times New Roman" w:eastAsia="Times New Roman" w:hAnsi="Times New Roman" w:cs="Times New Roman"/>
        </w:rPr>
        <w:t>We choose t</w:t>
      </w:r>
      <w:r w:rsidRPr="0066438E">
        <w:rPr>
          <w:rFonts w:ascii="Times New Roman" w:eastAsia="Times New Roman" w:hAnsi="Times New Roman" w:cs="Times New Roman"/>
        </w:rPr>
        <w:t xml:space="preserve">he lattice Boltzmann </w:t>
      </w:r>
      <w:r w:rsidR="007A7A69" w:rsidRPr="0066438E">
        <w:rPr>
          <w:rFonts w:ascii="Times New Roman" w:eastAsia="Times New Roman" w:hAnsi="Times New Roman" w:cs="Times New Roman"/>
        </w:rPr>
        <w:t xml:space="preserve">method because it </w:t>
      </w:r>
      <w:r w:rsidRPr="0066438E">
        <w:rPr>
          <w:rFonts w:ascii="Times New Roman" w:eastAsia="Times New Roman" w:hAnsi="Times New Roman" w:cs="Times New Roman"/>
        </w:rPr>
        <w:t xml:space="preserve">has been used </w:t>
      </w:r>
      <w:r w:rsidR="000063AF" w:rsidRPr="0066438E">
        <w:rPr>
          <w:rFonts w:ascii="Times New Roman" w:eastAsia="Times New Roman" w:hAnsi="Times New Roman" w:cs="Times New Roman"/>
        </w:rPr>
        <w:t xml:space="preserve">successfully </w:t>
      </w:r>
      <w:r w:rsidRPr="0066438E">
        <w:rPr>
          <w:rFonts w:ascii="Times New Roman" w:eastAsia="Times New Roman" w:hAnsi="Times New Roman" w:cs="Times New Roman"/>
        </w:rPr>
        <w:t xml:space="preserve">to predict the permeability of sandstones [Bosl et al., 1998], </w:t>
      </w:r>
      <w:r w:rsidR="007A54CD" w:rsidRPr="0066438E">
        <w:rPr>
          <w:rFonts w:ascii="Times New Roman" w:eastAsia="Times New Roman" w:hAnsi="Times New Roman" w:cs="Times New Roman"/>
        </w:rPr>
        <w:t xml:space="preserve">to </w:t>
      </w:r>
      <w:r w:rsidRPr="0066438E">
        <w:rPr>
          <w:rFonts w:ascii="Times New Roman" w:eastAsia="Times New Roman" w:hAnsi="Times New Roman" w:cs="Times New Roman"/>
        </w:rPr>
        <w:t xml:space="preserve">estimate </w:t>
      </w:r>
      <w:r w:rsidR="0083372C" w:rsidRPr="0066438E">
        <w:rPr>
          <w:rFonts w:ascii="Times New Roman" w:eastAsia="Times New Roman" w:hAnsi="Times New Roman" w:cs="Times New Roman"/>
        </w:rPr>
        <w:t>sandstone</w:t>
      </w:r>
      <w:r w:rsidR="00D9358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permeability from thin sections [Keehm et al., 2004], </w:t>
      </w:r>
      <w:r w:rsidR="007A54CD" w:rsidRPr="0066438E">
        <w:rPr>
          <w:rFonts w:ascii="Times New Roman" w:eastAsia="Times New Roman" w:hAnsi="Times New Roman" w:cs="Times New Roman"/>
        </w:rPr>
        <w:t xml:space="preserve">and to </w:t>
      </w:r>
      <w:r w:rsidRPr="0066438E">
        <w:rPr>
          <w:rFonts w:ascii="Times New Roman" w:eastAsia="Times New Roman" w:hAnsi="Times New Roman" w:cs="Times New Roman"/>
        </w:rPr>
        <w:t>model the development of permeability anisotropy in mudstones [Daigle and Dugan, 2011</w:t>
      </w:r>
      <w:r w:rsidR="007A54CD"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762D59" w:rsidRPr="0066438E">
        <w:rPr>
          <w:rFonts w:ascii="Times New Roman" w:eastAsia="Times New Roman" w:hAnsi="Times New Roman" w:cs="Times New Roman"/>
        </w:rPr>
        <w:t xml:space="preserve">We employ the single-relaxation time Bhatnagar-Gross-Krook model </w:t>
      </w:r>
      <w:r w:rsidR="00762D59" w:rsidRPr="0022146B">
        <w:rPr>
          <w:rFonts w:ascii="Times New Roman" w:eastAsia="Times New Roman" w:hAnsi="Times New Roman" w:cs="Times New Roman"/>
        </w:rPr>
        <w:t xml:space="preserve">[Qian et al., 1992] </w:t>
      </w:r>
      <w:r w:rsidR="00762D59" w:rsidRPr="0066438E">
        <w:rPr>
          <w:rFonts w:ascii="Times New Roman" w:eastAsia="Times New Roman" w:hAnsi="Times New Roman" w:cs="Times New Roman"/>
        </w:rPr>
        <w:t>and the D3Q19 lattice for our simulations [</w:t>
      </w:r>
      <w:r w:rsidR="00762D59" w:rsidRPr="0022146B">
        <w:rPr>
          <w:rFonts w:ascii="Times New Roman" w:eastAsia="Times New Roman" w:hAnsi="Times New Roman" w:cs="Times New Roman"/>
        </w:rPr>
        <w:t>Martys and Chen, 1996</w:t>
      </w:r>
      <w:r w:rsidR="00762D59" w:rsidRPr="0066438E">
        <w:rPr>
          <w:rFonts w:ascii="Times New Roman" w:eastAsia="Times New Roman" w:hAnsi="Times New Roman" w:cs="Times New Roman"/>
        </w:rPr>
        <w:t>].</w:t>
      </w:r>
      <w:r w:rsidR="00762D59">
        <w:rPr>
          <w:rFonts w:ascii="Times New Roman" w:eastAsia="Times New Roman" w:hAnsi="Times New Roman" w:cs="Times New Roman"/>
        </w:rPr>
        <w:t xml:space="preserve"> </w:t>
      </w:r>
      <w:r w:rsidRPr="0066438E">
        <w:rPr>
          <w:rFonts w:ascii="Times New Roman" w:eastAsia="Times New Roman" w:hAnsi="Times New Roman" w:cs="Times New Roman"/>
        </w:rPr>
        <w:t>Lattice Boltzmann simulations of flow yield fluid flux (</w:t>
      </w:r>
      <w:r w:rsidRPr="0066438E">
        <w:rPr>
          <w:rFonts w:ascii="Times New Roman" w:eastAsia="Times New Roman" w:hAnsi="Times New Roman" w:cs="Times New Roman"/>
          <w:i/>
        </w:rPr>
        <w:t>q</w:t>
      </w:r>
      <w:r w:rsidRPr="0066438E">
        <w:rPr>
          <w:rFonts w:ascii="Times New Roman" w:eastAsia="Times New Roman" w:hAnsi="Times New Roman" w:cs="Times New Roman"/>
        </w:rPr>
        <w:t>) for an applied pressure differential (</w:t>
      </w:r>
      <w:r w:rsidRPr="0066438E">
        <w:rPr>
          <w:rFonts w:ascii="Times New Roman" w:eastAsia="Times New Roman" w:hAnsi="Times New Roman" w:cs="Times New Roman"/>
          <w:i/>
        </w:rPr>
        <w:t>ΔP</w:t>
      </w:r>
      <w:r w:rsidR="00A444BC" w:rsidRPr="0066438E">
        <w:rPr>
          <w:rFonts w:ascii="Times New Roman" w:eastAsia="Times New Roman" w:hAnsi="Times New Roman" w:cs="Times New Roman"/>
        </w:rPr>
        <w:t>); c</w:t>
      </w:r>
      <w:r w:rsidRPr="0066438E">
        <w:rPr>
          <w:rFonts w:ascii="Times New Roman" w:eastAsia="Times New Roman" w:hAnsi="Times New Roman" w:cs="Times New Roman"/>
        </w:rPr>
        <w:t xml:space="preserve">onversions </w:t>
      </w:r>
      <w:r w:rsidR="00A444BC" w:rsidRPr="0066438E">
        <w:rPr>
          <w:rFonts w:ascii="Times New Roman" w:eastAsia="Times New Roman" w:hAnsi="Times New Roman" w:cs="Times New Roman"/>
        </w:rPr>
        <w:t xml:space="preserve">between </w:t>
      </w:r>
      <w:r w:rsidRPr="0066438E">
        <w:rPr>
          <w:rFonts w:ascii="Times New Roman" w:eastAsia="Times New Roman" w:hAnsi="Times New Roman" w:cs="Times New Roman"/>
        </w:rPr>
        <w:t xml:space="preserve">lattice Boltzmann units </w:t>
      </w:r>
      <w:r w:rsidR="00A444BC" w:rsidRPr="0066438E">
        <w:rPr>
          <w:rFonts w:ascii="Times New Roman" w:eastAsia="Times New Roman" w:hAnsi="Times New Roman" w:cs="Times New Roman"/>
        </w:rPr>
        <w:t xml:space="preserve">and </w:t>
      </w:r>
      <w:r w:rsidRPr="0066438E">
        <w:rPr>
          <w:rFonts w:ascii="Times New Roman" w:eastAsia="Times New Roman" w:hAnsi="Times New Roman" w:cs="Times New Roman"/>
        </w:rPr>
        <w:t>SI units are made using guidelines described by Chukwodzie</w:t>
      </w:r>
      <w:r w:rsidR="00CA57CF" w:rsidRPr="0066438E">
        <w:rPr>
          <w:rFonts w:ascii="Times New Roman" w:eastAsia="Times New Roman" w:hAnsi="Times New Roman" w:cs="Times New Roman"/>
        </w:rPr>
        <w:t xml:space="preserve"> </w:t>
      </w:r>
      <w:r w:rsidR="00AC7AB2" w:rsidRPr="0066438E">
        <w:rPr>
          <w:rFonts w:ascii="Times New Roman" w:eastAsia="Times New Roman" w:hAnsi="Times New Roman" w:cs="Times New Roman"/>
        </w:rPr>
        <w:t>[</w:t>
      </w:r>
      <w:r w:rsidRPr="0066438E">
        <w:rPr>
          <w:rFonts w:ascii="Times New Roman" w:eastAsia="Times New Roman" w:hAnsi="Times New Roman" w:cs="Times New Roman"/>
        </w:rPr>
        <w:t>20</w:t>
      </w:r>
      <w:r w:rsidR="001E7965" w:rsidRPr="0066438E">
        <w:rPr>
          <w:rFonts w:ascii="Times New Roman" w:eastAsia="Times New Roman" w:hAnsi="Times New Roman" w:cs="Times New Roman"/>
        </w:rPr>
        <w:t>11</w:t>
      </w:r>
      <w:r w:rsidR="00AC7AB2"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762D59" w:rsidRPr="00762D59">
        <w:rPr>
          <w:rFonts w:ascii="Times New Roman" w:eastAsia="Times New Roman" w:hAnsi="Times New Roman" w:cs="Times New Roman"/>
        </w:rPr>
        <w:t>For all simulations, we apply a constant pressure differential (</w:t>
      </w:r>
      <w:r w:rsidR="00762D59" w:rsidRPr="00762D59">
        <w:rPr>
          <w:rFonts w:ascii="Times New Roman" w:eastAsia="Times New Roman" w:hAnsi="Times New Roman" w:cs="Times New Roman"/>
          <w:i/>
        </w:rPr>
        <w:t>ΔP</w:t>
      </w:r>
      <w:r w:rsidR="00762D59" w:rsidRPr="00762D59">
        <w:rPr>
          <w:rFonts w:ascii="Times New Roman" w:eastAsia="Times New Roman" w:hAnsi="Times New Roman" w:cs="Times New Roman"/>
        </w:rPr>
        <w:t>) of 88x10</w:t>
      </w:r>
      <w:r w:rsidR="00762D59" w:rsidRPr="00762D59">
        <w:rPr>
          <w:rFonts w:ascii="Times New Roman" w:eastAsia="Times New Roman" w:hAnsi="Times New Roman" w:cs="Times New Roman"/>
          <w:vertAlign w:val="superscript"/>
        </w:rPr>
        <w:t>3</w:t>
      </w:r>
      <w:r w:rsidR="00762D59" w:rsidRPr="00762D59">
        <w:rPr>
          <w:rFonts w:ascii="Times New Roman" w:eastAsia="Times New Roman" w:hAnsi="Times New Roman" w:cs="Times New Roman"/>
        </w:rPr>
        <w:t xml:space="preserve"> Pa across the model domain in the direction of flow and implement the particle bounce-back scheme [Bouzidi et al., 2001] along the orthogonal edges. </w:t>
      </w:r>
      <w:r w:rsidRPr="0066438E">
        <w:rPr>
          <w:rFonts w:ascii="Times New Roman" w:eastAsia="Times New Roman" w:hAnsi="Times New Roman" w:cs="Times New Roman"/>
        </w:rPr>
        <w:t xml:space="preserve">Water </w:t>
      </w:r>
      <w:r w:rsidR="006622BA" w:rsidRPr="0066438E">
        <w:rPr>
          <w:rFonts w:ascii="Times New Roman" w:eastAsia="Times New Roman" w:hAnsi="Times New Roman" w:cs="Times New Roman"/>
        </w:rPr>
        <w:t>(</w:t>
      </w:r>
      <w:r w:rsidRPr="0066438E">
        <w:rPr>
          <w:rFonts w:ascii="Times New Roman" w:eastAsia="Times New Roman" w:hAnsi="Times New Roman" w:cs="Times New Roman"/>
        </w:rPr>
        <w:t>dynamic viscosity</w:t>
      </w:r>
      <w:r w:rsidR="006622BA"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µ</w:t>
      </w:r>
      <w:r w:rsidRPr="0066438E">
        <w:rPr>
          <w:rFonts w:ascii="Times New Roman" w:eastAsia="Times New Roman" w:hAnsi="Times New Roman" w:cs="Times New Roman"/>
          <w:i/>
          <w:vertAlign w:val="subscript"/>
        </w:rPr>
        <w:t>w</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 8.9x10</w:t>
      </w:r>
      <w:r w:rsidRPr="0066438E">
        <w:rPr>
          <w:rFonts w:ascii="Times New Roman" w:eastAsia="Times New Roman" w:hAnsi="Times New Roman" w:cs="Times New Roman"/>
          <w:vertAlign w:val="superscript"/>
        </w:rPr>
        <w:t>-4</w:t>
      </w:r>
      <w:r w:rsidRPr="0066438E">
        <w:rPr>
          <w:rFonts w:ascii="Times New Roman" w:eastAsia="Times New Roman" w:hAnsi="Times New Roman" w:cs="Times New Roman"/>
        </w:rPr>
        <w:t xml:space="preserve"> Pa</w:t>
      </w:r>
      <w:r w:rsidRPr="0066438E">
        <w:rPr>
          <w:rFonts w:ascii="Times New Roman" w:eastAsia="Times New Roman" w:hAnsi="Times New Roman" w:cs="Times New Roman"/>
          <w:vertAlign w:val="superscript"/>
        </w:rPr>
        <w:t>.</w:t>
      </w:r>
      <w:r w:rsidRPr="0066438E">
        <w:rPr>
          <w:rFonts w:ascii="Times New Roman" w:eastAsia="Times New Roman" w:hAnsi="Times New Roman" w:cs="Times New Roman"/>
        </w:rPr>
        <w:t>s</w:t>
      </w:r>
      <w:r w:rsidR="006622BA" w:rsidRPr="0066438E">
        <w:rPr>
          <w:rFonts w:ascii="Times New Roman" w:eastAsia="Times New Roman" w:hAnsi="Times New Roman" w:cs="Times New Roman"/>
        </w:rPr>
        <w:t xml:space="preserve">; </w:t>
      </w:r>
      <w:r w:rsidRPr="0066438E">
        <w:rPr>
          <w:rFonts w:ascii="Times New Roman" w:eastAsia="Times New Roman" w:hAnsi="Times New Roman" w:cs="Times New Roman"/>
        </w:rPr>
        <w:t>density</w:t>
      </w:r>
      <w:r w:rsidR="006622BA"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ρ</w:t>
      </w:r>
      <w:r w:rsidRPr="0066438E">
        <w:rPr>
          <w:rFonts w:ascii="Times New Roman" w:eastAsia="Times New Roman" w:hAnsi="Times New Roman" w:cs="Times New Roman"/>
          <w:i/>
          <w:vertAlign w:val="subscript"/>
        </w:rPr>
        <w:t>w</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 1000 kg/m</w:t>
      </w:r>
      <w:r w:rsidRPr="0066438E">
        <w:rPr>
          <w:rFonts w:ascii="Times New Roman" w:eastAsia="Times New Roman" w:hAnsi="Times New Roman" w:cs="Times New Roman"/>
          <w:vertAlign w:val="superscript"/>
        </w:rPr>
        <w:t>3</w:t>
      </w:r>
      <w:r w:rsidR="00CB3AD3" w:rsidRPr="0066438E">
        <w:rPr>
          <w:rFonts w:ascii="Times New Roman" w:eastAsia="Times New Roman" w:hAnsi="Times New Roman" w:cs="Times New Roman"/>
        </w:rPr>
        <w:t>)</w:t>
      </w:r>
      <w:r w:rsidRPr="0066438E">
        <w:rPr>
          <w:rFonts w:ascii="Times New Roman" w:eastAsia="Times New Roman" w:hAnsi="Times New Roman" w:cs="Times New Roman"/>
        </w:rPr>
        <w:t xml:space="preserve"> is used as the permeating fluid. </w:t>
      </w:r>
      <w:r w:rsidR="00D75EA0" w:rsidRPr="0066438E">
        <w:rPr>
          <w:rFonts w:ascii="Times New Roman" w:eastAsia="Times New Roman" w:hAnsi="Times New Roman" w:cs="Times New Roman"/>
        </w:rPr>
        <w:t xml:space="preserve">By </w:t>
      </w:r>
      <w:r w:rsidR="00827E19" w:rsidRPr="0066438E">
        <w:rPr>
          <w:rFonts w:ascii="Times New Roman" w:eastAsia="Times New Roman" w:hAnsi="Times New Roman" w:cs="Times New Roman"/>
        </w:rPr>
        <w:t xml:space="preserve">applying </w:t>
      </w:r>
      <w:r w:rsidR="00DC51D1" w:rsidRPr="0066438E">
        <w:rPr>
          <w:rFonts w:ascii="Times New Roman" w:eastAsia="Times New Roman" w:hAnsi="Times New Roman" w:cs="Times New Roman"/>
        </w:rPr>
        <w:t>a constant pressure gradient</w:t>
      </w:r>
      <w:r w:rsidR="004F6505" w:rsidRPr="0066438E" w:rsidDel="004F6505">
        <w:rPr>
          <w:rFonts w:ascii="Times New Roman" w:eastAsia="Times New Roman" w:hAnsi="Times New Roman" w:cs="Times New Roman"/>
        </w:rPr>
        <w:t xml:space="preserve"> </w:t>
      </w:r>
      <w:r w:rsidR="00D75EA0" w:rsidRPr="0066438E">
        <w:rPr>
          <w:rFonts w:ascii="Times New Roman" w:eastAsia="Times New Roman" w:hAnsi="Times New Roman" w:cs="Times New Roman"/>
        </w:rPr>
        <w:t xml:space="preserve">in different directions, we </w:t>
      </w:r>
      <w:r w:rsidR="00CB3AD3" w:rsidRPr="0066438E">
        <w:rPr>
          <w:rFonts w:ascii="Times New Roman" w:eastAsia="Times New Roman" w:hAnsi="Times New Roman" w:cs="Times New Roman"/>
        </w:rPr>
        <w:t>determine vertical</w:t>
      </w:r>
      <w:r w:rsidR="00E148E5" w:rsidRPr="0066438E">
        <w:rPr>
          <w:rFonts w:ascii="Times New Roman" w:eastAsia="Times New Roman" w:hAnsi="Times New Roman" w:cs="Times New Roman"/>
        </w:rPr>
        <w:t xml:space="preserve"> water </w:t>
      </w:r>
      <w:r w:rsidRPr="0066438E">
        <w:rPr>
          <w:rFonts w:ascii="Times New Roman" w:eastAsia="Times New Roman" w:hAnsi="Times New Roman" w:cs="Times New Roman"/>
        </w:rPr>
        <w:t xml:space="preserve">flux </w:t>
      </w:r>
      <w:r w:rsidR="00CB3AD3" w:rsidRPr="0066438E">
        <w:rPr>
          <w:rFonts w:ascii="Times New Roman" w:eastAsia="Times New Roman" w:hAnsi="Times New Roman" w:cs="Times New Roman"/>
        </w:rPr>
        <w:t>(</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w:t>
      </w:r>
      <w:r w:rsidR="00D279C5" w:rsidRPr="0066438E">
        <w:rPr>
          <w:rFonts w:ascii="Times New Roman" w:eastAsia="Times New Roman" w:hAnsi="Times New Roman" w:cs="Times New Roman"/>
        </w:rPr>
        <w:t>,</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horizontal </w:t>
      </w:r>
      <w:r w:rsidR="00CB3AD3" w:rsidRPr="0066438E">
        <w:rPr>
          <w:rFonts w:ascii="Times New Roman" w:eastAsia="Times New Roman" w:hAnsi="Times New Roman" w:cs="Times New Roman"/>
        </w:rPr>
        <w:t xml:space="preserve">water flux </w:t>
      </w:r>
      <w:r w:rsidR="00656225" w:rsidRPr="0066438E">
        <w:rPr>
          <w:rFonts w:ascii="Times New Roman" w:eastAsia="Times New Roman" w:hAnsi="Times New Roman" w:cs="Times New Roman"/>
        </w:rPr>
        <w:t xml:space="preserve">in the plane of platelet </w:t>
      </w:r>
      <w:r w:rsidR="0098632C" w:rsidRPr="0066438E">
        <w:rPr>
          <w:rFonts w:ascii="Times New Roman" w:eastAsia="Times New Roman" w:hAnsi="Times New Roman" w:cs="Times New Roman"/>
        </w:rPr>
        <w:t>rotation</w:t>
      </w:r>
      <w:r w:rsidR="00656225" w:rsidRPr="0066438E">
        <w:rPr>
          <w:rFonts w:ascii="Times New Roman" w:eastAsia="Times New Roman" w:hAnsi="Times New Roman" w:cs="Times New Roman"/>
        </w:rPr>
        <w:t xml:space="preserve"> </w:t>
      </w:r>
      <w:r w:rsidRPr="0066438E">
        <w:rPr>
          <w:rFonts w:ascii="Times New Roman" w:eastAsia="Times New Roman" w:hAnsi="Times New Roman" w:cs="Times New Roman"/>
        </w:rPr>
        <w:t>(</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h</w:t>
      </w:r>
      <w:r w:rsidR="00D279C5" w:rsidRPr="0066438E">
        <w:rPr>
          <w:rFonts w:ascii="Times New Roman" w:eastAsia="Times New Roman" w:hAnsi="Times New Roman" w:cs="Times New Roman"/>
          <w:i/>
          <w:vertAlign w:val="subscript"/>
        </w:rPr>
        <w:t>1</w:t>
      </w:r>
      <w:r w:rsidRPr="0066438E">
        <w:rPr>
          <w:rFonts w:ascii="Times New Roman" w:eastAsia="Times New Roman" w:hAnsi="Times New Roman" w:cs="Times New Roman"/>
        </w:rPr>
        <w:t>)</w:t>
      </w:r>
      <w:r w:rsidR="00167ABA" w:rsidRPr="0066438E">
        <w:rPr>
          <w:rFonts w:ascii="Times New Roman" w:eastAsia="Times New Roman" w:hAnsi="Times New Roman" w:cs="Times New Roman"/>
        </w:rPr>
        <w:t xml:space="preserve"> and horizontal water flux </w:t>
      </w:r>
      <w:r w:rsidR="00656225" w:rsidRPr="0066438E">
        <w:rPr>
          <w:rFonts w:ascii="Times New Roman" w:eastAsia="Times New Roman" w:hAnsi="Times New Roman" w:cs="Times New Roman"/>
        </w:rPr>
        <w:t>orthogonal</w:t>
      </w:r>
      <w:r w:rsidR="00167ABA" w:rsidRPr="0066438E">
        <w:rPr>
          <w:rFonts w:ascii="Times New Roman" w:eastAsia="Times New Roman" w:hAnsi="Times New Roman" w:cs="Times New Roman"/>
        </w:rPr>
        <w:t xml:space="preserve"> to </w:t>
      </w:r>
      <w:r w:rsidR="00266CC3" w:rsidRPr="0066438E">
        <w:rPr>
          <w:rFonts w:ascii="Times New Roman" w:eastAsia="Times New Roman" w:hAnsi="Times New Roman" w:cs="Times New Roman"/>
        </w:rPr>
        <w:t xml:space="preserve">plane of </w:t>
      </w:r>
      <w:r w:rsidR="00167ABA" w:rsidRPr="0066438E">
        <w:rPr>
          <w:rFonts w:ascii="Times New Roman" w:eastAsia="Times New Roman" w:hAnsi="Times New Roman" w:cs="Times New Roman"/>
        </w:rPr>
        <w:t xml:space="preserve">platelet </w:t>
      </w:r>
      <w:r w:rsidR="0098632C" w:rsidRPr="0066438E">
        <w:rPr>
          <w:rFonts w:ascii="Times New Roman" w:eastAsia="Times New Roman" w:hAnsi="Times New Roman" w:cs="Times New Roman"/>
        </w:rPr>
        <w:t>rotation</w:t>
      </w:r>
      <w:r w:rsidR="00167ABA" w:rsidRPr="0066438E">
        <w:rPr>
          <w:rFonts w:ascii="Times New Roman" w:eastAsia="Times New Roman" w:hAnsi="Times New Roman" w:cs="Times New Roman"/>
        </w:rPr>
        <w:t xml:space="preserve"> (</w:t>
      </w:r>
      <w:r w:rsidR="00167ABA" w:rsidRPr="0066438E">
        <w:rPr>
          <w:rFonts w:ascii="Times New Roman" w:eastAsia="Times New Roman" w:hAnsi="Times New Roman" w:cs="Times New Roman"/>
          <w:i/>
        </w:rPr>
        <w:t>q</w:t>
      </w:r>
      <w:r w:rsidR="00167ABA" w:rsidRPr="0066438E">
        <w:rPr>
          <w:rFonts w:ascii="Times New Roman" w:eastAsia="Times New Roman" w:hAnsi="Times New Roman" w:cs="Times New Roman"/>
          <w:i/>
          <w:vertAlign w:val="subscript"/>
        </w:rPr>
        <w:t>h</w:t>
      </w:r>
      <w:r w:rsidR="00266CC3" w:rsidRPr="0066438E">
        <w:rPr>
          <w:rFonts w:ascii="Times New Roman" w:eastAsia="Times New Roman" w:hAnsi="Times New Roman" w:cs="Times New Roman"/>
          <w:i/>
          <w:vertAlign w:val="subscript"/>
        </w:rPr>
        <w:t>2</w:t>
      </w:r>
      <w:r w:rsidR="00266CC3" w:rsidRPr="0066438E">
        <w:rPr>
          <w:rFonts w:ascii="Times New Roman" w:eastAsia="Times New Roman" w:hAnsi="Times New Roman" w:cs="Times New Roman"/>
        </w:rPr>
        <w:t>)</w:t>
      </w:r>
      <w:r w:rsidR="00D279C5" w:rsidRPr="0066438E">
        <w:rPr>
          <w:rFonts w:ascii="Times New Roman" w:eastAsia="Times New Roman" w:hAnsi="Times New Roman" w:cs="Times New Roman"/>
        </w:rPr>
        <w:t xml:space="preserve">. In our study, we focus on horizontal water flux in the </w:t>
      </w:r>
      <w:r w:rsidR="0098632C" w:rsidRPr="0066438E">
        <w:rPr>
          <w:rFonts w:ascii="Times New Roman" w:eastAsia="Times New Roman" w:hAnsi="Times New Roman" w:cs="Times New Roman"/>
        </w:rPr>
        <w:t>plane of</w:t>
      </w:r>
      <w:r w:rsidR="00D279C5" w:rsidRPr="0066438E">
        <w:rPr>
          <w:rFonts w:ascii="Times New Roman" w:eastAsia="Times New Roman" w:hAnsi="Times New Roman" w:cs="Times New Roman"/>
        </w:rPr>
        <w:t xml:space="preserve"> </w:t>
      </w:r>
      <w:r w:rsidR="0098632C" w:rsidRPr="0066438E">
        <w:rPr>
          <w:rFonts w:ascii="Times New Roman" w:eastAsia="Times New Roman" w:hAnsi="Times New Roman" w:cs="Times New Roman"/>
        </w:rPr>
        <w:t>platelet</w:t>
      </w:r>
      <w:r w:rsidR="00D279C5" w:rsidRPr="0066438E">
        <w:rPr>
          <w:rFonts w:ascii="Times New Roman" w:eastAsia="Times New Roman" w:hAnsi="Times New Roman" w:cs="Times New Roman"/>
        </w:rPr>
        <w:t xml:space="preserve"> rotation</w:t>
      </w:r>
      <w:r w:rsidR="00E21053" w:rsidRPr="0066438E">
        <w:rPr>
          <w:rFonts w:ascii="Times New Roman" w:eastAsia="Times New Roman" w:hAnsi="Times New Roman" w:cs="Times New Roman"/>
        </w:rPr>
        <w:t xml:space="preserve"> </w:t>
      </w:r>
      <w:r w:rsidR="00D279C5" w:rsidRPr="0066438E">
        <w:rPr>
          <w:rFonts w:ascii="Times New Roman" w:eastAsia="Times New Roman" w:hAnsi="Times New Roman" w:cs="Times New Roman"/>
        </w:rPr>
        <w:t>(</w:t>
      </w:r>
      <w:r w:rsidR="00D279C5" w:rsidRPr="0066438E">
        <w:rPr>
          <w:rFonts w:ascii="Times New Roman" w:eastAsia="Times New Roman" w:hAnsi="Times New Roman" w:cs="Times New Roman"/>
          <w:i/>
        </w:rPr>
        <w:t>q</w:t>
      </w:r>
      <w:r w:rsidR="00D279C5" w:rsidRPr="0066438E">
        <w:rPr>
          <w:rFonts w:ascii="Times New Roman" w:eastAsia="Times New Roman" w:hAnsi="Times New Roman" w:cs="Times New Roman"/>
          <w:i/>
          <w:vertAlign w:val="subscript"/>
        </w:rPr>
        <w:t>h1</w:t>
      </w:r>
      <w:r w:rsidR="00D279C5" w:rsidRPr="0066438E">
        <w:rPr>
          <w:rFonts w:ascii="Times New Roman" w:eastAsia="Times New Roman" w:hAnsi="Times New Roman" w:cs="Times New Roman"/>
        </w:rPr>
        <w:t xml:space="preserve">), hereafter referred to as </w:t>
      </w:r>
      <w:r w:rsidR="00D279C5" w:rsidRPr="0066438E">
        <w:rPr>
          <w:rFonts w:ascii="Times New Roman" w:eastAsia="Times New Roman" w:hAnsi="Times New Roman" w:cs="Times New Roman"/>
          <w:i/>
        </w:rPr>
        <w:t>q</w:t>
      </w:r>
      <w:r w:rsidR="00D279C5" w:rsidRPr="0066438E">
        <w:rPr>
          <w:rFonts w:ascii="Times New Roman" w:eastAsia="Times New Roman" w:hAnsi="Times New Roman" w:cs="Times New Roman"/>
          <w:i/>
          <w:vertAlign w:val="subscript"/>
        </w:rPr>
        <w:t>h</w:t>
      </w:r>
      <w:r w:rsidR="00D279C5" w:rsidRPr="0066438E">
        <w:rPr>
          <w:rFonts w:ascii="Times New Roman" w:eastAsia="Times New Roman" w:hAnsi="Times New Roman" w:cs="Times New Roman"/>
        </w:rPr>
        <w:t xml:space="preserve"> </w:t>
      </w:r>
      <w:r w:rsidR="00E21053" w:rsidRPr="0066438E">
        <w:rPr>
          <w:rFonts w:ascii="Times New Roman" w:eastAsia="Times New Roman" w:hAnsi="Times New Roman" w:cs="Times New Roman"/>
        </w:rPr>
        <w:t>[Fig. 1a]</w:t>
      </w:r>
      <w:r w:rsidRPr="0066438E">
        <w:rPr>
          <w:rFonts w:ascii="Times New Roman" w:eastAsia="Times New Roman" w:hAnsi="Times New Roman" w:cs="Times New Roman"/>
        </w:rPr>
        <w:t xml:space="preserve">. </w:t>
      </w:r>
    </w:p>
    <w:p w14:paraId="78BC8DD5" w14:textId="01E92373"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2.</w:t>
      </w:r>
      <w:r w:rsidR="000E525E">
        <w:rPr>
          <w:rFonts w:ascii="Times New Roman" w:eastAsia="Times New Roman" w:hAnsi="Times New Roman" w:cs="Times New Roman"/>
          <w:b/>
        </w:rPr>
        <w:t>4</w:t>
      </w:r>
      <w:r w:rsidRPr="0066438E">
        <w:rPr>
          <w:rFonts w:ascii="Times New Roman" w:eastAsia="Times New Roman" w:hAnsi="Times New Roman" w:cs="Times New Roman"/>
          <w:b/>
        </w:rPr>
        <w:t xml:space="preserve">. Calculation of Permeability and Tortuosity </w:t>
      </w:r>
    </w:p>
    <w:p w14:paraId="749A0B8D" w14:textId="003E3697" w:rsidR="00636E53" w:rsidRPr="0066438E" w:rsidRDefault="00A44C45"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We </w:t>
      </w:r>
      <w:r w:rsidR="00B10365" w:rsidRPr="0066438E">
        <w:rPr>
          <w:rFonts w:ascii="Times New Roman" w:eastAsia="Times New Roman" w:hAnsi="Times New Roman" w:cs="Times New Roman"/>
        </w:rPr>
        <w:t xml:space="preserve">rearrange Darcy’s law to </w:t>
      </w:r>
      <w:r w:rsidRPr="0066438E">
        <w:rPr>
          <w:rFonts w:ascii="Times New Roman" w:eastAsia="Times New Roman" w:hAnsi="Times New Roman" w:cs="Times New Roman"/>
        </w:rPr>
        <w:t>calculate p</w:t>
      </w:r>
      <w:r w:rsidR="00636E53" w:rsidRPr="0066438E">
        <w:rPr>
          <w:rFonts w:ascii="Times New Roman" w:eastAsia="Times New Roman" w:hAnsi="Times New Roman" w:cs="Times New Roman"/>
        </w:rPr>
        <w:t>ermeability (</w:t>
      </w:r>
      <w:r w:rsidR="00636E53" w:rsidRPr="0066438E">
        <w:rPr>
          <w:rFonts w:ascii="Times New Roman" w:eastAsia="Times New Roman" w:hAnsi="Times New Roman" w:cs="Times New Roman"/>
          <w:i/>
        </w:rPr>
        <w:t>k</w:t>
      </w:r>
      <w:r w:rsidR="00636E53" w:rsidRPr="0066438E">
        <w:rPr>
          <w:rFonts w:ascii="Times New Roman" w:eastAsia="Times New Roman" w:hAnsi="Times New Roman" w:cs="Times New Roman"/>
        </w:rPr>
        <w:t>)</w:t>
      </w:r>
      <w:r w:rsidR="008E6C8D" w:rsidRPr="0066438E">
        <w:rPr>
          <w:rFonts w:ascii="Times New Roman" w:eastAsia="Times New Roman" w:hAnsi="Times New Roman" w:cs="Times New Roman"/>
        </w:rPr>
        <w:t xml:space="preserve"> from our simulation results</w:t>
      </w:r>
      <w:r w:rsidR="00F0002B" w:rsidRPr="0066438E">
        <w:rPr>
          <w:rFonts w:ascii="Times New Roman" w:eastAsia="Times New Roman" w:hAnsi="Times New Roman" w:cs="Times New Roman"/>
        </w:rPr>
        <w:t>,</w:t>
      </w:r>
      <w:r w:rsidR="00636E53" w:rsidRPr="0066438E">
        <w:rPr>
          <w:rFonts w:ascii="Times New Roman" w:eastAsia="Times New Roman" w:hAnsi="Times New Roman" w:cs="Times New Roman"/>
        </w:rPr>
        <w:t xml:space="preserve"> </w:t>
      </w:r>
    </w:p>
    <w:p w14:paraId="3D05271E" w14:textId="542A015C" w:rsidR="003A26BD" w:rsidRPr="0066438E" w:rsidRDefault="0029044D" w:rsidP="00636E53">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k= </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w</m:t>
                </m:r>
              </m:sub>
            </m:sSub>
            <m:r>
              <w:rPr>
                <w:rFonts w:ascii="Cambria Math" w:eastAsiaTheme="minorEastAsia" w:hAnsi="Cambria Math" w:cs="Times New Roman"/>
              </w:rPr>
              <m:t>*q*L</m:t>
            </m:r>
          </m:num>
          <m:den>
            <m:r>
              <w:rPr>
                <w:rFonts w:ascii="Cambria Math" w:eastAsiaTheme="minorEastAsia" w:hAnsi="Cambria Math" w:cs="Times New Roman"/>
              </w:rPr>
              <m:t xml:space="preserve"> ∆P</m:t>
            </m:r>
          </m:den>
        </m:f>
      </m:oMath>
      <w:r w:rsidR="000E525E">
        <w:rPr>
          <w:rFonts w:ascii="Times New Roman" w:eastAsiaTheme="minorEastAsia" w:hAnsi="Times New Roman" w:cs="Times New Roman"/>
        </w:rPr>
        <w:t>,</w:t>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t>(</w:t>
      </w:r>
      <w:r w:rsidR="00071A37">
        <w:rPr>
          <w:rFonts w:ascii="Times New Roman" w:eastAsiaTheme="minorEastAsia" w:hAnsi="Times New Roman" w:cs="Times New Roman"/>
        </w:rPr>
        <w:t>5</w:t>
      </w:r>
      <w:r w:rsidRPr="0066438E">
        <w:rPr>
          <w:rFonts w:ascii="Times New Roman" w:eastAsiaTheme="minorEastAsia" w:hAnsi="Times New Roman" w:cs="Times New Roman"/>
        </w:rPr>
        <w:t>)</w:t>
      </w:r>
    </w:p>
    <w:p w14:paraId="39536FAC" w14:textId="05BE3445" w:rsidR="002D6DB4" w:rsidRPr="0066438E" w:rsidRDefault="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where </w:t>
      </w:r>
      <w:r w:rsidRPr="0066438E">
        <w:rPr>
          <w:rFonts w:ascii="Times New Roman" w:eastAsia="Times New Roman" w:hAnsi="Times New Roman" w:cs="Times New Roman"/>
          <w:i/>
        </w:rPr>
        <w:t>k</w:t>
      </w:r>
      <w:r w:rsidRPr="0066438E">
        <w:rPr>
          <w:rFonts w:ascii="Times New Roman" w:eastAsia="Times New Roman" w:hAnsi="Times New Roman" w:cs="Times New Roman"/>
        </w:rPr>
        <w:t xml:space="preserve"> is permeability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L</w:t>
      </w:r>
      <w:r w:rsidRPr="0066438E">
        <w:rPr>
          <w:rFonts w:ascii="Times New Roman" w:eastAsia="Times New Roman" w:hAnsi="Times New Roman" w:cs="Times New Roman"/>
        </w:rPr>
        <w:t xml:space="preserve"> is the length </w:t>
      </w:r>
      <w:r w:rsidR="00B10365" w:rsidRPr="0066438E">
        <w:rPr>
          <w:rFonts w:ascii="Times New Roman" w:eastAsia="Times New Roman" w:hAnsi="Times New Roman" w:cs="Times New Roman"/>
        </w:rPr>
        <w:t xml:space="preserve">(m) </w:t>
      </w:r>
      <w:r w:rsidRPr="0066438E">
        <w:rPr>
          <w:rFonts w:ascii="Times New Roman" w:eastAsia="Times New Roman" w:hAnsi="Times New Roman" w:cs="Times New Roman"/>
        </w:rPr>
        <w:t>over which pressure differential</w:t>
      </w:r>
      <w:r w:rsidR="00480F01" w:rsidRPr="0066438E">
        <w:rPr>
          <w:rFonts w:ascii="Times New Roman" w:eastAsia="Times New Roman" w:hAnsi="Times New Roman" w:cs="Times New Roman"/>
        </w:rPr>
        <w:t xml:space="preserve"> is applied</w:t>
      </w:r>
      <w:r w:rsidRPr="0066438E">
        <w:rPr>
          <w:rFonts w:ascii="Times New Roman" w:eastAsia="Times New Roman" w:hAnsi="Times New Roman" w:cs="Times New Roman"/>
        </w:rPr>
        <w:t>. Vertical permeability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is calculated using </w:t>
      </w:r>
      <w:r w:rsidR="00B10365" w:rsidRPr="0066438E">
        <w:rPr>
          <w:rFonts w:ascii="Times New Roman" w:eastAsia="Times New Roman" w:hAnsi="Times New Roman" w:cs="Times New Roman"/>
        </w:rPr>
        <w:t>water</w:t>
      </w:r>
      <w:r w:rsidRPr="0066438E">
        <w:rPr>
          <w:rFonts w:ascii="Times New Roman" w:eastAsia="Times New Roman" w:hAnsi="Times New Roman" w:cs="Times New Roman"/>
        </w:rPr>
        <w:t xml:space="preserve"> flux in the vertical direction (</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w:t>
      </w:r>
      <w:r w:rsidR="00B10365" w:rsidRPr="0066438E">
        <w:rPr>
          <w:rFonts w:ascii="Times New Roman" w:eastAsia="Times New Roman" w:hAnsi="Times New Roman" w:cs="Times New Roman"/>
        </w:rPr>
        <w:t xml:space="preserve"> and </w:t>
      </w:r>
      <w:r w:rsidRPr="0066438E">
        <w:rPr>
          <w:rFonts w:ascii="Times New Roman" w:eastAsia="Times New Roman" w:hAnsi="Times New Roman" w:cs="Times New Roman"/>
        </w:rPr>
        <w:t>horizontal permeability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is calculated using </w:t>
      </w:r>
      <w:r w:rsidR="00B10365" w:rsidRPr="0066438E">
        <w:rPr>
          <w:rFonts w:ascii="Times New Roman" w:eastAsia="Times New Roman" w:hAnsi="Times New Roman" w:cs="Times New Roman"/>
        </w:rPr>
        <w:t>water flux</w:t>
      </w:r>
      <w:r w:rsidRPr="0066438E">
        <w:rPr>
          <w:rFonts w:ascii="Times New Roman" w:eastAsia="Times New Roman" w:hAnsi="Times New Roman" w:cs="Times New Roman"/>
        </w:rPr>
        <w:t xml:space="preserve"> in the horizontal direction (</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w:t>
      </w:r>
      <w:r w:rsidR="00D75EA0" w:rsidRPr="0066438E">
        <w:rPr>
          <w:rFonts w:ascii="Times New Roman" w:eastAsia="Times New Roman" w:hAnsi="Times New Roman" w:cs="Times New Roman"/>
        </w:rPr>
        <w:t>Permeability a</w:t>
      </w:r>
      <w:r w:rsidRPr="0066438E">
        <w:rPr>
          <w:rFonts w:ascii="Times New Roman" w:eastAsia="Times New Roman" w:hAnsi="Times New Roman" w:cs="Times New Roman"/>
        </w:rPr>
        <w:t xml:space="preserve">nisotropy is calculated as </w:t>
      </w:r>
      <w:r w:rsidR="002D6DB4" w:rsidRPr="0066438E">
        <w:rPr>
          <w:rFonts w:ascii="Times New Roman" w:eastAsia="Times New Roman" w:hAnsi="Times New Roman" w:cs="Times New Roman"/>
          <w:i/>
        </w:rPr>
        <w:t>k</w:t>
      </w:r>
      <w:r w:rsidR="002D6DB4" w:rsidRPr="0066438E">
        <w:rPr>
          <w:rFonts w:ascii="Times New Roman" w:eastAsia="Times New Roman" w:hAnsi="Times New Roman" w:cs="Times New Roman"/>
          <w:i/>
          <w:vertAlign w:val="subscript"/>
        </w:rPr>
        <w:t>h</w:t>
      </w:r>
      <w:r w:rsidR="002D6DB4" w:rsidRPr="0066438E">
        <w:rPr>
          <w:rFonts w:ascii="Times New Roman" w:eastAsia="Times New Roman" w:hAnsi="Times New Roman" w:cs="Times New Roman"/>
        </w:rPr>
        <w:t>/</w:t>
      </w:r>
      <w:r w:rsidR="002D6DB4" w:rsidRPr="0066438E">
        <w:rPr>
          <w:rFonts w:ascii="Times New Roman" w:eastAsia="Times New Roman" w:hAnsi="Times New Roman" w:cs="Times New Roman"/>
          <w:i/>
        </w:rPr>
        <w:t>k</w:t>
      </w:r>
      <w:r w:rsidR="002D6DB4"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To ensure the </w:t>
      </w:r>
      <w:r w:rsidR="00D75EA0" w:rsidRPr="0066438E">
        <w:rPr>
          <w:rFonts w:ascii="Times New Roman" w:eastAsia="Times New Roman" w:hAnsi="Times New Roman" w:cs="Times New Roman"/>
        </w:rPr>
        <w:t xml:space="preserve">applicability </w:t>
      </w:r>
      <w:r w:rsidRPr="0066438E">
        <w:rPr>
          <w:rFonts w:ascii="Times New Roman" w:eastAsia="Times New Roman" w:hAnsi="Times New Roman" w:cs="Times New Roman"/>
        </w:rPr>
        <w:t xml:space="preserve">of Darcy’s Law, we maintain </w:t>
      </w:r>
      <w:r w:rsidR="00C42AC9" w:rsidRPr="0066438E">
        <w:rPr>
          <w:rFonts w:ascii="Times New Roman" w:eastAsia="Times New Roman" w:hAnsi="Times New Roman" w:cs="Times New Roman"/>
        </w:rPr>
        <w:t>Reynolds Number (</w:t>
      </w:r>
      <w:r w:rsidR="00C42AC9" w:rsidRPr="0066438E">
        <w:rPr>
          <w:rFonts w:ascii="Times New Roman" w:eastAsia="Times New Roman" w:hAnsi="Times New Roman" w:cs="Times New Roman"/>
          <w:i/>
        </w:rPr>
        <w:t>Re = (ρ</w:t>
      </w:r>
      <w:r w:rsidR="00C42AC9" w:rsidRPr="0066438E">
        <w:rPr>
          <w:rFonts w:ascii="Times New Roman" w:eastAsia="Times New Roman" w:hAnsi="Times New Roman" w:cs="Times New Roman"/>
          <w:i/>
          <w:vertAlign w:val="subscript"/>
        </w:rPr>
        <w:t>w</w:t>
      </w:r>
      <w:r w:rsidR="00C42AC9" w:rsidRPr="0066438E">
        <w:rPr>
          <w:rFonts w:ascii="Times New Roman" w:eastAsia="Times New Roman" w:hAnsi="Times New Roman" w:cs="Times New Roman"/>
          <w:i/>
        </w:rPr>
        <w:t>*q* m</w:t>
      </w:r>
      <w:r w:rsidR="00C42AC9" w:rsidRPr="0066438E">
        <w:rPr>
          <w:rFonts w:ascii="Times New Roman" w:eastAsia="Times New Roman" w:hAnsi="Times New Roman" w:cs="Times New Roman"/>
          <w:i/>
        </w:rPr>
        <w:sym w:font="Symbol" w:char="F062"/>
      </w:r>
      <w:r w:rsidR="00C42AC9" w:rsidRPr="0066438E">
        <w:rPr>
          <w:rFonts w:ascii="Times New Roman" w:eastAsia="Times New Roman" w:hAnsi="Times New Roman" w:cs="Times New Roman"/>
          <w:i/>
        </w:rPr>
        <w:t>)/µ</w:t>
      </w:r>
      <w:r w:rsidR="00C42AC9" w:rsidRPr="0066438E">
        <w:rPr>
          <w:rFonts w:ascii="Times New Roman" w:eastAsia="Times New Roman" w:hAnsi="Times New Roman" w:cs="Times New Roman"/>
          <w:i/>
          <w:vertAlign w:val="subscript"/>
        </w:rPr>
        <w:t>w</w:t>
      </w:r>
      <w:r w:rsidR="00C42AC9" w:rsidRPr="0066438E">
        <w:rPr>
          <w:rFonts w:ascii="Times New Roman" w:eastAsia="Times New Roman" w:hAnsi="Times New Roman" w:cs="Times New Roman"/>
        </w:rPr>
        <w:t>)</w:t>
      </w:r>
      <w:r w:rsidR="00306BD9" w:rsidRPr="0066438E">
        <w:rPr>
          <w:rFonts w:ascii="Times New Roman" w:eastAsia="Times New Roman" w:hAnsi="Times New Roman" w:cs="Times New Roman"/>
        </w:rPr>
        <w:t xml:space="preserve"> less than 10 for</w:t>
      </w:r>
      <w:r w:rsidR="00C42AC9" w:rsidRPr="0066438E">
        <w:rPr>
          <w:rFonts w:ascii="Times New Roman" w:eastAsia="Times New Roman" w:hAnsi="Times New Roman" w:cs="Times New Roman"/>
        </w:rPr>
        <w:t xml:space="preserve"> all simulations</w:t>
      </w:r>
      <w:r w:rsidR="00201FA3" w:rsidRPr="0066438E">
        <w:rPr>
          <w:rFonts w:ascii="Times New Roman" w:eastAsia="Times New Roman" w:hAnsi="Times New Roman" w:cs="Times New Roman"/>
        </w:rPr>
        <w:t>.</w:t>
      </w:r>
      <w:r w:rsidR="00BA702A" w:rsidRPr="0066438E">
        <w:rPr>
          <w:rFonts w:ascii="Times New Roman" w:eastAsia="Times New Roman" w:hAnsi="Times New Roman" w:cs="Times New Roman"/>
        </w:rPr>
        <w:t xml:space="preserve"> </w:t>
      </w:r>
      <w:r w:rsidR="00DA71C1" w:rsidRPr="0066438E">
        <w:rPr>
          <w:rFonts w:ascii="Times New Roman" w:eastAsia="Times New Roman" w:hAnsi="Times New Roman" w:cs="Times New Roman"/>
        </w:rPr>
        <w:t xml:space="preserve">We do not consider osmotic and electrostatic effects of water flow </w:t>
      </w:r>
      <w:r w:rsidR="00DA71C1" w:rsidRPr="0066438E">
        <w:rPr>
          <w:rFonts w:ascii="Times New Roman" w:eastAsia="Times New Roman" w:hAnsi="Times New Roman" w:cs="Times New Roman"/>
        </w:rPr>
        <w:lastRenderedPageBreak/>
        <w:t xml:space="preserve">through the simulated mudstone models, which can diminish permeability especially at low porosity conditions [Revil and Pessel, 2002].  </w:t>
      </w:r>
    </w:p>
    <w:p w14:paraId="3D562D75" w14:textId="20FC8950" w:rsidR="00E426D3" w:rsidRDefault="00F54059" w:rsidP="00F54059">
      <w:pPr>
        <w:spacing w:line="480" w:lineRule="auto"/>
        <w:rPr>
          <w:rFonts w:ascii="Times New Roman" w:eastAsia="Times New Roman" w:hAnsi="Times New Roman" w:cs="Times New Roman"/>
        </w:rPr>
      </w:pPr>
      <w:r w:rsidRPr="0066438E">
        <w:rPr>
          <w:rFonts w:ascii="Times New Roman" w:eastAsia="Times New Roman" w:hAnsi="Times New Roman" w:cs="Times New Roman"/>
        </w:rPr>
        <w:t>We supplement permeability predictions with calculations of tortuosity (</w:t>
      </w:r>
      <w:r w:rsidRPr="0066438E">
        <w:rPr>
          <w:rFonts w:ascii="Times New Roman" w:eastAsia="Times New Roman" w:hAnsi="Times New Roman" w:cs="Times New Roman"/>
          <w:i/>
        </w:rPr>
        <w:t>τ</w:t>
      </w:r>
      <w:r w:rsidRPr="0066438E">
        <w:rPr>
          <w:rFonts w:ascii="Times New Roman" w:eastAsia="Times New Roman" w:hAnsi="Times New Roman" w:cs="Times New Roman"/>
        </w:rPr>
        <w:t xml:space="preserve">) to validate our methodology. </w:t>
      </w:r>
      <w:r w:rsidRPr="0066438E">
        <w:rPr>
          <w:rFonts w:ascii="Times New Roman" w:eastAsiaTheme="minorEastAsia" w:hAnsi="Times New Roman" w:cs="Times New Roman"/>
        </w:rPr>
        <w:t xml:space="preserve">We adapt the approach of </w:t>
      </w:r>
      <w:r w:rsidR="00B92ADE">
        <w:rPr>
          <w:rFonts w:ascii="Times New Roman" w:eastAsiaTheme="minorEastAsia" w:hAnsi="Times New Roman" w:cs="Times New Roman"/>
        </w:rPr>
        <w:t>Daigle and Dugan</w:t>
      </w:r>
      <w:r w:rsidRPr="0066438E">
        <w:rPr>
          <w:rFonts w:ascii="Times New Roman" w:eastAsiaTheme="minorEastAsia" w:hAnsi="Times New Roman" w:cs="Times New Roman"/>
        </w:rPr>
        <w:t xml:space="preserve"> [20</w:t>
      </w:r>
      <w:r w:rsidR="00B92ADE">
        <w:rPr>
          <w:rFonts w:ascii="Times New Roman" w:eastAsiaTheme="minorEastAsia" w:hAnsi="Times New Roman" w:cs="Times New Roman"/>
        </w:rPr>
        <w:t>11]</w:t>
      </w:r>
      <w:r w:rsidRPr="0066438E">
        <w:rPr>
          <w:rFonts w:ascii="Times New Roman" w:eastAsiaTheme="minorEastAsia" w:hAnsi="Times New Roman" w:cs="Times New Roman"/>
        </w:rPr>
        <w:t xml:space="preserve"> to calculate vertical tortuosity </w:t>
      </w:r>
      <w:r w:rsidRPr="0066438E">
        <w:rPr>
          <w:rFonts w:ascii="Times New Roman" w:eastAsia="Times New Roman" w:hAnsi="Times New Roman" w:cs="Times New Roman"/>
        </w:rPr>
        <w:t>(</w:t>
      </w:r>
      <w:r w:rsidRPr="0066438E">
        <w:rPr>
          <w:rFonts w:ascii="Times New Roman" w:eastAsia="Times New Roman" w:hAnsi="Times New Roman" w:cs="Times New Roman"/>
          <w:i/>
        </w:rPr>
        <w:t>τ</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and horizontal tortuosity (</w:t>
      </w:r>
      <w:r w:rsidRPr="0066438E">
        <w:rPr>
          <w:rFonts w:ascii="Times New Roman" w:eastAsia="Times New Roman" w:hAnsi="Times New Roman" w:cs="Times New Roman"/>
          <w:i/>
        </w:rPr>
        <w:t>τ</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w:t>
      </w:r>
      <w:r w:rsidR="00D20C60" w:rsidRPr="0066438E">
        <w:rPr>
          <w:rFonts w:ascii="Times New Roman" w:eastAsia="Times New Roman" w:hAnsi="Times New Roman" w:cs="Times New Roman"/>
        </w:rPr>
        <w:t xml:space="preserve"> </w:t>
      </w:r>
      <w:r w:rsidR="00E426D3">
        <w:rPr>
          <w:rFonts w:ascii="Times New Roman" w:eastAsia="Times New Roman" w:hAnsi="Times New Roman" w:cs="Times New Roman"/>
        </w:rPr>
        <w:t>based on porosity (</w:t>
      </w:r>
      <w:r w:rsidR="00E426D3" w:rsidRPr="00B95B70">
        <w:rPr>
          <w:rFonts w:ascii="Times New Roman" w:eastAsia="Times New Roman" w:hAnsi="Times New Roman" w:cs="Times New Roman"/>
          <w:i/>
        </w:rPr>
        <w:sym w:font="Symbol" w:char="F066"/>
      </w:r>
      <w:r w:rsidR="00E426D3">
        <w:rPr>
          <w:rFonts w:ascii="Times New Roman" w:eastAsia="Times New Roman" w:hAnsi="Times New Roman" w:cs="Times New Roman"/>
        </w:rPr>
        <w:t>), platelet aspect ratio (</w:t>
      </w:r>
      <w:r w:rsidR="00E426D3" w:rsidRPr="006E4446">
        <w:rPr>
          <w:rFonts w:ascii="Times New Roman" w:eastAsia="Times New Roman" w:hAnsi="Times New Roman" w:cs="Times New Roman"/>
          <w:i/>
        </w:rPr>
        <w:t>m</w:t>
      </w:r>
      <w:r w:rsidR="00E426D3">
        <w:rPr>
          <w:rFonts w:ascii="Times New Roman" w:eastAsia="Times New Roman" w:hAnsi="Times New Roman" w:cs="Times New Roman"/>
        </w:rPr>
        <w:t>) and grain orientation (</w:t>
      </w:r>
      <w:r w:rsidR="00E426D3" w:rsidRPr="006E4446">
        <w:rPr>
          <w:rFonts w:ascii="Times New Roman" w:eastAsia="Times New Roman" w:hAnsi="Times New Roman" w:cs="Times New Roman"/>
          <w:i/>
        </w:rPr>
        <w:t>θ</w:t>
      </w:r>
      <w:r w:rsidR="00E426D3">
        <w:rPr>
          <w:rFonts w:ascii="Times New Roman" w:eastAsia="Times New Roman" w:hAnsi="Times New Roman" w:cs="Times New Roman"/>
        </w:rPr>
        <w:t xml:space="preserve">) as, </w:t>
      </w:r>
    </w:p>
    <w:p w14:paraId="4B3841CB" w14:textId="665B5906" w:rsidR="00E426D3" w:rsidRPr="000C6146" w:rsidRDefault="00FC7E92" w:rsidP="00E426D3">
      <w:pP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v</m:t>
            </m:r>
          </m:sub>
        </m:sSub>
        <m:r>
          <m:rPr>
            <m:sty m:val="p"/>
          </m:rPr>
          <w:rPr>
            <w:rFonts w:ascii="Cambria Math" w:eastAsia="Times New Roman" w:hAnsi="Cambria Math" w:cs="Times New Roman"/>
          </w:rPr>
          <m:t>=1+</m:t>
        </m:r>
        <m:f>
          <m:fPr>
            <m:ctrlPr>
              <w:rPr>
                <w:rFonts w:ascii="Cambria Math" w:eastAsia="Times New Roman" w:hAnsi="Cambria Math" w:cs="Times New Roman"/>
              </w:rPr>
            </m:ctrlPr>
          </m:fPr>
          <m:num>
            <m:f>
              <m:fPr>
                <m:ctrlPr>
                  <w:rPr>
                    <w:rFonts w:ascii="Cambria Math" w:eastAsia="Times New Roman" w:hAnsi="Cambria Math" w:cs="Times New Roman"/>
                    <w:i/>
                  </w:rPr>
                </m:ctrlPr>
              </m:fPr>
              <m:num>
                <m:r>
                  <w:rPr>
                    <w:rFonts w:ascii="Cambria Math" w:eastAsia="Times New Roman" w:hAnsi="Cambria Math" w:cs="Times New Roman"/>
                  </w:rPr>
                  <m:t>8</m:t>
                </m:r>
              </m:num>
              <m:den>
                <m:r>
                  <w:rPr>
                    <w:rFonts w:ascii="Cambria Math" w:eastAsia="Times New Roman" w:hAnsi="Cambria Math" w:cs="Times New Roman"/>
                  </w:rPr>
                  <m:t>9</m:t>
                </m:r>
              </m:den>
            </m:f>
            <m:r>
              <w:rPr>
                <w:rFonts w:ascii="Cambria Math" w:eastAsia="Times New Roman" w:hAnsi="Cambria Math" w:cs="Times New Roman"/>
              </w:rPr>
              <m:t>mcosθ +</m:t>
            </m:r>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π</m:t>
                </m:r>
              </m:den>
            </m:f>
            <m:r>
              <w:rPr>
                <w:rFonts w:ascii="Cambria Math" w:eastAsia="Times New Roman" w:hAnsi="Cambria Math" w:cs="Times New Roman"/>
              </w:rPr>
              <m:t>sinθ</m:t>
            </m:r>
          </m:num>
          <m:den>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3π</m:t>
                </m:r>
              </m:num>
              <m:den>
                <m:r>
                  <w:rPr>
                    <w:rFonts w:ascii="Cambria Math" w:eastAsia="Times New Roman" w:hAnsi="Cambria Math" w:cs="Times New Roman"/>
                  </w:rPr>
                  <m:t>8(1-φ)</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den>
        </m:f>
      </m:oMath>
      <w:r w:rsidR="00E426D3" w:rsidRPr="000C6146">
        <w:rPr>
          <w:rFonts w:ascii="Times New Roman" w:eastAsia="Times New Roman" w:hAnsi="Times New Roman" w:cs="Times New Roman"/>
        </w:rPr>
        <w:tab/>
        <w:t xml:space="preserve"> </w:t>
      </w:r>
      <w:r w:rsidR="00E426D3" w:rsidRPr="000C6146">
        <w:rPr>
          <w:rFonts w:ascii="Times New Roman" w:eastAsia="Times New Roman" w:hAnsi="Times New Roman" w:cs="Times New Roman"/>
        </w:rPr>
        <w:tab/>
        <w:t xml:space="preserve">and </w:t>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Pr>
          <w:rFonts w:ascii="Times New Roman" w:eastAsia="Times New Roman" w:hAnsi="Times New Roman" w:cs="Times New Roman"/>
        </w:rPr>
        <w:tab/>
      </w:r>
      <w:r w:rsidR="00E426D3">
        <w:rPr>
          <w:rFonts w:ascii="Times New Roman" w:eastAsia="Times New Roman" w:hAnsi="Times New Roman" w:cs="Times New Roman"/>
        </w:rPr>
        <w:tab/>
      </w:r>
      <w:r w:rsidR="00762D59">
        <w:rPr>
          <w:rFonts w:ascii="Times New Roman" w:eastAsia="Times New Roman" w:hAnsi="Times New Roman" w:cs="Times New Roman"/>
        </w:rPr>
        <w:tab/>
      </w:r>
      <w:r w:rsidR="00E426D3" w:rsidRPr="000C6146">
        <w:rPr>
          <w:rFonts w:ascii="Times New Roman" w:eastAsia="Times New Roman" w:hAnsi="Times New Roman" w:cs="Times New Roman"/>
        </w:rPr>
        <w:t>(</w:t>
      </w:r>
      <w:r w:rsidR="00E426D3">
        <w:rPr>
          <w:rFonts w:ascii="Times New Roman" w:eastAsia="Times New Roman" w:hAnsi="Times New Roman" w:cs="Times New Roman"/>
        </w:rPr>
        <w:t>6</w:t>
      </w:r>
      <w:r w:rsidR="00E426D3" w:rsidRPr="000C6146">
        <w:rPr>
          <w:rFonts w:ascii="Times New Roman" w:eastAsia="Times New Roman" w:hAnsi="Times New Roman" w:cs="Times New Roman"/>
        </w:rPr>
        <w:t>)</w:t>
      </w:r>
      <w:r w:rsidR="00E426D3" w:rsidRPr="000C6146">
        <w:rPr>
          <w:rFonts w:ascii="Times New Roman" w:eastAsia="Times New Roman" w:hAnsi="Times New Roman" w:cs="Times New Roman"/>
        </w:rPr>
        <w:tab/>
      </w:r>
    </w:p>
    <w:p w14:paraId="132C886C" w14:textId="1FDB6AE2" w:rsidR="00E426D3" w:rsidRDefault="00FC7E92" w:rsidP="00E426D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h</m:t>
            </m:r>
          </m:sub>
        </m:sSub>
        <m:r>
          <m:rPr>
            <m:sty m:val="p"/>
          </m:rPr>
          <w:rPr>
            <w:rFonts w:ascii="Cambria Math" w:eastAsia="Times New Roman" w:hAnsi="Cambria Math" w:cs="Times New Roman"/>
          </w:rPr>
          <m:t>=1+</m:t>
        </m:r>
        <m:f>
          <m:fPr>
            <m:ctrlPr>
              <w:rPr>
                <w:rFonts w:ascii="Cambria Math" w:eastAsia="Times New Roman" w:hAnsi="Cambria Math" w:cs="Times New Roman"/>
              </w:rPr>
            </m:ctrlPr>
          </m:fPr>
          <m:num>
            <m:f>
              <m:fPr>
                <m:ctrlPr>
                  <w:rPr>
                    <w:rFonts w:ascii="Cambria Math" w:eastAsia="Times New Roman" w:hAnsi="Cambria Math" w:cs="Times New Roman"/>
                    <w:i/>
                  </w:rPr>
                </m:ctrlPr>
              </m:fPr>
              <m:num>
                <m:r>
                  <w:rPr>
                    <w:rFonts w:ascii="Cambria Math" w:eastAsia="Times New Roman" w:hAnsi="Cambria Math" w:cs="Times New Roman"/>
                  </w:rPr>
                  <m:t>8</m:t>
                </m:r>
              </m:num>
              <m:den>
                <m:r>
                  <w:rPr>
                    <w:rFonts w:ascii="Cambria Math" w:eastAsia="Times New Roman" w:hAnsi="Cambria Math" w:cs="Times New Roman"/>
                  </w:rPr>
                  <m:t>9</m:t>
                </m:r>
              </m:den>
            </m:f>
            <m:r>
              <w:rPr>
                <w:rFonts w:ascii="Cambria Math" w:eastAsia="Times New Roman" w:hAnsi="Cambria Math" w:cs="Times New Roman"/>
              </w:rPr>
              <m:t>msinθ +</m:t>
            </m:r>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π</m:t>
                </m:r>
              </m:den>
            </m:f>
            <m:r>
              <w:rPr>
                <w:rFonts w:ascii="Cambria Math" w:eastAsia="Times New Roman" w:hAnsi="Cambria Math" w:cs="Times New Roman"/>
              </w:rPr>
              <m:t>cosθ</m:t>
            </m:r>
          </m:num>
          <m:den>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3π</m:t>
                </m:r>
              </m:num>
              <m:den>
                <m:r>
                  <w:rPr>
                    <w:rFonts w:ascii="Cambria Math" w:eastAsia="Times New Roman" w:hAnsi="Cambria Math" w:cs="Times New Roman"/>
                  </w:rPr>
                  <m:t>8(1-φ)</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den>
        </m:f>
      </m:oMath>
      <w:r w:rsidR="00E426D3" w:rsidRPr="000C6146">
        <w:rPr>
          <w:rFonts w:ascii="Times New Roman" w:eastAsia="Times New Roman" w:hAnsi="Times New Roman" w:cs="Times New Roman"/>
        </w:rPr>
        <w:tab/>
        <w:t xml:space="preserve"> </w:t>
      </w:r>
      <w:r w:rsidR="00E426D3" w:rsidRPr="000C6146">
        <w:rPr>
          <w:rFonts w:ascii="Times New Roman" w:eastAsia="Times New Roman" w:hAnsi="Times New Roman" w:cs="Times New Roman"/>
        </w:rPr>
        <w:tab/>
      </w:r>
      <w:r w:rsidR="00BA08BD">
        <w:rPr>
          <w:rFonts w:ascii="Times New Roman" w:eastAsia="Times New Roman" w:hAnsi="Times New Roman" w:cs="Times New Roman"/>
        </w:rPr>
        <w:t>.</w:t>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Pr>
          <w:rFonts w:ascii="Times New Roman" w:eastAsia="Times New Roman" w:hAnsi="Times New Roman" w:cs="Times New Roman"/>
        </w:rPr>
        <w:tab/>
      </w:r>
      <w:r w:rsidR="00E426D3">
        <w:rPr>
          <w:rFonts w:ascii="Times New Roman" w:eastAsia="Times New Roman" w:hAnsi="Times New Roman" w:cs="Times New Roman"/>
        </w:rPr>
        <w:tab/>
      </w:r>
      <w:r w:rsidR="00762D59">
        <w:rPr>
          <w:rFonts w:ascii="Times New Roman" w:eastAsia="Times New Roman" w:hAnsi="Times New Roman" w:cs="Times New Roman"/>
        </w:rPr>
        <w:tab/>
      </w:r>
      <w:r w:rsidR="00BA08BD">
        <w:rPr>
          <w:rFonts w:ascii="Times New Roman" w:eastAsia="Times New Roman" w:hAnsi="Times New Roman" w:cs="Times New Roman"/>
        </w:rPr>
        <w:tab/>
      </w:r>
      <w:r w:rsidR="00E426D3" w:rsidRPr="000C6146">
        <w:rPr>
          <w:rFonts w:ascii="Times New Roman" w:eastAsia="Times New Roman" w:hAnsi="Times New Roman" w:cs="Times New Roman"/>
        </w:rPr>
        <w:t>(</w:t>
      </w:r>
      <w:r w:rsidR="00E426D3">
        <w:rPr>
          <w:rFonts w:ascii="Times New Roman" w:eastAsia="Times New Roman" w:hAnsi="Times New Roman" w:cs="Times New Roman"/>
        </w:rPr>
        <w:t>7</w:t>
      </w:r>
      <w:r w:rsidR="00E426D3" w:rsidRPr="000C6146">
        <w:rPr>
          <w:rFonts w:ascii="Times New Roman" w:eastAsia="Times New Roman" w:hAnsi="Times New Roman" w:cs="Times New Roman"/>
        </w:rPr>
        <w:t>)</w:t>
      </w:r>
    </w:p>
    <w:p w14:paraId="4170FADC" w14:textId="764CF299" w:rsidR="00E426D3" w:rsidRDefault="00E426D3" w:rsidP="00E426D3">
      <w:pPr>
        <w:spacing w:line="480" w:lineRule="auto"/>
        <w:rPr>
          <w:rFonts w:ascii="Times New Roman" w:eastAsia="Times New Roman" w:hAnsi="Times New Roman" w:cs="Times New Roman"/>
        </w:rPr>
      </w:pPr>
      <w:r>
        <w:rPr>
          <w:rFonts w:ascii="Times New Roman" w:eastAsia="Times New Roman" w:hAnsi="Times New Roman" w:cs="Times New Roman"/>
        </w:rPr>
        <w:t>The average aspect ratio of platelets in our heterogenous mudstone models (</w:t>
      </w:r>
      <w:r w:rsidRPr="006E4446">
        <w:rPr>
          <w:rFonts w:ascii="Times New Roman" w:eastAsia="Times New Roman" w:hAnsi="Times New Roman" w:cs="Times New Roman"/>
          <w:i/>
        </w:rPr>
        <w:t>NM1</w:t>
      </w:r>
      <w:r>
        <w:rPr>
          <w:rFonts w:ascii="Times New Roman" w:eastAsia="Times New Roman" w:hAnsi="Times New Roman" w:cs="Times New Roman"/>
        </w:rPr>
        <w:t xml:space="preserve"> and </w:t>
      </w:r>
      <w:r w:rsidRPr="006E4446">
        <w:rPr>
          <w:rFonts w:ascii="Times New Roman" w:eastAsia="Times New Roman" w:hAnsi="Times New Roman" w:cs="Times New Roman"/>
          <w:i/>
        </w:rPr>
        <w:t>NM2</w:t>
      </w:r>
      <w:r>
        <w:rPr>
          <w:rFonts w:ascii="Times New Roman" w:eastAsia="Times New Roman" w:hAnsi="Times New Roman" w:cs="Times New Roman"/>
        </w:rPr>
        <w:t xml:space="preserve">) is calculated as (50*smectite weight fraction + 20*illite weight fraction + 25* chlorite weight fraction). We calculate an average aspect ratio of 44.45 and 30.57 for our heterogenous mudstone models </w:t>
      </w:r>
      <w:r w:rsidRPr="006E4446">
        <w:rPr>
          <w:rFonts w:ascii="Times New Roman" w:eastAsia="Times New Roman" w:hAnsi="Times New Roman" w:cs="Times New Roman"/>
          <w:i/>
        </w:rPr>
        <w:t>NM1</w:t>
      </w:r>
      <w:r>
        <w:rPr>
          <w:rFonts w:ascii="Times New Roman" w:eastAsia="Times New Roman" w:hAnsi="Times New Roman" w:cs="Times New Roman"/>
        </w:rPr>
        <w:t xml:space="preserve"> and </w:t>
      </w:r>
      <w:r w:rsidRPr="006E4446">
        <w:rPr>
          <w:rFonts w:ascii="Times New Roman" w:eastAsia="Times New Roman" w:hAnsi="Times New Roman" w:cs="Times New Roman"/>
          <w:i/>
        </w:rPr>
        <w:t>NM2</w:t>
      </w:r>
      <w:r>
        <w:rPr>
          <w:rFonts w:ascii="Times New Roman" w:eastAsia="Times New Roman" w:hAnsi="Times New Roman" w:cs="Times New Roman"/>
        </w:rPr>
        <w:t xml:space="preserve"> respectively. </w:t>
      </w:r>
    </w:p>
    <w:p w14:paraId="73286F0D" w14:textId="42C9D134" w:rsidR="00636E53" w:rsidRPr="0066438E" w:rsidRDefault="001005B7" w:rsidP="002D4EE3">
      <w:pPr>
        <w:outlineLvl w:val="0"/>
        <w:rPr>
          <w:rFonts w:ascii="Times New Roman" w:hAnsi="Times New Roman" w:cs="Times New Roman"/>
          <w:b/>
        </w:rPr>
      </w:pPr>
      <w:r w:rsidRPr="0066438E">
        <w:rPr>
          <w:rFonts w:ascii="Times New Roman" w:eastAsia="Times New Roman" w:hAnsi="Times New Roman" w:cs="Times New Roman"/>
          <w:b/>
        </w:rPr>
        <w:t>2.</w:t>
      </w:r>
      <w:r w:rsidR="000E525E">
        <w:rPr>
          <w:rFonts w:ascii="Times New Roman" w:eastAsia="Times New Roman" w:hAnsi="Times New Roman" w:cs="Times New Roman"/>
          <w:b/>
        </w:rPr>
        <w:t>5</w:t>
      </w:r>
      <w:r w:rsidR="00636E53" w:rsidRPr="0066438E">
        <w:rPr>
          <w:rFonts w:ascii="Times New Roman" w:eastAsia="Times New Roman" w:hAnsi="Times New Roman" w:cs="Times New Roman"/>
          <w:b/>
        </w:rPr>
        <w:t xml:space="preserve">. </w:t>
      </w:r>
      <w:r w:rsidR="00636E53" w:rsidRPr="0066438E">
        <w:rPr>
          <w:rFonts w:ascii="Times New Roman" w:hAnsi="Times New Roman" w:cs="Times New Roman"/>
          <w:b/>
        </w:rPr>
        <w:t>Mudstone Compaction</w:t>
      </w:r>
    </w:p>
    <w:p w14:paraId="1DB34BDD" w14:textId="43DBE8EB" w:rsidR="00480BDB" w:rsidRPr="0066438E" w:rsidRDefault="005D37A2"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We simulate compaction through simultaneous decline in mudstone porosity and grain orientation</w:t>
      </w:r>
      <w:r w:rsidR="00D45E77" w:rsidRPr="0066438E">
        <w:rPr>
          <w:rFonts w:ascii="Times New Roman" w:eastAsia="Times New Roman" w:hAnsi="Times New Roman" w:cs="Times New Roman"/>
        </w:rPr>
        <w:t xml:space="preserve"> [Fig. 1b]</w:t>
      </w:r>
      <w:r w:rsidRPr="0066438E">
        <w:rPr>
          <w:rFonts w:ascii="Times New Roman" w:eastAsia="Times New Roman" w:hAnsi="Times New Roman" w:cs="Times New Roman"/>
        </w:rPr>
        <w:t>. Porosity loss during compaction is simulated through imposed</w:t>
      </w:r>
      <w:r w:rsidR="00D23470"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F66DA5" w:rsidRPr="0066438E">
        <w:rPr>
          <w:rFonts w:ascii="Times New Roman" w:eastAsia="Times New Roman" w:hAnsi="Times New Roman" w:cs="Times New Roman"/>
        </w:rPr>
        <w:t>step-wise</w:t>
      </w:r>
      <w:r w:rsidR="00D74D91" w:rsidRPr="0066438E">
        <w:rPr>
          <w:rFonts w:ascii="Times New Roman" w:eastAsia="Times New Roman" w:hAnsi="Times New Roman" w:cs="Times New Roman"/>
        </w:rPr>
        <w:t xml:space="preserve"> reduction of intrabed and interbed pore</w:t>
      </w:r>
      <w:r w:rsidR="00D73A11" w:rsidRPr="0066438E">
        <w:rPr>
          <w:rFonts w:ascii="Times New Roman" w:eastAsia="Times New Roman" w:hAnsi="Times New Roman" w:cs="Times New Roman"/>
        </w:rPr>
        <w:t xml:space="preserve"> </w:t>
      </w:r>
      <w:r w:rsidR="00D74D91" w:rsidRPr="0066438E">
        <w:rPr>
          <w:rFonts w:ascii="Times New Roman" w:eastAsia="Times New Roman" w:hAnsi="Times New Roman" w:cs="Times New Roman"/>
        </w:rPr>
        <w:t>widths</w:t>
      </w:r>
      <w:r w:rsidR="00D675AA" w:rsidRPr="0066438E">
        <w:rPr>
          <w:rFonts w:ascii="Times New Roman" w:eastAsia="Times New Roman" w:hAnsi="Times New Roman" w:cs="Times New Roman"/>
        </w:rPr>
        <w:t xml:space="preserve"> </w:t>
      </w:r>
      <w:r w:rsidR="00D74D91" w:rsidRPr="0066438E">
        <w:rPr>
          <w:rFonts w:ascii="Times New Roman" w:eastAsia="Times New Roman" w:hAnsi="Times New Roman" w:cs="Times New Roman"/>
        </w:rPr>
        <w:t xml:space="preserve">[Table </w:t>
      </w:r>
      <w:r w:rsidR="002D6DB4" w:rsidRPr="0066438E">
        <w:rPr>
          <w:rFonts w:ascii="Times New Roman" w:eastAsia="Times New Roman" w:hAnsi="Times New Roman" w:cs="Times New Roman"/>
        </w:rPr>
        <w:t>S</w:t>
      </w:r>
      <w:r w:rsidR="00D74D91" w:rsidRPr="0066438E">
        <w:rPr>
          <w:rFonts w:ascii="Times New Roman" w:eastAsia="Times New Roman" w:hAnsi="Times New Roman" w:cs="Times New Roman"/>
        </w:rPr>
        <w:t>1</w:t>
      </w:r>
      <w:r w:rsidR="00CD1378" w:rsidRPr="0066438E">
        <w:rPr>
          <w:rFonts w:ascii="Times New Roman" w:eastAsia="Times New Roman" w:hAnsi="Times New Roman" w:cs="Times New Roman"/>
        </w:rPr>
        <w:t>, Table S2</w:t>
      </w:r>
      <w:r w:rsidR="00D74D91"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After compaction</w:t>
      </w:r>
      <w:r w:rsidR="00702419">
        <w:rPr>
          <w:rFonts w:ascii="Times New Roman" w:eastAsia="Times New Roman" w:hAnsi="Times New Roman" w:cs="Times New Roman"/>
        </w:rPr>
        <w:t>,</w:t>
      </w:r>
      <w:r w:rsidR="00480BDB" w:rsidRPr="0066438E">
        <w:rPr>
          <w:rFonts w:ascii="Times New Roman" w:eastAsia="Times New Roman" w:hAnsi="Times New Roman" w:cs="Times New Roman"/>
        </w:rPr>
        <w:t xml:space="preserve"> our modeled mudstones have pore widths of 1-</w:t>
      </w:r>
      <w:r w:rsidR="00CD1378" w:rsidRPr="0066438E">
        <w:rPr>
          <w:rFonts w:ascii="Times New Roman" w:eastAsia="Times New Roman" w:hAnsi="Times New Roman" w:cs="Times New Roman"/>
        </w:rPr>
        <w:t>6</w:t>
      </w:r>
      <w:r w:rsidR="00480BDB" w:rsidRPr="0066438E">
        <w:rPr>
          <w:rFonts w:ascii="Times New Roman" w:eastAsia="Times New Roman" w:hAnsi="Times New Roman" w:cs="Times New Roman"/>
        </w:rPr>
        <w:t>0 nm, which is consistent with pore throat diameters in compacted mudstones measured by X-ray diffraction and nitrogen gas-adsorption [Katsube and Williamson, 1994; Kuila and Prasad, 2012].</w:t>
      </w:r>
    </w:p>
    <w:p w14:paraId="4ED5B2A0" w14:textId="729F949C" w:rsidR="00CD1378" w:rsidRPr="0066438E" w:rsidRDefault="005542F8"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Natural and experimental </w:t>
      </w:r>
      <w:r w:rsidR="00C335D5" w:rsidRPr="0066438E">
        <w:rPr>
          <w:rFonts w:ascii="Times New Roman" w:eastAsia="Times New Roman" w:hAnsi="Times New Roman" w:cs="Times New Roman"/>
        </w:rPr>
        <w:t xml:space="preserve">mudstone </w:t>
      </w:r>
      <w:r w:rsidR="008D1569" w:rsidRPr="0066438E">
        <w:rPr>
          <w:rFonts w:ascii="Times New Roman" w:eastAsia="Times New Roman" w:hAnsi="Times New Roman" w:cs="Times New Roman"/>
        </w:rPr>
        <w:t>compaction</w:t>
      </w:r>
      <w:r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document a</w:t>
      </w:r>
      <w:r w:rsidRPr="0066438E">
        <w:rPr>
          <w:rFonts w:ascii="Times New Roman" w:eastAsia="Times New Roman" w:hAnsi="Times New Roman" w:cs="Times New Roman"/>
        </w:rPr>
        <w:t xml:space="preserve"> decline in range of observed grain orientation</w:t>
      </w:r>
      <w:r w:rsidR="008D1569" w:rsidRPr="0066438E">
        <w:rPr>
          <w:rFonts w:ascii="Times New Roman" w:eastAsia="Times New Roman" w:hAnsi="Times New Roman" w:cs="Times New Roman"/>
        </w:rPr>
        <w:t>s</w:t>
      </w:r>
      <w:r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Day-Stirrat et al., 2012</w:t>
      </w:r>
      <w:r w:rsidRPr="0066438E">
        <w:rPr>
          <w:rFonts w:ascii="Times New Roman" w:eastAsia="Times New Roman" w:hAnsi="Times New Roman" w:cs="Times New Roman"/>
        </w:rPr>
        <w:t>]</w:t>
      </w:r>
      <w:r w:rsidR="008D1569" w:rsidRPr="0066438E">
        <w:rPr>
          <w:rFonts w:ascii="Times New Roman" w:eastAsia="Times New Roman" w:hAnsi="Times New Roman" w:cs="Times New Roman"/>
        </w:rPr>
        <w:t xml:space="preserve"> and an increase in horizontal bedding character </w:t>
      </w:r>
      <w:r w:rsidR="00480BDB" w:rsidRPr="0066438E">
        <w:rPr>
          <w:rFonts w:ascii="Times New Roman" w:eastAsia="Times New Roman" w:hAnsi="Times New Roman" w:cs="Times New Roman"/>
        </w:rPr>
        <w:t>[</w:t>
      </w:r>
      <w:r w:rsidR="00480BDB" w:rsidRPr="0066438E">
        <w:rPr>
          <w:rFonts w:ascii="Times New Roman" w:eastAsiaTheme="minorEastAsia" w:hAnsi="Times New Roman"/>
        </w:rPr>
        <w:t>Aplin et al., 2006</w:t>
      </w:r>
      <w:r w:rsidR="00480BDB"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D</w:t>
      </w:r>
      <w:r w:rsidR="008D1569" w:rsidRPr="0066438E">
        <w:rPr>
          <w:rFonts w:ascii="Times New Roman" w:eastAsia="Times New Roman" w:hAnsi="Times New Roman" w:cs="Times New Roman"/>
        </w:rPr>
        <w:t xml:space="preserve">uring compaction </w:t>
      </w:r>
      <w:r w:rsidR="00CD1378" w:rsidRPr="0066438E">
        <w:rPr>
          <w:rFonts w:ascii="Times New Roman" w:eastAsia="Times New Roman" w:hAnsi="Times New Roman" w:cs="Times New Roman"/>
        </w:rPr>
        <w:t xml:space="preserve">of our homogenous mudstone models </w:t>
      </w:r>
      <w:r w:rsidR="00C335D5" w:rsidRPr="0066438E">
        <w:rPr>
          <w:rFonts w:ascii="Times New Roman" w:eastAsia="Times New Roman" w:hAnsi="Times New Roman" w:cs="Times New Roman"/>
        </w:rPr>
        <w:t xml:space="preserve">we assume a decline in </w:t>
      </w:r>
      <w:r w:rsidR="008D1569"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2</w:t>
      </w:r>
      <w:r w:rsidR="008D1569"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from 90° to 0°</w:t>
      </w:r>
      <w:r w:rsidR="008D1569" w:rsidRPr="0066438E">
        <w:rPr>
          <w:rFonts w:ascii="Times New Roman" w:eastAsia="Times New Roman" w:hAnsi="Times New Roman" w:cs="Times New Roman"/>
        </w:rPr>
        <w:t xml:space="preserve"> </w:t>
      </w:r>
      <w:r w:rsidR="00DB5C92" w:rsidRPr="0066438E">
        <w:rPr>
          <w:rFonts w:ascii="Times New Roman" w:eastAsia="Times New Roman" w:hAnsi="Times New Roman" w:cs="Times New Roman"/>
        </w:rPr>
        <w:t xml:space="preserve">and </w:t>
      </w:r>
      <w:r w:rsidR="008D1569"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1</w:t>
      </w:r>
      <w:r w:rsidR="00C335D5" w:rsidRPr="0066438E">
        <w:rPr>
          <w:rFonts w:ascii="Times New Roman" w:eastAsia="Times New Roman" w:hAnsi="Times New Roman" w:cs="Times New Roman"/>
        </w:rPr>
        <w:t>=0°</w:t>
      </w:r>
      <w:r w:rsidR="00480BDB"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W</w:t>
      </w:r>
      <w:r w:rsidR="00480BDB" w:rsidRPr="0066438E">
        <w:rPr>
          <w:rFonts w:ascii="Times New Roman" w:eastAsia="Times New Roman" w:hAnsi="Times New Roman" w:cs="Times New Roman"/>
        </w:rPr>
        <w:t xml:space="preserve">e implement </w:t>
      </w:r>
      <w:r w:rsidR="00EB5570" w:rsidRPr="0066438E">
        <w:rPr>
          <w:rFonts w:ascii="Times New Roman" w:eastAsia="Times New Roman" w:hAnsi="Times New Roman" w:cs="Times New Roman"/>
        </w:rPr>
        <w:t>a compaction orientation function</w:t>
      </w:r>
      <w:r w:rsidR="005D37A2" w:rsidRPr="0066438E">
        <w:rPr>
          <w:rFonts w:ascii="Times New Roman" w:eastAsia="Times New Roman" w:hAnsi="Times New Roman" w:cs="Times New Roman"/>
        </w:rPr>
        <w:t xml:space="preserve"> </w:t>
      </w:r>
      <w:r w:rsidR="008F08A0" w:rsidRPr="0066438E">
        <w:rPr>
          <w:rFonts w:ascii="Times New Roman" w:eastAsia="Times New Roman" w:hAnsi="Times New Roman" w:cs="Times New Roman"/>
        </w:rPr>
        <w:t xml:space="preserve">in our </w:t>
      </w:r>
      <w:r w:rsidR="00C31E20">
        <w:rPr>
          <w:rFonts w:ascii="Times New Roman" w:eastAsia="Times New Roman" w:hAnsi="Times New Roman" w:cs="Times New Roman"/>
        </w:rPr>
        <w:t xml:space="preserve">homogenous </w:t>
      </w:r>
      <w:r w:rsidR="008F08A0" w:rsidRPr="0066438E">
        <w:rPr>
          <w:rFonts w:ascii="Times New Roman" w:eastAsia="Times New Roman" w:hAnsi="Times New Roman" w:cs="Times New Roman"/>
        </w:rPr>
        <w:t xml:space="preserve">mudstone models </w:t>
      </w:r>
      <w:r w:rsidR="005D37A2" w:rsidRPr="0066438E">
        <w:rPr>
          <w:rFonts w:ascii="Times New Roman" w:eastAsia="Times New Roman" w:hAnsi="Times New Roman" w:cs="Times New Roman"/>
        </w:rPr>
        <w:t>through the prescribed</w:t>
      </w:r>
      <w:r w:rsidR="00EB5570" w:rsidRPr="0066438E">
        <w:rPr>
          <w:rFonts w:ascii="Times New Roman" w:eastAsia="Times New Roman" w:hAnsi="Times New Roman" w:cs="Times New Roman"/>
        </w:rPr>
        <w:t xml:space="preserve"> </w:t>
      </w:r>
      <w:r w:rsidR="005D37A2" w:rsidRPr="0066438E">
        <w:rPr>
          <w:rFonts w:ascii="Times New Roman" w:eastAsia="Times New Roman" w:hAnsi="Times New Roman" w:cs="Times New Roman"/>
        </w:rPr>
        <w:t>decline in</w:t>
      </w:r>
      <w:r w:rsidR="00480BDB" w:rsidRPr="0066438E">
        <w:rPr>
          <w:rFonts w:ascii="Times New Roman" w:eastAsia="Times New Roman" w:hAnsi="Times New Roman" w:cs="Times New Roman"/>
        </w:rPr>
        <w:t xml:space="preserve"> representative </w:t>
      </w:r>
      <w:r w:rsidR="005D37A2" w:rsidRPr="0066438E">
        <w:rPr>
          <w:rFonts w:ascii="Times New Roman" w:eastAsia="Times New Roman" w:hAnsi="Times New Roman" w:cs="Times New Roman"/>
        </w:rPr>
        <w:t>platelet</w:t>
      </w:r>
      <w:r w:rsidR="00EB5570" w:rsidRPr="0066438E">
        <w:rPr>
          <w:rFonts w:ascii="Times New Roman" w:eastAsia="Times New Roman" w:hAnsi="Times New Roman" w:cs="Times New Roman"/>
        </w:rPr>
        <w:t xml:space="preserve"> orientation </w:t>
      </w:r>
      <w:r w:rsidR="00EB5570" w:rsidRPr="0066438E">
        <w:rPr>
          <w:rFonts w:ascii="Times New Roman" w:eastAsiaTheme="minorEastAsia" w:hAnsi="Times New Roman"/>
        </w:rPr>
        <w:t>(</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rPr>
        <w:t xml:space="preserve"> = (</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1</w:t>
      </w:r>
      <w:r w:rsidR="00480BDB" w:rsidRPr="0066438E">
        <w:rPr>
          <w:rFonts w:ascii="Times New Roman" w:eastAsia="Times New Roman" w:hAnsi="Times New Roman" w:cs="Times New Roman"/>
        </w:rPr>
        <w:t>+</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2</w:t>
      </w:r>
      <w:r w:rsidR="00480BDB" w:rsidRPr="0066438E">
        <w:rPr>
          <w:rFonts w:ascii="Times New Roman" w:eastAsia="Times New Roman" w:hAnsi="Times New Roman" w:cs="Times New Roman"/>
        </w:rPr>
        <w:t>)/2</w:t>
      </w:r>
      <w:r w:rsidR="00EB5570" w:rsidRPr="0066438E">
        <w:rPr>
          <w:rFonts w:ascii="Times New Roman" w:eastAsiaTheme="minorEastAsia" w:hAnsi="Times New Roman"/>
        </w:rPr>
        <w:t>)</w:t>
      </w:r>
      <w:r w:rsidR="005D37A2" w:rsidRPr="0066438E">
        <w:rPr>
          <w:rFonts w:ascii="Times New Roman" w:eastAsiaTheme="minorEastAsia" w:hAnsi="Times New Roman"/>
        </w:rPr>
        <w:t xml:space="preserve"> from </w:t>
      </w:r>
      <w:r w:rsidR="005D37A2" w:rsidRPr="0066438E">
        <w:rPr>
          <w:rFonts w:ascii="Times New Roman" w:eastAsiaTheme="minorEastAsia" w:hAnsi="Times New Roman" w:cs="Times New Roman"/>
        </w:rPr>
        <w:t>45</w:t>
      </w:r>
      <w:r w:rsidR="005D37A2" w:rsidRPr="0066438E">
        <w:rPr>
          <w:rFonts w:ascii="Times New Roman" w:eastAsiaTheme="minorEastAsia" w:hAnsi="Times New Roman" w:cs="Times New Roman"/>
          <w:vertAlign w:val="superscript"/>
          <w:lang w:bidi="he-IL"/>
        </w:rPr>
        <w:t>o</w:t>
      </w:r>
      <w:r w:rsidR="005D37A2" w:rsidRPr="0066438E">
        <w:rPr>
          <w:rFonts w:ascii="Times New Roman" w:eastAsiaTheme="minorEastAsia" w:hAnsi="Times New Roman"/>
        </w:rPr>
        <w:t xml:space="preserve"> to </w:t>
      </w:r>
      <w:r w:rsidR="005D37A2" w:rsidRPr="0066438E">
        <w:rPr>
          <w:rFonts w:ascii="Times New Roman" w:eastAsiaTheme="minorEastAsia" w:hAnsi="Times New Roman" w:cs="Times New Roman"/>
        </w:rPr>
        <w:t>0</w:t>
      </w:r>
      <w:r w:rsidR="005D37A2" w:rsidRPr="0066438E">
        <w:rPr>
          <w:rFonts w:ascii="Times New Roman" w:eastAsiaTheme="minorEastAsia" w:hAnsi="Times New Roman" w:cs="Times New Roman"/>
          <w:vertAlign w:val="superscript"/>
          <w:lang w:bidi="he-IL"/>
        </w:rPr>
        <w:t>o</w:t>
      </w:r>
      <w:r w:rsidR="005D37A2" w:rsidRPr="0066438E">
        <w:rPr>
          <w:rFonts w:ascii="Times New Roman" w:eastAsiaTheme="minorEastAsia" w:hAnsi="Times New Roman"/>
        </w:rPr>
        <w:t xml:space="preserve"> </w:t>
      </w:r>
      <w:r w:rsidR="005D37A2" w:rsidRPr="0066438E">
        <w:rPr>
          <w:rFonts w:ascii="Times New Roman" w:eastAsia="Times New Roman" w:hAnsi="Times New Roman" w:cs="Times New Roman"/>
        </w:rPr>
        <w:t>[Table S1]</w:t>
      </w:r>
      <w:r w:rsidR="00480BDB" w:rsidRPr="0066438E">
        <w:rPr>
          <w:rFonts w:ascii="Times New Roman" w:eastAsia="Times New Roman" w:hAnsi="Times New Roman" w:cs="Times New Roman"/>
        </w:rPr>
        <w:t xml:space="preserve">. </w:t>
      </w:r>
    </w:p>
    <w:p w14:paraId="04CBC939" w14:textId="43C4A7A6" w:rsidR="00CD1378" w:rsidRPr="0066438E" w:rsidRDefault="00BC4056" w:rsidP="00007706">
      <w:pPr>
        <w:spacing w:line="480" w:lineRule="auto"/>
        <w:rPr>
          <w:rFonts w:ascii="Times New Roman" w:hAnsi="Times New Roman"/>
        </w:rPr>
      </w:pPr>
      <w:r w:rsidRPr="0066438E">
        <w:rPr>
          <w:rFonts w:ascii="Times New Roman" w:eastAsia="Times New Roman" w:hAnsi="Times New Roman" w:cs="Times New Roman"/>
        </w:rPr>
        <w:lastRenderedPageBreak/>
        <w:t xml:space="preserve">Day-Stirrat et al. [2012] document a decline in range of platelet orientations </w:t>
      </w:r>
      <w:r w:rsidRPr="0066438E">
        <w:rPr>
          <w:rFonts w:ascii="Times New Roman" w:eastAsiaTheme="minorEastAsia" w:hAnsi="Times New Roman" w:cs="Times New Roman"/>
        </w:rPr>
        <w:t xml:space="preserve">with consolidation at IODP Site 1324, with an increase in preferred horizontal orientation. </w:t>
      </w:r>
      <w:r w:rsidR="00023C61" w:rsidRPr="0066438E">
        <w:rPr>
          <w:rFonts w:ascii="Times New Roman" w:eastAsiaTheme="minorEastAsia" w:hAnsi="Times New Roman" w:cs="Times New Roman"/>
        </w:rPr>
        <w:t xml:space="preserve">Based on this, we assume </w:t>
      </w:r>
      <w:r w:rsidR="00023C61" w:rsidRPr="0066438E">
        <w:rPr>
          <w:rFonts w:ascii="Times New Roman" w:eastAsiaTheme="minorEastAsia" w:hAnsi="Times New Roman" w:cs="Times New Roman"/>
          <w:i/>
        </w:rPr>
        <w:t>θ</w:t>
      </w:r>
      <w:r w:rsidR="00023C61" w:rsidRPr="0066438E">
        <w:rPr>
          <w:rFonts w:ascii="Times New Roman" w:eastAsiaTheme="minorEastAsia" w:hAnsi="Times New Roman" w:cs="Times New Roman"/>
          <w:i/>
          <w:vertAlign w:val="subscript"/>
        </w:rPr>
        <w:t>2</w:t>
      </w:r>
      <w:r w:rsidR="00023C61" w:rsidRPr="0066438E">
        <w:rPr>
          <w:rFonts w:ascii="Times New Roman" w:eastAsiaTheme="minorEastAsia" w:hAnsi="Times New Roman" w:cs="Times New Roman"/>
        </w:rPr>
        <w:t xml:space="preserve"> approaches 0°</w:t>
      </w:r>
      <w:r w:rsidR="006B4621" w:rsidRPr="0066438E">
        <w:rPr>
          <w:rFonts w:ascii="Times New Roman" w:eastAsiaTheme="minorEastAsia" w:hAnsi="Times New Roman" w:cs="Times New Roman"/>
        </w:rPr>
        <w:t xml:space="preserve"> during </w:t>
      </w:r>
      <w:r w:rsidR="00023C61" w:rsidRPr="0066438E">
        <w:rPr>
          <w:rFonts w:ascii="Times New Roman" w:eastAsiaTheme="minorEastAsia" w:hAnsi="Times New Roman" w:cs="Times New Roman"/>
        </w:rPr>
        <w:t xml:space="preserve">compaction </w:t>
      </w:r>
      <w:r w:rsidR="006B4621" w:rsidRPr="0066438E">
        <w:rPr>
          <w:rFonts w:ascii="Times New Roman" w:eastAsiaTheme="minorEastAsia" w:hAnsi="Times New Roman" w:cs="Times New Roman"/>
        </w:rPr>
        <w:t xml:space="preserve">in the </w:t>
      </w:r>
      <w:r w:rsidR="006B4621" w:rsidRPr="00702419">
        <w:rPr>
          <w:rFonts w:ascii="Times New Roman" w:eastAsiaTheme="minorEastAsia" w:hAnsi="Times New Roman" w:cs="Times New Roman"/>
          <w:i/>
        </w:rPr>
        <w:t>NM1</w:t>
      </w:r>
      <w:r w:rsidR="006B4621" w:rsidRPr="0066438E">
        <w:rPr>
          <w:rFonts w:ascii="Times New Roman" w:eastAsiaTheme="minorEastAsia" w:hAnsi="Times New Roman" w:cs="Times New Roman"/>
        </w:rPr>
        <w:t xml:space="preserve"> mudstone model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1</w:t>
      </w:r>
      <w:r w:rsidR="006B4621" w:rsidRPr="0066438E">
        <w:rPr>
          <w:rFonts w:ascii="Times New Roman" w:eastAsiaTheme="minorEastAsia" w:hAnsi="Times New Roman" w:cs="Times New Roman"/>
        </w:rPr>
        <w:t xml:space="preserve">=0° and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=30° at deposition)</w:t>
      </w:r>
      <w:r w:rsidR="00023C61" w:rsidRPr="0066438E">
        <w:rPr>
          <w:rFonts w:ascii="Times New Roman" w:eastAsiaTheme="minorEastAsia" w:hAnsi="Times New Roman" w:cs="Times New Roman"/>
        </w:rPr>
        <w:t xml:space="preserve">. Thus, we simulate </w:t>
      </w:r>
      <w:r w:rsidR="00023C61" w:rsidRPr="0066438E">
        <w:rPr>
          <w:rFonts w:ascii="Times New Roman" w:eastAsia="Times New Roman" w:hAnsi="Times New Roman" w:cs="Times New Roman"/>
        </w:rPr>
        <w:t xml:space="preserve">compaction of mudstone model </w:t>
      </w:r>
      <w:r w:rsidR="00023C61" w:rsidRPr="0066438E">
        <w:rPr>
          <w:rFonts w:ascii="Times New Roman" w:eastAsia="Times New Roman" w:hAnsi="Times New Roman" w:cs="Times New Roman"/>
          <w:i/>
        </w:rPr>
        <w:t>NM1</w:t>
      </w:r>
      <w:r w:rsidR="00023C61" w:rsidRPr="0066438E">
        <w:rPr>
          <w:rFonts w:ascii="Times New Roman" w:eastAsia="Times New Roman" w:hAnsi="Times New Roman" w:cs="Times New Roman"/>
        </w:rPr>
        <w:t xml:space="preserve"> with uniform representative grain orientation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i/>
          <w:vertAlign w:val="subscript"/>
        </w:rPr>
        <w:t>1</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i/>
          <w:vertAlign w:val="subscript"/>
        </w:rPr>
        <w:t>2</w:t>
      </w:r>
      <w:r w:rsidR="00023C61" w:rsidRPr="0066438E">
        <w:rPr>
          <w:rFonts w:ascii="Times New Roman" w:eastAsia="Times New Roman" w:hAnsi="Times New Roman" w:cs="Times New Roman"/>
        </w:rPr>
        <w:t xml:space="preserve">)/2) declining from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=15° at </w:t>
      </w:r>
      <w:r w:rsidR="00023C61" w:rsidRPr="0066438E">
        <w:rPr>
          <w:rFonts w:ascii="Symbol" w:hAnsi="Symbol"/>
          <w:i/>
        </w:rPr>
        <w:t></w:t>
      </w:r>
      <w:r w:rsidR="00023C61" w:rsidRPr="0066438E" w:rsidDel="00F344D6">
        <w:rPr>
          <w:rFonts w:ascii="Times New Roman" w:hAnsi="Times New Roman"/>
        </w:rPr>
        <w:t xml:space="preserve"> </w:t>
      </w:r>
      <w:r w:rsidR="00023C61" w:rsidRPr="0066438E">
        <w:rPr>
          <w:rFonts w:ascii="Times New Roman" w:hAnsi="Times New Roman"/>
        </w:rPr>
        <w:t xml:space="preserve">= 0.72 to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=0° at </w:t>
      </w:r>
      <w:r w:rsidR="00023C61" w:rsidRPr="0066438E">
        <w:rPr>
          <w:rFonts w:ascii="Symbol" w:hAnsi="Symbol"/>
          <w:i/>
        </w:rPr>
        <w:t></w:t>
      </w:r>
      <w:r w:rsidR="00023C61" w:rsidRPr="0066438E" w:rsidDel="00F344D6">
        <w:rPr>
          <w:rFonts w:ascii="Times New Roman" w:hAnsi="Times New Roman"/>
        </w:rPr>
        <w:t xml:space="preserve"> </w:t>
      </w:r>
      <w:r w:rsidR="00023C61" w:rsidRPr="0066438E">
        <w:rPr>
          <w:rFonts w:ascii="Times New Roman" w:hAnsi="Times New Roman"/>
        </w:rPr>
        <w:t>= 0.32</w:t>
      </w:r>
      <w:r w:rsidR="006B4621" w:rsidRPr="0066438E">
        <w:rPr>
          <w:rFonts w:ascii="Times New Roman" w:hAnsi="Times New Roman"/>
        </w:rPr>
        <w:t xml:space="preserve"> [Table S2]</w:t>
      </w:r>
      <w:r w:rsidR="00023C61" w:rsidRPr="0066438E">
        <w:rPr>
          <w:rFonts w:ascii="Times New Roman" w:hAnsi="Times New Roman"/>
        </w:rPr>
        <w:t>.</w:t>
      </w:r>
      <w:r w:rsidR="006B4621" w:rsidRPr="0066438E">
        <w:rPr>
          <w:rFonts w:ascii="Times New Roman" w:hAnsi="Times New Roman"/>
        </w:rPr>
        <w:t xml:space="preserve"> Similarly, </w:t>
      </w:r>
      <w:r w:rsidR="006B4621" w:rsidRPr="0066438E">
        <w:rPr>
          <w:rFonts w:ascii="Times New Roman" w:eastAsiaTheme="minorEastAsia" w:hAnsi="Times New Roman" w:cs="Times New Roman"/>
        </w:rPr>
        <w:t xml:space="preserve">we assume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 xml:space="preserve"> approaches 0° during compaction in the </w:t>
      </w:r>
      <w:r w:rsidR="006B4621" w:rsidRPr="0066438E">
        <w:rPr>
          <w:rFonts w:ascii="Times New Roman" w:eastAsiaTheme="minorEastAsia" w:hAnsi="Times New Roman" w:cs="Times New Roman"/>
          <w:i/>
        </w:rPr>
        <w:t>NM2</w:t>
      </w:r>
      <w:r w:rsidR="006B4621" w:rsidRPr="0066438E">
        <w:rPr>
          <w:rFonts w:ascii="Times New Roman" w:eastAsiaTheme="minorEastAsia" w:hAnsi="Times New Roman" w:cs="Times New Roman"/>
        </w:rPr>
        <w:t xml:space="preserve"> mudstone model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1</w:t>
      </w:r>
      <w:r w:rsidR="006B4621" w:rsidRPr="0066438E">
        <w:rPr>
          <w:rFonts w:ascii="Times New Roman" w:eastAsiaTheme="minorEastAsia" w:hAnsi="Times New Roman" w:cs="Times New Roman"/>
        </w:rPr>
        <w:t xml:space="preserve">=0° and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 xml:space="preserve">=24° at deposition). Thus, we simulate </w:t>
      </w:r>
      <w:r w:rsidR="006B4621" w:rsidRPr="0066438E">
        <w:rPr>
          <w:rFonts w:ascii="Times New Roman" w:eastAsia="Times New Roman" w:hAnsi="Times New Roman" w:cs="Times New Roman"/>
        </w:rPr>
        <w:t xml:space="preserve">compaction of mudstone model </w:t>
      </w:r>
      <w:r w:rsidR="006B4621" w:rsidRPr="0066438E">
        <w:rPr>
          <w:rFonts w:ascii="Times New Roman" w:eastAsia="Times New Roman" w:hAnsi="Times New Roman" w:cs="Times New Roman"/>
          <w:i/>
        </w:rPr>
        <w:t>NM2</w:t>
      </w:r>
      <w:r w:rsidR="006B4621" w:rsidRPr="0066438E">
        <w:rPr>
          <w:rFonts w:ascii="Times New Roman" w:eastAsia="Times New Roman" w:hAnsi="Times New Roman" w:cs="Times New Roman"/>
        </w:rPr>
        <w:t xml:space="preserve"> with uniform representative grain orientation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i/>
          <w:vertAlign w:val="subscript"/>
        </w:rPr>
        <w:t>1</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i/>
          <w:vertAlign w:val="subscript"/>
        </w:rPr>
        <w:t>2</w:t>
      </w:r>
      <w:r w:rsidR="006B4621" w:rsidRPr="0066438E">
        <w:rPr>
          <w:rFonts w:ascii="Times New Roman" w:eastAsia="Times New Roman" w:hAnsi="Times New Roman" w:cs="Times New Roman"/>
        </w:rPr>
        <w:t xml:space="preserve">)/2) decreasing from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=12° at </w:t>
      </w:r>
      <w:r w:rsidR="006B4621" w:rsidRPr="0066438E">
        <w:rPr>
          <w:rFonts w:ascii="Symbol" w:hAnsi="Symbol"/>
          <w:i/>
        </w:rPr>
        <w:t></w:t>
      </w:r>
      <w:r w:rsidR="006B4621" w:rsidRPr="0066438E" w:rsidDel="00F344D6">
        <w:rPr>
          <w:rFonts w:ascii="Times New Roman" w:hAnsi="Times New Roman"/>
        </w:rPr>
        <w:t xml:space="preserve"> </w:t>
      </w:r>
      <w:r w:rsidR="006B4621" w:rsidRPr="0066438E">
        <w:rPr>
          <w:rFonts w:ascii="Times New Roman" w:hAnsi="Times New Roman"/>
        </w:rPr>
        <w:t xml:space="preserve">= 0.58 to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=0° at </w:t>
      </w:r>
      <w:r w:rsidR="006B4621" w:rsidRPr="0066438E">
        <w:rPr>
          <w:rFonts w:ascii="Symbol" w:hAnsi="Symbol"/>
          <w:i/>
        </w:rPr>
        <w:t></w:t>
      </w:r>
      <w:r w:rsidR="006B4621" w:rsidRPr="0066438E" w:rsidDel="00F344D6">
        <w:rPr>
          <w:rFonts w:ascii="Times New Roman" w:hAnsi="Times New Roman"/>
        </w:rPr>
        <w:t xml:space="preserve"> </w:t>
      </w:r>
      <w:r w:rsidR="006B4621" w:rsidRPr="0066438E">
        <w:rPr>
          <w:rFonts w:ascii="Times New Roman" w:hAnsi="Times New Roman"/>
        </w:rPr>
        <w:t>= 0.25</w:t>
      </w:r>
      <w:r w:rsidR="0080663C" w:rsidRPr="0066438E">
        <w:rPr>
          <w:rFonts w:ascii="Times New Roman" w:hAnsi="Times New Roman"/>
        </w:rPr>
        <w:t xml:space="preserve"> [Table S2]</w:t>
      </w:r>
      <w:r w:rsidR="006B4621" w:rsidRPr="0066438E">
        <w:rPr>
          <w:rFonts w:ascii="Times New Roman" w:hAnsi="Times New Roman"/>
        </w:rPr>
        <w:t>.</w:t>
      </w:r>
    </w:p>
    <w:p w14:paraId="050EE1A5" w14:textId="65D61774" w:rsidR="00A951CA" w:rsidRPr="0066438E" w:rsidRDefault="00D23470"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In general, the modeled compaction </w:t>
      </w:r>
      <w:r w:rsidR="00F51006" w:rsidRPr="0066438E">
        <w:rPr>
          <w:rFonts w:ascii="Times New Roman" w:eastAsia="Times New Roman" w:hAnsi="Times New Roman" w:cs="Times New Roman"/>
        </w:rPr>
        <w:t xml:space="preserve">orientation function replicates the </w:t>
      </w:r>
      <w:r w:rsidRPr="0066438E">
        <w:rPr>
          <w:rFonts w:ascii="Times New Roman" w:eastAsia="Times New Roman" w:hAnsi="Times New Roman" w:cs="Times New Roman"/>
        </w:rPr>
        <w:t xml:space="preserve">increase in horizontal bedding character </w:t>
      </w:r>
      <w:r w:rsidR="00D45E77" w:rsidRPr="0066438E">
        <w:rPr>
          <w:rFonts w:ascii="Times New Roman" w:eastAsia="Times New Roman" w:hAnsi="Times New Roman" w:cs="Times New Roman"/>
        </w:rPr>
        <w:t xml:space="preserve">during </w:t>
      </w:r>
      <w:r w:rsidRPr="0066438E">
        <w:rPr>
          <w:rFonts w:ascii="Times New Roman" w:eastAsia="Times New Roman" w:hAnsi="Times New Roman" w:cs="Times New Roman"/>
        </w:rPr>
        <w:t>compaction in mudstones</w:t>
      </w:r>
      <w:r w:rsidR="00F51006" w:rsidRPr="0066438E">
        <w:rPr>
          <w:rFonts w:ascii="Times New Roman" w:eastAsia="Times New Roman" w:hAnsi="Times New Roman" w:cs="Times New Roman"/>
        </w:rPr>
        <w:t>, observed during natural and experimental compactio</w:t>
      </w:r>
      <w:r w:rsidR="00480BDB" w:rsidRPr="0066438E">
        <w:rPr>
          <w:rFonts w:ascii="Times New Roman" w:eastAsia="Times New Roman" w:hAnsi="Times New Roman" w:cs="Times New Roman"/>
        </w:rPr>
        <w:t>n</w:t>
      </w:r>
      <w:r w:rsidRPr="0066438E">
        <w:rPr>
          <w:rFonts w:ascii="Times New Roman" w:eastAsia="Times New Roman" w:hAnsi="Times New Roman" w:cs="Times New Roman"/>
        </w:rPr>
        <w:t xml:space="preserve">. </w:t>
      </w:r>
      <w:r w:rsidRPr="0066438E">
        <w:rPr>
          <w:rFonts w:ascii="Times New Roman" w:eastAsiaTheme="minorEastAsia" w:hAnsi="Times New Roman"/>
        </w:rPr>
        <w:t xml:space="preserve">We simulate faster decline in </w:t>
      </w:r>
      <w:r w:rsidR="00D45E77" w:rsidRPr="0066438E">
        <w:rPr>
          <w:rFonts w:ascii="Times New Roman" w:eastAsiaTheme="minorEastAsia" w:hAnsi="Times New Roman"/>
        </w:rPr>
        <w:t xml:space="preserve">platelet </w:t>
      </w:r>
      <w:r w:rsidRPr="0066438E">
        <w:rPr>
          <w:rFonts w:ascii="Times New Roman" w:eastAsiaTheme="minorEastAsia" w:hAnsi="Times New Roman"/>
        </w:rPr>
        <w:t>orientation angle at high porosity states in our models</w:t>
      </w:r>
      <w:r w:rsidR="003E1CF4" w:rsidRPr="0066438E">
        <w:rPr>
          <w:rFonts w:ascii="Times New Roman" w:eastAsiaTheme="minorEastAsia" w:hAnsi="Times New Roman"/>
        </w:rPr>
        <w:t xml:space="preserve"> [Table S1</w:t>
      </w:r>
      <w:r w:rsidR="006B4621" w:rsidRPr="0066438E">
        <w:rPr>
          <w:rFonts w:ascii="Times New Roman" w:eastAsiaTheme="minorEastAsia" w:hAnsi="Times New Roman"/>
        </w:rPr>
        <w:t>; Table S2</w:t>
      </w:r>
      <w:r w:rsidR="003E1CF4" w:rsidRPr="0066438E">
        <w:rPr>
          <w:rFonts w:ascii="Times New Roman" w:eastAsiaTheme="minorEastAsia" w:hAnsi="Times New Roman"/>
        </w:rPr>
        <w:t>]</w:t>
      </w:r>
      <w:r w:rsidRPr="0066438E">
        <w:rPr>
          <w:rFonts w:ascii="Times New Roman" w:eastAsiaTheme="minorEastAsia" w:hAnsi="Times New Roman"/>
        </w:rPr>
        <w:t>, consistent with experimental mudstone compaction [Dewhurst et al., 1999</w:t>
      </w:r>
      <w:r w:rsidR="006D17E0" w:rsidRPr="0066438E">
        <w:rPr>
          <w:rFonts w:ascii="Times New Roman" w:eastAsiaTheme="minorEastAsia" w:hAnsi="Times New Roman"/>
        </w:rPr>
        <w:t>a</w:t>
      </w:r>
      <w:r w:rsidRPr="0066438E">
        <w:rPr>
          <w:rFonts w:ascii="Times New Roman" w:eastAsiaTheme="minorEastAsia" w:hAnsi="Times New Roman"/>
        </w:rPr>
        <w:t xml:space="preserve">]. Vertical and horizontal permeability is calculated during </w:t>
      </w:r>
      <w:r w:rsidR="00223EF8" w:rsidRPr="0066438E">
        <w:rPr>
          <w:rFonts w:ascii="Times New Roman" w:eastAsiaTheme="minorEastAsia" w:hAnsi="Times New Roman"/>
        </w:rPr>
        <w:t xml:space="preserve">the </w:t>
      </w:r>
      <w:r w:rsidRPr="0066438E">
        <w:rPr>
          <w:rFonts w:ascii="Times New Roman" w:eastAsiaTheme="minorEastAsia" w:hAnsi="Times New Roman"/>
        </w:rPr>
        <w:t>step-wise compaction of mudstone models [Table S1</w:t>
      </w:r>
      <w:r w:rsidR="0080663C" w:rsidRPr="0066438E">
        <w:rPr>
          <w:rFonts w:ascii="Times New Roman" w:eastAsiaTheme="minorEastAsia" w:hAnsi="Times New Roman"/>
        </w:rPr>
        <w:t>; Table S2</w:t>
      </w:r>
      <w:r w:rsidRPr="0066438E">
        <w:rPr>
          <w:rFonts w:ascii="Times New Roman" w:eastAsiaTheme="minorEastAsia" w:hAnsi="Times New Roman"/>
        </w:rPr>
        <w:t xml:space="preserve">]. </w:t>
      </w:r>
      <w:r w:rsidR="001005B7" w:rsidRPr="0066438E">
        <w:rPr>
          <w:rFonts w:ascii="Times New Roman" w:eastAsia="Times New Roman" w:hAnsi="Times New Roman" w:cs="Times New Roman"/>
        </w:rPr>
        <w:t xml:space="preserve"> </w:t>
      </w:r>
    </w:p>
    <w:p w14:paraId="58C76C84" w14:textId="6591CAF2" w:rsidR="001952FA" w:rsidRPr="0066438E" w:rsidRDefault="00E63F27" w:rsidP="004F215A">
      <w:pPr>
        <w:pStyle w:val="ListParagraph"/>
        <w:numPr>
          <w:ilvl w:val="0"/>
          <w:numId w:val="9"/>
        </w:numPr>
        <w:spacing w:line="480" w:lineRule="auto"/>
        <w:outlineLvl w:val="0"/>
        <w:rPr>
          <w:rFonts w:ascii="Times New Roman" w:hAnsi="Times New Roman"/>
        </w:rPr>
      </w:pPr>
      <w:r w:rsidRPr="0066438E">
        <w:rPr>
          <w:rFonts w:ascii="Times New Roman" w:hAnsi="Times New Roman"/>
          <w:b/>
        </w:rPr>
        <w:t>Compaction Model</w:t>
      </w:r>
      <w:r w:rsidR="00361240" w:rsidRPr="0066438E">
        <w:rPr>
          <w:rFonts w:ascii="Times New Roman" w:hAnsi="Times New Roman"/>
          <w:b/>
        </w:rPr>
        <w:t xml:space="preserve"> Results</w:t>
      </w:r>
    </w:p>
    <w:p w14:paraId="2C1611E3" w14:textId="2523976F" w:rsidR="005C394F" w:rsidRPr="0066438E" w:rsidRDefault="004A6982" w:rsidP="0003614C">
      <w:pPr>
        <w:spacing w:after="0" w:line="480" w:lineRule="auto"/>
        <w:rPr>
          <w:rFonts w:ascii="Times New Roman" w:eastAsiaTheme="minorEastAsia" w:hAnsi="Times New Roman"/>
        </w:rPr>
      </w:pPr>
      <w:r w:rsidRPr="0066438E">
        <w:rPr>
          <w:rFonts w:ascii="Times New Roman" w:hAnsi="Times New Roman"/>
        </w:rPr>
        <w:t xml:space="preserve">In our </w:t>
      </w:r>
      <w:r w:rsidR="002C79D5" w:rsidRPr="0066438E">
        <w:rPr>
          <w:rFonts w:ascii="Times New Roman" w:hAnsi="Times New Roman"/>
        </w:rPr>
        <w:t xml:space="preserve">kaolinite compaction </w:t>
      </w:r>
      <w:r w:rsidRPr="0066438E">
        <w:rPr>
          <w:rFonts w:ascii="Times New Roman" w:hAnsi="Times New Roman"/>
        </w:rPr>
        <w:t xml:space="preserve">model,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w:t>
      </w:r>
      <w:r w:rsidR="00C35A51" w:rsidRPr="0066438E">
        <w:rPr>
          <w:rFonts w:ascii="Times New Roman" w:hAnsi="Times New Roman"/>
        </w:rPr>
        <w:t>8.31x10</w:t>
      </w:r>
      <w:r w:rsidR="00C35A51" w:rsidRPr="0066438E">
        <w:rPr>
          <w:rFonts w:ascii="Times New Roman" w:hAnsi="Times New Roman"/>
          <w:vertAlign w:val="superscript"/>
        </w:rPr>
        <w:t>-15</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at </w:t>
      </w:r>
      <w:r w:rsidR="00C35A51" w:rsidRPr="0066438E">
        <w:rPr>
          <w:rFonts w:ascii="Symbol" w:hAnsi="Symbol"/>
          <w:i/>
        </w:rPr>
        <w:t></w:t>
      </w:r>
      <w:r w:rsidR="00C35A51" w:rsidRPr="0066438E" w:rsidDel="00F344D6">
        <w:rPr>
          <w:rFonts w:ascii="Times New Roman" w:hAnsi="Times New Roman"/>
        </w:rPr>
        <w:t xml:space="preserve"> </w:t>
      </w:r>
      <w:r w:rsidR="00C35A51" w:rsidRPr="0066438E">
        <w:rPr>
          <w:rFonts w:ascii="Times New Roman" w:hAnsi="Times New Roman"/>
        </w:rPr>
        <w:t>=</w:t>
      </w:r>
      <w:r w:rsidR="00CC1EBF" w:rsidRPr="0066438E">
        <w:rPr>
          <w:rFonts w:ascii="Times New Roman" w:hAnsi="Times New Roman"/>
        </w:rPr>
        <w:t xml:space="preserve"> </w:t>
      </w:r>
      <w:r w:rsidR="00C35A51" w:rsidRPr="0066438E">
        <w:rPr>
          <w:rFonts w:ascii="Times New Roman" w:hAnsi="Times New Roman"/>
        </w:rPr>
        <w:t>0.76 to 6.33x10</w:t>
      </w:r>
      <w:r w:rsidR="00C35A51" w:rsidRPr="0066438E">
        <w:rPr>
          <w:rFonts w:ascii="Times New Roman" w:hAnsi="Times New Roman"/>
          <w:vertAlign w:val="superscript"/>
        </w:rPr>
        <w:t>-19</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at </w:t>
      </w:r>
      <w:r w:rsidR="00C35A51" w:rsidRPr="0066438E">
        <w:rPr>
          <w:rFonts w:ascii="Symbol" w:hAnsi="Symbol"/>
          <w:i/>
        </w:rPr>
        <w:t></w:t>
      </w:r>
      <w:r w:rsidR="00C35A51" w:rsidRPr="0066438E" w:rsidDel="00F344D6">
        <w:rPr>
          <w:rFonts w:ascii="Times New Roman" w:hAnsi="Times New Roman"/>
        </w:rPr>
        <w:t xml:space="preserve"> </w:t>
      </w:r>
      <w:r w:rsidR="00C35A51" w:rsidRPr="0066438E">
        <w:rPr>
          <w:rFonts w:ascii="Times New Roman" w:hAnsi="Times New Roman"/>
        </w:rPr>
        <w:t>=</w:t>
      </w:r>
      <w:r w:rsidR="00CC1EBF" w:rsidRPr="0066438E">
        <w:rPr>
          <w:rFonts w:ascii="Times New Roman" w:hAnsi="Times New Roman"/>
        </w:rPr>
        <w:t xml:space="preserve"> </w:t>
      </w:r>
      <w:r w:rsidR="00C35A51" w:rsidRPr="0066438E">
        <w:rPr>
          <w:rFonts w:ascii="Times New Roman" w:hAnsi="Times New Roman"/>
        </w:rPr>
        <w:t>0.14</w:t>
      </w:r>
      <w:r w:rsidRPr="0066438E">
        <w:rPr>
          <w:rFonts w:ascii="Times New Roman" w:hAnsi="Times New Roman"/>
        </w:rPr>
        <w:t xml:space="preserve"> [Fig. 2],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00CC1EBF" w:rsidRPr="0066438E">
        <w:rPr>
          <w:rFonts w:ascii="Times New Roman" w:eastAsiaTheme="minorEastAsia" w:hAnsi="Times New Roman"/>
          <w:vertAlign w:val="superscript"/>
        </w:rPr>
        <w:t xml:space="preserve"> </w:t>
      </w:r>
      <w:r w:rsidRPr="0066438E">
        <w:rPr>
          <w:rFonts w:ascii="Times New Roman" w:eastAsiaTheme="minorEastAsia" w:hAnsi="Times New Roman"/>
        </w:rPr>
        <w:t>=</w:t>
      </w:r>
      <w:r w:rsidR="00CC1EBF" w:rsidRPr="0066438E">
        <w:rPr>
          <w:rFonts w:ascii="Times New Roman" w:eastAsiaTheme="minorEastAsia" w:hAnsi="Times New Roman"/>
        </w:rPr>
        <w:t xml:space="preserve"> </w:t>
      </w:r>
      <w:r w:rsidRPr="0066438E">
        <w:rPr>
          <w:rFonts w:ascii="Times New Roman" w:eastAsiaTheme="minorEastAsia" w:hAnsi="Times New Roman"/>
        </w:rPr>
        <w:t>0.99</w:t>
      </w:r>
      <w:r w:rsidR="00F0002B" w:rsidRPr="0066438E">
        <w:rPr>
          <w:rFonts w:ascii="Times New Roman" w:eastAsiaTheme="minorEastAsia" w:hAnsi="Times New Roman"/>
        </w:rPr>
        <w:t>),</w:t>
      </w:r>
      <w:r w:rsidRPr="0066438E">
        <w:rPr>
          <w:rFonts w:ascii="Times New Roman" w:hAnsi="Times New Roman"/>
        </w:rPr>
        <w:t xml:space="preserve"> </w:t>
      </w:r>
    </w:p>
    <w:p w14:paraId="02E00FF5" w14:textId="67755498" w:rsidR="005C394F" w:rsidRPr="0066438E" w:rsidRDefault="00FC7E92" w:rsidP="0003614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kaolinite</m:t>
            </m:r>
          </m:sup>
        </m:sSubSup>
        <m:r>
          <w:rPr>
            <w:rFonts w:ascii="Cambria Math" w:hAnsi="Cambria Math"/>
            <w:vertAlign w:val="superscript"/>
          </w:rPr>
          <m:t>)= 6.48 ϕ-18.8</m:t>
        </m:r>
        <m:r>
          <w:rPr>
            <w:rFonts w:ascii="Cambria Math" w:eastAsiaTheme="minorEastAsia" w:hAnsi="Cambria Math"/>
            <w:vertAlign w:val="superscript"/>
          </w:rPr>
          <m:t>6</m:t>
        </m:r>
      </m:oMath>
      <w:r w:rsidR="00F0002B" w:rsidRPr="0066438E">
        <w:rPr>
          <w:rFonts w:ascii="Times New Roman" w:eastAsiaTheme="minorEastAsia" w:hAnsi="Times New Roman"/>
        </w:rPr>
        <w:t xml:space="preserve"> .</w:t>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t>(</w:t>
      </w:r>
      <w:r w:rsidR="00071A37">
        <w:rPr>
          <w:rFonts w:ascii="Times New Roman" w:eastAsiaTheme="minorEastAsia" w:hAnsi="Times New Roman"/>
        </w:rPr>
        <w:t>8</w:t>
      </w:r>
      <w:r w:rsidR="005C394F" w:rsidRPr="0066438E">
        <w:rPr>
          <w:rFonts w:ascii="Times New Roman" w:eastAsiaTheme="minorEastAsia" w:hAnsi="Times New Roman"/>
        </w:rPr>
        <w:t>)</w:t>
      </w:r>
    </w:p>
    <w:p w14:paraId="6E5FCB2E" w14:textId="48287967" w:rsidR="004A6982" w:rsidRPr="0066438E" w:rsidRDefault="00F0002B" w:rsidP="0003614C">
      <w:pPr>
        <w:spacing w:after="0" w:line="480" w:lineRule="auto"/>
        <w:rPr>
          <w:rFonts w:ascii="Times New Roman" w:hAnsi="Times New Roman"/>
        </w:rPr>
      </w:pPr>
      <w:r w:rsidRPr="0066438E">
        <w:rPr>
          <w:rFonts w:ascii="Times New Roman" w:eastAsia="Times New Roman" w:hAnsi="Times New Roman" w:cs="Times New Roman"/>
        </w:rPr>
        <w:t xml:space="preserve">Simultaneously, </w:t>
      </w:r>
      <w:r w:rsidR="004A6982" w:rsidRPr="0066438E">
        <w:rPr>
          <w:rFonts w:ascii="Times New Roman" w:hAnsi="Times New Roman"/>
          <w:i/>
        </w:rPr>
        <w:t>k</w:t>
      </w:r>
      <w:r w:rsidR="004A6982" w:rsidRPr="0066438E">
        <w:rPr>
          <w:rFonts w:ascii="Times New Roman" w:hAnsi="Times New Roman"/>
          <w:i/>
          <w:vertAlign w:val="subscript"/>
        </w:rPr>
        <w:t>h</w:t>
      </w:r>
      <w:r w:rsidR="004A6982" w:rsidRPr="0066438E">
        <w:rPr>
          <w:rFonts w:ascii="Times New Roman" w:hAnsi="Times New Roman"/>
        </w:rPr>
        <w:t xml:space="preserve"> decrease</w:t>
      </w:r>
      <w:r w:rsidRPr="0066438E">
        <w:rPr>
          <w:rFonts w:ascii="Times New Roman" w:hAnsi="Times New Roman"/>
        </w:rPr>
        <w:t>s</w:t>
      </w:r>
      <w:r w:rsidR="004A6982" w:rsidRPr="0066438E">
        <w:rPr>
          <w:rFonts w:ascii="Times New Roman" w:hAnsi="Times New Roman"/>
        </w:rPr>
        <w:t xml:space="preserve"> from </w:t>
      </w:r>
      <w:r w:rsidR="00C35A51" w:rsidRPr="0066438E">
        <w:rPr>
          <w:rFonts w:ascii="Times New Roman" w:hAnsi="Times New Roman"/>
        </w:rPr>
        <w:t>1.</w:t>
      </w:r>
      <w:del w:id="27" w:author="Harsh Vora" w:date="2019-07-15T15:03:00Z">
        <w:r w:rsidR="00C35A51" w:rsidRPr="0066438E">
          <w:rPr>
            <w:rFonts w:ascii="Times New Roman" w:hAnsi="Times New Roman"/>
          </w:rPr>
          <w:delText>01x10</w:delText>
        </w:r>
      </w:del>
      <w:ins w:id="28" w:author="Harsh Vora" w:date="2019-07-15T15:03:00Z">
        <w:r w:rsidR="00C35A51" w:rsidRPr="0066438E">
          <w:rPr>
            <w:rFonts w:ascii="Times New Roman" w:hAnsi="Times New Roman"/>
          </w:rPr>
          <w:t>1</w:t>
        </w:r>
        <w:r w:rsidR="0095632B">
          <w:rPr>
            <w:rFonts w:ascii="Times New Roman" w:hAnsi="Times New Roman"/>
          </w:rPr>
          <w:t>0</w:t>
        </w:r>
        <w:r w:rsidR="00C35A51" w:rsidRPr="0066438E">
          <w:rPr>
            <w:rFonts w:ascii="Times New Roman" w:hAnsi="Times New Roman"/>
          </w:rPr>
          <w:t>x10</w:t>
        </w:r>
      </w:ins>
      <w:r w:rsidR="00C35A51" w:rsidRPr="0066438E">
        <w:rPr>
          <w:rFonts w:ascii="Times New Roman" w:hAnsi="Times New Roman"/>
          <w:vertAlign w:val="superscript"/>
        </w:rPr>
        <w:t>-14</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to 1.43x10</w:t>
      </w:r>
      <w:r w:rsidR="00C35A51" w:rsidRPr="0066438E">
        <w:rPr>
          <w:rFonts w:ascii="Times New Roman" w:hAnsi="Times New Roman"/>
          <w:vertAlign w:val="superscript"/>
        </w:rPr>
        <w:t xml:space="preserve">-17 </w:t>
      </w:r>
      <w:r w:rsidR="00C35A51" w:rsidRPr="0066438E">
        <w:rPr>
          <w:rFonts w:ascii="Times New Roman" w:hAnsi="Times New Roman"/>
        </w:rPr>
        <w:t>m</w:t>
      </w:r>
      <w:r w:rsidR="00C35A51" w:rsidRPr="0066438E">
        <w:rPr>
          <w:rFonts w:ascii="Times New Roman" w:hAnsi="Times New Roman"/>
          <w:vertAlign w:val="superscript"/>
        </w:rPr>
        <w:t>2</w:t>
      </w:r>
      <w:r w:rsidR="00C35A51" w:rsidRPr="0066438E">
        <w:rPr>
          <w:rFonts w:ascii="Times New Roman" w:hAnsi="Times New Roman"/>
        </w:rPr>
        <w:t xml:space="preserve"> </w:t>
      </w:r>
      <w:r w:rsidR="004A6982" w:rsidRPr="0066438E">
        <w:rPr>
          <w:rFonts w:ascii="Times New Roman" w:hAnsi="Times New Roman"/>
        </w:rPr>
        <w:t xml:space="preserve">[Table S1] and </w:t>
      </w:r>
      <w:r w:rsidR="004A6982" w:rsidRPr="0066438E">
        <w:rPr>
          <w:rFonts w:ascii="Times New Roman" w:hAnsi="Times New Roman"/>
          <w:i/>
        </w:rPr>
        <w:t>k</w:t>
      </w:r>
      <w:r w:rsidR="004A6982" w:rsidRPr="0066438E">
        <w:rPr>
          <w:rFonts w:ascii="Times New Roman" w:hAnsi="Times New Roman"/>
          <w:i/>
          <w:vertAlign w:val="subscript"/>
        </w:rPr>
        <w:t>h</w:t>
      </w:r>
      <w:r w:rsidR="004A6982" w:rsidRPr="0066438E">
        <w:rPr>
          <w:rFonts w:ascii="Times New Roman" w:hAnsi="Times New Roman"/>
          <w:i/>
        </w:rPr>
        <w:t>/k</w:t>
      </w:r>
      <w:r w:rsidR="004A6982" w:rsidRPr="0066438E">
        <w:rPr>
          <w:rFonts w:ascii="Times New Roman" w:hAnsi="Times New Roman"/>
          <w:i/>
          <w:vertAlign w:val="subscript"/>
        </w:rPr>
        <w:t>v</w:t>
      </w:r>
      <w:r w:rsidR="004A6982" w:rsidRPr="0066438E">
        <w:rPr>
          <w:rFonts w:ascii="Times New Roman" w:hAnsi="Times New Roman"/>
        </w:rPr>
        <w:t xml:space="preserve"> increase</w:t>
      </w:r>
      <w:r w:rsidR="00FB77A2" w:rsidRPr="0066438E">
        <w:rPr>
          <w:rFonts w:ascii="Times New Roman" w:hAnsi="Times New Roman"/>
        </w:rPr>
        <w:t>s</w:t>
      </w:r>
      <w:r w:rsidR="004A6982" w:rsidRPr="0066438E">
        <w:rPr>
          <w:rFonts w:ascii="Times New Roman" w:hAnsi="Times New Roman"/>
        </w:rPr>
        <w:t xml:space="preserve"> from</w:t>
      </w:r>
      <w:r w:rsidR="00C35A51" w:rsidRPr="0066438E">
        <w:rPr>
          <w:rFonts w:ascii="Times New Roman" w:hAnsi="Times New Roman"/>
        </w:rPr>
        <w:t xml:space="preserve"> 1.32 to 22.6 </w:t>
      </w:r>
      <w:r w:rsidR="004A6982" w:rsidRPr="0066438E">
        <w:rPr>
          <w:rFonts w:ascii="Times New Roman" w:hAnsi="Times New Roman"/>
        </w:rPr>
        <w:t xml:space="preserve">[Fig. 3]. </w:t>
      </w:r>
      <w:r w:rsidR="005C394F"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3.98</w:t>
      </w:r>
      <w:r w:rsidR="00A825CA"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 xml:space="preserve">to </w:t>
      </w:r>
      <w:r w:rsidR="00360E92">
        <w:rPr>
          <w:rFonts w:ascii="Times New Roman" w:eastAsia="Times New Roman" w:hAnsi="Times New Roman" w:cs="Times New Roman"/>
        </w:rPr>
        <w:t>21.64</w:t>
      </w:r>
      <w:r w:rsidR="005C394F" w:rsidRPr="0066438E">
        <w:rPr>
          <w:rFonts w:ascii="Times New Roman" w:eastAsia="Times New Roman" w:hAnsi="Times New Roman" w:cs="Times New Roman"/>
        </w:rPr>
        <w:t xml:space="preserve"> [</w:t>
      </w:r>
      <w:r w:rsidR="00387449">
        <w:rPr>
          <w:rFonts w:ascii="Times New Roman" w:eastAsia="Times New Roman" w:hAnsi="Times New Roman" w:cs="Times New Roman"/>
        </w:rPr>
        <w:t xml:space="preserve">Fig. </w:t>
      </w:r>
      <w:del w:id="29" w:author="Harsh Vora" w:date="2019-07-15T15:03:00Z">
        <w:r w:rsidR="005C394F" w:rsidRPr="0066438E">
          <w:rPr>
            <w:rFonts w:ascii="Times New Roman" w:eastAsia="Times New Roman" w:hAnsi="Times New Roman" w:cs="Times New Roman"/>
          </w:rPr>
          <w:delText>S</w:delText>
        </w:r>
        <w:r w:rsidR="00DF1800" w:rsidRPr="0066438E">
          <w:rPr>
            <w:rFonts w:ascii="Times New Roman" w:eastAsia="Times New Roman" w:hAnsi="Times New Roman" w:cs="Times New Roman"/>
          </w:rPr>
          <w:delText>2</w:delText>
        </w:r>
        <w:r w:rsidR="009731C1" w:rsidRPr="0066438E">
          <w:rPr>
            <w:rFonts w:ascii="Times New Roman" w:eastAsia="Times New Roman" w:hAnsi="Times New Roman" w:cs="Times New Roman"/>
          </w:rPr>
          <w:delText>a</w:delText>
        </w:r>
      </w:del>
      <w:ins w:id="30" w:author="Harsh Vora" w:date="2019-07-15T15:03:00Z">
        <w:r w:rsidR="00387449">
          <w:rPr>
            <w:rFonts w:ascii="Times New Roman" w:eastAsia="Times New Roman" w:hAnsi="Times New Roman" w:cs="Times New Roman"/>
          </w:rPr>
          <w:t>S2</w:t>
        </w:r>
      </w:ins>
      <w:r w:rsidR="005C394F" w:rsidRPr="0066438E">
        <w:rPr>
          <w:rFonts w:ascii="Times New Roman" w:eastAsia="Times New Roman" w:hAnsi="Times New Roman" w:cs="Times New Roman"/>
        </w:rPr>
        <w:t>]</w:t>
      </w:r>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3.98</w:t>
      </w:r>
      <w:r w:rsidR="00DD274C"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74</w:t>
      </w:r>
      <w:r w:rsidR="00DD274C" w:rsidRPr="0066438E">
        <w:rPr>
          <w:rFonts w:ascii="Times New Roman" w:eastAsiaTheme="minorEastAsia" w:hAnsi="Times New Roman" w:cs="Times New Roman"/>
        </w:rPr>
        <w:t xml:space="preserve"> [Table S1].</w:t>
      </w:r>
    </w:p>
    <w:p w14:paraId="14930F10" w14:textId="53C64FCA" w:rsidR="005C394F" w:rsidRPr="0066438E" w:rsidRDefault="00411A29"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In our </w:t>
      </w:r>
      <w:r w:rsidR="002C79D5" w:rsidRPr="0066438E">
        <w:rPr>
          <w:rFonts w:ascii="Times New Roman" w:eastAsia="Times New Roman" w:hAnsi="Times New Roman" w:cs="Times New Roman"/>
        </w:rPr>
        <w:t xml:space="preserve">smectite compaction </w:t>
      </w:r>
      <w:r w:rsidRPr="0066438E">
        <w:rPr>
          <w:rFonts w:ascii="Times New Roman" w:eastAsia="Times New Roman" w:hAnsi="Times New Roman" w:cs="Times New Roman"/>
        </w:rPr>
        <w:t>model</w:t>
      </w:r>
      <w:r w:rsidR="005C394F" w:rsidRPr="0066438E">
        <w:rPr>
          <w:rFonts w:ascii="Times New Roman" w:eastAsia="Times New Roman" w:hAnsi="Times New Roman" w:cs="Times New Roman"/>
        </w:rPr>
        <w:t xml:space="preserve">, </w:t>
      </w:r>
      <w:bookmarkStart w:id="31" w:name="_Hlk14079974"/>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v</w:t>
      </w:r>
      <w:r w:rsidR="005C394F" w:rsidRPr="0066438E">
        <w:rPr>
          <w:rFonts w:ascii="Times New Roman" w:eastAsia="Times New Roman" w:hAnsi="Times New Roman" w:cs="Times New Roman"/>
        </w:rPr>
        <w:t xml:space="preserve"> decreases </w:t>
      </w:r>
      <w:r w:rsidR="005C394F" w:rsidRPr="00665789">
        <w:rPr>
          <w:rFonts w:ascii="Times New Roman" w:eastAsia="Times New Roman" w:hAnsi="Times New Roman" w:cs="Times New Roman"/>
        </w:rPr>
        <w:t xml:space="preserve">from </w:t>
      </w:r>
      <w:r w:rsidR="00C35A51" w:rsidRPr="00665789">
        <w:rPr>
          <w:rFonts w:ascii="Times New Roman" w:eastAsia="Times New Roman" w:hAnsi="Times New Roman" w:cs="Times New Roman"/>
        </w:rPr>
        <w:t>6.</w:t>
      </w:r>
      <w:del w:id="32" w:author="Harsh Vora" w:date="2019-07-15T15:03:00Z">
        <w:r w:rsidR="00C35A51" w:rsidRPr="0066438E">
          <w:rPr>
            <w:rFonts w:ascii="Times New Roman" w:eastAsia="Times New Roman" w:hAnsi="Times New Roman" w:cs="Times New Roman"/>
          </w:rPr>
          <w:delText>48x10</w:delText>
        </w:r>
      </w:del>
      <w:ins w:id="33" w:author="Harsh Vora" w:date="2019-07-15T15:03:00Z">
        <w:r w:rsidR="00DC0BAA" w:rsidRPr="00665789">
          <w:rPr>
            <w:rFonts w:ascii="Times New Roman" w:eastAsia="Times New Roman" w:hAnsi="Times New Roman" w:cs="Times New Roman"/>
          </w:rPr>
          <w:t>84</w:t>
        </w:r>
        <w:r w:rsidR="00C35A51" w:rsidRPr="00665789">
          <w:rPr>
            <w:rFonts w:ascii="Times New Roman" w:eastAsia="Times New Roman" w:hAnsi="Times New Roman" w:cs="Times New Roman"/>
          </w:rPr>
          <w:t>x10</w:t>
        </w:r>
      </w:ins>
      <w:r w:rsidR="00C35A51" w:rsidRPr="00665789">
        <w:rPr>
          <w:rFonts w:ascii="Times New Roman" w:eastAsia="Times New Roman" w:hAnsi="Times New Roman" w:cs="Times New Roman"/>
          <w:vertAlign w:val="superscript"/>
        </w:rPr>
        <w:t>-17</w:t>
      </w:r>
      <w:r w:rsidR="00C35A51" w:rsidRPr="00665789">
        <w:rPr>
          <w:rFonts w:ascii="Times New Roman" w:eastAsia="Times New Roman" w:hAnsi="Times New Roman" w:cs="Times New Roman"/>
        </w:rPr>
        <w:t xml:space="preserve"> m</w:t>
      </w:r>
      <w:r w:rsidR="00C35A51" w:rsidRPr="00665789">
        <w:rPr>
          <w:rFonts w:ascii="Times New Roman" w:eastAsia="Times New Roman" w:hAnsi="Times New Roman" w:cs="Times New Roman"/>
          <w:vertAlign w:val="superscript"/>
        </w:rPr>
        <w:t>2</w:t>
      </w:r>
      <w:r w:rsidR="00C35A51" w:rsidRPr="00665789">
        <w:rPr>
          <w:rFonts w:ascii="Times New Roman" w:eastAsia="Times New Roman" w:hAnsi="Times New Roman" w:cs="Times New Roman"/>
        </w:rPr>
        <w:t xml:space="preserve"> at </w:t>
      </w:r>
      <w:r w:rsidR="00C35A51" w:rsidRPr="00665789">
        <w:rPr>
          <w:rFonts w:ascii="Symbol" w:eastAsia="Times New Roman" w:hAnsi="Symbol" w:cs="Times New Roman"/>
          <w:i/>
        </w:rPr>
        <w:t></w:t>
      </w:r>
      <w:r w:rsidR="00C35A51" w:rsidRPr="00665789" w:rsidDel="00F344D6">
        <w:rPr>
          <w:rFonts w:ascii="Times New Roman" w:eastAsia="Times New Roman" w:hAnsi="Times New Roman" w:cs="Times New Roman"/>
        </w:rPr>
        <w:t xml:space="preserve"> </w:t>
      </w:r>
      <w:r w:rsidR="00C35A51" w:rsidRPr="00665789">
        <w:rPr>
          <w:rFonts w:ascii="Times New Roman" w:eastAsia="Times New Roman" w:hAnsi="Times New Roman" w:cs="Times New Roman"/>
        </w:rPr>
        <w:t>=</w:t>
      </w:r>
      <w:r w:rsidR="00CC1EBF" w:rsidRPr="00665789">
        <w:rPr>
          <w:rFonts w:ascii="Times New Roman" w:eastAsia="Times New Roman" w:hAnsi="Times New Roman" w:cs="Times New Roman"/>
        </w:rPr>
        <w:t xml:space="preserve"> </w:t>
      </w:r>
      <w:r w:rsidR="00C35A51" w:rsidRPr="00665789">
        <w:rPr>
          <w:rFonts w:ascii="Times New Roman" w:eastAsia="Times New Roman" w:hAnsi="Times New Roman" w:cs="Times New Roman"/>
        </w:rPr>
        <w:t>0.80</w:t>
      </w:r>
      <w:bookmarkEnd w:id="31"/>
      <w:r w:rsidR="00C35A51" w:rsidRPr="0066438E">
        <w:rPr>
          <w:rFonts w:ascii="Times New Roman" w:eastAsia="Times New Roman" w:hAnsi="Times New Roman" w:cs="Times New Roman"/>
        </w:rPr>
        <w:t xml:space="preserve"> to 1.30x10</w:t>
      </w:r>
      <w:r w:rsidR="00C35A51" w:rsidRPr="0066438E">
        <w:rPr>
          <w:rFonts w:ascii="Times New Roman" w:eastAsia="Times New Roman" w:hAnsi="Times New Roman" w:cs="Times New Roman"/>
          <w:vertAlign w:val="superscript"/>
        </w:rPr>
        <w:t>-23</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at </w:t>
      </w:r>
      <w:r w:rsidR="00C35A51" w:rsidRPr="0066438E">
        <w:rPr>
          <w:rFonts w:ascii="Symbol" w:eastAsia="Times New Roman" w:hAnsi="Symbol" w:cs="Times New Roman"/>
          <w:i/>
        </w:rPr>
        <w:t></w:t>
      </w:r>
      <w:r w:rsidR="00C35A51" w:rsidRPr="0066438E" w:rsidDel="00F344D6">
        <w:rPr>
          <w:rFonts w:ascii="Times New Roman" w:eastAsia="Times New Roman" w:hAnsi="Times New Roman" w:cs="Times New Roman"/>
        </w:rPr>
        <w:t xml:space="preserve"> </w:t>
      </w:r>
      <w:r w:rsidR="00C35A51"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00C35A51" w:rsidRPr="0066438E">
        <w:rPr>
          <w:rFonts w:ascii="Times New Roman" w:eastAsia="Times New Roman" w:hAnsi="Times New Roman" w:cs="Times New Roman"/>
        </w:rPr>
        <w:t xml:space="preserve">0.16 </w:t>
      </w:r>
      <w:r w:rsidR="005C394F" w:rsidRPr="0066438E">
        <w:rPr>
          <w:rFonts w:ascii="Times New Roman" w:eastAsia="Times New Roman" w:hAnsi="Times New Roman" w:cs="Times New Roman"/>
        </w:rPr>
        <w:t xml:space="preserve">[Fig. 2], following a log-linear trend </w:t>
      </w:r>
      <w:r w:rsidR="005C394F" w:rsidRPr="0066438E">
        <w:rPr>
          <w:rFonts w:ascii="Times New Roman" w:eastAsiaTheme="minorEastAsia" w:hAnsi="Times New Roman" w:cs="Times New Roman"/>
        </w:rPr>
        <w:t>(R</w:t>
      </w:r>
      <w:r w:rsidR="005C394F" w:rsidRPr="0066438E">
        <w:rPr>
          <w:rFonts w:ascii="Times New Roman" w:eastAsiaTheme="minorEastAsia" w:hAnsi="Times New Roman" w:cs="Times New Roman"/>
          <w:vertAlign w:val="superscript"/>
        </w:rPr>
        <w:t>2</w:t>
      </w:r>
      <w:r w:rsidR="00CC1EBF" w:rsidRPr="0066438E">
        <w:rPr>
          <w:rFonts w:ascii="Times New Roman" w:eastAsiaTheme="minorEastAsia" w:hAnsi="Times New Roman" w:cs="Times New Roman"/>
          <w:vertAlign w:val="superscript"/>
        </w:rPr>
        <w:t xml:space="preserve"> </w:t>
      </w:r>
      <w:r w:rsidR="005C394F" w:rsidRPr="0066438E">
        <w:rPr>
          <w:rFonts w:ascii="Times New Roman" w:eastAsiaTheme="minorEastAsia" w:hAnsi="Times New Roman" w:cs="Times New Roman"/>
        </w:rPr>
        <w:t>=</w:t>
      </w:r>
      <w:r w:rsidR="00CC1EBF"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0.9</w:t>
      </w:r>
      <w:r w:rsidR="00C35A51" w:rsidRPr="0066438E">
        <w:rPr>
          <w:rFonts w:ascii="Times New Roman" w:eastAsiaTheme="minorEastAsia" w:hAnsi="Times New Roman" w:cs="Times New Roman"/>
        </w:rPr>
        <w:t>9</w:t>
      </w:r>
      <w:r w:rsidR="005C394F" w:rsidRPr="0066438E">
        <w:rPr>
          <w:rFonts w:ascii="Times New Roman" w:eastAsiaTheme="minorEastAsia" w:hAnsi="Times New Roman" w:cs="Times New Roman"/>
        </w:rPr>
        <w:t>)</w:t>
      </w:r>
      <w:r w:rsidR="00F0002B" w:rsidRPr="0066438E">
        <w:rPr>
          <w:rFonts w:ascii="Times New Roman" w:eastAsiaTheme="minorEastAsia" w:hAnsi="Times New Roman" w:cs="Times New Roman"/>
        </w:rPr>
        <w:t>,</w:t>
      </w:r>
    </w:p>
    <w:p w14:paraId="42E983C9" w14:textId="3630F631" w:rsidR="005C394F" w:rsidRPr="0066438E" w:rsidRDefault="00FC7E92" w:rsidP="005C394F">
      <w:pPr>
        <w:spacing w:after="0" w:line="480" w:lineRule="auto"/>
        <w:rPr>
          <w:rFonts w:ascii="Times New Roman" w:eastAsia="Times New Roman"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smectite</m:t>
            </m:r>
          </m:sup>
        </m:sSubSup>
        <m:r>
          <w:rPr>
            <w:rFonts w:ascii="Cambria Math" w:eastAsia="Times New Roman" w:hAnsi="Cambria Math" w:cs="Times New Roman"/>
            <w:vertAlign w:val="superscript"/>
          </w:rPr>
          <m:t>)= 10.59 ϕ-24.44</m:t>
        </m:r>
      </m:oMath>
      <w:r w:rsidR="00F0002B"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t>(</w:t>
      </w:r>
      <w:r w:rsidR="00071A37">
        <w:rPr>
          <w:rFonts w:ascii="Times New Roman" w:eastAsiaTheme="minorEastAsia" w:hAnsi="Times New Roman" w:cs="Times New Roman"/>
        </w:rPr>
        <w:t>9</w:t>
      </w:r>
      <w:r w:rsidR="005C394F" w:rsidRPr="0066438E">
        <w:rPr>
          <w:rFonts w:ascii="Times New Roman" w:eastAsiaTheme="minorEastAsia" w:hAnsi="Times New Roman" w:cs="Times New Roman"/>
        </w:rPr>
        <w:t>)</w:t>
      </w:r>
    </w:p>
    <w:p w14:paraId="3B2287F6" w14:textId="79EFDD62" w:rsidR="005C394F" w:rsidRPr="0066438E" w:rsidRDefault="005C394F" w:rsidP="005C394F">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Simultaneously</w:t>
      </w:r>
      <w:r w:rsidR="00F0002B"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decreases from </w:t>
      </w:r>
      <w:r w:rsidR="00C35A51" w:rsidRPr="0066438E">
        <w:rPr>
          <w:rFonts w:ascii="Times New Roman" w:eastAsia="Times New Roman" w:hAnsi="Times New Roman" w:cs="Times New Roman"/>
        </w:rPr>
        <w:t>1.33x10</w:t>
      </w:r>
      <w:r w:rsidR="00C35A51" w:rsidRPr="0066438E">
        <w:rPr>
          <w:rFonts w:ascii="Times New Roman" w:eastAsia="Times New Roman" w:hAnsi="Times New Roman" w:cs="Times New Roman"/>
          <w:vertAlign w:val="superscript"/>
        </w:rPr>
        <w:t>-16</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to 9.35x10</w:t>
      </w:r>
      <w:r w:rsidR="00C35A51" w:rsidRPr="0066438E">
        <w:rPr>
          <w:rFonts w:ascii="Times New Roman" w:eastAsia="Times New Roman" w:hAnsi="Times New Roman" w:cs="Times New Roman"/>
          <w:vertAlign w:val="superscript"/>
        </w:rPr>
        <w:t>-22</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[Table S1] and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increases from 1</w:t>
      </w:r>
      <w:r w:rsidR="00C35A51" w:rsidRPr="0066438E">
        <w:rPr>
          <w:rFonts w:ascii="Times New Roman" w:eastAsia="Times New Roman" w:hAnsi="Times New Roman" w:cs="Times New Roman"/>
        </w:rPr>
        <w:t>.94</w:t>
      </w:r>
      <w:r w:rsidRPr="0066438E">
        <w:rPr>
          <w:rFonts w:ascii="Times New Roman" w:eastAsia="Times New Roman" w:hAnsi="Times New Roman" w:cs="Times New Roman"/>
        </w:rPr>
        <w:t xml:space="preserve"> to 71.9 [Fig. </w:t>
      </w:r>
      <w:r w:rsidR="009E1F58" w:rsidRPr="0066438E">
        <w:rPr>
          <w:rFonts w:ascii="Times New Roman" w:eastAsia="Times New Roman" w:hAnsi="Times New Roman" w:cs="Times New Roman"/>
        </w:rPr>
        <w:t>3</w:t>
      </w:r>
      <w:r w:rsidRPr="0066438E">
        <w:rPr>
          <w:rFonts w:ascii="Times New Roman" w:eastAsia="Times New Roman" w:hAnsi="Times New Roman" w:cs="Times New Roman"/>
        </w:rPr>
        <w:t xml:space="preserve">]. The reduction in vertical permeability during compaction is accompanied by an increase in vertical tortuosity from </w:t>
      </w:r>
      <w:r w:rsidR="00360E92">
        <w:rPr>
          <w:rFonts w:ascii="Times New Roman" w:eastAsia="Times New Roman" w:hAnsi="Times New Roman" w:cs="Times New Roman"/>
        </w:rPr>
        <w:t>7.08</w:t>
      </w:r>
      <w:r w:rsidRPr="0066438E">
        <w:rPr>
          <w:rFonts w:ascii="Times New Roman" w:eastAsia="Times New Roman" w:hAnsi="Times New Roman" w:cs="Times New Roman"/>
        </w:rPr>
        <w:t xml:space="preserve"> to </w:t>
      </w:r>
      <w:r w:rsidR="00360E92">
        <w:rPr>
          <w:rFonts w:ascii="Times New Roman" w:eastAsia="Times New Roman" w:hAnsi="Times New Roman" w:cs="Times New Roman"/>
        </w:rPr>
        <w:t>50.65</w:t>
      </w:r>
      <w:r w:rsidRPr="0066438E">
        <w:rPr>
          <w:rFonts w:ascii="Times New Roman" w:eastAsia="Times New Roman" w:hAnsi="Times New Roman" w:cs="Times New Roman"/>
        </w:rPr>
        <w:t xml:space="preserve"> [</w:t>
      </w:r>
      <w:r w:rsidR="00387449">
        <w:rPr>
          <w:rFonts w:ascii="Times New Roman" w:eastAsia="Times New Roman" w:hAnsi="Times New Roman" w:cs="Times New Roman"/>
        </w:rPr>
        <w:t xml:space="preserve">Fig. </w:t>
      </w:r>
      <w:del w:id="34" w:author="Harsh Vora" w:date="2019-07-15T15:03:00Z">
        <w:r w:rsidRPr="0066438E">
          <w:rPr>
            <w:rFonts w:ascii="Times New Roman" w:eastAsia="Times New Roman" w:hAnsi="Times New Roman" w:cs="Times New Roman"/>
          </w:rPr>
          <w:delText>S</w:delText>
        </w:r>
        <w:r w:rsidR="00063B69">
          <w:rPr>
            <w:rFonts w:ascii="Times New Roman" w:eastAsia="Times New Roman" w:hAnsi="Times New Roman" w:cs="Times New Roman"/>
          </w:rPr>
          <w:delText>2</w:delText>
        </w:r>
        <w:r w:rsidR="009731C1" w:rsidRPr="0066438E">
          <w:rPr>
            <w:rFonts w:ascii="Times New Roman" w:eastAsia="Times New Roman" w:hAnsi="Times New Roman" w:cs="Times New Roman"/>
          </w:rPr>
          <w:delText>a</w:delText>
        </w:r>
      </w:del>
      <w:ins w:id="35" w:author="Harsh Vora" w:date="2019-07-15T15:03:00Z">
        <w:r w:rsidR="00387449">
          <w:rPr>
            <w:rFonts w:ascii="Times New Roman" w:eastAsia="Times New Roman" w:hAnsi="Times New Roman" w:cs="Times New Roman"/>
          </w:rPr>
          <w:t>S2</w:t>
        </w:r>
      </w:ins>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7.08</w:t>
      </w:r>
      <w:r w:rsidR="00DD274C" w:rsidRPr="0066438E">
        <w:rPr>
          <w:rFonts w:ascii="Times New Roman" w:eastAsiaTheme="minorEastAsia" w:hAnsi="Times New Roman" w:cs="Times New Roman"/>
        </w:rPr>
        <w:t xml:space="preserve"> to </w:t>
      </w:r>
      <w:r w:rsidR="00360E92">
        <w:rPr>
          <w:rFonts w:ascii="Times New Roman" w:eastAsiaTheme="minorEastAsia" w:hAnsi="Times New Roman" w:cs="Times New Roman"/>
        </w:rPr>
        <w:t>1.71</w:t>
      </w:r>
      <w:r w:rsidR="00DD274C" w:rsidRPr="0066438E">
        <w:rPr>
          <w:rFonts w:ascii="Times New Roman" w:eastAsiaTheme="minorEastAsia" w:hAnsi="Times New Roman" w:cs="Times New Roman"/>
        </w:rPr>
        <w:t xml:space="preserve"> [Table S1].</w:t>
      </w:r>
    </w:p>
    <w:p w14:paraId="75B0F9EE" w14:textId="4B1FAAF0" w:rsidR="005C394F" w:rsidRPr="0066438E" w:rsidRDefault="00C35A51"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In our </w:t>
      </w:r>
      <w:r w:rsidR="002C79D5" w:rsidRPr="0066438E">
        <w:rPr>
          <w:rFonts w:ascii="Times New Roman" w:eastAsia="Times New Roman" w:hAnsi="Times New Roman" w:cs="Times New Roman"/>
        </w:rPr>
        <w:t xml:space="preserve">intermediate mudstone compaction </w:t>
      </w:r>
      <w:r w:rsidRPr="0066438E">
        <w:rPr>
          <w:rFonts w:ascii="Times New Roman" w:eastAsia="Times New Roman" w:hAnsi="Times New Roman" w:cs="Times New Roman"/>
        </w:rPr>
        <w:t xml:space="preserve">model,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decreases from</w:t>
      </w:r>
      <w:r w:rsidRPr="0066438E" w:rsidDel="00C35A51">
        <w:rPr>
          <w:rFonts w:ascii="Times New Roman" w:eastAsia="Times New Roman" w:hAnsi="Times New Roman" w:cs="Times New Roman"/>
        </w:rPr>
        <w:t xml:space="preserve"> </w:t>
      </w:r>
      <w:r w:rsidRPr="0066438E">
        <w:rPr>
          <w:rFonts w:ascii="Times New Roman" w:eastAsia="Times New Roman" w:hAnsi="Times New Roman" w:cs="Times New Roman"/>
        </w:rPr>
        <w:t>6.10x10</w:t>
      </w:r>
      <w:r w:rsidRPr="0066438E">
        <w:rPr>
          <w:rFonts w:ascii="Times New Roman" w:eastAsia="Times New Roman" w:hAnsi="Times New Roman" w:cs="Times New Roman"/>
          <w:vertAlign w:val="superscript"/>
        </w:rPr>
        <w:t>-16</w:t>
      </w:r>
      <w:r w:rsidRPr="0066438E">
        <w:rPr>
          <w:rFonts w:ascii="Times New Roman" w:eastAsia="Times New Roman" w:hAnsi="Times New Roman" w:cs="Times New Roman"/>
        </w:rPr>
        <w:t xml:space="preserve">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at </w:t>
      </w:r>
      <w:r w:rsidRPr="0066438E">
        <w:rPr>
          <w:rFonts w:ascii="Symbol" w:eastAsia="Times New Roman" w:hAnsi="Symbol" w:cs="Times New Roman"/>
          <w:i/>
        </w:rPr>
        <w:t></w:t>
      </w:r>
      <w:r w:rsidRPr="0066438E" w:rsidDel="00F344D6">
        <w:rPr>
          <w:rFonts w:ascii="Times New Roman" w:eastAsia="Times New Roman" w:hAnsi="Times New Roman" w:cs="Times New Roman"/>
        </w:rPr>
        <w:t xml:space="preserve"> </w:t>
      </w:r>
      <w:r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Pr="0066438E">
        <w:rPr>
          <w:rFonts w:ascii="Times New Roman" w:eastAsia="Times New Roman" w:hAnsi="Times New Roman" w:cs="Times New Roman"/>
        </w:rPr>
        <w:t>0.73 to 1.02x10</w:t>
      </w:r>
      <w:r w:rsidRPr="0066438E">
        <w:rPr>
          <w:rFonts w:ascii="Times New Roman" w:eastAsia="Times New Roman" w:hAnsi="Times New Roman" w:cs="Times New Roman"/>
          <w:vertAlign w:val="superscript"/>
        </w:rPr>
        <w:t>-20</w:t>
      </w:r>
      <w:r w:rsidRPr="0066438E">
        <w:rPr>
          <w:rFonts w:ascii="Times New Roman" w:eastAsia="Times New Roman" w:hAnsi="Times New Roman" w:cs="Times New Roman"/>
        </w:rPr>
        <w:t xml:space="preserve">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at </w:t>
      </w:r>
      <w:r w:rsidRPr="0066438E">
        <w:rPr>
          <w:rFonts w:ascii="Symbol" w:eastAsia="Times New Roman" w:hAnsi="Symbol" w:cs="Times New Roman"/>
          <w:i/>
        </w:rPr>
        <w:t></w:t>
      </w:r>
      <w:r w:rsidRPr="0066438E" w:rsidDel="00F344D6">
        <w:rPr>
          <w:rFonts w:ascii="Times New Roman" w:eastAsia="Times New Roman" w:hAnsi="Times New Roman" w:cs="Times New Roman"/>
        </w:rPr>
        <w:t xml:space="preserve"> </w:t>
      </w:r>
      <w:r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0.07 </w:t>
      </w:r>
      <w:r w:rsidR="005C394F" w:rsidRPr="0066438E">
        <w:rPr>
          <w:rFonts w:ascii="Times New Roman" w:eastAsia="Times New Roman" w:hAnsi="Times New Roman" w:cs="Times New Roman"/>
        </w:rPr>
        <w:t xml:space="preserve">[Fig. 2], </w:t>
      </w:r>
      <w:r w:rsidRPr="0066438E">
        <w:rPr>
          <w:rFonts w:ascii="Times New Roman" w:eastAsia="Times New Roman" w:hAnsi="Times New Roman" w:cs="Times New Roman"/>
        </w:rPr>
        <w:t xml:space="preserve">following </w:t>
      </w:r>
      <w:r w:rsidR="005C394F" w:rsidRPr="0066438E">
        <w:rPr>
          <w:rFonts w:ascii="Times New Roman" w:eastAsia="Times New Roman" w:hAnsi="Times New Roman" w:cs="Times New Roman"/>
        </w:rPr>
        <w:t xml:space="preserve">a log-linear trend </w:t>
      </w:r>
      <w:r w:rsidR="005C394F" w:rsidRPr="0066438E">
        <w:rPr>
          <w:rFonts w:ascii="Times New Roman" w:eastAsiaTheme="minorEastAsia" w:hAnsi="Times New Roman" w:cs="Times New Roman"/>
        </w:rPr>
        <w:t>(R</w:t>
      </w:r>
      <w:r w:rsidR="005C394F" w:rsidRPr="0066438E">
        <w:rPr>
          <w:rFonts w:ascii="Times New Roman" w:eastAsiaTheme="minorEastAsia" w:hAnsi="Times New Roman" w:cs="Times New Roman"/>
          <w:vertAlign w:val="superscript"/>
        </w:rPr>
        <w:t>2</w:t>
      </w:r>
      <w:r w:rsidR="00CC1EBF" w:rsidRPr="0066438E">
        <w:rPr>
          <w:rFonts w:ascii="Times New Roman" w:eastAsiaTheme="minorEastAsia" w:hAnsi="Times New Roman" w:cs="Times New Roman"/>
          <w:vertAlign w:val="superscript"/>
        </w:rPr>
        <w:t xml:space="preserve"> </w:t>
      </w:r>
      <w:r w:rsidR="005C394F" w:rsidRPr="0066438E">
        <w:rPr>
          <w:rFonts w:ascii="Times New Roman" w:eastAsiaTheme="minorEastAsia" w:hAnsi="Times New Roman" w:cs="Times New Roman"/>
        </w:rPr>
        <w:t>=</w:t>
      </w:r>
      <w:r w:rsidR="00CC1EBF"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0.9</w:t>
      </w:r>
      <w:r w:rsidRPr="0066438E">
        <w:rPr>
          <w:rFonts w:ascii="Times New Roman" w:eastAsiaTheme="minorEastAsia" w:hAnsi="Times New Roman" w:cs="Times New Roman"/>
        </w:rPr>
        <w:t>8</w:t>
      </w:r>
      <w:r w:rsidR="005C394F" w:rsidRPr="0066438E">
        <w:rPr>
          <w:rFonts w:ascii="Times New Roman" w:eastAsiaTheme="minorEastAsia" w:hAnsi="Times New Roman" w:cs="Times New Roman"/>
        </w:rPr>
        <w:t xml:space="preserve">), </w:t>
      </w:r>
    </w:p>
    <w:p w14:paraId="4476156E" w14:textId="24A999DC" w:rsidR="005C394F" w:rsidRPr="0066438E" w:rsidRDefault="00FC7E92" w:rsidP="005C394F">
      <w:pPr>
        <w:spacing w:after="0" w:line="480" w:lineRule="auto"/>
        <w:rPr>
          <w:rFonts w:ascii="Times New Roman" w:eastAsiaTheme="minorEastAsia"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int</m:t>
            </m:r>
          </m:sup>
        </m:sSubSup>
        <m:r>
          <w:rPr>
            <w:rFonts w:ascii="Cambria Math" w:eastAsia="Times New Roman" w:hAnsi="Cambria Math" w:cs="Times New Roman"/>
            <w:vertAlign w:val="superscript"/>
          </w:rPr>
          <m:t>)= 6.73 ϕ-20.16</m:t>
        </m:r>
      </m:oMath>
      <w:r w:rsidR="00F0002B"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t>(</w:t>
      </w:r>
      <w:r w:rsidR="00AC305D">
        <w:rPr>
          <w:rFonts w:ascii="Times New Roman" w:eastAsiaTheme="minorEastAsia" w:hAnsi="Times New Roman" w:cs="Times New Roman"/>
        </w:rPr>
        <w:t>1</w:t>
      </w:r>
      <w:r w:rsidR="00071A37">
        <w:rPr>
          <w:rFonts w:ascii="Times New Roman" w:eastAsiaTheme="minorEastAsia" w:hAnsi="Times New Roman" w:cs="Times New Roman"/>
        </w:rPr>
        <w:t>0</w:t>
      </w:r>
      <w:r w:rsidR="005C394F" w:rsidRPr="0066438E">
        <w:rPr>
          <w:rFonts w:ascii="Times New Roman" w:eastAsiaTheme="minorEastAsia" w:hAnsi="Times New Roman" w:cs="Times New Roman"/>
        </w:rPr>
        <w:t>)</w:t>
      </w:r>
    </w:p>
    <w:p w14:paraId="06F08BFA" w14:textId="020CF31D" w:rsidR="005C394F" w:rsidRPr="0066438E" w:rsidRDefault="00F0002B"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Simultaneously, </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decreases</w:t>
      </w:r>
      <w:r w:rsidR="005C394F" w:rsidRPr="0066438E">
        <w:rPr>
          <w:rFonts w:ascii="Times New Roman" w:eastAsia="Times New Roman" w:hAnsi="Times New Roman" w:cs="Times New Roman"/>
        </w:rPr>
        <w:t xml:space="preserve"> from </w:t>
      </w:r>
      <w:r w:rsidR="00C35A51" w:rsidRPr="0066438E">
        <w:rPr>
          <w:rFonts w:ascii="Times New Roman" w:eastAsiaTheme="minorEastAsia" w:hAnsi="Times New Roman" w:cs="Times New Roman"/>
        </w:rPr>
        <w:t>1.11x10</w:t>
      </w:r>
      <w:r w:rsidR="00C35A51" w:rsidRPr="0066438E">
        <w:rPr>
          <w:rFonts w:ascii="Times New Roman" w:eastAsiaTheme="minorEastAsia" w:hAnsi="Times New Roman" w:cs="Times New Roman"/>
          <w:vertAlign w:val="superscript"/>
        </w:rPr>
        <w:t>-15</w:t>
      </w:r>
      <w:r w:rsidR="00C35A51" w:rsidRPr="0066438E">
        <w:rPr>
          <w:rFonts w:ascii="Times New Roman" w:eastAsiaTheme="minorEastAsia" w:hAnsi="Times New Roman" w:cs="Times New Roman"/>
        </w:rPr>
        <w:t xml:space="preserve"> </w:t>
      </w:r>
      <w:r w:rsidR="00C35A51" w:rsidRPr="0066438E">
        <w:rPr>
          <w:rFonts w:ascii="Times New Roman" w:eastAsia="Times New Roman" w:hAnsi="Times New Roman" w:cs="Times New Roman"/>
        </w:rPr>
        <w:t>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to </w:t>
      </w:r>
      <w:r w:rsidR="00C35A51" w:rsidRPr="0066438E">
        <w:rPr>
          <w:rFonts w:ascii="Times New Roman" w:eastAsiaTheme="minorEastAsia" w:hAnsi="Times New Roman" w:cs="Times New Roman"/>
        </w:rPr>
        <w:t>4.68x10</w:t>
      </w:r>
      <w:r w:rsidR="00C35A51" w:rsidRPr="0066438E">
        <w:rPr>
          <w:rFonts w:ascii="Times New Roman" w:eastAsiaTheme="minorEastAsia" w:hAnsi="Times New Roman" w:cs="Times New Roman"/>
          <w:vertAlign w:val="superscript"/>
        </w:rPr>
        <w:t>-19</w:t>
      </w:r>
      <w:r w:rsidR="00C35A51" w:rsidRPr="0066438E">
        <w:rPr>
          <w:rFonts w:ascii="Times New Roman" w:eastAsiaTheme="minorEastAsia" w:hAnsi="Times New Roman" w:cs="Times New Roman"/>
        </w:rPr>
        <w:t xml:space="preserve"> </w:t>
      </w:r>
      <w:r w:rsidR="00C35A51" w:rsidRPr="0066438E">
        <w:rPr>
          <w:rFonts w:ascii="Times New Roman" w:eastAsia="Times New Roman" w:hAnsi="Times New Roman" w:cs="Times New Roman"/>
        </w:rPr>
        <w:t>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 xml:space="preserve">[Table S1] and </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h</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v</w:t>
      </w:r>
      <w:r w:rsidR="005C394F" w:rsidRPr="0066438E">
        <w:rPr>
          <w:rFonts w:ascii="Times New Roman" w:eastAsia="Times New Roman" w:hAnsi="Times New Roman" w:cs="Times New Roman"/>
        </w:rPr>
        <w:t xml:space="preserve"> </w:t>
      </w:r>
      <w:r w:rsidR="00CC1EBF" w:rsidRPr="0066438E">
        <w:rPr>
          <w:rFonts w:ascii="Times New Roman" w:eastAsia="Times New Roman" w:hAnsi="Times New Roman" w:cs="Times New Roman"/>
        </w:rPr>
        <w:t xml:space="preserve">increases </w:t>
      </w:r>
      <w:r w:rsidR="005C394F" w:rsidRPr="0066438E">
        <w:rPr>
          <w:rFonts w:ascii="Times New Roman" w:eastAsia="Times New Roman" w:hAnsi="Times New Roman" w:cs="Times New Roman"/>
        </w:rPr>
        <w:t>from 1</w:t>
      </w:r>
      <w:r w:rsidR="00C35A51" w:rsidRPr="0066438E">
        <w:rPr>
          <w:rFonts w:ascii="Times New Roman" w:eastAsia="Times New Roman" w:hAnsi="Times New Roman" w:cs="Times New Roman"/>
        </w:rPr>
        <w:t>.</w:t>
      </w:r>
      <w:r w:rsidR="005C394F" w:rsidRPr="0066438E">
        <w:rPr>
          <w:rFonts w:ascii="Times New Roman" w:eastAsia="Times New Roman" w:hAnsi="Times New Roman" w:cs="Times New Roman"/>
        </w:rPr>
        <w:t>8</w:t>
      </w:r>
      <w:r w:rsidR="00C35A51" w:rsidRPr="0066438E">
        <w:rPr>
          <w:rFonts w:ascii="Times New Roman" w:eastAsia="Times New Roman" w:hAnsi="Times New Roman" w:cs="Times New Roman"/>
        </w:rPr>
        <w:t>2</w:t>
      </w:r>
      <w:r w:rsidR="005C394F" w:rsidRPr="0066438E">
        <w:rPr>
          <w:rFonts w:ascii="Times New Roman" w:eastAsia="Times New Roman" w:hAnsi="Times New Roman" w:cs="Times New Roman"/>
        </w:rPr>
        <w:t xml:space="preserve"> to 45.6 [Fig. 3]. The reduction in vertical permeability during compaction is accompanied by an increase in vertical tortuosity from </w:t>
      </w:r>
      <w:r w:rsidR="00360E92">
        <w:rPr>
          <w:rFonts w:ascii="Times New Roman" w:eastAsia="Times New Roman" w:hAnsi="Times New Roman" w:cs="Times New Roman"/>
        </w:rPr>
        <w:t>6.72</w:t>
      </w:r>
      <w:r w:rsidR="00312FD3" w:rsidRPr="0066438E">
        <w:rPr>
          <w:rFonts w:ascii="Times New Roman" w:eastAsia="Times New Roman" w:hAnsi="Times New Roman" w:cs="Times New Roman"/>
        </w:rPr>
        <w:t xml:space="preserve"> to </w:t>
      </w:r>
      <w:r w:rsidR="00360E92">
        <w:rPr>
          <w:rFonts w:ascii="Times New Roman" w:eastAsia="Times New Roman" w:hAnsi="Times New Roman" w:cs="Times New Roman"/>
        </w:rPr>
        <w:t>41.61</w:t>
      </w:r>
      <w:r w:rsidR="007C5102"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w:t>
      </w:r>
      <w:r w:rsidR="00387449">
        <w:rPr>
          <w:rFonts w:ascii="Times New Roman" w:eastAsia="Times New Roman" w:hAnsi="Times New Roman" w:cs="Times New Roman"/>
        </w:rPr>
        <w:t xml:space="preserve">Fig. </w:t>
      </w:r>
      <w:del w:id="36" w:author="Harsh Vora" w:date="2019-07-15T15:03:00Z">
        <w:r w:rsidR="005C394F" w:rsidRPr="0066438E">
          <w:rPr>
            <w:rFonts w:ascii="Times New Roman" w:eastAsia="Times New Roman" w:hAnsi="Times New Roman" w:cs="Times New Roman"/>
          </w:rPr>
          <w:delText>S</w:delText>
        </w:r>
        <w:r w:rsidR="00063B69">
          <w:rPr>
            <w:rFonts w:ascii="Times New Roman" w:eastAsia="Times New Roman" w:hAnsi="Times New Roman" w:cs="Times New Roman"/>
          </w:rPr>
          <w:delText>2</w:delText>
        </w:r>
        <w:r w:rsidR="009731C1" w:rsidRPr="0066438E">
          <w:rPr>
            <w:rFonts w:ascii="Times New Roman" w:eastAsia="Times New Roman" w:hAnsi="Times New Roman" w:cs="Times New Roman"/>
          </w:rPr>
          <w:delText>a</w:delText>
        </w:r>
      </w:del>
      <w:ins w:id="37" w:author="Harsh Vora" w:date="2019-07-15T15:03:00Z">
        <w:r w:rsidR="00387449">
          <w:rPr>
            <w:rFonts w:ascii="Times New Roman" w:eastAsia="Times New Roman" w:hAnsi="Times New Roman" w:cs="Times New Roman"/>
          </w:rPr>
          <w:t>S2</w:t>
        </w:r>
      </w:ins>
      <w:r w:rsidR="005C394F" w:rsidRPr="0066438E">
        <w:rPr>
          <w:rFonts w:ascii="Times New Roman" w:eastAsia="Times New Roman" w:hAnsi="Times New Roman" w:cs="Times New Roman"/>
        </w:rPr>
        <w:t>]</w:t>
      </w:r>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6.72</w:t>
      </w:r>
      <w:r w:rsidR="00DD274C"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83</w:t>
      </w:r>
      <w:r w:rsidR="00DD274C" w:rsidRPr="0066438E">
        <w:rPr>
          <w:rFonts w:ascii="Times New Roman" w:eastAsiaTheme="minorEastAsia" w:hAnsi="Times New Roman" w:cs="Times New Roman"/>
        </w:rPr>
        <w:t xml:space="preserve"> [Table S1].</w:t>
      </w:r>
    </w:p>
    <w:p w14:paraId="2070162F" w14:textId="68923E64" w:rsidR="003F44E9" w:rsidRPr="0066438E" w:rsidRDefault="003F44E9" w:rsidP="003F44E9">
      <w:pPr>
        <w:spacing w:after="0" w:line="480" w:lineRule="auto"/>
        <w:rPr>
          <w:rFonts w:ascii="Times New Roman" w:eastAsiaTheme="minorEastAsia" w:hAnsi="Times New Roman" w:cs="Times New Roman"/>
        </w:rPr>
      </w:pPr>
      <w:r w:rsidRPr="0066438E">
        <w:rPr>
          <w:rFonts w:ascii="Times New Roman" w:eastAsiaTheme="minorEastAsia" w:hAnsi="Times New Roman" w:cs="Times New Roman"/>
          <w:lang w:bidi="he-IL"/>
        </w:rPr>
        <w:t xml:space="preserve">In our </w:t>
      </w:r>
      <w:r w:rsidRPr="0066438E">
        <w:rPr>
          <w:rFonts w:ascii="Times New Roman" w:eastAsiaTheme="minorEastAsia" w:hAnsi="Times New Roman" w:cs="Times New Roman"/>
          <w:i/>
          <w:lang w:bidi="he-IL"/>
        </w:rPr>
        <w:t>NM1</w:t>
      </w:r>
      <w:r w:rsidRPr="0066438E">
        <w:rPr>
          <w:rFonts w:ascii="Times New Roman" w:eastAsiaTheme="minorEastAsia" w:hAnsi="Times New Roman" w:cs="Times New Roman"/>
          <w:lang w:bidi="he-IL"/>
        </w:rPr>
        <w:t xml:space="preserve"> compaction model</w:t>
      </w:r>
      <w:r w:rsidR="00C23224">
        <w:rPr>
          <w:rFonts w:ascii="Times New Roman" w:eastAsiaTheme="minorEastAsia" w:hAnsi="Times New Roman" w:cs="Times New Roman"/>
          <w:lang w:bidi="he-IL"/>
        </w:rPr>
        <w:t xml:space="preserve"> (designed after sample 1324</w:t>
      </w:r>
      <w:r w:rsidR="00B61ED3">
        <w:rPr>
          <w:rFonts w:ascii="Times New Roman" w:eastAsiaTheme="minorEastAsia" w:hAnsi="Times New Roman" w:cs="Times New Roman"/>
          <w:lang w:bidi="he-IL"/>
        </w:rPr>
        <w:t>C</w:t>
      </w:r>
      <w:r w:rsidR="00C23224">
        <w:rPr>
          <w:rFonts w:ascii="Times New Roman" w:eastAsiaTheme="minorEastAsia" w:hAnsi="Times New Roman" w:cs="Times New Roman"/>
          <w:lang w:bidi="he-IL"/>
        </w:rPr>
        <w:t>-</w:t>
      </w:r>
      <w:r w:rsidR="00B61ED3">
        <w:rPr>
          <w:rFonts w:ascii="Times New Roman" w:eastAsiaTheme="minorEastAsia" w:hAnsi="Times New Roman" w:cs="Times New Roman"/>
          <w:lang w:bidi="he-IL"/>
        </w:rPr>
        <w:t>1</w:t>
      </w:r>
      <w:r w:rsidR="00C23224">
        <w:rPr>
          <w:rFonts w:ascii="Times New Roman" w:eastAsiaTheme="minorEastAsia" w:hAnsi="Times New Roman" w:cs="Times New Roman"/>
          <w:lang w:bidi="he-IL"/>
        </w:rPr>
        <w:t>H-</w:t>
      </w:r>
      <w:r w:rsidR="00B61ED3">
        <w:rPr>
          <w:rFonts w:ascii="Times New Roman" w:eastAsiaTheme="minorEastAsia" w:hAnsi="Times New Roman" w:cs="Times New Roman"/>
          <w:lang w:bidi="he-IL"/>
        </w:rPr>
        <w:t>1</w:t>
      </w:r>
      <w:r w:rsidR="00C23224">
        <w:rPr>
          <w:rFonts w:ascii="Times New Roman" w:eastAsiaTheme="minorEastAsia" w:hAnsi="Times New Roman" w:cs="Times New Roman"/>
          <w:lang w:bidi="he-IL"/>
        </w:rPr>
        <w:t>)</w:t>
      </w:r>
      <w:r w:rsidRPr="0066438E">
        <w:rPr>
          <w:rFonts w:ascii="Times New Roman" w:eastAsiaTheme="minorEastAsia" w:hAnsi="Times New Roman" w:cs="Times New Roman"/>
          <w:lang w:bidi="he-IL"/>
        </w:rPr>
        <w:t xml:space="preserve">,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1.54x10</w:t>
      </w:r>
      <w:r w:rsidRPr="0066438E">
        <w:rPr>
          <w:rFonts w:ascii="Times New Roman" w:hAnsi="Times New Roman"/>
          <w:vertAlign w:val="superscript"/>
        </w:rPr>
        <w:t>-16</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0.72 (</w:t>
      </w:r>
      <w:r w:rsidRPr="0066438E">
        <w:rPr>
          <w:rFonts w:ascii="Times New Roman" w:hAnsi="Times New Roman" w:cs="Times New Roman"/>
          <w:i/>
        </w:rPr>
        <w:t xml:space="preserve">θ </w:t>
      </w:r>
      <w:r w:rsidRPr="0066438E">
        <w:rPr>
          <w:rFonts w:ascii="Times New Roman" w:hAnsi="Times New Roman"/>
        </w:rPr>
        <w:t>=15</w:t>
      </w:r>
      <w:r w:rsidRPr="0066438E">
        <w:rPr>
          <w:rFonts w:ascii="Times New Roman" w:hAnsi="Times New Roman" w:cs="Times New Roman"/>
        </w:rPr>
        <w:t>°</w:t>
      </w:r>
      <w:r w:rsidRPr="0066438E">
        <w:rPr>
          <w:rFonts w:ascii="Times New Roman" w:hAnsi="Times New Roman"/>
        </w:rPr>
        <w:t>) to 7.09x10</w:t>
      </w:r>
      <w:r w:rsidRPr="0066438E">
        <w:rPr>
          <w:rFonts w:ascii="Times New Roman" w:hAnsi="Times New Roman"/>
          <w:vertAlign w:val="superscript"/>
        </w:rPr>
        <w:t>-21</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0.32 (</w:t>
      </w:r>
      <w:r w:rsidRPr="0066438E">
        <w:rPr>
          <w:rFonts w:ascii="Times New Roman" w:hAnsi="Times New Roman" w:cs="Times New Roman"/>
          <w:i/>
        </w:rPr>
        <w:t xml:space="preserve">θ </w:t>
      </w:r>
      <w:r w:rsidRPr="0066438E">
        <w:rPr>
          <w:rFonts w:ascii="Times New Roman" w:hAnsi="Times New Roman"/>
        </w:rPr>
        <w:t>= 0</w:t>
      </w:r>
      <w:r w:rsidRPr="0066438E">
        <w:rPr>
          <w:rFonts w:ascii="Times New Roman" w:hAnsi="Times New Roman" w:cs="Times New Roman"/>
        </w:rPr>
        <w:t>°</w:t>
      </w:r>
      <w:r w:rsidRPr="0066438E">
        <w:rPr>
          <w:rFonts w:ascii="Times New Roman" w:hAnsi="Times New Roman"/>
        </w:rPr>
        <w:t xml:space="preserve">) [Fig. 4],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Pr="0066438E">
        <w:rPr>
          <w:rFonts w:ascii="Times New Roman" w:eastAsiaTheme="minorEastAsia" w:hAnsi="Times New Roman"/>
        </w:rPr>
        <w:t>=0.99),</w:t>
      </w:r>
      <w:r w:rsidRPr="0066438E">
        <w:rPr>
          <w:rFonts w:ascii="Times New Roman" w:hAnsi="Times New Roman"/>
        </w:rPr>
        <w:t xml:space="preserve"> </w:t>
      </w:r>
    </w:p>
    <w:p w14:paraId="070FC0F9" w14:textId="634F1C54" w:rsidR="003F44E9" w:rsidRPr="0066438E" w:rsidRDefault="00FC7E92" w:rsidP="003F44E9">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NM1</m:t>
            </m:r>
          </m:sup>
        </m:sSubSup>
        <m:r>
          <w:rPr>
            <w:rFonts w:ascii="Cambria Math" w:hAnsi="Cambria Math"/>
            <w:vertAlign w:val="superscript"/>
          </w:rPr>
          <m:t xml:space="preserve">)= </m:t>
        </m:r>
        <m:r>
          <w:rPr>
            <w:rFonts w:ascii="Cambria Math" w:eastAsiaTheme="minorEastAsia" w:hAnsi="Cambria Math"/>
            <w:vertAlign w:val="superscript"/>
          </w:rPr>
          <m:t xml:space="preserve">10.93 </m:t>
        </m:r>
        <m:r>
          <w:rPr>
            <w:rFonts w:ascii="Cambria Math" w:eastAsia="Times New Roman" w:hAnsi="Cambria Math" w:cs="Times New Roman"/>
            <w:vertAlign w:val="superscript"/>
          </w:rPr>
          <m:t xml:space="preserve">ϕ-23.63 </m:t>
        </m:r>
      </m:oMath>
      <w:r w:rsidR="003F44E9" w:rsidRPr="0066438E">
        <w:rPr>
          <w:rFonts w:ascii="Times New Roman" w:eastAsiaTheme="minorEastAsia" w:hAnsi="Times New Roman"/>
        </w:rPr>
        <w:t>.</w:t>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t>(1</w:t>
      </w:r>
      <w:r w:rsidR="00071A37">
        <w:rPr>
          <w:rFonts w:ascii="Times New Roman" w:eastAsiaTheme="minorEastAsia" w:hAnsi="Times New Roman"/>
        </w:rPr>
        <w:t>1</w:t>
      </w:r>
      <w:r w:rsidR="003F44E9" w:rsidRPr="0066438E">
        <w:rPr>
          <w:rFonts w:ascii="Times New Roman" w:eastAsiaTheme="minorEastAsia" w:hAnsi="Times New Roman"/>
        </w:rPr>
        <w:t>)</w:t>
      </w:r>
    </w:p>
    <w:p w14:paraId="026AD745" w14:textId="45D75269" w:rsidR="003F44E9" w:rsidRPr="0066438E" w:rsidRDefault="003F44E9" w:rsidP="003F44E9">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Simultaneously,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rPr>
        <w:t xml:space="preserve"> decreases from 1.39x10</w:t>
      </w:r>
      <w:r w:rsidRPr="0066438E">
        <w:rPr>
          <w:rFonts w:ascii="Times New Roman" w:hAnsi="Times New Roman"/>
          <w:vertAlign w:val="superscript"/>
        </w:rPr>
        <w:t>-15</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to 2.66x10</w:t>
      </w:r>
      <w:r w:rsidRPr="0066438E">
        <w:rPr>
          <w:rFonts w:ascii="Times New Roman" w:hAnsi="Times New Roman"/>
          <w:vertAlign w:val="superscript"/>
        </w:rPr>
        <w:t xml:space="preserve">-19 </w:t>
      </w:r>
      <w:r w:rsidRPr="0066438E">
        <w:rPr>
          <w:rFonts w:ascii="Times New Roman" w:hAnsi="Times New Roman"/>
        </w:rPr>
        <w:t>m</w:t>
      </w:r>
      <w:r w:rsidRPr="0066438E">
        <w:rPr>
          <w:rFonts w:ascii="Times New Roman" w:hAnsi="Times New Roman"/>
          <w:vertAlign w:val="superscript"/>
        </w:rPr>
        <w:t>2</w:t>
      </w:r>
      <w:r w:rsidRPr="0066438E">
        <w:rPr>
          <w:rFonts w:ascii="Times New Roman" w:hAnsi="Times New Roman"/>
        </w:rPr>
        <w:t xml:space="preserve"> [Table S2] and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increases from 8.97 to 37.59</w:t>
      </w:r>
      <w:r w:rsidR="0023271A">
        <w:rPr>
          <w:rFonts w:ascii="Times New Roman" w:hAnsi="Times New Roman"/>
        </w:rPr>
        <w:t xml:space="preserve"> [Fig. 3]</w:t>
      </w:r>
      <w:r w:rsidRPr="0066438E">
        <w:rPr>
          <w:rFonts w:ascii="Times New Roman" w:hAnsi="Times New Roman"/>
        </w:rPr>
        <w:t xml:space="preserve">. </w:t>
      </w:r>
      <w:r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11.30</w:t>
      </w:r>
      <w:r w:rsidR="00FB05D2"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to </w:t>
      </w:r>
      <w:r w:rsidR="00360E92">
        <w:rPr>
          <w:rFonts w:ascii="Times New Roman" w:eastAsia="Times New Roman" w:hAnsi="Times New Roman" w:cs="Times New Roman"/>
        </w:rPr>
        <w:t>32.95</w:t>
      </w:r>
      <w:r w:rsidRPr="0066438E">
        <w:rPr>
          <w:rFonts w:ascii="Times New Roman" w:eastAsia="Times New Roman" w:hAnsi="Times New Roman" w:cs="Times New Roman"/>
        </w:rPr>
        <w:t xml:space="preserve"> </w:t>
      </w:r>
      <w:r w:rsidR="007C5102" w:rsidRPr="0066438E">
        <w:rPr>
          <w:rFonts w:ascii="Times New Roman" w:eastAsia="Times New Roman" w:hAnsi="Times New Roman" w:cs="Times New Roman"/>
        </w:rPr>
        <w:t>[</w:t>
      </w:r>
      <w:r w:rsidR="00387449">
        <w:rPr>
          <w:rFonts w:ascii="Times New Roman" w:eastAsia="Times New Roman" w:hAnsi="Times New Roman" w:cs="Times New Roman"/>
        </w:rPr>
        <w:t xml:space="preserve">Fig. </w:t>
      </w:r>
      <w:del w:id="38" w:author="Harsh Vora" w:date="2019-07-15T15:03:00Z">
        <w:r w:rsidR="00FB05D2" w:rsidRPr="0066438E">
          <w:rPr>
            <w:rFonts w:ascii="Times New Roman" w:eastAsia="Times New Roman" w:hAnsi="Times New Roman" w:cs="Times New Roman"/>
          </w:rPr>
          <w:delText>S</w:delText>
        </w:r>
        <w:r w:rsidR="00063B69">
          <w:rPr>
            <w:rFonts w:ascii="Times New Roman" w:eastAsia="Times New Roman" w:hAnsi="Times New Roman" w:cs="Times New Roman"/>
          </w:rPr>
          <w:delText>2</w:delText>
        </w:r>
        <w:r w:rsidR="00FB05D2" w:rsidRPr="0066438E">
          <w:rPr>
            <w:rFonts w:ascii="Times New Roman" w:eastAsia="Times New Roman" w:hAnsi="Times New Roman" w:cs="Times New Roman"/>
          </w:rPr>
          <w:delText>b</w:delText>
        </w:r>
      </w:del>
      <w:ins w:id="39" w:author="Harsh Vora" w:date="2019-07-15T15:03:00Z">
        <w:r w:rsidR="00387449">
          <w:rPr>
            <w:rFonts w:ascii="Times New Roman" w:eastAsia="Times New Roman" w:hAnsi="Times New Roman" w:cs="Times New Roman"/>
          </w:rPr>
          <w:t>S2</w:t>
        </w:r>
      </w:ins>
      <w:r w:rsidR="007C5102" w:rsidRPr="0066438E">
        <w:rPr>
          <w:rFonts w:ascii="Times New Roman" w:eastAsia="Times New Roman" w:hAnsi="Times New Roman" w:cs="Times New Roman"/>
        </w:rPr>
        <w:t xml:space="preserve">] </w:t>
      </w:r>
      <w:r w:rsidRPr="0066438E">
        <w:rPr>
          <w:rFonts w:ascii="Times New Roman" w:eastAsiaTheme="minorEastAsia" w:hAnsi="Times New Roman" w:cs="Times New Roman"/>
        </w:rPr>
        <w:t xml:space="preserve">and a decrease in horizontal tortuosity from </w:t>
      </w:r>
      <w:r w:rsidR="00360E92">
        <w:rPr>
          <w:rFonts w:ascii="Times New Roman" w:eastAsiaTheme="minorEastAsia" w:hAnsi="Times New Roman" w:cs="Times New Roman"/>
        </w:rPr>
        <w:t>3.91</w:t>
      </w:r>
      <w:r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52</w:t>
      </w:r>
      <w:r w:rsidRPr="0066438E">
        <w:rPr>
          <w:rFonts w:ascii="Times New Roman" w:eastAsiaTheme="minorEastAsia" w:hAnsi="Times New Roman" w:cs="Times New Roman"/>
        </w:rPr>
        <w:t xml:space="preserve"> </w:t>
      </w:r>
      <w:r w:rsidRPr="0066438E">
        <w:rPr>
          <w:rFonts w:ascii="Times New Roman" w:eastAsia="Times New Roman" w:hAnsi="Times New Roman" w:cs="Times New Roman"/>
        </w:rPr>
        <w:t xml:space="preserve">[Table S2]. </w:t>
      </w:r>
    </w:p>
    <w:p w14:paraId="3ED1A992" w14:textId="20C862FB" w:rsidR="003F44E9" w:rsidRPr="0066438E" w:rsidRDefault="003F44E9" w:rsidP="003F44E9">
      <w:pPr>
        <w:spacing w:after="0" w:line="480" w:lineRule="auto"/>
        <w:rPr>
          <w:rFonts w:ascii="Times New Roman" w:eastAsiaTheme="minorEastAsia" w:hAnsi="Times New Roman"/>
        </w:rPr>
      </w:pPr>
      <w:r w:rsidRPr="0066438E">
        <w:rPr>
          <w:rFonts w:ascii="Times New Roman" w:eastAsiaTheme="minorEastAsia" w:hAnsi="Times New Roman" w:cs="Times New Roman"/>
          <w:lang w:bidi="he-IL"/>
        </w:rPr>
        <w:t xml:space="preserve">In our </w:t>
      </w:r>
      <w:r w:rsidRPr="0066438E">
        <w:rPr>
          <w:rFonts w:ascii="Times New Roman" w:eastAsiaTheme="minorEastAsia" w:hAnsi="Times New Roman" w:cs="Times New Roman"/>
          <w:i/>
          <w:lang w:bidi="he-IL"/>
        </w:rPr>
        <w:t>NM2</w:t>
      </w:r>
      <w:r w:rsidRPr="0066438E">
        <w:rPr>
          <w:rFonts w:ascii="Times New Roman" w:eastAsiaTheme="minorEastAsia" w:hAnsi="Times New Roman" w:cs="Times New Roman"/>
          <w:lang w:bidi="he-IL"/>
        </w:rPr>
        <w:t xml:space="preserve"> compaction model</w:t>
      </w:r>
      <w:r w:rsidR="00C23224">
        <w:rPr>
          <w:rFonts w:ascii="Times New Roman" w:eastAsiaTheme="minorEastAsia" w:hAnsi="Times New Roman" w:cs="Times New Roman"/>
          <w:lang w:bidi="he-IL"/>
        </w:rPr>
        <w:t xml:space="preserve"> (designed after sample 1324B-7H-7)</w:t>
      </w:r>
      <w:r w:rsidRPr="0066438E">
        <w:rPr>
          <w:rFonts w:ascii="Times New Roman" w:hAnsi="Times New Roman"/>
        </w:rPr>
        <w:t xml:space="preserve">,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3.11x10</w:t>
      </w:r>
      <w:r w:rsidRPr="0066438E">
        <w:rPr>
          <w:rFonts w:ascii="Times New Roman" w:hAnsi="Times New Roman"/>
          <w:vertAlign w:val="superscript"/>
        </w:rPr>
        <w:t>-17</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=0.58 (</w:t>
      </w:r>
      <w:r w:rsidRPr="0066438E">
        <w:rPr>
          <w:rFonts w:ascii="Times New Roman" w:hAnsi="Times New Roman" w:cs="Times New Roman"/>
          <w:i/>
        </w:rPr>
        <w:t>θ</w:t>
      </w:r>
      <w:r w:rsidRPr="0066438E">
        <w:rPr>
          <w:rFonts w:ascii="Times New Roman" w:hAnsi="Times New Roman"/>
        </w:rPr>
        <w:t>=12</w:t>
      </w:r>
      <w:r w:rsidRPr="0066438E">
        <w:rPr>
          <w:rFonts w:ascii="Times New Roman" w:hAnsi="Times New Roman" w:cs="Times New Roman"/>
        </w:rPr>
        <w:t>°</w:t>
      </w:r>
      <w:r w:rsidRPr="0066438E">
        <w:rPr>
          <w:rFonts w:ascii="Times New Roman" w:hAnsi="Times New Roman"/>
        </w:rPr>
        <w:t>) to 4.79x10</w:t>
      </w:r>
      <w:r w:rsidRPr="0066438E">
        <w:rPr>
          <w:rFonts w:ascii="Times New Roman" w:hAnsi="Times New Roman"/>
          <w:vertAlign w:val="superscript"/>
        </w:rPr>
        <w:t>-20</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=0.25 (</w:t>
      </w:r>
      <w:r w:rsidRPr="0066438E">
        <w:rPr>
          <w:rFonts w:ascii="Times New Roman" w:hAnsi="Times New Roman" w:cs="Times New Roman"/>
          <w:i/>
        </w:rPr>
        <w:t>θ</w:t>
      </w:r>
      <w:r w:rsidRPr="0066438E">
        <w:rPr>
          <w:rFonts w:ascii="Times New Roman" w:hAnsi="Times New Roman"/>
        </w:rPr>
        <w:t>=0</w:t>
      </w:r>
      <w:r w:rsidRPr="0066438E">
        <w:rPr>
          <w:rFonts w:ascii="Times New Roman" w:hAnsi="Times New Roman" w:cs="Times New Roman"/>
        </w:rPr>
        <w:t>°</w:t>
      </w:r>
      <w:r w:rsidRPr="0066438E">
        <w:rPr>
          <w:rFonts w:ascii="Times New Roman" w:hAnsi="Times New Roman"/>
        </w:rPr>
        <w:t xml:space="preserve">) [Fig. 4],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Pr="0066438E">
        <w:rPr>
          <w:rFonts w:ascii="Times New Roman" w:eastAsiaTheme="minorEastAsia" w:hAnsi="Times New Roman"/>
        </w:rPr>
        <w:t>=0.99),</w:t>
      </w:r>
      <w:r w:rsidRPr="0066438E">
        <w:rPr>
          <w:rFonts w:ascii="Times New Roman" w:hAnsi="Times New Roman"/>
        </w:rPr>
        <w:t xml:space="preserve"> </w:t>
      </w:r>
    </w:p>
    <w:p w14:paraId="0C6309ED" w14:textId="57581EA6" w:rsidR="003F44E9" w:rsidRPr="0066438E" w:rsidRDefault="00FC7E92" w:rsidP="003F44E9">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NM2</m:t>
            </m:r>
          </m:sup>
        </m:sSubSup>
        <m:r>
          <w:rPr>
            <w:rFonts w:ascii="Cambria Math" w:hAnsi="Cambria Math"/>
            <w:vertAlign w:val="superscript"/>
          </w:rPr>
          <m:t xml:space="preserve">)=8.28 </m:t>
        </m:r>
        <m:r>
          <w:rPr>
            <w:rFonts w:ascii="Cambria Math" w:eastAsia="Times New Roman" w:hAnsi="Cambria Math" w:cs="Times New Roman"/>
            <w:vertAlign w:val="superscript"/>
          </w:rPr>
          <m:t>ϕ</m:t>
        </m:r>
        <m:r>
          <w:rPr>
            <w:rFonts w:ascii="Cambria Math" w:hAnsi="Cambria Math"/>
            <w:vertAlign w:val="superscript"/>
          </w:rPr>
          <m:t xml:space="preserve">-21.32 </m:t>
        </m:r>
      </m:oMath>
      <w:r w:rsidR="003F44E9" w:rsidRPr="0066438E">
        <w:rPr>
          <w:rFonts w:ascii="Times New Roman" w:eastAsiaTheme="minorEastAsia" w:hAnsi="Times New Roman"/>
        </w:rPr>
        <w:t>.</w:t>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t>(</w:t>
      </w:r>
      <w:r w:rsidR="003B5A56" w:rsidRPr="0066438E">
        <w:rPr>
          <w:rFonts w:ascii="Times New Roman" w:eastAsiaTheme="minorEastAsia" w:hAnsi="Times New Roman"/>
        </w:rPr>
        <w:t>1</w:t>
      </w:r>
      <w:r w:rsidR="00071A37">
        <w:rPr>
          <w:rFonts w:ascii="Times New Roman" w:eastAsiaTheme="minorEastAsia" w:hAnsi="Times New Roman"/>
        </w:rPr>
        <w:t>2</w:t>
      </w:r>
      <w:r w:rsidR="003F44E9" w:rsidRPr="0066438E">
        <w:rPr>
          <w:rFonts w:ascii="Times New Roman" w:eastAsiaTheme="minorEastAsia" w:hAnsi="Times New Roman"/>
        </w:rPr>
        <w:t>)</w:t>
      </w:r>
    </w:p>
    <w:p w14:paraId="4E80924D" w14:textId="70816CCC" w:rsidR="003F44E9" w:rsidRPr="0066438E" w:rsidRDefault="003F44E9" w:rsidP="003F44E9">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Simultaneously,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rPr>
        <w:t xml:space="preserve"> decreases from 2.27x10</w:t>
      </w:r>
      <w:r w:rsidRPr="0066438E">
        <w:rPr>
          <w:rFonts w:ascii="Times New Roman" w:hAnsi="Times New Roman"/>
          <w:vertAlign w:val="superscript"/>
        </w:rPr>
        <w:t>-16</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to 1.51x10</w:t>
      </w:r>
      <w:r w:rsidRPr="0066438E">
        <w:rPr>
          <w:rFonts w:ascii="Times New Roman" w:hAnsi="Times New Roman"/>
          <w:vertAlign w:val="superscript"/>
        </w:rPr>
        <w:t xml:space="preserve">-18 </w:t>
      </w:r>
      <w:r w:rsidRPr="0066438E">
        <w:rPr>
          <w:rFonts w:ascii="Times New Roman" w:hAnsi="Times New Roman"/>
        </w:rPr>
        <w:t>m</w:t>
      </w:r>
      <w:r w:rsidRPr="0066438E">
        <w:rPr>
          <w:rFonts w:ascii="Times New Roman" w:hAnsi="Times New Roman"/>
          <w:vertAlign w:val="superscript"/>
        </w:rPr>
        <w:t>2</w:t>
      </w:r>
      <w:r w:rsidRPr="0066438E">
        <w:rPr>
          <w:rFonts w:ascii="Times New Roman" w:hAnsi="Times New Roman"/>
        </w:rPr>
        <w:t xml:space="preserve"> [Table S2] and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increases from 7.29 to 31.6</w:t>
      </w:r>
      <w:r w:rsidR="00E91C5E">
        <w:rPr>
          <w:rFonts w:ascii="Times New Roman" w:hAnsi="Times New Roman"/>
        </w:rPr>
        <w:t xml:space="preserve"> [Fig. 3]</w:t>
      </w:r>
      <w:r w:rsidRPr="0066438E">
        <w:rPr>
          <w:rFonts w:ascii="Times New Roman" w:hAnsi="Times New Roman"/>
        </w:rPr>
        <w:t xml:space="preserve">. </w:t>
      </w:r>
      <w:r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12.46</w:t>
      </w:r>
      <w:r w:rsidRPr="0066438E">
        <w:rPr>
          <w:rFonts w:ascii="Times New Roman" w:eastAsia="Times New Roman" w:hAnsi="Times New Roman" w:cs="Times New Roman"/>
        </w:rPr>
        <w:t xml:space="preserve"> to </w:t>
      </w:r>
      <w:r w:rsidR="00360E92">
        <w:rPr>
          <w:rFonts w:ascii="Times New Roman" w:eastAsia="Times New Roman" w:hAnsi="Times New Roman" w:cs="Times New Roman"/>
        </w:rPr>
        <w:t>26.54</w:t>
      </w:r>
      <w:r w:rsidR="00FB05D2" w:rsidRPr="0066438E">
        <w:rPr>
          <w:rFonts w:ascii="Times New Roman" w:eastAsia="Times New Roman" w:hAnsi="Times New Roman" w:cs="Times New Roman"/>
        </w:rPr>
        <w:t xml:space="preserve"> [</w:t>
      </w:r>
      <w:r w:rsidR="00387449">
        <w:rPr>
          <w:rFonts w:ascii="Times New Roman" w:eastAsia="Times New Roman" w:hAnsi="Times New Roman" w:cs="Times New Roman"/>
        </w:rPr>
        <w:t xml:space="preserve">Fig. </w:t>
      </w:r>
      <w:del w:id="40" w:author="Harsh Vora" w:date="2019-07-15T15:03:00Z">
        <w:r w:rsidR="00FB05D2" w:rsidRPr="0066438E">
          <w:rPr>
            <w:rFonts w:ascii="Times New Roman" w:eastAsia="Times New Roman" w:hAnsi="Times New Roman" w:cs="Times New Roman"/>
          </w:rPr>
          <w:delText>S</w:delText>
        </w:r>
        <w:r w:rsidR="00063B69">
          <w:rPr>
            <w:rFonts w:ascii="Times New Roman" w:eastAsia="Times New Roman" w:hAnsi="Times New Roman" w:cs="Times New Roman"/>
          </w:rPr>
          <w:delText>2</w:delText>
        </w:r>
        <w:r w:rsidR="00FB05D2" w:rsidRPr="0066438E">
          <w:rPr>
            <w:rFonts w:ascii="Times New Roman" w:eastAsia="Times New Roman" w:hAnsi="Times New Roman" w:cs="Times New Roman"/>
          </w:rPr>
          <w:delText>b</w:delText>
        </w:r>
      </w:del>
      <w:ins w:id="41" w:author="Harsh Vora" w:date="2019-07-15T15:03:00Z">
        <w:r w:rsidR="00387449">
          <w:rPr>
            <w:rFonts w:ascii="Times New Roman" w:eastAsia="Times New Roman" w:hAnsi="Times New Roman" w:cs="Times New Roman"/>
          </w:rPr>
          <w:t>S2</w:t>
        </w:r>
      </w:ins>
      <w:r w:rsidR="00FB05D2"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heme="minorEastAsia" w:hAnsi="Times New Roman" w:cs="Times New Roman"/>
        </w:rPr>
        <w:t xml:space="preserve">and a decrease in horizontal tortuosity from </w:t>
      </w:r>
      <w:r w:rsidR="00360E92">
        <w:rPr>
          <w:rFonts w:ascii="Times New Roman" w:eastAsiaTheme="minorEastAsia" w:hAnsi="Times New Roman" w:cs="Times New Roman"/>
        </w:rPr>
        <w:t>3.69</w:t>
      </w:r>
      <w:r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 xml:space="preserve">60 </w:t>
      </w:r>
      <w:r w:rsidRPr="0066438E">
        <w:rPr>
          <w:rFonts w:ascii="Times New Roman" w:eastAsia="Times New Roman" w:hAnsi="Times New Roman" w:cs="Times New Roman"/>
        </w:rPr>
        <w:t>[Table S2].</w:t>
      </w:r>
    </w:p>
    <w:p w14:paraId="346013A6" w14:textId="3617A906" w:rsidR="00020AED" w:rsidRPr="0066438E" w:rsidRDefault="005C394F">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The modeled </w:t>
      </w:r>
      <w:r w:rsidR="002C79D5" w:rsidRPr="0066438E">
        <w:rPr>
          <w:rFonts w:ascii="Times New Roman" w:eastAsia="Times New Roman" w:hAnsi="Times New Roman" w:cs="Times New Roman"/>
        </w:rPr>
        <w:t xml:space="preserve">decreases </w:t>
      </w:r>
      <w:r w:rsidRPr="0066438E">
        <w:rPr>
          <w:rFonts w:ascii="Times New Roman" w:eastAsia="Times New Roman" w:hAnsi="Times New Roman" w:cs="Times New Roman"/>
        </w:rPr>
        <w:t xml:space="preserve">in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during compaction are due to a reduction of pore throat widths.</w:t>
      </w:r>
      <w:r w:rsidR="003F44E9"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Greater values of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compared to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occur as interbed pores</w:t>
      </w:r>
      <w:r w:rsidR="009E1F58" w:rsidRPr="0066438E">
        <w:rPr>
          <w:rFonts w:ascii="Times New Roman" w:eastAsia="Times New Roman" w:hAnsi="Times New Roman" w:cs="Times New Roman"/>
        </w:rPr>
        <w:t xml:space="preserve"> provide</w:t>
      </w:r>
      <w:r w:rsidRPr="0066438E">
        <w:rPr>
          <w:rFonts w:ascii="Times New Roman" w:eastAsia="Times New Roman" w:hAnsi="Times New Roman" w:cs="Times New Roman"/>
        </w:rPr>
        <w:t xml:space="preserve"> </w:t>
      </w:r>
      <w:r w:rsidR="009E1F58" w:rsidRPr="0066438E">
        <w:rPr>
          <w:rFonts w:ascii="Times New Roman" w:eastAsia="Times New Roman" w:hAnsi="Times New Roman" w:cs="Times New Roman"/>
        </w:rPr>
        <w:t>greater continuity in pathways</w:t>
      </w:r>
      <w:r w:rsidRPr="0066438E">
        <w:rPr>
          <w:rFonts w:ascii="Times New Roman" w:eastAsia="Times New Roman" w:hAnsi="Times New Roman" w:cs="Times New Roman"/>
        </w:rPr>
        <w:t xml:space="preserve"> for horizontal fluid flow, while clay platelets create a more tortuous pathway for vertical flow. Vertical tortuosity increases</w:t>
      </w:r>
      <w:r w:rsidR="008B4BA2" w:rsidRPr="0066438E">
        <w:rPr>
          <w:rFonts w:ascii="Times New Roman" w:eastAsia="Times New Roman" w:hAnsi="Times New Roman" w:cs="Times New Roman"/>
        </w:rPr>
        <w:t xml:space="preserve"> while horizontal tortuosi</w:t>
      </w:r>
      <w:r w:rsidRPr="0066438E">
        <w:rPr>
          <w:rFonts w:ascii="Times New Roman" w:eastAsia="Times New Roman" w:hAnsi="Times New Roman" w:cs="Times New Roman"/>
        </w:rPr>
        <w:t>ty</w:t>
      </w:r>
      <w:r w:rsidR="008B4BA2" w:rsidRPr="0066438E">
        <w:rPr>
          <w:rFonts w:ascii="Times New Roman" w:eastAsia="Times New Roman" w:hAnsi="Times New Roman" w:cs="Times New Roman"/>
        </w:rPr>
        <w:t xml:space="preserve"> decreases</w:t>
      </w:r>
      <w:r w:rsidRPr="0066438E">
        <w:rPr>
          <w:rFonts w:ascii="Times New Roman" w:eastAsia="Times New Roman" w:hAnsi="Times New Roman" w:cs="Times New Roman"/>
        </w:rPr>
        <w:t xml:space="preserve"> during compaction which amplifies permeability anisotropy [Fig. 3]. </w:t>
      </w:r>
    </w:p>
    <w:p w14:paraId="02A5DA16" w14:textId="62025252" w:rsidR="00A45477" w:rsidRPr="0066438E" w:rsidRDefault="00F65195" w:rsidP="00591179">
      <w:pPr>
        <w:pStyle w:val="ListParagraph"/>
        <w:numPr>
          <w:ilvl w:val="0"/>
          <w:numId w:val="9"/>
        </w:numPr>
        <w:spacing w:line="480" w:lineRule="auto"/>
        <w:outlineLvl w:val="0"/>
        <w:rPr>
          <w:rFonts w:ascii="Times New Roman" w:hAnsi="Times New Roman"/>
        </w:rPr>
      </w:pPr>
      <w:r w:rsidRPr="0066438E">
        <w:rPr>
          <w:rFonts w:ascii="Times New Roman" w:hAnsi="Times New Roman"/>
          <w:b/>
        </w:rPr>
        <w:t>Discussion</w:t>
      </w:r>
      <w:r w:rsidR="00500D99" w:rsidRPr="0066438E">
        <w:rPr>
          <w:rFonts w:ascii="Times New Roman" w:hAnsi="Times New Roman"/>
          <w:b/>
        </w:rPr>
        <w:t xml:space="preserve"> </w:t>
      </w:r>
    </w:p>
    <w:p w14:paraId="45D4135A" w14:textId="0E1CEE9B" w:rsidR="00F65195" w:rsidRPr="0066438E" w:rsidRDefault="00A45477" w:rsidP="00591179">
      <w:pPr>
        <w:pStyle w:val="ListParagraph"/>
        <w:numPr>
          <w:ilvl w:val="1"/>
          <w:numId w:val="9"/>
        </w:numPr>
        <w:rPr>
          <w:rFonts w:ascii="Times New Roman" w:hAnsi="Times New Roman"/>
          <w:b/>
        </w:rPr>
      </w:pPr>
      <w:r w:rsidRPr="0066438E">
        <w:rPr>
          <w:rFonts w:ascii="Times New Roman" w:hAnsi="Times New Roman"/>
          <w:b/>
        </w:rPr>
        <w:t>Validation of Porosity-Permeability Models</w:t>
      </w:r>
    </w:p>
    <w:p w14:paraId="491C0ECC" w14:textId="0ABF2E44" w:rsidR="00B21ED6" w:rsidRPr="0066438E" w:rsidRDefault="00636E53" w:rsidP="00B21ED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We compare </w:t>
      </w:r>
      <w:r w:rsidR="00670850" w:rsidRPr="0066438E">
        <w:rPr>
          <w:rFonts w:ascii="Times New Roman" w:eastAsia="Times New Roman" w:hAnsi="Times New Roman" w:cs="Times New Roman"/>
        </w:rPr>
        <w:t xml:space="preserve">our modeled </w:t>
      </w:r>
      <w:r w:rsidRPr="0066438E">
        <w:rPr>
          <w:rFonts w:ascii="Times New Roman" w:eastAsia="Times New Roman" w:hAnsi="Times New Roman" w:cs="Times New Roman"/>
        </w:rPr>
        <w:t xml:space="preserve">porosity-permeability relationships </w:t>
      </w:r>
      <w:r w:rsidR="00037F24" w:rsidRPr="0066438E">
        <w:rPr>
          <w:rFonts w:ascii="Times New Roman" w:eastAsia="Times New Roman" w:hAnsi="Times New Roman" w:cs="Times New Roman"/>
        </w:rPr>
        <w:t xml:space="preserve">from homogenous mudstone models </w:t>
      </w:r>
      <w:r w:rsidR="00670850" w:rsidRPr="0066438E">
        <w:rPr>
          <w:rFonts w:ascii="Times New Roman" w:eastAsia="Times New Roman" w:hAnsi="Times New Roman" w:cs="Times New Roman"/>
        </w:rPr>
        <w:t>with experimental</w:t>
      </w:r>
      <w:r w:rsidR="0088067E" w:rsidRPr="0066438E">
        <w:rPr>
          <w:rFonts w:ascii="Times New Roman" w:eastAsia="Times New Roman" w:hAnsi="Times New Roman" w:cs="Times New Roman"/>
        </w:rPr>
        <w:t xml:space="preserve"> </w:t>
      </w:r>
      <w:r w:rsidR="00124165" w:rsidRPr="0066438E">
        <w:rPr>
          <w:rFonts w:ascii="Times New Roman" w:eastAsia="Times New Roman" w:hAnsi="Times New Roman" w:cs="Times New Roman"/>
        </w:rPr>
        <w:t xml:space="preserve">and field </w:t>
      </w:r>
      <w:r w:rsidR="0088067E" w:rsidRPr="0066438E">
        <w:rPr>
          <w:rFonts w:ascii="Times New Roman" w:eastAsia="Times New Roman" w:hAnsi="Times New Roman" w:cs="Times New Roman"/>
        </w:rPr>
        <w:t>mudstone data</w:t>
      </w:r>
      <w:r w:rsidR="00B02720" w:rsidRPr="0066438E">
        <w:rPr>
          <w:rFonts w:ascii="Times New Roman" w:eastAsia="Times New Roman" w:hAnsi="Times New Roman" w:cs="Times New Roman"/>
        </w:rPr>
        <w:t xml:space="preserve"> [Mondol et al., 2008</w:t>
      </w:r>
      <w:r w:rsidR="0088067E" w:rsidRPr="0066438E">
        <w:rPr>
          <w:rFonts w:ascii="Times New Roman" w:eastAsia="Times New Roman" w:hAnsi="Times New Roman" w:cs="Times New Roman"/>
        </w:rPr>
        <w:t xml:space="preserve">, </w:t>
      </w:r>
      <w:r w:rsidR="00670850" w:rsidRPr="0066438E">
        <w:rPr>
          <w:rFonts w:ascii="Times New Roman" w:eastAsia="Times New Roman" w:hAnsi="Times New Roman" w:cs="Times New Roman"/>
        </w:rPr>
        <w:t>Neuzil, 1994]</w:t>
      </w:r>
      <w:r w:rsidR="00C33C5F" w:rsidRPr="0066438E">
        <w:rPr>
          <w:rFonts w:ascii="Times New Roman" w:eastAsia="Times New Roman" w:hAnsi="Times New Roman" w:cs="Times New Roman"/>
        </w:rPr>
        <w:t xml:space="preserve">. </w:t>
      </w:r>
      <w:r w:rsidR="003347E0" w:rsidRPr="0066438E">
        <w:rPr>
          <w:rFonts w:ascii="Times New Roman" w:eastAsia="Times New Roman" w:hAnsi="Times New Roman" w:cs="Times New Roman"/>
        </w:rPr>
        <w:t>Our kaolinite and smectite models [</w:t>
      </w:r>
      <w:r w:rsidR="0088067E" w:rsidRPr="0066438E">
        <w:rPr>
          <w:rFonts w:ascii="Times New Roman" w:eastAsia="Times New Roman" w:hAnsi="Times New Roman" w:cs="Times New Roman"/>
        </w:rPr>
        <w:t xml:space="preserve">Eq. </w:t>
      </w:r>
      <w:r w:rsidR="00071A37">
        <w:rPr>
          <w:rFonts w:ascii="Times New Roman" w:eastAsia="Times New Roman" w:hAnsi="Times New Roman" w:cs="Times New Roman"/>
        </w:rPr>
        <w:t>8</w:t>
      </w:r>
      <w:r w:rsidR="003347E0" w:rsidRPr="0066438E">
        <w:rPr>
          <w:rFonts w:ascii="Times New Roman" w:eastAsia="Times New Roman" w:hAnsi="Times New Roman" w:cs="Times New Roman"/>
        </w:rPr>
        <w:t>,</w:t>
      </w:r>
      <w:r w:rsidR="00071A37">
        <w:rPr>
          <w:rFonts w:ascii="Times New Roman" w:eastAsia="Times New Roman" w:hAnsi="Times New Roman" w:cs="Times New Roman"/>
        </w:rPr>
        <w:t>9</w:t>
      </w:r>
      <w:r w:rsidR="003347E0" w:rsidRPr="0066438E">
        <w:rPr>
          <w:rFonts w:ascii="Times New Roman" w:eastAsia="Times New Roman" w:hAnsi="Times New Roman" w:cs="Times New Roman"/>
        </w:rPr>
        <w:t xml:space="preserve">] show </w:t>
      </w:r>
      <w:r w:rsidR="00FF741B" w:rsidRPr="0066438E">
        <w:rPr>
          <w:rFonts w:ascii="Times New Roman" w:eastAsia="Times New Roman" w:hAnsi="Times New Roman" w:cs="Times New Roman"/>
        </w:rPr>
        <w:t>good</w:t>
      </w:r>
      <w:r w:rsidR="003347E0" w:rsidRPr="0066438E">
        <w:rPr>
          <w:rFonts w:ascii="Times New Roman" w:eastAsia="Times New Roman" w:hAnsi="Times New Roman" w:cs="Times New Roman"/>
        </w:rPr>
        <w:t xml:space="preserve"> correlation (R</w:t>
      </w:r>
      <w:r w:rsidR="003347E0" w:rsidRPr="0066438E">
        <w:rPr>
          <w:rFonts w:ascii="Times New Roman" w:eastAsia="Times New Roman" w:hAnsi="Times New Roman" w:cs="Times New Roman"/>
          <w:vertAlign w:val="superscript"/>
        </w:rPr>
        <w:t>2</w:t>
      </w:r>
      <w:r w:rsidR="002C79D5" w:rsidRPr="0066438E">
        <w:rPr>
          <w:rFonts w:ascii="Times New Roman" w:eastAsia="Times New Roman" w:hAnsi="Times New Roman" w:cs="Times New Roman"/>
        </w:rPr>
        <w:t xml:space="preserve"> of </w:t>
      </w:r>
      <w:r w:rsidR="003347E0" w:rsidRPr="0066438E">
        <w:rPr>
          <w:rFonts w:ascii="Times New Roman" w:eastAsia="Times New Roman" w:hAnsi="Times New Roman" w:cs="Times New Roman"/>
        </w:rPr>
        <w:t>0.</w:t>
      </w:r>
      <w:r w:rsidR="002672C5" w:rsidRPr="0066438E">
        <w:rPr>
          <w:rFonts w:ascii="Times New Roman" w:eastAsia="Times New Roman" w:hAnsi="Times New Roman" w:cs="Times New Roman"/>
        </w:rPr>
        <w:t>4</w:t>
      </w:r>
      <w:r w:rsidR="00BA50A0" w:rsidRPr="0066438E">
        <w:rPr>
          <w:rFonts w:ascii="Times New Roman" w:eastAsia="Times New Roman" w:hAnsi="Times New Roman" w:cs="Times New Roman"/>
        </w:rPr>
        <w:t>2</w:t>
      </w:r>
      <w:r w:rsidR="003347E0" w:rsidRPr="0066438E">
        <w:rPr>
          <w:rFonts w:ascii="Times New Roman" w:eastAsia="Times New Roman" w:hAnsi="Times New Roman" w:cs="Times New Roman"/>
        </w:rPr>
        <w:t xml:space="preserve"> and</w:t>
      </w:r>
      <w:r w:rsidR="002C79D5" w:rsidRPr="0066438E">
        <w:rPr>
          <w:rFonts w:ascii="Times New Roman" w:eastAsia="Times New Roman" w:hAnsi="Times New Roman" w:cs="Times New Roman"/>
        </w:rPr>
        <w:t xml:space="preserve"> 0</w:t>
      </w:r>
      <w:r w:rsidR="003347E0" w:rsidRPr="0066438E">
        <w:rPr>
          <w:rFonts w:ascii="Times New Roman" w:eastAsia="Times New Roman" w:hAnsi="Times New Roman" w:cs="Times New Roman"/>
        </w:rPr>
        <w:t>.</w:t>
      </w:r>
      <w:r w:rsidR="00FF741B" w:rsidRPr="0066438E">
        <w:rPr>
          <w:rFonts w:ascii="Times New Roman" w:eastAsia="Times New Roman" w:hAnsi="Times New Roman" w:cs="Times New Roman"/>
        </w:rPr>
        <w:t>5</w:t>
      </w:r>
      <w:r w:rsidR="00C335D5" w:rsidRPr="0066438E">
        <w:rPr>
          <w:rFonts w:ascii="Times New Roman" w:eastAsia="Times New Roman" w:hAnsi="Times New Roman" w:cs="Times New Roman"/>
        </w:rPr>
        <w:t>6</w:t>
      </w:r>
      <w:r w:rsidR="003347E0" w:rsidRPr="0066438E">
        <w:rPr>
          <w:rFonts w:ascii="Times New Roman" w:eastAsia="Times New Roman" w:hAnsi="Times New Roman" w:cs="Times New Roman"/>
        </w:rPr>
        <w:t xml:space="preserve">) with experimental data [Fig. 2]. </w:t>
      </w:r>
      <w:r w:rsidR="004848E7" w:rsidRPr="0066438E">
        <w:rPr>
          <w:rFonts w:ascii="Times New Roman" w:eastAsia="Times New Roman" w:hAnsi="Times New Roman" w:cs="Times New Roman"/>
        </w:rPr>
        <w:t>The</w:t>
      </w:r>
      <w:r w:rsidR="00881129" w:rsidRPr="0066438E">
        <w:rPr>
          <w:rFonts w:ascii="Times New Roman" w:eastAsia="Times New Roman" w:hAnsi="Times New Roman" w:cs="Times New Roman"/>
        </w:rPr>
        <w:t xml:space="preserve"> model</w:t>
      </w:r>
      <w:r w:rsidR="00F7576B" w:rsidRPr="0066438E">
        <w:rPr>
          <w:rFonts w:ascii="Times New Roman" w:eastAsia="Times New Roman" w:hAnsi="Times New Roman" w:cs="Times New Roman"/>
        </w:rPr>
        <w:t>e</w:t>
      </w:r>
      <w:r w:rsidR="00881129" w:rsidRPr="0066438E">
        <w:rPr>
          <w:rFonts w:ascii="Times New Roman" w:eastAsia="Times New Roman" w:hAnsi="Times New Roman" w:cs="Times New Roman"/>
        </w:rPr>
        <w:t>d</w:t>
      </w:r>
      <w:r w:rsidRPr="0066438E">
        <w:rPr>
          <w:rFonts w:ascii="Times New Roman" w:eastAsia="Times New Roman" w:hAnsi="Times New Roman" w:cs="Times New Roman"/>
        </w:rPr>
        <w:t xml:space="preserve"> porosity-permeability relationships lie within range of experimental</w:t>
      </w:r>
      <w:r w:rsidR="00D279C5" w:rsidRPr="0066438E">
        <w:rPr>
          <w:rFonts w:ascii="Times New Roman" w:eastAsia="Times New Roman" w:hAnsi="Times New Roman" w:cs="Times New Roman"/>
        </w:rPr>
        <w:t xml:space="preserve"> and natural mudstone</w:t>
      </w:r>
      <w:r w:rsidRPr="0066438E">
        <w:rPr>
          <w:rFonts w:ascii="Times New Roman" w:eastAsia="Times New Roman" w:hAnsi="Times New Roman" w:cs="Times New Roman"/>
        </w:rPr>
        <w:t xml:space="preserve"> </w:t>
      </w:r>
      <w:r w:rsidR="003347E0" w:rsidRPr="0066438E">
        <w:rPr>
          <w:rFonts w:ascii="Times New Roman" w:eastAsia="Times New Roman" w:hAnsi="Times New Roman" w:cs="Times New Roman"/>
        </w:rPr>
        <w:t>datasets</w:t>
      </w:r>
      <w:r w:rsidR="006C71B6">
        <w:rPr>
          <w:rFonts w:ascii="Times New Roman" w:eastAsia="Times New Roman" w:hAnsi="Times New Roman" w:cs="Times New Roman"/>
        </w:rPr>
        <w:t xml:space="preserve"> [Fig. 2]</w:t>
      </w:r>
      <w:r w:rsidR="007C07BC" w:rsidRPr="0066438E">
        <w:rPr>
          <w:rFonts w:ascii="Times New Roman" w:eastAsia="Times New Roman" w:hAnsi="Times New Roman" w:cs="Times New Roman"/>
        </w:rPr>
        <w:t>, and</w:t>
      </w:r>
      <w:r w:rsidR="00F7576B" w:rsidRPr="0066438E">
        <w:rPr>
          <w:rFonts w:ascii="Times New Roman" w:eastAsia="Times New Roman" w:hAnsi="Times New Roman" w:cs="Times New Roman"/>
        </w:rPr>
        <w:t xml:space="preserve"> the </w:t>
      </w:r>
      <w:r w:rsidR="005468AF" w:rsidRPr="0066438E">
        <w:rPr>
          <w:rFonts w:ascii="Times New Roman" w:eastAsia="Times New Roman" w:hAnsi="Times New Roman" w:cs="Times New Roman"/>
        </w:rPr>
        <w:t xml:space="preserve">intermediate </w:t>
      </w:r>
      <w:r w:rsidR="00F7576B" w:rsidRPr="0066438E">
        <w:rPr>
          <w:rFonts w:ascii="Times New Roman" w:eastAsia="Times New Roman" w:hAnsi="Times New Roman" w:cs="Times New Roman"/>
        </w:rPr>
        <w:t>mudstone</w:t>
      </w:r>
      <w:r w:rsidR="004848E7" w:rsidRPr="0066438E">
        <w:rPr>
          <w:rFonts w:ascii="Times New Roman" w:eastAsia="Times New Roman" w:hAnsi="Times New Roman" w:cs="Times New Roman"/>
        </w:rPr>
        <w:t xml:space="preserve"> </w:t>
      </w:r>
      <w:r w:rsidR="00D96A16" w:rsidRPr="0066438E">
        <w:rPr>
          <w:rFonts w:ascii="Times New Roman" w:eastAsia="Times New Roman" w:hAnsi="Times New Roman" w:cs="Times New Roman"/>
        </w:rPr>
        <w:t>model</w:t>
      </w:r>
      <w:r w:rsidR="00F7576B" w:rsidRPr="0066438E">
        <w:rPr>
          <w:rFonts w:ascii="Times New Roman" w:eastAsia="Times New Roman" w:hAnsi="Times New Roman" w:cs="Times New Roman"/>
        </w:rPr>
        <w:t xml:space="preserve"> [Eq. </w:t>
      </w:r>
      <w:r w:rsidR="000C35AF">
        <w:rPr>
          <w:rFonts w:ascii="Times New Roman" w:eastAsia="Times New Roman" w:hAnsi="Times New Roman" w:cs="Times New Roman"/>
        </w:rPr>
        <w:t>1</w:t>
      </w:r>
      <w:r w:rsidR="00071A37">
        <w:rPr>
          <w:rFonts w:ascii="Times New Roman" w:eastAsia="Times New Roman" w:hAnsi="Times New Roman" w:cs="Times New Roman"/>
        </w:rPr>
        <w:t>0</w:t>
      </w:r>
      <w:r w:rsidR="00F7576B" w:rsidRPr="0066438E">
        <w:rPr>
          <w:rFonts w:ascii="Times New Roman" w:eastAsia="Times New Roman" w:hAnsi="Times New Roman" w:cs="Times New Roman"/>
        </w:rPr>
        <w:t xml:space="preserve">] </w:t>
      </w:r>
      <w:r w:rsidR="00985AC7" w:rsidRPr="0066438E">
        <w:rPr>
          <w:rFonts w:ascii="Times New Roman" w:eastAsia="Times New Roman" w:hAnsi="Times New Roman" w:cs="Times New Roman"/>
        </w:rPr>
        <w:t>depict</w:t>
      </w:r>
      <w:r w:rsidR="00223EF8" w:rsidRPr="0066438E">
        <w:rPr>
          <w:rFonts w:ascii="Times New Roman" w:eastAsia="Times New Roman" w:hAnsi="Times New Roman" w:cs="Times New Roman"/>
        </w:rPr>
        <w:t>s</w:t>
      </w:r>
      <w:r w:rsidR="00EB290E" w:rsidRPr="0066438E">
        <w:rPr>
          <w:rFonts w:ascii="Times New Roman" w:eastAsia="Times New Roman" w:hAnsi="Times New Roman" w:cs="Times New Roman"/>
        </w:rPr>
        <w:t xml:space="preserve"> the bulk compaction-permeability behavior of mudstones [Fig. 2]. </w:t>
      </w:r>
      <w:r w:rsidR="00B21ED6" w:rsidRPr="0066438E">
        <w:rPr>
          <w:rFonts w:ascii="Times New Roman" w:eastAsia="Times New Roman" w:hAnsi="Times New Roman" w:cs="Times New Roman"/>
        </w:rPr>
        <w:t>The</w:t>
      </w:r>
      <w:r w:rsidR="00A72D05" w:rsidRPr="0066438E">
        <w:rPr>
          <w:rFonts w:ascii="Times New Roman" w:eastAsia="Times New Roman" w:hAnsi="Times New Roman" w:cs="Times New Roman"/>
        </w:rPr>
        <w:t>se</w:t>
      </w:r>
      <w:r w:rsidR="00B21ED6" w:rsidRPr="0066438E">
        <w:rPr>
          <w:rFonts w:ascii="Times New Roman" w:eastAsia="Times New Roman" w:hAnsi="Times New Roman" w:cs="Times New Roman"/>
        </w:rPr>
        <w:t xml:space="preserve"> results validate our modeling approach over representative range of grain sizes </w:t>
      </w:r>
      <w:r w:rsidR="003D4EB2" w:rsidRPr="0066438E">
        <w:rPr>
          <w:rFonts w:ascii="Times New Roman" w:eastAsia="Times New Roman" w:hAnsi="Times New Roman" w:cs="Times New Roman"/>
        </w:rPr>
        <w:t xml:space="preserve">(0.1-3 µm), </w:t>
      </w:r>
      <w:r w:rsidR="00B21ED6" w:rsidRPr="0066438E">
        <w:rPr>
          <w:rFonts w:ascii="Times New Roman" w:eastAsia="Times New Roman" w:hAnsi="Times New Roman" w:cs="Times New Roman"/>
        </w:rPr>
        <w:t>aspect ratios (20-50)</w:t>
      </w:r>
      <w:r w:rsidR="00BB422F" w:rsidRPr="0066438E">
        <w:rPr>
          <w:rFonts w:ascii="Times New Roman" w:eastAsia="Times New Roman" w:hAnsi="Times New Roman" w:cs="Times New Roman"/>
        </w:rPr>
        <w:t>,</w:t>
      </w:r>
      <w:r w:rsidR="003D4EB2" w:rsidRPr="0066438E">
        <w:rPr>
          <w:rFonts w:ascii="Times New Roman" w:eastAsia="Times New Roman" w:hAnsi="Times New Roman" w:cs="Times New Roman"/>
        </w:rPr>
        <w:t xml:space="preserve"> </w:t>
      </w:r>
      <w:r w:rsidR="00FD4D9B" w:rsidRPr="0066438E">
        <w:rPr>
          <w:rFonts w:ascii="Times New Roman" w:eastAsia="Times New Roman" w:hAnsi="Times New Roman" w:cs="Times New Roman"/>
        </w:rPr>
        <w:t>grain orientations (</w:t>
      </w:r>
      <w:r w:rsidR="00C601A9" w:rsidRPr="0066438E">
        <w:rPr>
          <w:rFonts w:ascii="Times New Roman" w:eastAsiaTheme="minorEastAsia" w:hAnsi="Times New Roman" w:cs="Times New Roman"/>
        </w:rPr>
        <w:t>45</w:t>
      </w:r>
      <w:r w:rsidR="00C601A9" w:rsidRPr="0066438E">
        <w:rPr>
          <w:rFonts w:ascii="Times New Roman" w:eastAsiaTheme="minorEastAsia" w:hAnsi="Times New Roman" w:cs="Times New Roman"/>
          <w:vertAlign w:val="superscript"/>
          <w:lang w:bidi="he-IL"/>
        </w:rPr>
        <w:t>o</w:t>
      </w:r>
      <w:r w:rsidR="00C601A9" w:rsidRPr="0066438E">
        <w:rPr>
          <w:rFonts w:ascii="Times New Roman" w:eastAsiaTheme="minorEastAsia" w:hAnsi="Times New Roman" w:cs="Times New Roman"/>
        </w:rPr>
        <w:t>-</w:t>
      </w:r>
      <w:r w:rsidR="00FD4D9B" w:rsidRPr="0066438E">
        <w:rPr>
          <w:rFonts w:ascii="Times New Roman" w:eastAsiaTheme="minorEastAsia" w:hAnsi="Times New Roman" w:cs="Times New Roman"/>
        </w:rPr>
        <w:t>0</w:t>
      </w:r>
      <w:r w:rsidR="00FD4D9B" w:rsidRPr="0066438E">
        <w:rPr>
          <w:rFonts w:ascii="Times New Roman" w:eastAsiaTheme="minorEastAsia" w:hAnsi="Times New Roman" w:cs="Times New Roman"/>
          <w:vertAlign w:val="superscript"/>
          <w:lang w:bidi="he-IL"/>
        </w:rPr>
        <w:t>o</w:t>
      </w:r>
      <w:r w:rsidR="00FD4D9B" w:rsidRPr="0066438E">
        <w:rPr>
          <w:rFonts w:ascii="Times New Roman" w:eastAsiaTheme="minorEastAsia" w:hAnsi="Times New Roman" w:cs="Times New Roman"/>
          <w:lang w:bidi="he-IL"/>
        </w:rPr>
        <w:t>)</w:t>
      </w:r>
      <w:r w:rsidR="002C79D5" w:rsidRPr="0066438E">
        <w:rPr>
          <w:rFonts w:ascii="Times New Roman" w:eastAsiaTheme="minorEastAsia" w:hAnsi="Times New Roman" w:cs="Times New Roman"/>
          <w:lang w:bidi="he-IL"/>
        </w:rPr>
        <w:t>,</w:t>
      </w:r>
      <w:r w:rsidR="00FD4D9B" w:rsidRPr="0066438E">
        <w:rPr>
          <w:rFonts w:ascii="Times New Roman" w:eastAsia="Times New Roman" w:hAnsi="Times New Roman" w:cs="Times New Roman"/>
        </w:rPr>
        <w:t xml:space="preserve"> </w:t>
      </w:r>
      <w:r w:rsidR="003D4EB2" w:rsidRPr="0066438E">
        <w:rPr>
          <w:rFonts w:ascii="Times New Roman" w:eastAsia="Times New Roman" w:hAnsi="Times New Roman" w:cs="Times New Roman"/>
        </w:rPr>
        <w:t>and porosity (0.</w:t>
      </w:r>
      <w:r w:rsidR="00C601A9" w:rsidRPr="0066438E">
        <w:rPr>
          <w:rFonts w:ascii="Times New Roman" w:eastAsia="Times New Roman" w:hAnsi="Times New Roman" w:cs="Times New Roman"/>
        </w:rPr>
        <w:t>80</w:t>
      </w:r>
      <w:r w:rsidR="003D4EB2" w:rsidRPr="0066438E">
        <w:rPr>
          <w:rFonts w:ascii="Times New Roman" w:eastAsia="Times New Roman" w:hAnsi="Times New Roman" w:cs="Times New Roman"/>
        </w:rPr>
        <w:t>-0.</w:t>
      </w:r>
      <w:r w:rsidR="00FD4D9B" w:rsidRPr="0066438E">
        <w:rPr>
          <w:rFonts w:ascii="Times New Roman" w:eastAsia="Times New Roman" w:hAnsi="Times New Roman" w:cs="Times New Roman"/>
        </w:rPr>
        <w:t>0</w:t>
      </w:r>
      <w:r w:rsidR="00C601A9" w:rsidRPr="0066438E">
        <w:rPr>
          <w:rFonts w:ascii="Times New Roman" w:eastAsia="Times New Roman" w:hAnsi="Times New Roman" w:cs="Times New Roman"/>
        </w:rPr>
        <w:t>7</w:t>
      </w:r>
      <w:r w:rsidR="003D4EB2" w:rsidRPr="0066438E">
        <w:rPr>
          <w:rFonts w:ascii="Times New Roman" w:eastAsia="Times New Roman" w:hAnsi="Times New Roman" w:cs="Times New Roman"/>
        </w:rPr>
        <w:t>).</w:t>
      </w:r>
    </w:p>
    <w:p w14:paraId="14F73D6C" w14:textId="6B2C3BA8" w:rsidR="003B5A56" w:rsidRPr="0066438E" w:rsidRDefault="00C037C1" w:rsidP="00AE02AB">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During compaction, o</w:t>
      </w:r>
      <w:r w:rsidR="00A02D3F" w:rsidRPr="0066438E">
        <w:rPr>
          <w:rFonts w:ascii="Times New Roman" w:eastAsiaTheme="minorEastAsia" w:hAnsi="Times New Roman" w:cs="Times New Roman"/>
        </w:rPr>
        <w:t>ur</w:t>
      </w:r>
      <w:r w:rsidR="004D1F56" w:rsidRPr="0066438E">
        <w:rPr>
          <w:rFonts w:ascii="Times New Roman" w:eastAsiaTheme="minorEastAsia" w:hAnsi="Times New Roman" w:cs="Times New Roman"/>
        </w:rPr>
        <w:t xml:space="preserve"> </w:t>
      </w:r>
      <w:r w:rsidR="003B5A56" w:rsidRPr="0066438E">
        <w:rPr>
          <w:rFonts w:ascii="Times New Roman" w:eastAsiaTheme="minorEastAsia" w:hAnsi="Times New Roman" w:cs="Times New Roman"/>
        </w:rPr>
        <w:t xml:space="preserve">homogenous mudstone </w:t>
      </w:r>
      <w:r w:rsidR="004D1F56" w:rsidRPr="0066438E">
        <w:rPr>
          <w:rFonts w:ascii="Times New Roman" w:eastAsiaTheme="minorEastAsia" w:hAnsi="Times New Roman" w:cs="Times New Roman"/>
        </w:rPr>
        <w:t>model</w:t>
      </w:r>
      <w:r w:rsidR="003B5A56" w:rsidRPr="0066438E">
        <w:rPr>
          <w:rFonts w:ascii="Times New Roman" w:eastAsiaTheme="minorEastAsia" w:hAnsi="Times New Roman" w:cs="Times New Roman"/>
        </w:rPr>
        <w:t>s</w:t>
      </w:r>
      <w:r w:rsidR="004D1F56" w:rsidRPr="0066438E">
        <w:rPr>
          <w:rFonts w:ascii="Times New Roman" w:eastAsiaTheme="minorEastAsia" w:hAnsi="Times New Roman" w:cs="Times New Roman"/>
        </w:rPr>
        <w:t xml:space="preserve"> </w:t>
      </w:r>
      <w:r w:rsidR="00A02D3F" w:rsidRPr="0066438E">
        <w:rPr>
          <w:rFonts w:ascii="Times New Roman" w:eastAsiaTheme="minorEastAsia" w:hAnsi="Times New Roman" w:cs="Times New Roman"/>
        </w:rPr>
        <w:t xml:space="preserve">document </w:t>
      </w:r>
      <w:r w:rsidR="00D02EAA" w:rsidRPr="0066438E">
        <w:rPr>
          <w:rFonts w:ascii="Times New Roman" w:eastAsiaTheme="minorEastAsia" w:hAnsi="Times New Roman" w:cs="Times New Roman"/>
        </w:rPr>
        <w:t>increasing</w:t>
      </w:r>
      <w:r w:rsidR="003D4EB2" w:rsidRPr="0066438E">
        <w:rPr>
          <w:rFonts w:ascii="Times New Roman" w:eastAsiaTheme="minorEastAsia" w:hAnsi="Times New Roman" w:cs="Times New Roman"/>
        </w:rPr>
        <w:t xml:space="preserve"> permeability anisotropy</w:t>
      </w:r>
      <w:r w:rsidR="0000287A" w:rsidRPr="0066438E">
        <w:rPr>
          <w:rFonts w:ascii="Times New Roman" w:eastAsiaTheme="minorEastAsia" w:hAnsi="Times New Roman" w:cs="Times New Roman"/>
        </w:rPr>
        <w:t xml:space="preserve"> </w:t>
      </w:r>
      <w:r w:rsidR="00F71A7D" w:rsidRPr="0066438E">
        <w:rPr>
          <w:rFonts w:ascii="Times New Roman" w:eastAsiaTheme="minorEastAsia" w:hAnsi="Times New Roman" w:cs="Times New Roman"/>
        </w:rPr>
        <w:t xml:space="preserve">from 1.32-1.94 at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 xml:space="preserve">=0.72–0.80 to 22.6–71.9 at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=0.07–0.16</w:t>
      </w:r>
      <w:r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[Fig. 3].</w:t>
      </w:r>
      <w:r w:rsidR="00F71A7D" w:rsidRPr="0066438E">
        <w:rPr>
          <w:rFonts w:ascii="Times New Roman" w:eastAsiaTheme="minorEastAsia" w:hAnsi="Times New Roman" w:cs="Times New Roman"/>
        </w:rPr>
        <w:t xml:space="preserve"> </w:t>
      </w:r>
      <w:r w:rsidR="000E6DDF" w:rsidRPr="0066438E">
        <w:rPr>
          <w:rFonts w:ascii="Times New Roman" w:eastAsiaTheme="minorEastAsia" w:hAnsi="Times New Roman" w:cs="Times New Roman"/>
        </w:rPr>
        <w:t xml:space="preserve">Experimentally </w:t>
      </w:r>
      <w:r w:rsidR="00C601A9" w:rsidRPr="0066438E">
        <w:rPr>
          <w:rFonts w:ascii="Times New Roman" w:eastAsiaTheme="minorEastAsia" w:hAnsi="Times New Roman" w:cs="Times New Roman"/>
        </w:rPr>
        <w:t xml:space="preserve">determined </w:t>
      </w:r>
      <w:r w:rsidR="000E6DDF" w:rsidRPr="0066438E">
        <w:rPr>
          <w:rFonts w:ascii="Times New Roman" w:eastAsiaTheme="minorEastAsia" w:hAnsi="Times New Roman" w:cs="Times New Roman"/>
        </w:rPr>
        <w:t xml:space="preserve">values </w:t>
      </w:r>
      <w:r w:rsidR="00C601A9" w:rsidRPr="0066438E">
        <w:rPr>
          <w:rFonts w:ascii="Times New Roman" w:eastAsiaTheme="minorEastAsia" w:hAnsi="Times New Roman" w:cs="Times New Roman"/>
        </w:rPr>
        <w:t>of</w:t>
      </w:r>
      <w:r w:rsidR="00D02EAA" w:rsidRPr="0066438E">
        <w:rPr>
          <w:rFonts w:ascii="Times New Roman" w:eastAsiaTheme="minorEastAsia" w:hAnsi="Times New Roman" w:cs="Times New Roman"/>
        </w:rPr>
        <w:t xml:space="preserve"> </w:t>
      </w:r>
      <w:r w:rsidR="00CE70A5" w:rsidRPr="0066438E">
        <w:rPr>
          <w:rFonts w:ascii="Times New Roman" w:eastAsiaTheme="minorEastAsia" w:hAnsi="Times New Roman" w:cs="Times New Roman"/>
        </w:rPr>
        <w:t>anisotropy</w:t>
      </w:r>
      <w:r w:rsidR="000E6DDF" w:rsidRPr="0066438E">
        <w:rPr>
          <w:rFonts w:ascii="Times New Roman" w:eastAsiaTheme="minorEastAsia" w:hAnsi="Times New Roman" w:cs="Times New Roman"/>
        </w:rPr>
        <w:t xml:space="preserve"> </w:t>
      </w:r>
      <w:r w:rsidR="00C601A9" w:rsidRPr="0066438E">
        <w:rPr>
          <w:rFonts w:ascii="Times New Roman" w:eastAsiaTheme="minorEastAsia" w:hAnsi="Times New Roman" w:cs="Times New Roman"/>
        </w:rPr>
        <w:t xml:space="preserve">in mudstones document an </w:t>
      </w:r>
      <w:r w:rsidR="000E6DDF" w:rsidRPr="0066438E">
        <w:rPr>
          <w:rFonts w:ascii="Times New Roman" w:eastAsiaTheme="minorEastAsia" w:hAnsi="Times New Roman" w:cs="Times New Roman"/>
        </w:rPr>
        <w:t xml:space="preserve">increase from 1.5 to 40 </w:t>
      </w:r>
      <w:r w:rsidR="006C02E9" w:rsidRPr="0066438E">
        <w:rPr>
          <w:rFonts w:ascii="Times New Roman" w:eastAsiaTheme="minorEastAsia" w:hAnsi="Times New Roman" w:cs="Times New Roman"/>
        </w:rPr>
        <w:t xml:space="preserve">during compaction </w:t>
      </w:r>
      <w:r w:rsidR="000E6DDF" w:rsidRPr="0066438E">
        <w:rPr>
          <w:rFonts w:ascii="Times New Roman" w:eastAsiaTheme="minorEastAsia" w:hAnsi="Times New Roman" w:cs="Times New Roman"/>
        </w:rPr>
        <w:t>[</w:t>
      </w:r>
      <w:r w:rsidR="00BF7C0D" w:rsidRPr="0066438E">
        <w:rPr>
          <w:rFonts w:ascii="Times New Roman" w:eastAsiaTheme="minorEastAsia" w:hAnsi="Times New Roman" w:cs="Times New Roman"/>
        </w:rPr>
        <w:t>Arch and Maltman, 1990</w:t>
      </w:r>
      <w:r w:rsidR="0000287A" w:rsidRPr="0066438E">
        <w:rPr>
          <w:rFonts w:ascii="Times New Roman" w:eastAsiaTheme="minorEastAsia" w:hAnsi="Times New Roman" w:cs="Times New Roman"/>
        </w:rPr>
        <w:t xml:space="preserve">; </w:t>
      </w:r>
      <w:r w:rsidR="000E6DDF" w:rsidRPr="0066438E">
        <w:rPr>
          <w:rFonts w:ascii="Times New Roman" w:eastAsiaTheme="minorEastAsia" w:hAnsi="Times New Roman" w:cs="Times New Roman"/>
        </w:rPr>
        <w:t>Bhandari et al., 2015</w:t>
      </w:r>
      <w:r w:rsidR="00F0544F" w:rsidRPr="0066438E">
        <w:rPr>
          <w:rFonts w:ascii="Times New Roman" w:eastAsiaTheme="minorEastAsia" w:hAnsi="Times New Roman" w:cs="Times New Roman"/>
        </w:rPr>
        <w:t>; Yang and Aplin, 2007</w:t>
      </w:r>
      <w:r w:rsidR="000E6DDF" w:rsidRPr="0066438E">
        <w:rPr>
          <w:rFonts w:ascii="Times New Roman" w:eastAsiaTheme="minorEastAsia" w:hAnsi="Times New Roman" w:cs="Times New Roman"/>
        </w:rPr>
        <w:t>]</w:t>
      </w:r>
      <w:r w:rsidR="00F71A7D" w:rsidRPr="0066438E">
        <w:rPr>
          <w:rFonts w:ascii="Times New Roman" w:eastAsiaTheme="minorEastAsia" w:hAnsi="Times New Roman" w:cs="Times New Roman"/>
        </w:rPr>
        <w:t>. Over</w:t>
      </w:r>
      <w:r w:rsidR="0000287A" w:rsidRPr="0066438E">
        <w:rPr>
          <w:rFonts w:ascii="Times New Roman" w:eastAsiaTheme="minorEastAsia" w:hAnsi="Times New Roman" w:cs="Times New Roman"/>
        </w:rPr>
        <w:t xml:space="preserve">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80</w:t>
      </w:r>
      <w:r w:rsidR="00F71A7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1</w:t>
      </w:r>
      <w:r w:rsidR="0073043E">
        <w:rPr>
          <w:rFonts w:ascii="Times New Roman" w:eastAsiaTheme="minorEastAsia" w:hAnsi="Times New Roman" w:cs="Times New Roman"/>
        </w:rPr>
        <w:t>6</w:t>
      </w:r>
      <w:r w:rsidR="00F71A7D" w:rsidRPr="0066438E">
        <w:rPr>
          <w:rFonts w:ascii="Times New Roman" w:eastAsiaTheme="minorEastAsia" w:hAnsi="Times New Roman" w:cs="Times New Roman"/>
        </w:rPr>
        <w:t xml:space="preserve">, predictions of </w:t>
      </w:r>
      <w:r w:rsidR="0098793E" w:rsidRPr="0066438E">
        <w:rPr>
          <w:rFonts w:ascii="Times New Roman" w:eastAsiaTheme="minorEastAsia" w:hAnsi="Times New Roman" w:cs="Times New Roman"/>
          <w:i/>
        </w:rPr>
        <w:t>k</w:t>
      </w:r>
      <w:r w:rsidR="0098793E" w:rsidRPr="0066438E">
        <w:rPr>
          <w:rFonts w:ascii="Times New Roman" w:eastAsiaTheme="minorEastAsia" w:hAnsi="Times New Roman" w:cs="Times New Roman"/>
          <w:i/>
          <w:vertAlign w:val="subscript"/>
        </w:rPr>
        <w:t>h</w:t>
      </w:r>
      <w:r w:rsidR="0098793E" w:rsidRPr="0066438E">
        <w:rPr>
          <w:rFonts w:ascii="Times New Roman" w:eastAsiaTheme="minorEastAsia" w:hAnsi="Times New Roman" w:cs="Times New Roman"/>
        </w:rPr>
        <w:t>/</w:t>
      </w:r>
      <w:r w:rsidR="0098793E" w:rsidRPr="0066438E">
        <w:rPr>
          <w:rFonts w:ascii="Times New Roman" w:eastAsiaTheme="minorEastAsia" w:hAnsi="Times New Roman" w:cs="Times New Roman"/>
          <w:i/>
        </w:rPr>
        <w:t>k</w:t>
      </w:r>
      <w:r w:rsidR="0098793E" w:rsidRPr="0066438E">
        <w:rPr>
          <w:rFonts w:ascii="Times New Roman" w:eastAsiaTheme="minorEastAsia" w:hAnsi="Times New Roman" w:cs="Times New Roman"/>
          <w:i/>
          <w:vertAlign w:val="subscript"/>
        </w:rPr>
        <w:t>v</w:t>
      </w:r>
      <w:r w:rsidR="0098793E"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 xml:space="preserve">from our mudstone models </w:t>
      </w:r>
      <w:r w:rsidR="0098793E" w:rsidRPr="0066438E">
        <w:rPr>
          <w:rFonts w:ascii="Times New Roman" w:eastAsiaTheme="minorEastAsia" w:hAnsi="Times New Roman" w:cs="Times New Roman"/>
        </w:rPr>
        <w:t xml:space="preserve">lie within range of experimentally </w:t>
      </w:r>
      <w:r w:rsidR="00DB044D" w:rsidRPr="0066438E">
        <w:rPr>
          <w:rFonts w:ascii="Times New Roman" w:eastAsiaTheme="minorEastAsia" w:hAnsi="Times New Roman" w:cs="Times New Roman"/>
        </w:rPr>
        <w:t xml:space="preserve">documented </w:t>
      </w:r>
      <w:r w:rsidR="0098793E" w:rsidRPr="0066438E">
        <w:rPr>
          <w:rFonts w:ascii="Times New Roman" w:eastAsiaTheme="minorEastAsia" w:hAnsi="Times New Roman" w:cs="Times New Roman"/>
        </w:rPr>
        <w:t>mudstone</w:t>
      </w:r>
      <w:r w:rsidR="00DB044D" w:rsidRPr="0066438E">
        <w:rPr>
          <w:rFonts w:ascii="Times New Roman" w:eastAsiaTheme="minorEastAsia" w:hAnsi="Times New Roman" w:cs="Times New Roman"/>
        </w:rPr>
        <w:t xml:space="preserve"> anisotropy values</w:t>
      </w:r>
      <w:r w:rsidR="0098793E" w:rsidRPr="0066438E">
        <w:rPr>
          <w:rFonts w:ascii="Times New Roman" w:eastAsiaTheme="minorEastAsia" w:hAnsi="Times New Roman" w:cs="Times New Roman"/>
        </w:rPr>
        <w:t xml:space="preserve"> [Fig. </w:t>
      </w:r>
      <w:r w:rsidR="00DB044D" w:rsidRPr="0066438E">
        <w:rPr>
          <w:rFonts w:ascii="Times New Roman" w:eastAsiaTheme="minorEastAsia" w:hAnsi="Times New Roman" w:cs="Times New Roman"/>
        </w:rPr>
        <w:t>3</w:t>
      </w:r>
      <w:r w:rsidR="0098793E" w:rsidRPr="0066438E">
        <w:rPr>
          <w:rFonts w:ascii="Times New Roman" w:eastAsiaTheme="minorEastAsia" w:hAnsi="Times New Roman" w:cs="Times New Roman"/>
        </w:rPr>
        <w:t>]</w:t>
      </w:r>
      <w:r w:rsidR="00DB044D" w:rsidRPr="0066438E">
        <w:rPr>
          <w:rFonts w:ascii="Times New Roman" w:eastAsiaTheme="minorEastAsia" w:hAnsi="Times New Roman" w:cs="Times New Roman"/>
        </w:rPr>
        <w:t>.</w:t>
      </w:r>
      <w:r w:rsidR="0098793E" w:rsidRPr="0066438E">
        <w:rPr>
          <w:rFonts w:ascii="Times New Roman" w:eastAsiaTheme="minorEastAsia" w:hAnsi="Times New Roman" w:cs="Times New Roman"/>
        </w:rPr>
        <w:t xml:space="preserve"> </w:t>
      </w:r>
      <w:r w:rsidR="00FD4D9B" w:rsidRPr="0066438E">
        <w:rPr>
          <w:rFonts w:ascii="Times New Roman" w:eastAsiaTheme="minorEastAsia" w:hAnsi="Times New Roman" w:cs="Times New Roman"/>
        </w:rPr>
        <w:t xml:space="preserve">At </w:t>
      </w:r>
      <w:r w:rsidR="00C601A9" w:rsidRPr="0066438E">
        <w:rPr>
          <w:rFonts w:ascii="Times New Roman" w:eastAsiaTheme="minorEastAsia" w:hAnsi="Times New Roman" w:cs="Times New Roman"/>
        </w:rPr>
        <w:t>porosity less than 0.</w:t>
      </w:r>
      <w:r w:rsidR="00DB044D" w:rsidRPr="0066438E">
        <w:rPr>
          <w:rFonts w:ascii="Times New Roman" w:eastAsiaTheme="minorEastAsia" w:hAnsi="Times New Roman" w:cs="Times New Roman"/>
        </w:rPr>
        <w:t>1</w:t>
      </w:r>
      <w:r w:rsidR="0073043E">
        <w:rPr>
          <w:rFonts w:ascii="Times New Roman" w:eastAsiaTheme="minorEastAsia" w:hAnsi="Times New Roman" w:cs="Times New Roman"/>
        </w:rPr>
        <w:t>6</w:t>
      </w:r>
      <w:r w:rsidR="00C601A9" w:rsidRPr="0066438E">
        <w:rPr>
          <w:rFonts w:ascii="Times New Roman" w:eastAsiaTheme="minorEastAsia" w:hAnsi="Times New Roman" w:cs="Times New Roman"/>
        </w:rPr>
        <w:t xml:space="preserve">, when </w:t>
      </w:r>
      <w:r w:rsidR="00DB044D" w:rsidRPr="0066438E">
        <w:rPr>
          <w:rFonts w:ascii="Times New Roman" w:eastAsiaTheme="minorEastAsia" w:hAnsi="Times New Roman" w:cs="Times New Roman"/>
          <w:i/>
        </w:rPr>
        <w:t>θ</w:t>
      </w:r>
      <w:r w:rsidR="00DB044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 xml:space="preserve"> in our models,</w:t>
      </w:r>
      <w:r w:rsidR="00FD4D9B"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our smectite and intermediate mudstone models</w:t>
      </w:r>
      <w:r w:rsidR="00FD4D9B"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 xml:space="preserve">predict </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h</w:t>
      </w:r>
      <w:r w:rsidR="00DB044D" w:rsidRPr="0066438E">
        <w:rPr>
          <w:rFonts w:ascii="Times New Roman" w:eastAsiaTheme="minorEastAsia" w:hAnsi="Times New Roman" w:cs="Times New Roman"/>
        </w:rPr>
        <w:t>/</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v</w:t>
      </w:r>
      <w:r w:rsidR="00DB044D" w:rsidRPr="0066438E">
        <w:rPr>
          <w:rFonts w:ascii="Times New Roman" w:eastAsiaTheme="minorEastAsia" w:hAnsi="Times New Roman" w:cs="Times New Roman"/>
        </w:rPr>
        <w:t xml:space="preserve"> of 71.9 and 45.6</w:t>
      </w:r>
      <w:r w:rsidR="0073043E">
        <w:rPr>
          <w:rFonts w:ascii="Times New Roman" w:eastAsiaTheme="minorEastAsia" w:hAnsi="Times New Roman" w:cs="Times New Roman"/>
        </w:rPr>
        <w:t xml:space="preserve"> respectively</w:t>
      </w:r>
      <w:r w:rsidR="00DB044D" w:rsidRPr="0066438E">
        <w:rPr>
          <w:rFonts w:ascii="Times New Roman" w:eastAsiaTheme="minorEastAsia" w:hAnsi="Times New Roman" w:cs="Times New Roman"/>
        </w:rPr>
        <w:t xml:space="preserve">, </w:t>
      </w:r>
      <w:r w:rsidR="00984170" w:rsidRPr="0066438E">
        <w:rPr>
          <w:rFonts w:ascii="Times New Roman" w:eastAsiaTheme="minorEastAsia" w:hAnsi="Times New Roman" w:cs="Times New Roman"/>
        </w:rPr>
        <w:t xml:space="preserve">which exceeds </w:t>
      </w:r>
      <w:r w:rsidR="00DB044D" w:rsidRPr="0066438E">
        <w:rPr>
          <w:rFonts w:ascii="Times New Roman" w:eastAsiaTheme="minorEastAsia" w:hAnsi="Times New Roman" w:cs="Times New Roman"/>
        </w:rPr>
        <w:t xml:space="preserve">the range of experimental mudstone anisotropy. </w:t>
      </w:r>
      <w:r w:rsidR="00984170" w:rsidRPr="0066438E">
        <w:rPr>
          <w:rFonts w:ascii="Times New Roman" w:eastAsiaTheme="minorEastAsia" w:hAnsi="Times New Roman" w:cs="Times New Roman"/>
        </w:rPr>
        <w:t xml:space="preserve">This </w:t>
      </w:r>
      <w:r w:rsidR="00DB044D" w:rsidRPr="0066438E">
        <w:rPr>
          <w:rFonts w:ascii="Times New Roman" w:eastAsiaTheme="minorEastAsia" w:hAnsi="Times New Roman" w:cs="Times New Roman"/>
        </w:rPr>
        <w:t xml:space="preserve">overprediction of </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h</w:t>
      </w:r>
      <w:r w:rsidR="00DB044D" w:rsidRPr="0066438E">
        <w:rPr>
          <w:rFonts w:ascii="Times New Roman" w:eastAsiaTheme="minorEastAsia" w:hAnsi="Times New Roman" w:cs="Times New Roman"/>
        </w:rPr>
        <w:t>/</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v</w:t>
      </w:r>
      <w:r w:rsidR="00DB044D" w:rsidRPr="0066438E">
        <w:rPr>
          <w:rFonts w:ascii="Times New Roman" w:eastAsiaTheme="minorEastAsia" w:hAnsi="Times New Roman" w:cs="Times New Roman"/>
          <w:i/>
        </w:rPr>
        <w:t xml:space="preserve"> </w:t>
      </w:r>
      <w:r w:rsidR="00DB044D" w:rsidRPr="0066438E">
        <w:rPr>
          <w:rFonts w:ascii="Times New Roman" w:eastAsiaTheme="minorEastAsia" w:hAnsi="Times New Roman" w:cs="Times New Roman"/>
        </w:rPr>
        <w:t xml:space="preserve">is due to the </w:t>
      </w:r>
      <w:r w:rsidR="00FD4D9B" w:rsidRPr="0066438E">
        <w:rPr>
          <w:rFonts w:ascii="Times New Roman" w:eastAsiaTheme="minorEastAsia" w:hAnsi="Times New Roman" w:cs="Times New Roman"/>
        </w:rPr>
        <w:t xml:space="preserve">simplified </w:t>
      </w:r>
      <w:r w:rsidR="00DB044D" w:rsidRPr="0066438E">
        <w:rPr>
          <w:rFonts w:ascii="Times New Roman" w:eastAsiaTheme="minorEastAsia" w:hAnsi="Times New Roman" w:cs="Times New Roman"/>
        </w:rPr>
        <w:t xml:space="preserve">horizontal </w:t>
      </w:r>
      <w:r w:rsidR="00FD4D9B" w:rsidRPr="0066438E">
        <w:rPr>
          <w:rFonts w:ascii="Times New Roman" w:eastAsiaTheme="minorEastAsia" w:hAnsi="Times New Roman" w:cs="Times New Roman"/>
        </w:rPr>
        <w:t>layering of platelets</w:t>
      </w:r>
      <w:r w:rsidR="00DB044D" w:rsidRPr="0066438E">
        <w:rPr>
          <w:rFonts w:ascii="Times New Roman" w:eastAsiaTheme="minorEastAsia" w:hAnsi="Times New Roman" w:cs="Times New Roman"/>
        </w:rPr>
        <w:t xml:space="preserve"> when </w:t>
      </w:r>
      <w:r w:rsidR="00DB044D" w:rsidRPr="0066438E">
        <w:rPr>
          <w:rFonts w:ascii="Times New Roman" w:eastAsiaTheme="minorEastAsia" w:hAnsi="Times New Roman" w:cs="Times New Roman"/>
          <w:i/>
        </w:rPr>
        <w:t>θ</w:t>
      </w:r>
      <w:r w:rsidR="00DB044D" w:rsidRPr="0066438E">
        <w:rPr>
          <w:rFonts w:ascii="Times New Roman" w:eastAsiaTheme="minorEastAsia" w:hAnsi="Times New Roman" w:cs="Times New Roman"/>
        </w:rPr>
        <w:t xml:space="preserve">=0°. </w:t>
      </w:r>
      <w:r w:rsidR="005079EB" w:rsidRPr="0066438E">
        <w:rPr>
          <w:rFonts w:ascii="Times New Roman" w:eastAsiaTheme="minorEastAsia" w:hAnsi="Times New Roman" w:cs="Times New Roman"/>
        </w:rPr>
        <w:t>This results in</w:t>
      </w:r>
      <w:r w:rsidR="00FD4D9B" w:rsidRPr="0066438E">
        <w:rPr>
          <w:rFonts w:ascii="Times New Roman" w:eastAsiaTheme="minorEastAsia" w:hAnsi="Times New Roman" w:cs="Times New Roman"/>
        </w:rPr>
        <w:t xml:space="preserve"> horizontally continuous interbed pores</w:t>
      </w:r>
      <w:r w:rsidR="005079EB" w:rsidRPr="0066438E">
        <w:rPr>
          <w:rFonts w:ascii="Times New Roman" w:eastAsiaTheme="minorEastAsia" w:hAnsi="Times New Roman" w:cs="Times New Roman"/>
        </w:rPr>
        <w:t xml:space="preserve"> and overprediction of </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h</w:t>
      </w:r>
      <w:r w:rsidR="005079EB" w:rsidRPr="0066438E">
        <w:rPr>
          <w:rFonts w:ascii="Times New Roman" w:eastAsiaTheme="minorEastAsia" w:hAnsi="Times New Roman" w:cs="Times New Roman"/>
        </w:rPr>
        <w:t xml:space="preserve">, resulting in higher anisotropy values. </w:t>
      </w:r>
      <w:r w:rsidR="00A26622">
        <w:rPr>
          <w:rFonts w:ascii="Times New Roman" w:eastAsiaTheme="minorEastAsia" w:hAnsi="Times New Roman" w:cs="Times New Roman"/>
        </w:rPr>
        <w:t xml:space="preserve">Additionally, the vertical stacking of bedding layers of disparate intrinsic permeability in our mudstone models results in amplification of permeability anisotropy [Daigle and Dugan, 2011]. Finally, </w:t>
      </w:r>
      <w:r w:rsidR="00AE02AB">
        <w:rPr>
          <w:rFonts w:ascii="Times New Roman" w:eastAsiaTheme="minorEastAsia" w:hAnsi="Times New Roman" w:cs="Times New Roman"/>
        </w:rPr>
        <w:t xml:space="preserve">natural </w:t>
      </w:r>
      <w:r w:rsidR="00AE02AB">
        <w:rPr>
          <w:rFonts w:ascii="Times New Roman" w:eastAsiaTheme="minorEastAsia" w:hAnsi="Times New Roman" w:cs="Times New Roman"/>
        </w:rPr>
        <w:lastRenderedPageBreak/>
        <w:t>mudstones document lower values of permeability anisotropy due to the presence of larger silt grains which are disruptive to fabric development</w:t>
      </w:r>
      <w:r w:rsidR="00037F24" w:rsidRPr="00341CE3">
        <w:rPr>
          <w:rFonts w:ascii="Times New Roman" w:eastAsiaTheme="minorEastAsia" w:hAnsi="Times New Roman" w:cs="Times New Roman"/>
        </w:rPr>
        <w:t xml:space="preserve"> </w:t>
      </w:r>
      <w:r w:rsidR="00731527" w:rsidRPr="0066438E">
        <w:rPr>
          <w:rFonts w:ascii="Times New Roman" w:eastAsiaTheme="minorEastAsia" w:hAnsi="Times New Roman" w:cs="Times New Roman"/>
        </w:rPr>
        <w:t xml:space="preserve">[Schneider et al., 2011]. </w:t>
      </w:r>
      <w:r w:rsidR="00037F24" w:rsidRPr="00341CE3">
        <w:rPr>
          <w:rFonts w:ascii="Times New Roman" w:eastAsiaTheme="minorEastAsia" w:hAnsi="Times New Roman" w:cs="Times New Roman"/>
        </w:rPr>
        <w:t xml:space="preserve">Since our mudstone models do not account for the presence of larger silt particles, </w:t>
      </w:r>
      <w:r w:rsidR="003B5A56" w:rsidRPr="00341CE3">
        <w:rPr>
          <w:rFonts w:ascii="Times New Roman" w:eastAsiaTheme="minorEastAsia" w:hAnsi="Times New Roman" w:cs="Times New Roman"/>
        </w:rPr>
        <w:t xml:space="preserve">we calculate higher values of </w:t>
      </w:r>
      <w:r w:rsidR="003B5A56" w:rsidRPr="00341CE3">
        <w:rPr>
          <w:rFonts w:ascii="Times New Roman" w:eastAsiaTheme="minorEastAsia" w:hAnsi="Times New Roman" w:cs="Times New Roman"/>
          <w:i/>
        </w:rPr>
        <w:t>k</w:t>
      </w:r>
      <w:r w:rsidR="003B5A56" w:rsidRPr="00341CE3">
        <w:rPr>
          <w:rFonts w:ascii="Times New Roman" w:eastAsiaTheme="minorEastAsia" w:hAnsi="Times New Roman" w:cs="Times New Roman"/>
          <w:i/>
          <w:vertAlign w:val="subscript"/>
        </w:rPr>
        <w:t>h</w:t>
      </w:r>
      <w:r w:rsidR="003B5A56" w:rsidRPr="00341CE3">
        <w:rPr>
          <w:rFonts w:ascii="Times New Roman" w:eastAsiaTheme="minorEastAsia" w:hAnsi="Times New Roman" w:cs="Times New Roman"/>
        </w:rPr>
        <w:t>/</w:t>
      </w:r>
      <w:r w:rsidR="003B5A56" w:rsidRPr="00341CE3">
        <w:rPr>
          <w:rFonts w:ascii="Times New Roman" w:eastAsiaTheme="minorEastAsia" w:hAnsi="Times New Roman" w:cs="Times New Roman"/>
          <w:i/>
        </w:rPr>
        <w:t>k</w:t>
      </w:r>
      <w:r w:rsidR="003B5A56" w:rsidRPr="00341CE3">
        <w:rPr>
          <w:rFonts w:ascii="Times New Roman" w:eastAsiaTheme="minorEastAsia" w:hAnsi="Times New Roman" w:cs="Times New Roman"/>
          <w:i/>
          <w:vertAlign w:val="subscript"/>
        </w:rPr>
        <w:t>v</w:t>
      </w:r>
      <w:r w:rsidR="003B5A56" w:rsidRPr="00341CE3">
        <w:rPr>
          <w:rFonts w:ascii="Times New Roman" w:eastAsiaTheme="minorEastAsia" w:hAnsi="Times New Roman" w:cs="Times New Roman"/>
        </w:rPr>
        <w:t xml:space="preserve"> compared to </w:t>
      </w:r>
      <w:r w:rsidR="00AE02AB">
        <w:rPr>
          <w:rFonts w:ascii="Times New Roman" w:eastAsiaTheme="minorEastAsia" w:hAnsi="Times New Roman" w:cs="Times New Roman"/>
        </w:rPr>
        <w:t>documented</w:t>
      </w:r>
      <w:r w:rsidR="003B5A56" w:rsidRPr="00341CE3">
        <w:rPr>
          <w:rFonts w:ascii="Times New Roman" w:eastAsiaTheme="minorEastAsia" w:hAnsi="Times New Roman" w:cs="Times New Roman"/>
        </w:rPr>
        <w:t xml:space="preserve"> experimental values</w:t>
      </w:r>
      <w:r w:rsidR="00AE02AB">
        <w:rPr>
          <w:rFonts w:ascii="Times New Roman" w:eastAsiaTheme="minorEastAsia" w:hAnsi="Times New Roman" w:cs="Times New Roman"/>
        </w:rPr>
        <w:t xml:space="preserve"> in natural mudstones</w:t>
      </w:r>
      <w:r w:rsidR="003B5A56" w:rsidRPr="00341CE3">
        <w:rPr>
          <w:rFonts w:ascii="Times New Roman" w:eastAsiaTheme="minorEastAsia" w:hAnsi="Times New Roman" w:cs="Times New Roman"/>
        </w:rPr>
        <w:t xml:space="preserve">. </w:t>
      </w:r>
      <w:r w:rsidR="00431B56" w:rsidRPr="0066438E">
        <w:rPr>
          <w:rFonts w:ascii="Times New Roman" w:eastAsiaTheme="minorEastAsia" w:hAnsi="Times New Roman" w:cs="Times New Roman"/>
        </w:rPr>
        <w:t>W</w:t>
      </w:r>
      <w:r w:rsidR="005079EB" w:rsidRPr="0066438E">
        <w:rPr>
          <w:rFonts w:ascii="Times New Roman" w:eastAsiaTheme="minorEastAsia" w:hAnsi="Times New Roman" w:cs="Times New Roman"/>
        </w:rPr>
        <w:t>hile</w:t>
      </w:r>
      <w:r w:rsidR="00984170" w:rsidRPr="0066438E">
        <w:rPr>
          <w:rFonts w:ascii="Times New Roman" w:eastAsiaTheme="minorEastAsia" w:hAnsi="Times New Roman" w:cs="Times New Roman"/>
        </w:rPr>
        <w:t xml:space="preserve"> </w:t>
      </w:r>
      <w:r w:rsidR="008868FB" w:rsidRPr="0066438E">
        <w:rPr>
          <w:rFonts w:ascii="Times New Roman" w:eastAsiaTheme="minorEastAsia" w:hAnsi="Times New Roman" w:cs="Times New Roman"/>
        </w:rPr>
        <w:t xml:space="preserve">the calculated </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h</w:t>
      </w:r>
      <w:r w:rsidR="005079EB" w:rsidRPr="0066438E">
        <w:rPr>
          <w:rFonts w:ascii="Times New Roman" w:eastAsiaTheme="minorEastAsia" w:hAnsi="Times New Roman" w:cs="Times New Roman"/>
        </w:rPr>
        <w:t>/</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v</w:t>
      </w:r>
      <w:r w:rsidR="005079EB" w:rsidRPr="0066438E">
        <w:rPr>
          <w:rFonts w:ascii="Times New Roman" w:eastAsiaTheme="minorEastAsia" w:hAnsi="Times New Roman" w:cs="Times New Roman"/>
        </w:rPr>
        <w:t xml:space="preserve"> values lie outside experimentally observed anisotropy values, several field-scale studies </w:t>
      </w:r>
      <w:r w:rsidR="004965E0" w:rsidRPr="0066438E">
        <w:rPr>
          <w:rFonts w:ascii="Times New Roman" w:eastAsiaTheme="minorEastAsia" w:hAnsi="Times New Roman" w:cs="Times New Roman"/>
        </w:rPr>
        <w:t xml:space="preserve">infer </w:t>
      </w:r>
      <w:r w:rsidR="004965E0" w:rsidRPr="0066438E">
        <w:rPr>
          <w:rFonts w:ascii="Times New Roman" w:eastAsiaTheme="minorEastAsia" w:hAnsi="Times New Roman" w:cs="Times New Roman"/>
          <w:i/>
        </w:rPr>
        <w:t>k</w:t>
      </w:r>
      <w:r w:rsidR="004965E0" w:rsidRPr="0066438E">
        <w:rPr>
          <w:rFonts w:ascii="Times New Roman" w:eastAsiaTheme="minorEastAsia" w:hAnsi="Times New Roman" w:cs="Times New Roman"/>
          <w:i/>
          <w:vertAlign w:val="subscript"/>
        </w:rPr>
        <w:t>h</w:t>
      </w:r>
      <w:r w:rsidR="004965E0" w:rsidRPr="0066438E">
        <w:rPr>
          <w:rFonts w:ascii="Times New Roman" w:eastAsiaTheme="minorEastAsia" w:hAnsi="Times New Roman" w:cs="Times New Roman"/>
        </w:rPr>
        <w:t>/</w:t>
      </w:r>
      <w:r w:rsidR="004965E0" w:rsidRPr="0066438E">
        <w:rPr>
          <w:rFonts w:ascii="Times New Roman" w:eastAsiaTheme="minorEastAsia" w:hAnsi="Times New Roman" w:cs="Times New Roman"/>
          <w:i/>
        </w:rPr>
        <w:t>k</w:t>
      </w:r>
      <w:r w:rsidR="004965E0" w:rsidRPr="0066438E">
        <w:rPr>
          <w:rFonts w:ascii="Times New Roman" w:eastAsiaTheme="minorEastAsia" w:hAnsi="Times New Roman" w:cs="Times New Roman"/>
          <w:i/>
          <w:vertAlign w:val="subscript"/>
        </w:rPr>
        <w:t>v</w:t>
      </w:r>
      <w:r w:rsidR="004965E0" w:rsidRPr="0066438E">
        <w:rPr>
          <w:rFonts w:ascii="Times New Roman" w:eastAsiaTheme="minorEastAsia" w:hAnsi="Times New Roman" w:cs="Times New Roman"/>
        </w:rPr>
        <w:t xml:space="preserve"> &gt;</w:t>
      </w:r>
      <w:r w:rsidR="009821D2" w:rsidRPr="0066438E">
        <w:rPr>
          <w:rFonts w:ascii="Times New Roman" w:eastAsiaTheme="minorEastAsia" w:hAnsi="Times New Roman" w:cs="Times New Roman"/>
        </w:rPr>
        <w:t>100</w:t>
      </w:r>
      <w:r w:rsidR="004965E0" w:rsidRPr="0066438E">
        <w:rPr>
          <w:rFonts w:ascii="Times New Roman" w:eastAsiaTheme="minorEastAsia" w:hAnsi="Times New Roman" w:cs="Times New Roman"/>
        </w:rPr>
        <w:t xml:space="preserve"> based on basin-scale models </w:t>
      </w:r>
      <w:r w:rsidR="005079EB" w:rsidRPr="0066438E">
        <w:rPr>
          <w:rFonts w:ascii="Times New Roman" w:eastAsiaTheme="minorEastAsia" w:hAnsi="Times New Roman" w:cs="Times New Roman"/>
        </w:rPr>
        <w:t>[</w:t>
      </w:r>
      <w:r w:rsidR="004965E0" w:rsidRPr="0066438E">
        <w:rPr>
          <w:rFonts w:ascii="Times New Roman" w:eastAsiaTheme="minorEastAsia" w:hAnsi="Times New Roman" w:cs="Times New Roman"/>
        </w:rPr>
        <w:t xml:space="preserve">Freeze and Cherry, 1979; Garven and Freeze, 1984; </w:t>
      </w:r>
      <w:r w:rsidR="001D6E73" w:rsidRPr="0066438E">
        <w:rPr>
          <w:rFonts w:ascii="Times New Roman" w:eastAsiaTheme="minorEastAsia" w:hAnsi="Times New Roman" w:cs="Times New Roman"/>
        </w:rPr>
        <w:t xml:space="preserve">Bolton et al., 2000; </w:t>
      </w:r>
      <w:r w:rsidR="004965E0" w:rsidRPr="0066438E">
        <w:rPr>
          <w:rFonts w:ascii="Times New Roman" w:eastAsiaTheme="minorEastAsia" w:hAnsi="Times New Roman" w:cs="Times New Roman"/>
        </w:rPr>
        <w:t>Day-Stirrat et al., 2008</w:t>
      </w:r>
      <w:r w:rsidR="005079EB" w:rsidRPr="0066438E">
        <w:rPr>
          <w:rFonts w:ascii="Times New Roman" w:eastAsiaTheme="minorEastAsia" w:hAnsi="Times New Roman" w:cs="Times New Roman"/>
        </w:rPr>
        <w:t xml:space="preserve">]. Our models </w:t>
      </w:r>
      <w:r w:rsidR="004965E0" w:rsidRPr="0066438E">
        <w:rPr>
          <w:rFonts w:ascii="Times New Roman" w:eastAsiaTheme="minorEastAsia" w:hAnsi="Times New Roman" w:cs="Times New Roman"/>
        </w:rPr>
        <w:t xml:space="preserve">suggest </w:t>
      </w:r>
      <w:r w:rsidR="005079EB" w:rsidRPr="0066438E">
        <w:rPr>
          <w:rFonts w:ascii="Times New Roman" w:eastAsiaTheme="minorEastAsia" w:hAnsi="Times New Roman" w:cs="Times New Roman"/>
        </w:rPr>
        <w:t xml:space="preserve">that </w:t>
      </w:r>
      <w:r w:rsidR="005F174B" w:rsidRPr="0066438E">
        <w:rPr>
          <w:rFonts w:ascii="Times New Roman" w:eastAsiaTheme="minorEastAsia" w:hAnsi="Times New Roman" w:cs="Times New Roman"/>
        </w:rPr>
        <w:t xml:space="preserve">high bedding character resulting in </w:t>
      </w:r>
      <w:r w:rsidR="005079EB" w:rsidRPr="0066438E">
        <w:rPr>
          <w:rFonts w:ascii="Times New Roman" w:eastAsiaTheme="minorEastAsia" w:hAnsi="Times New Roman" w:cs="Times New Roman"/>
        </w:rPr>
        <w:t>lateral continuity of interbed pores</w:t>
      </w:r>
      <w:r w:rsidR="005F174B" w:rsidRPr="0066438E">
        <w:rPr>
          <w:rFonts w:ascii="Times New Roman" w:eastAsiaTheme="minorEastAsia" w:hAnsi="Times New Roman" w:cs="Times New Roman"/>
        </w:rPr>
        <w:t xml:space="preserve"> </w:t>
      </w:r>
      <w:r w:rsidR="00DB24F7" w:rsidRPr="0066438E">
        <w:rPr>
          <w:rFonts w:ascii="Times New Roman" w:eastAsiaTheme="minorEastAsia" w:hAnsi="Times New Roman" w:cs="Times New Roman"/>
        </w:rPr>
        <w:t xml:space="preserve">could </w:t>
      </w:r>
      <w:r w:rsidR="005F174B" w:rsidRPr="0066438E">
        <w:rPr>
          <w:rFonts w:ascii="Times New Roman" w:eastAsiaTheme="minorEastAsia" w:hAnsi="Times New Roman" w:cs="Times New Roman"/>
        </w:rPr>
        <w:t xml:space="preserve">explain </w:t>
      </w:r>
      <w:r w:rsidR="004965E0" w:rsidRPr="0066438E">
        <w:rPr>
          <w:rFonts w:ascii="Times New Roman" w:eastAsiaTheme="minorEastAsia" w:hAnsi="Times New Roman" w:cs="Times New Roman"/>
        </w:rPr>
        <w:t>t</w:t>
      </w:r>
      <w:r w:rsidR="005F174B" w:rsidRPr="0066438E">
        <w:rPr>
          <w:rFonts w:ascii="Times New Roman" w:eastAsiaTheme="minorEastAsia" w:hAnsi="Times New Roman" w:cs="Times New Roman"/>
        </w:rPr>
        <w:t>he</w:t>
      </w:r>
      <w:r w:rsidR="00DB24F7" w:rsidRPr="0066438E">
        <w:rPr>
          <w:rFonts w:ascii="Times New Roman" w:eastAsiaTheme="minorEastAsia" w:hAnsi="Times New Roman" w:cs="Times New Roman"/>
        </w:rPr>
        <w:t xml:space="preserve"> large</w:t>
      </w:r>
      <w:r w:rsidR="004965E0" w:rsidRPr="0066438E">
        <w:rPr>
          <w:rFonts w:ascii="Times New Roman" w:eastAsiaTheme="minorEastAsia" w:hAnsi="Times New Roman" w:cs="Times New Roman"/>
        </w:rPr>
        <w:t>r</w:t>
      </w:r>
      <w:r w:rsidR="00DB24F7" w:rsidRPr="0066438E">
        <w:rPr>
          <w:rFonts w:ascii="Times New Roman" w:eastAsiaTheme="minorEastAsia" w:hAnsi="Times New Roman" w:cs="Times New Roman"/>
        </w:rPr>
        <w:t xml:space="preserve"> </w:t>
      </w:r>
      <w:r w:rsidR="00DB24F7" w:rsidRPr="0066438E">
        <w:rPr>
          <w:rFonts w:ascii="Times New Roman" w:eastAsiaTheme="minorEastAsia" w:hAnsi="Times New Roman" w:cs="Times New Roman"/>
          <w:i/>
        </w:rPr>
        <w:t>k</w:t>
      </w:r>
      <w:r w:rsidR="00DB24F7" w:rsidRPr="0066438E">
        <w:rPr>
          <w:rFonts w:ascii="Times New Roman" w:eastAsiaTheme="minorEastAsia" w:hAnsi="Times New Roman" w:cs="Times New Roman"/>
          <w:i/>
          <w:vertAlign w:val="subscript"/>
        </w:rPr>
        <w:t>h</w:t>
      </w:r>
      <w:r w:rsidR="00DB24F7" w:rsidRPr="0066438E">
        <w:rPr>
          <w:rFonts w:ascii="Times New Roman" w:eastAsiaTheme="minorEastAsia" w:hAnsi="Times New Roman" w:cs="Times New Roman"/>
        </w:rPr>
        <w:t>/</w:t>
      </w:r>
      <w:r w:rsidR="00DB24F7" w:rsidRPr="0066438E">
        <w:rPr>
          <w:rFonts w:ascii="Times New Roman" w:eastAsiaTheme="minorEastAsia" w:hAnsi="Times New Roman" w:cs="Times New Roman"/>
          <w:i/>
        </w:rPr>
        <w:t>k</w:t>
      </w:r>
      <w:r w:rsidR="00DB24F7" w:rsidRPr="0066438E">
        <w:rPr>
          <w:rFonts w:ascii="Times New Roman" w:eastAsiaTheme="minorEastAsia" w:hAnsi="Times New Roman" w:cs="Times New Roman"/>
          <w:i/>
          <w:vertAlign w:val="subscript"/>
        </w:rPr>
        <w:t>v</w:t>
      </w:r>
      <w:r w:rsidR="00DB24F7" w:rsidRPr="0066438E">
        <w:rPr>
          <w:rFonts w:ascii="Times New Roman" w:eastAsiaTheme="minorEastAsia" w:hAnsi="Times New Roman" w:cs="Times New Roman"/>
        </w:rPr>
        <w:t xml:space="preserve"> values inferred from </w:t>
      </w:r>
      <w:r w:rsidR="004965E0" w:rsidRPr="0066438E">
        <w:rPr>
          <w:rFonts w:ascii="Times New Roman" w:eastAsiaTheme="minorEastAsia" w:hAnsi="Times New Roman" w:cs="Times New Roman"/>
        </w:rPr>
        <w:t xml:space="preserve">analysis of natural flow systems. </w:t>
      </w:r>
    </w:p>
    <w:p w14:paraId="3037B91C" w14:textId="77777777" w:rsidR="003B5A56" w:rsidRPr="0066438E" w:rsidRDefault="003B5A56" w:rsidP="003B5A56">
      <w:pPr>
        <w:spacing w:line="480" w:lineRule="auto"/>
        <w:rPr>
          <w:del w:id="42" w:author="Harsh Vora" w:date="2019-07-15T15:03:00Z"/>
          <w:rFonts w:ascii="Times New Roman" w:eastAsiaTheme="minorEastAsia" w:hAnsi="Times New Roman"/>
        </w:rPr>
      </w:pPr>
      <w:r w:rsidRPr="0066438E">
        <w:rPr>
          <w:rFonts w:ascii="Times New Roman" w:eastAsiaTheme="minorEastAsia" w:hAnsi="Times New Roman"/>
        </w:rPr>
        <w:t>Permeability data from the constant rate-of-strain consolidation experiment</w:t>
      </w:r>
      <w:ins w:id="43" w:author="Harsh Vora" w:date="2019-07-15T15:03:00Z">
        <w:r w:rsidR="00FB7C79">
          <w:rPr>
            <w:rFonts w:ascii="Times New Roman" w:eastAsiaTheme="minorEastAsia" w:hAnsi="Times New Roman"/>
          </w:rPr>
          <w:t xml:space="preserve"> CRS799</w:t>
        </w:r>
      </w:ins>
      <w:r w:rsidRPr="0066438E">
        <w:rPr>
          <w:rFonts w:ascii="Times New Roman" w:eastAsiaTheme="minorEastAsia" w:hAnsi="Times New Roman"/>
        </w:rPr>
        <w:t xml:space="preserve"> on sample 1324C-1H-1 document a decrease in vertical permeability from 1.08x10</w:t>
      </w:r>
      <w:r w:rsidRPr="0066438E">
        <w:rPr>
          <w:rFonts w:ascii="Times New Roman" w:eastAsiaTheme="minorEastAsia" w:hAnsi="Times New Roman"/>
          <w:vertAlign w:val="superscript"/>
        </w:rPr>
        <w:t>-17</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0.58 to 5.39x10</w:t>
      </w:r>
      <w:r w:rsidRPr="0066438E">
        <w:rPr>
          <w:rFonts w:ascii="Times New Roman" w:eastAsiaTheme="minorEastAsia" w:hAnsi="Times New Roman"/>
          <w:vertAlign w:val="superscript"/>
        </w:rPr>
        <w:t>-19</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xml:space="preserve">= 0.46 </w:t>
      </w:r>
      <w:r w:rsidR="00FB7C79">
        <w:rPr>
          <w:rFonts w:ascii="Times New Roman" w:eastAsiaTheme="minorEastAsia" w:hAnsi="Times New Roman"/>
        </w:rPr>
        <w:t>[</w:t>
      </w:r>
      <w:ins w:id="44" w:author="Harsh Vora" w:date="2019-07-15T15:03:00Z">
        <w:r w:rsidR="00FB7C79">
          <w:rPr>
            <w:rFonts w:ascii="Times New Roman" w:eastAsiaTheme="minorEastAsia" w:hAnsi="Times New Roman"/>
          </w:rPr>
          <w:t xml:space="preserve">Fig. 4] </w:t>
        </w:r>
        <w:r w:rsidRPr="0066438E">
          <w:rPr>
            <w:rFonts w:ascii="Times New Roman" w:eastAsiaTheme="minorEastAsia" w:hAnsi="Times New Roman"/>
          </w:rPr>
          <w:t>[</w:t>
        </w:r>
      </w:ins>
      <w:r w:rsidRPr="0066438E">
        <w:rPr>
          <w:rFonts w:ascii="Times New Roman" w:eastAsiaTheme="minorEastAsia" w:hAnsi="Times New Roman"/>
        </w:rPr>
        <w:t>Long et al., 2008]. Permeability data from the constant rate-of-strain consolidation experiment</w:t>
      </w:r>
      <w:ins w:id="45" w:author="Harsh Vora" w:date="2019-07-15T15:03:00Z">
        <w:r w:rsidRPr="0066438E">
          <w:rPr>
            <w:rFonts w:ascii="Times New Roman" w:eastAsiaTheme="minorEastAsia" w:hAnsi="Times New Roman"/>
          </w:rPr>
          <w:t xml:space="preserve"> </w:t>
        </w:r>
        <w:r w:rsidR="00FB7C79">
          <w:rPr>
            <w:rFonts w:ascii="Times New Roman" w:eastAsiaTheme="minorEastAsia" w:hAnsi="Times New Roman"/>
          </w:rPr>
          <w:t>CRS015B</w:t>
        </w:r>
      </w:ins>
      <w:r w:rsidR="00FB7C79">
        <w:rPr>
          <w:rFonts w:ascii="Times New Roman" w:eastAsiaTheme="minorEastAsia" w:hAnsi="Times New Roman"/>
        </w:rPr>
        <w:t xml:space="preserve"> </w:t>
      </w:r>
      <w:r w:rsidRPr="0066438E">
        <w:rPr>
          <w:rFonts w:ascii="Times New Roman" w:eastAsiaTheme="minorEastAsia" w:hAnsi="Times New Roman"/>
        </w:rPr>
        <w:t>on sample 1324B-7H-7 document a decrease in vertical permeability from 1.61x10</w:t>
      </w:r>
      <w:r w:rsidRPr="0066438E">
        <w:rPr>
          <w:rFonts w:ascii="Times New Roman" w:eastAsiaTheme="minorEastAsia" w:hAnsi="Times New Roman"/>
          <w:vertAlign w:val="superscript"/>
        </w:rPr>
        <w:t>-17</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0.50 to 3.95x10</w:t>
      </w:r>
      <w:r w:rsidRPr="0066438E">
        <w:rPr>
          <w:rFonts w:ascii="Times New Roman" w:eastAsiaTheme="minorEastAsia" w:hAnsi="Times New Roman"/>
          <w:vertAlign w:val="superscript"/>
        </w:rPr>
        <w:t>-19</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0.33</w:t>
      </w:r>
      <w:r w:rsidR="00FB7C79">
        <w:rPr>
          <w:rFonts w:ascii="Times New Roman" w:eastAsiaTheme="minorEastAsia" w:hAnsi="Times New Roman"/>
        </w:rPr>
        <w:t xml:space="preserve"> [</w:t>
      </w:r>
      <w:ins w:id="46" w:author="Harsh Vora" w:date="2019-07-15T15:03:00Z">
        <w:r w:rsidR="00FB7C79">
          <w:rPr>
            <w:rFonts w:ascii="Times New Roman" w:eastAsiaTheme="minorEastAsia" w:hAnsi="Times New Roman"/>
          </w:rPr>
          <w:t>Fig. 4]</w:t>
        </w:r>
        <w:r w:rsidRPr="0066438E">
          <w:rPr>
            <w:rFonts w:ascii="Times New Roman" w:eastAsiaTheme="minorEastAsia" w:hAnsi="Times New Roman"/>
          </w:rPr>
          <w:t xml:space="preserve"> [</w:t>
        </w:r>
      </w:ins>
      <w:r w:rsidRPr="0066438E">
        <w:rPr>
          <w:rFonts w:ascii="Times New Roman" w:eastAsiaTheme="minorEastAsia" w:hAnsi="Times New Roman"/>
        </w:rPr>
        <w:t xml:space="preserve">Long et al., 2008]. Our modeled porosity-permeability trends for </w:t>
      </w:r>
      <w:r w:rsidRPr="0066438E">
        <w:rPr>
          <w:rFonts w:ascii="Times New Roman" w:eastAsiaTheme="minorEastAsia" w:hAnsi="Times New Roman"/>
          <w:i/>
        </w:rPr>
        <w:t>NM1</w:t>
      </w:r>
      <w:r w:rsidRPr="0066438E">
        <w:rPr>
          <w:rFonts w:ascii="Times New Roman" w:eastAsiaTheme="minorEastAsia" w:hAnsi="Times New Roman"/>
        </w:rPr>
        <w:t xml:space="preserve"> </w:t>
      </w:r>
      <w:r w:rsidR="00587E14">
        <w:rPr>
          <w:rFonts w:ascii="Times New Roman" w:eastAsiaTheme="minorEastAsia" w:hAnsi="Times New Roman"/>
        </w:rPr>
        <w:t>(</w:t>
      </w:r>
      <w:r w:rsidR="002E3D26">
        <w:rPr>
          <w:rFonts w:ascii="Times New Roman" w:eastAsiaTheme="minorEastAsia" w:hAnsi="Times New Roman"/>
        </w:rPr>
        <w:t>designed after</w:t>
      </w:r>
      <w:r w:rsidR="00587E14">
        <w:rPr>
          <w:rFonts w:ascii="Times New Roman" w:eastAsiaTheme="minorEastAsia" w:hAnsi="Times New Roman"/>
        </w:rPr>
        <w:t xml:space="preserve"> sample </w:t>
      </w:r>
      <w:r w:rsidR="00587E14" w:rsidRPr="0022146B">
        <w:rPr>
          <w:rFonts w:ascii="Times New Roman" w:eastAsiaTheme="minorEastAsia" w:hAnsi="Times New Roman"/>
        </w:rPr>
        <w:t>1324C-1H-1</w:t>
      </w:r>
      <w:r w:rsidR="00587E14">
        <w:rPr>
          <w:rFonts w:ascii="Times New Roman" w:eastAsiaTheme="minorEastAsia" w:hAnsi="Times New Roman"/>
        </w:rPr>
        <w:t xml:space="preserve">) </w:t>
      </w:r>
      <w:r w:rsidRPr="0066438E">
        <w:rPr>
          <w:rFonts w:ascii="Times New Roman" w:eastAsiaTheme="minorEastAsia" w:hAnsi="Times New Roman"/>
        </w:rPr>
        <w:t xml:space="preserve">and </w:t>
      </w:r>
      <w:r w:rsidRPr="0066438E">
        <w:rPr>
          <w:rFonts w:ascii="Times New Roman" w:eastAsiaTheme="minorEastAsia" w:hAnsi="Times New Roman"/>
          <w:i/>
        </w:rPr>
        <w:t>NM2</w:t>
      </w:r>
      <w:r w:rsidRPr="0066438E">
        <w:rPr>
          <w:rFonts w:ascii="Times New Roman" w:eastAsiaTheme="minorEastAsia" w:hAnsi="Times New Roman"/>
        </w:rPr>
        <w:t xml:space="preserve"> </w:t>
      </w:r>
      <w:r w:rsidR="00587E14">
        <w:rPr>
          <w:rFonts w:ascii="Times New Roman" w:eastAsiaTheme="minorEastAsia" w:hAnsi="Times New Roman"/>
        </w:rPr>
        <w:t>(</w:t>
      </w:r>
      <w:r w:rsidR="002E3D26">
        <w:rPr>
          <w:rFonts w:ascii="Times New Roman" w:eastAsiaTheme="minorEastAsia" w:hAnsi="Times New Roman"/>
        </w:rPr>
        <w:t>designed after</w:t>
      </w:r>
      <w:r w:rsidR="00587E14">
        <w:rPr>
          <w:rFonts w:ascii="Times New Roman" w:eastAsiaTheme="minorEastAsia" w:hAnsi="Times New Roman"/>
        </w:rPr>
        <w:t xml:space="preserve"> </w:t>
      </w:r>
      <w:r w:rsidR="00587E14" w:rsidRPr="0022146B">
        <w:rPr>
          <w:rFonts w:ascii="Times New Roman" w:eastAsiaTheme="minorEastAsia" w:hAnsi="Times New Roman"/>
        </w:rPr>
        <w:t>1324B-7H-7</w:t>
      </w:r>
      <w:r w:rsidR="00587E14">
        <w:rPr>
          <w:rFonts w:ascii="Times New Roman" w:eastAsiaTheme="minorEastAsia" w:hAnsi="Times New Roman"/>
        </w:rPr>
        <w:t xml:space="preserve">) </w:t>
      </w:r>
      <w:r w:rsidRPr="002E3D26">
        <w:rPr>
          <w:rFonts w:ascii="Times New Roman" w:eastAsiaTheme="minorEastAsia" w:hAnsi="Times New Roman"/>
        </w:rPr>
        <w:t>show</w:t>
      </w:r>
      <w:r w:rsidRPr="0066438E">
        <w:rPr>
          <w:rFonts w:ascii="Times New Roman" w:eastAsiaTheme="minorEastAsia" w:hAnsi="Times New Roman"/>
        </w:rPr>
        <w:t xml:space="preserve"> good agreement with experimental consolidation datasets (R</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w:t>
      </w:r>
      <w:r w:rsidR="00F54059" w:rsidRPr="0066438E">
        <w:rPr>
          <w:rFonts w:ascii="Times New Roman" w:eastAsiaTheme="minorEastAsia" w:hAnsi="Times New Roman"/>
        </w:rPr>
        <w:t>of</w:t>
      </w:r>
      <w:r w:rsidRPr="0066438E">
        <w:rPr>
          <w:rFonts w:ascii="Times New Roman" w:eastAsiaTheme="minorEastAsia" w:hAnsi="Times New Roman"/>
        </w:rPr>
        <w:t xml:space="preserve"> 0.78 and 0.74)</w:t>
      </w:r>
      <w:r w:rsidR="00CD1E6B">
        <w:rPr>
          <w:rFonts w:ascii="Times New Roman" w:eastAsiaTheme="minorEastAsia" w:hAnsi="Times New Roman"/>
        </w:rPr>
        <w:t xml:space="preserve"> [Fig. 4]</w:t>
      </w:r>
      <w:r w:rsidRPr="0066438E">
        <w:rPr>
          <w:rFonts w:ascii="Times New Roman" w:eastAsiaTheme="minorEastAsia" w:hAnsi="Times New Roman"/>
        </w:rPr>
        <w:t xml:space="preserve">. </w:t>
      </w:r>
      <w:r w:rsidRPr="002E3D26">
        <w:rPr>
          <w:rFonts w:ascii="Times New Roman" w:eastAsiaTheme="minorEastAsia" w:hAnsi="Times New Roman"/>
        </w:rPr>
        <w:t xml:space="preserve">In particular, the slopes of porosity-log permeability trends described by models </w:t>
      </w:r>
      <w:r w:rsidRPr="002E3D26">
        <w:rPr>
          <w:rFonts w:ascii="Times New Roman" w:eastAsiaTheme="minorEastAsia" w:hAnsi="Times New Roman"/>
          <w:i/>
        </w:rPr>
        <w:t xml:space="preserve">NM1 </w:t>
      </w:r>
      <w:r w:rsidRPr="002E3D26">
        <w:rPr>
          <w:rFonts w:ascii="Times New Roman" w:eastAsiaTheme="minorEastAsia" w:hAnsi="Times New Roman"/>
        </w:rPr>
        <w:t>and</w:t>
      </w:r>
      <w:r w:rsidRPr="002E3D26">
        <w:rPr>
          <w:rFonts w:ascii="Times New Roman" w:eastAsiaTheme="minorEastAsia" w:hAnsi="Times New Roman"/>
          <w:i/>
        </w:rPr>
        <w:t xml:space="preserve"> NM2 </w:t>
      </w:r>
      <w:r w:rsidRPr="002E3D26">
        <w:rPr>
          <w:rFonts w:ascii="Times New Roman" w:eastAsiaTheme="minorEastAsia" w:hAnsi="Times New Roman"/>
        </w:rPr>
        <w:t>(10.93 and 8.28</w:t>
      </w:r>
      <w:r w:rsidR="00B46A73" w:rsidRPr="002E3D26">
        <w:rPr>
          <w:rFonts w:ascii="Times New Roman" w:eastAsiaTheme="minorEastAsia" w:hAnsi="Times New Roman"/>
        </w:rPr>
        <w:t xml:space="preserve"> respectively</w:t>
      </w:r>
      <w:r w:rsidRPr="002E3D26">
        <w:rPr>
          <w:rFonts w:ascii="Times New Roman" w:eastAsiaTheme="minorEastAsia" w:hAnsi="Times New Roman"/>
        </w:rPr>
        <w:t>) are very similar to the experimental trends described samples 1324C-1H-1 and 1324B-7H-7 (</w:t>
      </w:r>
      <w:r w:rsidR="005F39F2" w:rsidRPr="002E3D26">
        <w:rPr>
          <w:rFonts w:ascii="Times New Roman" w:eastAsiaTheme="minorEastAsia" w:hAnsi="Times New Roman"/>
        </w:rPr>
        <w:t>10.65 and 8.16 respectively</w:t>
      </w:r>
      <w:r w:rsidRPr="002E3D26">
        <w:rPr>
          <w:rFonts w:ascii="Times New Roman" w:eastAsiaTheme="minorEastAsia" w:hAnsi="Times New Roman"/>
        </w:rPr>
        <w:t>) [Long et al.,</w:t>
      </w:r>
      <w:r w:rsidR="000500DE" w:rsidRPr="002E3D26">
        <w:rPr>
          <w:rFonts w:ascii="Times New Roman" w:eastAsiaTheme="minorEastAsia" w:hAnsi="Times New Roman"/>
        </w:rPr>
        <w:t xml:space="preserve"> </w:t>
      </w:r>
      <w:r w:rsidRPr="002E3D26">
        <w:rPr>
          <w:rFonts w:ascii="Times New Roman" w:eastAsiaTheme="minorEastAsia" w:hAnsi="Times New Roman"/>
        </w:rPr>
        <w:t>2008] [Fig. 4].</w:t>
      </w:r>
      <w:r w:rsidRPr="0066438E">
        <w:rPr>
          <w:rFonts w:ascii="Times New Roman" w:eastAsiaTheme="minorEastAsia" w:hAnsi="Times New Roman"/>
        </w:rPr>
        <w:t xml:space="preserve"> </w:t>
      </w:r>
    </w:p>
    <w:p w14:paraId="22ABB603" w14:textId="7ACF8AA0" w:rsidR="003B5A56" w:rsidRPr="0066438E" w:rsidRDefault="003B5A56" w:rsidP="00665789">
      <w:pPr>
        <w:spacing w:line="480" w:lineRule="auto"/>
        <w:rPr>
          <w:rFonts w:ascii="Times New Roman" w:eastAsia="Times New Roman" w:hAnsi="Times New Roman" w:cs="Times New Roman"/>
        </w:rPr>
        <w:pPrChange w:id="47" w:author="Harsh Vora" w:date="2019-07-15T15:03:00Z">
          <w:pPr>
            <w:spacing w:after="0" w:line="480" w:lineRule="auto"/>
          </w:pPr>
        </w:pPrChange>
      </w:pPr>
      <w:bookmarkStart w:id="48" w:name="_Hlk14078778"/>
      <w:r w:rsidRPr="002E3D26">
        <w:rPr>
          <w:rFonts w:ascii="Times New Roman" w:eastAsiaTheme="minorEastAsia" w:hAnsi="Times New Roman"/>
        </w:rPr>
        <w:t>Over the range of experimentally constrained data (</w:t>
      </w:r>
      <w:r w:rsidRPr="002E3D26">
        <w:rPr>
          <w:rFonts w:ascii="Times New Roman" w:eastAsiaTheme="minorEastAsia" w:hAnsi="Times New Roman"/>
          <w:i/>
        </w:rPr>
        <w:sym w:font="Symbol" w:char="F066"/>
      </w:r>
      <w:r w:rsidRPr="002E3D26">
        <w:rPr>
          <w:rFonts w:ascii="Times New Roman" w:eastAsiaTheme="minorEastAsia" w:hAnsi="Times New Roman"/>
        </w:rPr>
        <w:t>=0.46 – 0.58)</w:t>
      </w:r>
      <w:r w:rsidRPr="0066438E">
        <w:rPr>
          <w:rFonts w:ascii="Times New Roman" w:eastAsiaTheme="minorEastAsia" w:hAnsi="Times New Roman"/>
        </w:rPr>
        <w:t>, Eq. 1</w:t>
      </w:r>
      <w:r w:rsidR="00071A37">
        <w:rPr>
          <w:rFonts w:ascii="Times New Roman" w:eastAsiaTheme="minorEastAsia" w:hAnsi="Times New Roman"/>
        </w:rPr>
        <w:t>1</w:t>
      </w:r>
      <w:r w:rsidRPr="0066438E">
        <w:rPr>
          <w:rFonts w:ascii="Times New Roman" w:eastAsiaTheme="minorEastAsia" w:hAnsi="Times New Roman"/>
        </w:rPr>
        <w:t xml:space="preserve"> underestimates the permeability of sample 1324C-1H-1</w:t>
      </w:r>
      <w:del w:id="49" w:author="Harsh Vora" w:date="2019-07-15T15:03:00Z">
        <w:r w:rsidRPr="0066438E">
          <w:rPr>
            <w:rFonts w:ascii="Times New Roman" w:eastAsiaTheme="minorEastAsia" w:hAnsi="Times New Roman"/>
          </w:rPr>
          <w:delText>.</w:delText>
        </w:r>
      </w:del>
      <w:ins w:id="50" w:author="Harsh Vora" w:date="2019-07-15T15:03:00Z">
        <w:r w:rsidR="00B01BF4">
          <w:rPr>
            <w:rFonts w:ascii="Times New Roman" w:eastAsiaTheme="minorEastAsia" w:hAnsi="Times New Roman"/>
          </w:rPr>
          <w:t xml:space="preserve"> by </w:t>
        </w:r>
        <w:r w:rsidR="009A2BD4">
          <w:rPr>
            <w:rFonts w:ascii="Times New Roman" w:eastAsiaTheme="minorEastAsia" w:hAnsi="Times New Roman"/>
          </w:rPr>
          <w:t>1.56x10</w:t>
        </w:r>
        <w:r w:rsidR="009A2BD4" w:rsidRPr="00665789">
          <w:rPr>
            <w:rFonts w:ascii="Times New Roman" w:eastAsiaTheme="minorEastAsia" w:hAnsi="Times New Roman"/>
            <w:vertAlign w:val="superscript"/>
          </w:rPr>
          <w:t>-19</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009A2BD4">
          <w:rPr>
            <w:rFonts w:ascii="Times New Roman" w:eastAsiaTheme="minorEastAsia" w:hAnsi="Times New Roman"/>
          </w:rPr>
          <w:t xml:space="preserve"> - 6.26x10</w:t>
        </w:r>
        <w:r w:rsidR="009A2BD4" w:rsidRPr="00BD40A8">
          <w:rPr>
            <w:rFonts w:ascii="Times New Roman" w:eastAsiaTheme="minorEastAsia" w:hAnsi="Times New Roman"/>
            <w:vertAlign w:val="superscript"/>
          </w:rPr>
          <w:t>-18</w:t>
        </w:r>
        <w:r w:rsidR="009A2BD4">
          <w:rPr>
            <w:rFonts w:ascii="Times New Roman" w:eastAsiaTheme="minorEastAsia" w:hAnsi="Times New Roman"/>
          </w:rPr>
          <w:t xml:space="preserve"> m</w:t>
        </w:r>
        <w:r w:rsidR="009A2BD4" w:rsidRPr="00BD40A8">
          <w:rPr>
            <w:rFonts w:ascii="Times New Roman" w:eastAsiaTheme="minorEastAsia" w:hAnsi="Times New Roman"/>
            <w:vertAlign w:val="superscript"/>
          </w:rPr>
          <w:t>2</w:t>
        </w:r>
        <w:r w:rsidRPr="0066438E">
          <w:rPr>
            <w:rFonts w:ascii="Times New Roman" w:eastAsiaTheme="minorEastAsia" w:hAnsi="Times New Roman"/>
          </w:rPr>
          <w:t>.</w:t>
        </w:r>
      </w:ins>
      <w:r w:rsidRPr="0066438E">
        <w:rPr>
          <w:rFonts w:ascii="Times New Roman" w:eastAsiaTheme="minorEastAsia" w:hAnsi="Times New Roman"/>
        </w:rPr>
        <w:t xml:space="preserve"> </w:t>
      </w:r>
      <w:bookmarkEnd w:id="48"/>
      <w:r w:rsidRPr="0066438E">
        <w:rPr>
          <w:rFonts w:ascii="Times New Roman" w:eastAsiaTheme="minorEastAsia" w:hAnsi="Times New Roman"/>
        </w:rPr>
        <w:t xml:space="preserve">While model </w:t>
      </w:r>
      <w:r w:rsidRPr="0066438E">
        <w:rPr>
          <w:rFonts w:ascii="Times New Roman" w:eastAsiaTheme="minorEastAsia" w:hAnsi="Times New Roman"/>
          <w:i/>
        </w:rPr>
        <w:t>NM1</w:t>
      </w:r>
      <w:r w:rsidRPr="0066438E">
        <w:rPr>
          <w:rFonts w:ascii="Times New Roman" w:eastAsiaTheme="minorEastAsia" w:hAnsi="Times New Roman"/>
        </w:rPr>
        <w:t xml:space="preserve"> is simulated using clay platelets, sample 1324C-1H-1 also has 15 wt.% quartz, 8.6 wt.% plagioclase, and 6.0 wt.% calcite [Day-Stirrat et al., 2012]. </w:t>
      </w:r>
      <w:bookmarkStart w:id="51" w:name="_Hlk14078802"/>
      <w:r w:rsidRPr="0066438E">
        <w:rPr>
          <w:rFonts w:ascii="Times New Roman" w:eastAsiaTheme="minorEastAsia" w:hAnsi="Times New Roman"/>
        </w:rPr>
        <w:t xml:space="preserve">Similarly, over </w:t>
      </w:r>
      <w:r w:rsidRPr="007D6F2C">
        <w:rPr>
          <w:rFonts w:ascii="Times New Roman" w:eastAsiaTheme="minorEastAsia" w:hAnsi="Times New Roman"/>
        </w:rPr>
        <w:t>the range of experimentally constrained data</w:t>
      </w:r>
      <w:r w:rsidR="007D6F2C">
        <w:rPr>
          <w:rFonts w:ascii="Times New Roman" w:eastAsiaTheme="minorEastAsia" w:hAnsi="Times New Roman"/>
        </w:rPr>
        <w:t xml:space="preserve"> </w:t>
      </w:r>
      <w:r w:rsidRPr="007D6F2C">
        <w:rPr>
          <w:rFonts w:ascii="Times New Roman" w:eastAsiaTheme="minorEastAsia" w:hAnsi="Times New Roman"/>
        </w:rPr>
        <w:t>(</w:t>
      </w:r>
      <w:r w:rsidRPr="0066438E">
        <w:rPr>
          <w:rFonts w:ascii="Times New Roman" w:eastAsiaTheme="minorEastAsia" w:hAnsi="Times New Roman"/>
          <w:i/>
        </w:rPr>
        <w:sym w:font="Symbol" w:char="F066"/>
      </w:r>
      <w:r w:rsidRPr="0066438E">
        <w:rPr>
          <w:rFonts w:ascii="Times New Roman" w:eastAsiaTheme="minorEastAsia" w:hAnsi="Times New Roman"/>
        </w:rPr>
        <w:t xml:space="preserve">=0.33 – 0.50), Eq. </w:t>
      </w:r>
      <w:r w:rsidR="00B27628" w:rsidRPr="0066438E">
        <w:rPr>
          <w:rFonts w:ascii="Times New Roman" w:eastAsiaTheme="minorEastAsia" w:hAnsi="Times New Roman"/>
        </w:rPr>
        <w:t>1</w:t>
      </w:r>
      <w:r w:rsidR="00071A37">
        <w:rPr>
          <w:rFonts w:ascii="Times New Roman" w:eastAsiaTheme="minorEastAsia" w:hAnsi="Times New Roman"/>
        </w:rPr>
        <w:t>2</w:t>
      </w:r>
      <w:r w:rsidRPr="0066438E">
        <w:rPr>
          <w:rFonts w:ascii="Times New Roman" w:eastAsiaTheme="minorEastAsia" w:hAnsi="Times New Roman"/>
        </w:rPr>
        <w:t xml:space="preserve"> underestimates the permeability of sample 1324B-7H-7</w:t>
      </w:r>
      <w:del w:id="52" w:author="Harsh Vora" w:date="2019-07-15T15:03:00Z">
        <w:r w:rsidRPr="0066438E">
          <w:rPr>
            <w:rFonts w:ascii="Times New Roman" w:eastAsiaTheme="minorEastAsia" w:hAnsi="Times New Roman"/>
          </w:rPr>
          <w:delText>.</w:delText>
        </w:r>
      </w:del>
      <w:ins w:id="53" w:author="Harsh Vora" w:date="2019-07-15T15:03:00Z">
        <w:r w:rsidR="009A2BD4">
          <w:rPr>
            <w:rFonts w:ascii="Times New Roman" w:eastAsiaTheme="minorEastAsia" w:hAnsi="Times New Roman"/>
          </w:rPr>
          <w:t xml:space="preserve"> by 1.49x10</w:t>
        </w:r>
        <w:r w:rsidR="009A2BD4" w:rsidRPr="00665789">
          <w:rPr>
            <w:rFonts w:ascii="Times New Roman" w:eastAsiaTheme="minorEastAsia" w:hAnsi="Times New Roman"/>
            <w:vertAlign w:val="superscript"/>
          </w:rPr>
          <w:t>-19</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009A2BD4">
          <w:rPr>
            <w:rFonts w:ascii="Times New Roman" w:eastAsiaTheme="minorEastAsia" w:hAnsi="Times New Roman"/>
          </w:rPr>
          <w:t xml:space="preserve"> – 8.91x10</w:t>
        </w:r>
        <w:r w:rsidR="009A2BD4" w:rsidRPr="00665789">
          <w:rPr>
            <w:rFonts w:ascii="Times New Roman" w:eastAsiaTheme="minorEastAsia" w:hAnsi="Times New Roman"/>
            <w:vertAlign w:val="superscript"/>
          </w:rPr>
          <w:t>-18</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Pr="0066438E">
          <w:rPr>
            <w:rFonts w:ascii="Times New Roman" w:eastAsiaTheme="minorEastAsia" w:hAnsi="Times New Roman"/>
          </w:rPr>
          <w:t>.</w:t>
        </w:r>
      </w:ins>
      <w:r w:rsidRPr="0066438E">
        <w:rPr>
          <w:rFonts w:ascii="Times New Roman" w:eastAsiaTheme="minorEastAsia" w:hAnsi="Times New Roman"/>
        </w:rPr>
        <w:t xml:space="preserve"> </w:t>
      </w:r>
      <w:bookmarkEnd w:id="51"/>
      <w:r w:rsidRPr="0066438E">
        <w:rPr>
          <w:rFonts w:ascii="Times New Roman" w:eastAsiaTheme="minorEastAsia" w:hAnsi="Times New Roman"/>
        </w:rPr>
        <w:t xml:space="preserve">While model </w:t>
      </w:r>
      <w:r w:rsidRPr="0066438E">
        <w:rPr>
          <w:rFonts w:ascii="Times New Roman" w:eastAsiaTheme="minorEastAsia" w:hAnsi="Times New Roman"/>
          <w:i/>
        </w:rPr>
        <w:t>NM2</w:t>
      </w:r>
      <w:r w:rsidRPr="0066438E">
        <w:rPr>
          <w:rFonts w:ascii="Times New Roman" w:eastAsiaTheme="minorEastAsia" w:hAnsi="Times New Roman"/>
        </w:rPr>
        <w:t xml:space="preserve"> is simulated using clay platelets, sample 1324B-7H-7 also contains 17 wt.% quartz, 9.2 wt.% plagioclase, and 4.8 wt.% calcite [John and Adatte, 2009]. Our</w:t>
      </w:r>
      <w:r w:rsidR="007F4CD4">
        <w:rPr>
          <w:rFonts w:ascii="Times New Roman" w:eastAsiaTheme="minorEastAsia" w:hAnsi="Times New Roman"/>
        </w:rPr>
        <w:t xml:space="preserve"> results from models </w:t>
      </w:r>
      <w:r w:rsidR="007F4CD4" w:rsidRPr="007D6F2C">
        <w:rPr>
          <w:rFonts w:ascii="Times New Roman" w:eastAsiaTheme="minorEastAsia" w:hAnsi="Times New Roman"/>
          <w:i/>
        </w:rPr>
        <w:t>NM1</w:t>
      </w:r>
      <w:r w:rsidR="007F4CD4">
        <w:rPr>
          <w:rFonts w:ascii="Times New Roman" w:eastAsiaTheme="minorEastAsia" w:hAnsi="Times New Roman"/>
        </w:rPr>
        <w:t xml:space="preserve"> and </w:t>
      </w:r>
      <w:r w:rsidR="007F4CD4" w:rsidRPr="007D6F2C">
        <w:rPr>
          <w:rFonts w:ascii="Times New Roman" w:eastAsiaTheme="minorEastAsia" w:hAnsi="Times New Roman"/>
          <w:i/>
        </w:rPr>
        <w:t>NM2</w:t>
      </w:r>
      <w:r w:rsidRPr="0066438E">
        <w:rPr>
          <w:rFonts w:ascii="Times New Roman" w:eastAsiaTheme="minorEastAsia" w:hAnsi="Times New Roman"/>
        </w:rPr>
        <w:t xml:space="preserve"> predict </w:t>
      </w:r>
      <w:r w:rsidR="00D24910">
        <w:rPr>
          <w:rFonts w:ascii="Times New Roman" w:eastAsiaTheme="minorEastAsia" w:hAnsi="Times New Roman"/>
        </w:rPr>
        <w:t>slightly</w:t>
      </w:r>
      <w:r w:rsidR="007D6F2C">
        <w:rPr>
          <w:rFonts w:ascii="Times New Roman" w:eastAsiaTheme="minorEastAsia" w:hAnsi="Times New Roman"/>
        </w:rPr>
        <w:t xml:space="preserve"> </w:t>
      </w:r>
      <w:r w:rsidRPr="0066438E">
        <w:rPr>
          <w:rFonts w:ascii="Times New Roman" w:eastAsiaTheme="minorEastAsia" w:hAnsi="Times New Roman"/>
        </w:rPr>
        <w:t xml:space="preserve">lower permeability of </w:t>
      </w:r>
      <w:r w:rsidRPr="0066438E">
        <w:rPr>
          <w:rFonts w:ascii="Times New Roman" w:eastAsiaTheme="minorEastAsia" w:hAnsi="Times New Roman"/>
        </w:rPr>
        <w:lastRenderedPageBreak/>
        <w:t xml:space="preserve">natural samples as they do not account for the presence of sand, silt and marl, which have been shown to have a permeability-enhancing effect in mudstones [Yang and Aplin, 2010; Dewhurst et al., 1999a; Schneider et al., 2011]. However, over </w:t>
      </w:r>
      <w:r w:rsidRPr="0066438E">
        <w:rPr>
          <w:rFonts w:ascii="Times New Roman" w:eastAsiaTheme="minorEastAsia" w:hAnsi="Times New Roman"/>
          <w:i/>
        </w:rPr>
        <w:sym w:font="Symbol" w:char="F066"/>
      </w:r>
      <w:r w:rsidRPr="0066438E">
        <w:rPr>
          <w:rFonts w:ascii="Times New Roman" w:eastAsiaTheme="minorEastAsia" w:hAnsi="Times New Roman"/>
        </w:rPr>
        <w:t>=0.25-0.72 our model results exhibit good capability to predict the permeability of natural mudstones with high clay weight fraction. In addition to simulating experimental values of vertical permeability, our models also provide an estimate of horizontal permeability</w:t>
      </w:r>
      <w:r w:rsidR="00F54059" w:rsidRPr="0066438E">
        <w:rPr>
          <w:rFonts w:ascii="Times New Roman" w:eastAsiaTheme="minorEastAsia" w:hAnsi="Times New Roman"/>
        </w:rPr>
        <w:t xml:space="preserve">, </w:t>
      </w:r>
      <w:r w:rsidRPr="0066438E">
        <w:rPr>
          <w:rFonts w:ascii="Times New Roman" w:eastAsiaTheme="minorEastAsia" w:hAnsi="Times New Roman"/>
        </w:rPr>
        <w:t>permeability anisotropy</w:t>
      </w:r>
      <w:r w:rsidR="007D6F2C">
        <w:rPr>
          <w:rFonts w:ascii="Times New Roman" w:eastAsiaTheme="minorEastAsia" w:hAnsi="Times New Roman"/>
        </w:rPr>
        <w:t>,</w:t>
      </w:r>
      <w:r w:rsidR="00F54059" w:rsidRPr="0066438E">
        <w:rPr>
          <w:rFonts w:ascii="Times New Roman" w:eastAsiaTheme="minorEastAsia" w:hAnsi="Times New Roman"/>
        </w:rPr>
        <w:t xml:space="preserve"> and tortuosity</w:t>
      </w:r>
      <w:r w:rsidR="00B27628" w:rsidRPr="0066438E">
        <w:rPr>
          <w:rFonts w:ascii="Times New Roman" w:eastAsiaTheme="minorEastAsia" w:hAnsi="Times New Roman"/>
        </w:rPr>
        <w:t>.</w:t>
      </w:r>
    </w:p>
    <w:p w14:paraId="03E1CEA2" w14:textId="3A092283" w:rsidR="000564F1" w:rsidRPr="0066438E" w:rsidRDefault="003B5A56">
      <w:pPr>
        <w:spacing w:line="480" w:lineRule="auto"/>
        <w:rPr>
          <w:rFonts w:ascii="Times New Roman" w:eastAsiaTheme="minorEastAsia" w:hAnsi="Times New Roman"/>
        </w:rPr>
      </w:pPr>
      <w:r w:rsidRPr="0066438E">
        <w:rPr>
          <w:rFonts w:ascii="Times New Roman" w:eastAsia="Times New Roman" w:hAnsi="Times New Roman" w:cs="Times New Roman"/>
        </w:rPr>
        <w:t xml:space="preserve">Existing </w:t>
      </w:r>
      <w:r w:rsidRPr="0066438E">
        <w:rPr>
          <w:rFonts w:ascii="Times New Roman" w:eastAsiaTheme="minorEastAsia" w:hAnsi="Times New Roman" w:cs="Times New Roman"/>
        </w:rPr>
        <w:t>experimental values for mudstone tortuosity range from 1 to 3</w:t>
      </w:r>
      <w:r w:rsidR="00360E92">
        <w:rPr>
          <w:rFonts w:ascii="Times New Roman" w:eastAsiaTheme="minorEastAsia" w:hAnsi="Times New Roman" w:cs="Times New Roman"/>
        </w:rPr>
        <w:t>4</w:t>
      </w:r>
      <w:r w:rsidRPr="0066438E">
        <w:rPr>
          <w:rFonts w:ascii="Times New Roman" w:eastAsiaTheme="minorEastAsia" w:hAnsi="Times New Roman" w:cs="Times New Roman"/>
        </w:rPr>
        <w:t xml:space="preserve"> as porosity decreases from 0.9 to 0.</w:t>
      </w:r>
      <w:r w:rsidR="00E507CC" w:rsidRPr="0066438E">
        <w:rPr>
          <w:rFonts w:ascii="Times New Roman" w:eastAsiaTheme="minorEastAsia" w:hAnsi="Times New Roman" w:cs="Times New Roman"/>
        </w:rPr>
        <w:t>0</w:t>
      </w:r>
      <w:r w:rsidR="00282D96" w:rsidRPr="0066438E">
        <w:rPr>
          <w:rFonts w:ascii="Times New Roman" w:eastAsiaTheme="minorEastAsia" w:hAnsi="Times New Roman" w:cs="Times New Roman"/>
        </w:rPr>
        <w:t>5</w:t>
      </w:r>
      <w:r w:rsidRPr="0066438E">
        <w:rPr>
          <w:rFonts w:ascii="Times New Roman" w:eastAsiaTheme="minorEastAsia" w:hAnsi="Times New Roman" w:cs="Times New Roman"/>
        </w:rPr>
        <w:t xml:space="preserve"> [Boudreau and Meysmann, 2006</w:t>
      </w:r>
      <w:r w:rsidR="00331E50" w:rsidRPr="0066438E">
        <w:rPr>
          <w:rFonts w:ascii="Times New Roman" w:eastAsiaTheme="minorEastAsia" w:hAnsi="Times New Roman" w:cs="Times New Roman"/>
        </w:rPr>
        <w:t>; Arch and Maltman, 1990; Backeberg et al., 2017</w:t>
      </w:r>
      <w:r w:rsidRPr="0066438E">
        <w:rPr>
          <w:rFonts w:ascii="Times New Roman" w:eastAsiaTheme="minorEastAsia" w:hAnsi="Times New Roman" w:cs="Times New Roman"/>
        </w:rPr>
        <w:t xml:space="preserve">]. </w:t>
      </w:r>
      <w:r w:rsidR="00331E50" w:rsidRPr="0066438E">
        <w:rPr>
          <w:rFonts w:ascii="Times New Roman" w:eastAsiaTheme="minorEastAsia" w:hAnsi="Times New Roman" w:cs="Times New Roman"/>
        </w:rPr>
        <w:t xml:space="preserve">Over </w:t>
      </w:r>
      <w:r w:rsidR="00331E50" w:rsidRPr="007D6F2C">
        <w:rPr>
          <w:rFonts w:ascii="Times New Roman" w:eastAsiaTheme="minorEastAsia" w:hAnsi="Times New Roman" w:cs="Times New Roman"/>
          <w:i/>
        </w:rPr>
        <w:sym w:font="Symbol" w:char="F066"/>
      </w:r>
      <w:r w:rsidR="00331E50" w:rsidRPr="0066438E">
        <w:rPr>
          <w:rFonts w:ascii="Times New Roman" w:eastAsiaTheme="minorEastAsia" w:hAnsi="Times New Roman" w:cs="Times New Roman"/>
        </w:rPr>
        <w:t>=0.</w:t>
      </w:r>
      <w:r w:rsidR="00360E92">
        <w:rPr>
          <w:rFonts w:ascii="Times New Roman" w:eastAsiaTheme="minorEastAsia" w:hAnsi="Times New Roman" w:cs="Times New Roman"/>
        </w:rPr>
        <w:t>1</w:t>
      </w:r>
      <w:r w:rsidR="0073043E">
        <w:rPr>
          <w:rFonts w:ascii="Times New Roman" w:eastAsiaTheme="minorEastAsia" w:hAnsi="Times New Roman" w:cs="Times New Roman"/>
        </w:rPr>
        <w:t>6</w:t>
      </w:r>
      <w:r w:rsidR="00331E50" w:rsidRPr="0066438E">
        <w:rPr>
          <w:rFonts w:ascii="Times New Roman" w:eastAsiaTheme="minorEastAsia" w:hAnsi="Times New Roman" w:cs="Times New Roman"/>
        </w:rPr>
        <w:t xml:space="preserve"> – 0.8, we calculate values of </w:t>
      </w:r>
      <w:r w:rsidR="00331E50" w:rsidRPr="007D6F2C">
        <w:rPr>
          <w:rFonts w:ascii="Times New Roman" w:eastAsiaTheme="minorEastAsia" w:hAnsi="Times New Roman" w:cs="Times New Roman"/>
          <w:i/>
        </w:rPr>
        <w:t>τ</w:t>
      </w:r>
      <w:r w:rsidR="00331E50" w:rsidRPr="007D6F2C">
        <w:rPr>
          <w:rFonts w:ascii="Times New Roman" w:eastAsiaTheme="minorEastAsia" w:hAnsi="Times New Roman" w:cs="Times New Roman"/>
          <w:i/>
          <w:vertAlign w:val="subscript"/>
        </w:rPr>
        <w:t>v</w:t>
      </w:r>
      <w:r w:rsidR="00331E50" w:rsidRPr="0066438E">
        <w:rPr>
          <w:rFonts w:ascii="Times New Roman" w:eastAsiaTheme="minorEastAsia" w:hAnsi="Times New Roman" w:cs="Times New Roman"/>
        </w:rPr>
        <w:t xml:space="preserve"> and </w:t>
      </w:r>
      <w:r w:rsidR="00331E50" w:rsidRPr="007D6F2C">
        <w:rPr>
          <w:rFonts w:ascii="Times New Roman" w:eastAsiaTheme="minorEastAsia" w:hAnsi="Times New Roman" w:cs="Times New Roman"/>
          <w:i/>
        </w:rPr>
        <w:t>τ</w:t>
      </w:r>
      <w:r w:rsidR="00331E50" w:rsidRPr="007D6F2C">
        <w:rPr>
          <w:rFonts w:ascii="Times New Roman" w:eastAsiaTheme="minorEastAsia" w:hAnsi="Times New Roman" w:cs="Times New Roman"/>
          <w:i/>
          <w:vertAlign w:val="subscript"/>
        </w:rPr>
        <w:t>h</w:t>
      </w:r>
      <w:r w:rsidR="00331E50" w:rsidRPr="0066438E">
        <w:rPr>
          <w:rFonts w:ascii="Times New Roman" w:eastAsiaTheme="minorEastAsia" w:hAnsi="Times New Roman" w:cs="Times New Roman"/>
        </w:rPr>
        <w:t xml:space="preserve">  ranging from 1.</w:t>
      </w:r>
      <w:r w:rsidR="0073043E">
        <w:rPr>
          <w:rFonts w:ascii="Times New Roman" w:eastAsiaTheme="minorEastAsia" w:hAnsi="Times New Roman" w:cs="Times New Roman"/>
        </w:rPr>
        <w:t>52</w:t>
      </w:r>
      <w:r w:rsidR="00331E50" w:rsidRPr="0066438E">
        <w:rPr>
          <w:rFonts w:ascii="Times New Roman" w:eastAsiaTheme="minorEastAsia" w:hAnsi="Times New Roman" w:cs="Times New Roman"/>
        </w:rPr>
        <w:t xml:space="preserve"> </w:t>
      </w:r>
      <w:r w:rsidR="00797BCD" w:rsidRPr="0066438E">
        <w:rPr>
          <w:rFonts w:ascii="Times New Roman" w:eastAsiaTheme="minorEastAsia" w:hAnsi="Times New Roman" w:cs="Times New Roman"/>
        </w:rPr>
        <w:t>to</w:t>
      </w:r>
      <w:r w:rsidR="00331E50" w:rsidRPr="0066438E">
        <w:rPr>
          <w:rFonts w:ascii="Times New Roman" w:eastAsiaTheme="minorEastAsia" w:hAnsi="Times New Roman" w:cs="Times New Roman"/>
        </w:rPr>
        <w:t xml:space="preserve"> </w:t>
      </w:r>
      <w:r w:rsidR="00360E92">
        <w:rPr>
          <w:rFonts w:ascii="Times New Roman" w:eastAsiaTheme="minorEastAsia" w:hAnsi="Times New Roman" w:cs="Times New Roman"/>
        </w:rPr>
        <w:t>32.95</w:t>
      </w:r>
      <w:r w:rsidR="00331E50" w:rsidRPr="0066438E">
        <w:rPr>
          <w:rFonts w:ascii="Times New Roman" w:eastAsiaTheme="minorEastAsia" w:hAnsi="Times New Roman" w:cs="Times New Roman"/>
        </w:rPr>
        <w:t xml:space="preserve"> [</w:t>
      </w:r>
      <w:ins w:id="54" w:author="Harsh Vora" w:date="2019-07-15T15:03:00Z">
        <w:r w:rsidR="00387449">
          <w:rPr>
            <w:rFonts w:ascii="Times New Roman" w:eastAsiaTheme="minorEastAsia" w:hAnsi="Times New Roman" w:cs="Times New Roman"/>
          </w:rPr>
          <w:t xml:space="preserve">Fig. S2; </w:t>
        </w:r>
      </w:ins>
      <w:r w:rsidR="00331E50" w:rsidRPr="0066438E">
        <w:rPr>
          <w:rFonts w:ascii="Times New Roman" w:eastAsiaTheme="minorEastAsia" w:hAnsi="Times New Roman" w:cs="Times New Roman"/>
        </w:rPr>
        <w:t>Table S</w:t>
      </w:r>
      <w:r w:rsidR="00D21E24" w:rsidRPr="0066438E">
        <w:rPr>
          <w:rFonts w:ascii="Times New Roman" w:eastAsiaTheme="minorEastAsia" w:hAnsi="Times New Roman" w:cs="Times New Roman"/>
        </w:rPr>
        <w:t>1; Table S2</w:t>
      </w:r>
      <w:r w:rsidR="00331E50"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which lies within range of reported tortuosity values. </w:t>
      </w:r>
      <w:r w:rsidR="0073043E" w:rsidRPr="0066438E">
        <w:rPr>
          <w:rFonts w:ascii="Times New Roman" w:eastAsiaTheme="minorEastAsia" w:hAnsi="Times New Roman" w:cs="Times New Roman"/>
        </w:rPr>
        <w:t>At porosity less than 0.1</w:t>
      </w:r>
      <w:r w:rsidR="0073043E">
        <w:rPr>
          <w:rFonts w:ascii="Times New Roman" w:eastAsiaTheme="minorEastAsia" w:hAnsi="Times New Roman" w:cs="Times New Roman"/>
        </w:rPr>
        <w:t>6</w:t>
      </w:r>
      <w:r w:rsidR="0073043E" w:rsidRPr="0066438E">
        <w:rPr>
          <w:rFonts w:ascii="Times New Roman" w:eastAsiaTheme="minorEastAsia" w:hAnsi="Times New Roman" w:cs="Times New Roman"/>
        </w:rPr>
        <w:t xml:space="preserve">, when </w:t>
      </w:r>
      <w:r w:rsidR="0073043E" w:rsidRPr="0066438E">
        <w:rPr>
          <w:rFonts w:ascii="Times New Roman" w:eastAsiaTheme="minorEastAsia" w:hAnsi="Times New Roman" w:cs="Times New Roman"/>
          <w:i/>
        </w:rPr>
        <w:t>θ</w:t>
      </w:r>
      <w:r w:rsidR="0073043E" w:rsidRPr="0066438E">
        <w:rPr>
          <w:rFonts w:ascii="Times New Roman" w:eastAsiaTheme="minorEastAsia" w:hAnsi="Times New Roman" w:cs="Times New Roman"/>
        </w:rPr>
        <w:t xml:space="preserve">=0° in our models, our smectite and intermediate mudstone models predict </w:t>
      </w:r>
      <w:r w:rsidR="0073043E" w:rsidRPr="007D6F2C">
        <w:rPr>
          <w:rFonts w:ascii="Times New Roman" w:eastAsiaTheme="minorEastAsia" w:hAnsi="Times New Roman" w:cs="Times New Roman"/>
          <w:i/>
        </w:rPr>
        <w:t>τ</w:t>
      </w:r>
      <w:r w:rsidR="0073043E" w:rsidRPr="007D6F2C">
        <w:rPr>
          <w:rFonts w:ascii="Times New Roman" w:eastAsiaTheme="minorEastAsia" w:hAnsi="Times New Roman" w:cs="Times New Roman"/>
          <w:i/>
          <w:vertAlign w:val="subscript"/>
        </w:rPr>
        <w:t>v</w:t>
      </w:r>
      <w:r w:rsidR="0073043E">
        <w:rPr>
          <w:rFonts w:ascii="Times New Roman" w:eastAsiaTheme="minorEastAsia" w:hAnsi="Times New Roman" w:cs="Times New Roman"/>
        </w:rPr>
        <w:t xml:space="preserve"> </w:t>
      </w:r>
      <w:r w:rsidR="0073043E" w:rsidRPr="0066438E">
        <w:rPr>
          <w:rFonts w:ascii="Times New Roman" w:eastAsiaTheme="minorEastAsia" w:hAnsi="Times New Roman" w:cs="Times New Roman"/>
        </w:rPr>
        <w:t xml:space="preserve">of </w:t>
      </w:r>
      <w:r w:rsidR="0073043E">
        <w:rPr>
          <w:rFonts w:ascii="Times New Roman" w:eastAsiaTheme="minorEastAsia" w:hAnsi="Times New Roman" w:cs="Times New Roman"/>
        </w:rPr>
        <w:t xml:space="preserve">50.65 </w:t>
      </w:r>
      <w:r w:rsidR="0073043E" w:rsidRPr="0066438E">
        <w:rPr>
          <w:rFonts w:ascii="Times New Roman" w:eastAsiaTheme="minorEastAsia" w:hAnsi="Times New Roman" w:cs="Times New Roman"/>
        </w:rPr>
        <w:t>and 4</w:t>
      </w:r>
      <w:r w:rsidR="0073043E">
        <w:rPr>
          <w:rFonts w:ascii="Times New Roman" w:eastAsiaTheme="minorEastAsia" w:hAnsi="Times New Roman" w:cs="Times New Roman"/>
        </w:rPr>
        <w:t>1</w:t>
      </w:r>
      <w:r w:rsidR="0073043E" w:rsidRPr="0066438E">
        <w:rPr>
          <w:rFonts w:ascii="Times New Roman" w:eastAsiaTheme="minorEastAsia" w:hAnsi="Times New Roman" w:cs="Times New Roman"/>
        </w:rPr>
        <w:t>.6</w:t>
      </w:r>
      <w:r w:rsidR="0073043E">
        <w:rPr>
          <w:rFonts w:ascii="Times New Roman" w:eastAsiaTheme="minorEastAsia" w:hAnsi="Times New Roman" w:cs="Times New Roman"/>
        </w:rPr>
        <w:t>1 respectively</w:t>
      </w:r>
      <w:r w:rsidR="0073043E" w:rsidRPr="0066438E">
        <w:rPr>
          <w:rFonts w:ascii="Times New Roman" w:eastAsiaTheme="minorEastAsia" w:hAnsi="Times New Roman" w:cs="Times New Roman"/>
        </w:rPr>
        <w:t xml:space="preserve">, which exceeds the range of experimental mudstone </w:t>
      </w:r>
      <w:r w:rsidR="0073043E">
        <w:rPr>
          <w:rFonts w:ascii="Times New Roman" w:eastAsiaTheme="minorEastAsia" w:hAnsi="Times New Roman" w:cs="Times New Roman"/>
        </w:rPr>
        <w:t>tortuosity</w:t>
      </w:r>
      <w:r w:rsidR="0073043E" w:rsidRPr="0066438E">
        <w:rPr>
          <w:rFonts w:ascii="Times New Roman" w:eastAsiaTheme="minorEastAsia" w:hAnsi="Times New Roman" w:cs="Times New Roman"/>
        </w:rPr>
        <w:t>.</w:t>
      </w:r>
      <w:r w:rsidR="0073043E">
        <w:rPr>
          <w:rFonts w:ascii="Times New Roman" w:eastAsiaTheme="minorEastAsia" w:hAnsi="Times New Roman" w:cs="Times New Roman"/>
        </w:rPr>
        <w:t xml:space="preserve"> </w:t>
      </w:r>
      <w:r w:rsidR="00BE5E37" w:rsidRPr="0066438E">
        <w:rPr>
          <w:rFonts w:ascii="Times New Roman" w:eastAsiaTheme="minorEastAsia" w:hAnsi="Times New Roman" w:cs="Times New Roman"/>
        </w:rPr>
        <w:t>We calculate these large</w:t>
      </w:r>
      <w:r w:rsidR="00FB05D2" w:rsidRPr="0066438E">
        <w:rPr>
          <w:rFonts w:ascii="Times New Roman" w:eastAsiaTheme="minorEastAsia" w:hAnsi="Times New Roman" w:cs="Times New Roman"/>
        </w:rPr>
        <w:t>r</w:t>
      </w:r>
      <w:r w:rsidR="00BE5E37" w:rsidRPr="0066438E">
        <w:rPr>
          <w:rFonts w:ascii="Times New Roman" w:eastAsiaTheme="minorEastAsia" w:hAnsi="Times New Roman" w:cs="Times New Roman"/>
        </w:rPr>
        <w:t xml:space="preserve"> values of </w:t>
      </w:r>
      <w:r w:rsidR="00BE5E37" w:rsidRPr="007D6F2C">
        <w:rPr>
          <w:rFonts w:ascii="Times New Roman" w:eastAsiaTheme="minorEastAsia" w:hAnsi="Times New Roman" w:cs="Times New Roman"/>
          <w:i/>
        </w:rPr>
        <w:t>τ</w:t>
      </w:r>
      <w:r w:rsidR="00BE5E37" w:rsidRPr="007D6F2C">
        <w:rPr>
          <w:rFonts w:ascii="Times New Roman" w:eastAsiaTheme="minorEastAsia" w:hAnsi="Times New Roman" w:cs="Times New Roman"/>
          <w:i/>
          <w:vertAlign w:val="subscript"/>
        </w:rPr>
        <w:t>v</w:t>
      </w:r>
      <w:r w:rsidR="00BE5E37" w:rsidRPr="0066438E">
        <w:rPr>
          <w:rFonts w:ascii="Times New Roman" w:eastAsiaTheme="minorEastAsia" w:hAnsi="Times New Roman" w:cs="Times New Roman"/>
        </w:rPr>
        <w:t xml:space="preserve"> at low porosity conditions due to the high aspect ratio of clay platelets in our </w:t>
      </w:r>
      <w:r w:rsidR="0073043E">
        <w:rPr>
          <w:rFonts w:ascii="Times New Roman" w:eastAsiaTheme="minorEastAsia" w:hAnsi="Times New Roman" w:cs="Times New Roman"/>
        </w:rPr>
        <w:t>smectite and intermediate mudstone models</w:t>
      </w:r>
      <w:r w:rsidR="00BE5E37" w:rsidRPr="0066438E">
        <w:rPr>
          <w:rFonts w:ascii="Times New Roman" w:eastAsiaTheme="minorEastAsia" w:hAnsi="Times New Roman" w:cs="Times New Roman"/>
        </w:rPr>
        <w:t xml:space="preserve"> (</w:t>
      </w:r>
      <w:r w:rsidR="00BE5E37" w:rsidRPr="007D6F2C">
        <w:rPr>
          <w:rFonts w:ascii="Times New Roman" w:eastAsiaTheme="minorEastAsia" w:hAnsi="Times New Roman" w:cs="Times New Roman"/>
          <w:i/>
        </w:rPr>
        <w:t>m</w:t>
      </w:r>
      <w:r w:rsidR="00BE5E37" w:rsidRPr="0066438E">
        <w:rPr>
          <w:rFonts w:ascii="Times New Roman" w:eastAsiaTheme="minorEastAsia" w:hAnsi="Times New Roman" w:cs="Times New Roman"/>
        </w:rPr>
        <w:t>=</w:t>
      </w:r>
      <w:r w:rsidR="0073043E">
        <w:rPr>
          <w:rFonts w:ascii="Times New Roman" w:eastAsiaTheme="minorEastAsia" w:hAnsi="Times New Roman" w:cs="Times New Roman"/>
        </w:rPr>
        <w:t>35</w:t>
      </w:r>
      <w:r w:rsidR="00BE5E37" w:rsidRPr="0066438E">
        <w:rPr>
          <w:rFonts w:ascii="Times New Roman" w:eastAsiaTheme="minorEastAsia" w:hAnsi="Times New Roman" w:cs="Times New Roman"/>
        </w:rPr>
        <w:t>-50) and the lack of larger particles</w:t>
      </w:r>
      <w:r w:rsidR="007D6F2C">
        <w:rPr>
          <w:rFonts w:ascii="Times New Roman" w:eastAsiaTheme="minorEastAsia" w:hAnsi="Times New Roman" w:cs="Times New Roman"/>
        </w:rPr>
        <w:t xml:space="preserve"> (e.g., silt)</w:t>
      </w:r>
      <w:r w:rsidR="00BE5E37" w:rsidRPr="0066438E">
        <w:rPr>
          <w:rFonts w:ascii="Times New Roman" w:eastAsiaTheme="minorEastAsia" w:hAnsi="Times New Roman" w:cs="Times New Roman"/>
        </w:rPr>
        <w:t xml:space="preserve"> which reduce vertical tortuosity in natural mudstone</w:t>
      </w:r>
      <w:r w:rsidR="004F2B82" w:rsidRPr="0066438E">
        <w:rPr>
          <w:rFonts w:ascii="Times New Roman" w:eastAsiaTheme="minorEastAsia" w:hAnsi="Times New Roman" w:cs="Times New Roman"/>
        </w:rPr>
        <w:t>s</w:t>
      </w:r>
      <w:r w:rsidR="00BE5E37" w:rsidRPr="0066438E">
        <w:rPr>
          <w:rFonts w:ascii="Times New Roman" w:eastAsiaTheme="minorEastAsia" w:hAnsi="Times New Roman" w:cs="Times New Roman"/>
        </w:rPr>
        <w:t xml:space="preserve"> by disrupting fabric development [Schneider et al., 2011; Dewhurst et al., 1996].</w:t>
      </w:r>
      <w:r w:rsidR="00FB05D2" w:rsidRPr="0066438E">
        <w:rPr>
          <w:rFonts w:ascii="Times New Roman" w:eastAsiaTheme="minorEastAsia" w:hAnsi="Times New Roman" w:cs="Times New Roman"/>
        </w:rPr>
        <w:t xml:space="preserve"> </w:t>
      </w:r>
      <w:r w:rsidR="001263E8">
        <w:rPr>
          <w:rFonts w:ascii="Times New Roman" w:eastAsiaTheme="minorEastAsia" w:hAnsi="Times New Roman" w:cs="Times New Roman"/>
        </w:rPr>
        <w:t>T</w:t>
      </w:r>
      <w:r w:rsidR="007F4CD4">
        <w:rPr>
          <w:rFonts w:ascii="Times New Roman" w:eastAsiaTheme="minorEastAsia" w:hAnsi="Times New Roman" w:cs="Times New Roman"/>
        </w:rPr>
        <w:t>h</w:t>
      </w:r>
      <w:r w:rsidR="00D21E24" w:rsidRPr="0066438E">
        <w:rPr>
          <w:rFonts w:ascii="Times New Roman" w:eastAsiaTheme="minorEastAsia" w:hAnsi="Times New Roman" w:cs="Times New Roman"/>
        </w:rPr>
        <w:t xml:space="preserve">e increase in </w:t>
      </w:r>
      <w:r w:rsidR="00D21E24" w:rsidRPr="0066438E">
        <w:rPr>
          <w:rFonts w:ascii="Times New Roman" w:eastAsiaTheme="minorEastAsia" w:hAnsi="Times New Roman" w:cs="Times New Roman"/>
          <w:i/>
        </w:rPr>
        <w:t>τ</w:t>
      </w:r>
      <w:r w:rsidR="00D21E24" w:rsidRPr="0066438E">
        <w:rPr>
          <w:rFonts w:ascii="Times New Roman" w:eastAsiaTheme="minorEastAsia" w:hAnsi="Times New Roman" w:cs="Times New Roman"/>
          <w:i/>
          <w:vertAlign w:val="subscript"/>
        </w:rPr>
        <w:t>v</w:t>
      </w:r>
      <w:r w:rsidR="00D21E24" w:rsidRPr="0066438E">
        <w:rPr>
          <w:rFonts w:ascii="Times New Roman" w:eastAsiaTheme="minorEastAsia" w:hAnsi="Times New Roman" w:cs="Times New Roman"/>
        </w:rPr>
        <w:t xml:space="preserve"> during compaction is accompanied by a decline in </w:t>
      </w:r>
      <w:r w:rsidR="00D21E24" w:rsidRPr="0066438E">
        <w:rPr>
          <w:rFonts w:ascii="Times New Roman" w:eastAsiaTheme="minorEastAsia" w:hAnsi="Times New Roman" w:cs="Times New Roman"/>
          <w:i/>
        </w:rPr>
        <w:t>τ</w:t>
      </w:r>
      <w:r w:rsidR="00D21E24" w:rsidRPr="0066438E">
        <w:rPr>
          <w:rFonts w:ascii="Times New Roman" w:eastAsiaTheme="minorEastAsia" w:hAnsi="Times New Roman" w:cs="Times New Roman"/>
          <w:i/>
          <w:vertAlign w:val="subscript"/>
        </w:rPr>
        <w:t>h</w:t>
      </w:r>
      <w:r w:rsidR="00D21E24" w:rsidRPr="0066438E">
        <w:rPr>
          <w:rFonts w:ascii="Times New Roman" w:eastAsiaTheme="minorEastAsia" w:hAnsi="Times New Roman" w:cs="Times New Roman"/>
        </w:rPr>
        <w:t xml:space="preserve"> </w:t>
      </w:r>
      <w:r w:rsidR="00A44C56" w:rsidRPr="0066438E">
        <w:rPr>
          <w:rFonts w:ascii="Times New Roman" w:eastAsiaTheme="minorEastAsia" w:hAnsi="Times New Roman" w:cs="Times New Roman"/>
        </w:rPr>
        <w:t xml:space="preserve">in our models </w:t>
      </w:r>
      <w:r w:rsidR="00D21E24" w:rsidRPr="0066438E">
        <w:rPr>
          <w:rFonts w:ascii="Times New Roman" w:eastAsiaTheme="minorEastAsia" w:hAnsi="Times New Roman" w:cs="Times New Roman"/>
        </w:rPr>
        <w:t>[Table S1</w:t>
      </w:r>
      <w:r w:rsidR="00FB05D2" w:rsidRPr="0066438E">
        <w:rPr>
          <w:rFonts w:ascii="Times New Roman" w:eastAsiaTheme="minorEastAsia" w:hAnsi="Times New Roman" w:cs="Times New Roman"/>
        </w:rPr>
        <w:t>; Table S2</w:t>
      </w:r>
      <w:r w:rsidR="00D21E24" w:rsidRPr="0066438E">
        <w:rPr>
          <w:rFonts w:ascii="Times New Roman" w:eastAsiaTheme="minorEastAsia" w:hAnsi="Times New Roman" w:cs="Times New Roman"/>
        </w:rPr>
        <w:t xml:space="preserve">], which is consistent with experimental observations [Dewhurst et al., 1999a]. This provides additional validation of our model approach. </w:t>
      </w:r>
      <w:r w:rsidR="00791F5F" w:rsidRPr="0066438E">
        <w:rPr>
          <w:rFonts w:ascii="Times New Roman" w:eastAsiaTheme="minorEastAsia" w:hAnsi="Times New Roman"/>
        </w:rPr>
        <w:t>Thus, our methodology</w:t>
      </w:r>
      <w:r w:rsidR="004F705B" w:rsidRPr="0066438E">
        <w:rPr>
          <w:rFonts w:ascii="Times New Roman" w:eastAsiaTheme="minorEastAsia" w:hAnsi="Times New Roman"/>
        </w:rPr>
        <w:t xml:space="preserve"> of simulating flow through mudstone pore structures </w:t>
      </w:r>
      <w:r w:rsidR="00791F5F" w:rsidRPr="0066438E">
        <w:rPr>
          <w:rFonts w:ascii="Times New Roman" w:eastAsiaTheme="minorEastAsia" w:hAnsi="Times New Roman"/>
        </w:rPr>
        <w:t xml:space="preserve">provides a simple way to make first-order predictions of mudstone permeability based on </w:t>
      </w:r>
      <w:r w:rsidR="00BA4896" w:rsidRPr="0066438E">
        <w:rPr>
          <w:rFonts w:ascii="Times New Roman" w:eastAsiaTheme="minorEastAsia" w:hAnsi="Times New Roman"/>
        </w:rPr>
        <w:t xml:space="preserve">clay </w:t>
      </w:r>
      <w:r w:rsidR="00791F5F" w:rsidRPr="0066438E">
        <w:rPr>
          <w:rFonts w:ascii="Times New Roman" w:eastAsiaTheme="minorEastAsia" w:hAnsi="Times New Roman"/>
        </w:rPr>
        <w:t>composition</w:t>
      </w:r>
      <w:r w:rsidR="00BA4896" w:rsidRPr="0066438E">
        <w:rPr>
          <w:rFonts w:ascii="Times New Roman" w:eastAsiaTheme="minorEastAsia" w:hAnsi="Times New Roman"/>
        </w:rPr>
        <w:t xml:space="preserve"> and dimensions</w:t>
      </w:r>
      <w:r w:rsidR="00791F5F" w:rsidRPr="0066438E">
        <w:rPr>
          <w:rFonts w:ascii="Times New Roman" w:eastAsiaTheme="minorEastAsia" w:hAnsi="Times New Roman"/>
        </w:rPr>
        <w:t xml:space="preserve">. We extend the developed methodology to understand the evolution of permeability during fluid injection in compacted mudstones. </w:t>
      </w:r>
    </w:p>
    <w:p w14:paraId="293CEB9F" w14:textId="3EB3A0B2" w:rsidR="00832765" w:rsidRPr="0066438E" w:rsidRDefault="00DA0A23" w:rsidP="002D4EE3">
      <w:pPr>
        <w:spacing w:line="480" w:lineRule="auto"/>
        <w:outlineLvl w:val="0"/>
        <w:rPr>
          <w:rFonts w:ascii="Times New Roman" w:eastAsiaTheme="minorEastAsia" w:hAnsi="Times New Roman" w:cs="Times New Roman"/>
          <w:b/>
        </w:rPr>
      </w:pPr>
      <w:r w:rsidRPr="0066438E">
        <w:rPr>
          <w:rFonts w:ascii="Times New Roman" w:eastAsiaTheme="minorEastAsia" w:hAnsi="Times New Roman" w:cs="Times New Roman"/>
          <w:b/>
        </w:rPr>
        <w:t xml:space="preserve">4.2. </w:t>
      </w:r>
      <w:r w:rsidR="000119A2" w:rsidRPr="0066438E">
        <w:rPr>
          <w:rFonts w:ascii="Times New Roman" w:eastAsiaTheme="minorEastAsia" w:hAnsi="Times New Roman" w:cs="Times New Roman"/>
          <w:b/>
        </w:rPr>
        <w:t xml:space="preserve">Permeability During </w:t>
      </w:r>
      <w:r w:rsidR="00636E53" w:rsidRPr="0066438E">
        <w:rPr>
          <w:rFonts w:ascii="Times New Roman" w:eastAsiaTheme="minorEastAsia" w:hAnsi="Times New Roman" w:cs="Times New Roman"/>
          <w:b/>
        </w:rPr>
        <w:t xml:space="preserve">Fluid Injection </w:t>
      </w:r>
      <w:r w:rsidR="00B25654" w:rsidRPr="0066438E">
        <w:rPr>
          <w:rFonts w:ascii="Times New Roman" w:eastAsiaTheme="minorEastAsia" w:hAnsi="Times New Roman" w:cs="Times New Roman"/>
          <w:b/>
        </w:rPr>
        <w:t xml:space="preserve">in Mudstones </w:t>
      </w:r>
    </w:p>
    <w:p w14:paraId="51316EAF" w14:textId="070619C9" w:rsidR="00FB4789" w:rsidRPr="0066438E" w:rsidRDefault="00636E53" w:rsidP="00FB4789">
      <w:pPr>
        <w:spacing w:line="480" w:lineRule="auto"/>
        <w:rPr>
          <w:rFonts w:ascii="Times New Roman" w:eastAsia="Times New Roman" w:hAnsi="Times New Roman" w:cs="Times New Roman"/>
        </w:rPr>
      </w:pPr>
      <w:r w:rsidRPr="0066438E">
        <w:rPr>
          <w:rFonts w:ascii="Times New Roman" w:eastAsiaTheme="minorEastAsia" w:hAnsi="Times New Roman" w:cs="Times New Roman"/>
        </w:rPr>
        <w:t>Anthropogenic activities such as wastewater disposal, hydraulic fracturing</w:t>
      </w:r>
      <w:r w:rsidR="00302167"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and carbon sequestration involve injection of large fluid volumes into the subsurface</w:t>
      </w:r>
      <w:r w:rsidR="00116670" w:rsidRPr="0066438E">
        <w:rPr>
          <w:rFonts w:ascii="Times New Roman" w:eastAsiaTheme="minorEastAsia" w:hAnsi="Times New Roman" w:cs="Times New Roman"/>
        </w:rPr>
        <w:t>, which can</w:t>
      </w:r>
      <w:r w:rsidR="005C7383" w:rsidRPr="0066438E">
        <w:rPr>
          <w:rFonts w:ascii="Times New Roman" w:eastAsiaTheme="minorEastAsia" w:hAnsi="Times New Roman" w:cs="Times New Roman"/>
        </w:rPr>
        <w:t xml:space="preserve"> increase</w:t>
      </w:r>
      <w:r w:rsidR="00116670" w:rsidRPr="0066438E">
        <w:rPr>
          <w:rFonts w:ascii="Times New Roman" w:eastAsiaTheme="minorEastAsia" w:hAnsi="Times New Roman" w:cs="Times New Roman"/>
        </w:rPr>
        <w:t xml:space="preserve"> </w:t>
      </w:r>
      <w:r w:rsidR="005C7383" w:rsidRPr="0066438E">
        <w:rPr>
          <w:rFonts w:ascii="Times New Roman" w:eastAsiaTheme="minorEastAsia" w:hAnsi="Times New Roman" w:cs="Times New Roman"/>
        </w:rPr>
        <w:t xml:space="preserve">vertical </w:t>
      </w:r>
      <w:r w:rsidR="00116670" w:rsidRPr="0066438E">
        <w:rPr>
          <w:rFonts w:ascii="Times New Roman" w:eastAsiaTheme="minorEastAsia" w:hAnsi="Times New Roman" w:cs="Times New Roman"/>
        </w:rPr>
        <w:t xml:space="preserve">mudstone </w:t>
      </w:r>
      <w:r w:rsidR="005C7383" w:rsidRPr="0066438E">
        <w:rPr>
          <w:rFonts w:ascii="Times New Roman" w:eastAsiaTheme="minorEastAsia" w:hAnsi="Times New Roman" w:cs="Times New Roman"/>
        </w:rPr>
        <w:t xml:space="preserve">permeability </w:t>
      </w:r>
      <w:r w:rsidR="00116670" w:rsidRPr="0066438E">
        <w:rPr>
          <w:rFonts w:ascii="Times New Roman" w:eastAsiaTheme="minorEastAsia" w:hAnsi="Times New Roman" w:cs="Times New Roman"/>
        </w:rPr>
        <w:t>by</w:t>
      </w:r>
      <w:r w:rsidR="005C7383" w:rsidRPr="0066438E">
        <w:rPr>
          <w:rFonts w:ascii="Times New Roman" w:eastAsiaTheme="minorEastAsia" w:hAnsi="Times New Roman" w:cs="Times New Roman"/>
        </w:rPr>
        <w:t xml:space="preserve"> several orders of magnitude</w:t>
      </w:r>
      <w:r w:rsidR="00F76684" w:rsidRPr="0066438E">
        <w:rPr>
          <w:rFonts w:ascii="Times New Roman" w:eastAsiaTheme="minorEastAsia" w:hAnsi="Times New Roman" w:cs="Times New Roman"/>
        </w:rPr>
        <w:t xml:space="preserve"> [</w:t>
      </w:r>
      <w:r w:rsidR="003847B0" w:rsidRPr="0066438E">
        <w:rPr>
          <w:rFonts w:ascii="Times New Roman" w:eastAsiaTheme="minorEastAsia" w:hAnsi="Times New Roman" w:cs="Times New Roman"/>
        </w:rPr>
        <w:t>S</w:t>
      </w:r>
      <w:r w:rsidR="003847B0" w:rsidRPr="0066438E">
        <w:rPr>
          <w:rFonts w:ascii="Times New Roman" w:eastAsia="Times New Roman" w:hAnsi="Times New Roman" w:cs="Times New Roman"/>
        </w:rPr>
        <w:t>oeder, 1988</w:t>
      </w:r>
      <w:r w:rsidR="00F76684" w:rsidRPr="0066438E">
        <w:rPr>
          <w:rFonts w:ascii="Times New Roman" w:eastAsiaTheme="minorEastAsia" w:hAnsi="Times New Roman" w:cs="Times New Roman"/>
        </w:rPr>
        <w:t>]</w:t>
      </w:r>
      <w:r w:rsidR="005C7383" w:rsidRPr="0066438E">
        <w:rPr>
          <w:rFonts w:ascii="Times New Roman" w:eastAsiaTheme="minorEastAsia" w:hAnsi="Times New Roman" w:cs="Times New Roman"/>
        </w:rPr>
        <w:t xml:space="preserve">. The increase in vertical permeability from </w:t>
      </w:r>
      <w:r w:rsidR="005C7383" w:rsidRPr="0066438E">
        <w:rPr>
          <w:rFonts w:ascii="Times New Roman" w:eastAsiaTheme="minorEastAsia" w:hAnsi="Times New Roman" w:cs="Times New Roman"/>
        </w:rPr>
        <w:lastRenderedPageBreak/>
        <w:t xml:space="preserve">fluid injection has been attributed to the </w:t>
      </w:r>
      <w:r w:rsidR="005D6E5A" w:rsidRPr="0066438E">
        <w:rPr>
          <w:rFonts w:ascii="Times New Roman" w:eastAsiaTheme="minorEastAsia" w:hAnsi="Times New Roman" w:cs="Times New Roman"/>
        </w:rPr>
        <w:t>growth of microfracture network</w:t>
      </w:r>
      <w:r w:rsidR="00D119A6" w:rsidRPr="0066438E">
        <w:rPr>
          <w:rFonts w:ascii="Times New Roman" w:eastAsiaTheme="minorEastAsia" w:hAnsi="Times New Roman" w:cs="Times New Roman"/>
        </w:rPr>
        <w:t>s</w:t>
      </w:r>
      <w:r w:rsidR="005C7383" w:rsidRPr="0066438E">
        <w:rPr>
          <w:rFonts w:ascii="Times New Roman" w:eastAsiaTheme="minorEastAsia" w:hAnsi="Times New Roman" w:cs="Times New Roman"/>
        </w:rPr>
        <w:t xml:space="preserve"> [</w:t>
      </w:r>
      <w:r w:rsidR="001C34FF" w:rsidRPr="0066438E">
        <w:rPr>
          <w:rFonts w:ascii="Times New Roman" w:eastAsiaTheme="minorEastAsia" w:hAnsi="Times New Roman" w:cs="Times New Roman"/>
        </w:rPr>
        <w:t>Slatt and O’Brien, 2011</w:t>
      </w:r>
      <w:r w:rsidR="00D119A6" w:rsidRPr="0066438E">
        <w:rPr>
          <w:rFonts w:ascii="Times New Roman" w:eastAsiaTheme="minorEastAsia" w:hAnsi="Times New Roman" w:cs="Times New Roman"/>
        </w:rPr>
        <w:t xml:space="preserve">] </w:t>
      </w:r>
      <w:r w:rsidR="000375C7" w:rsidRPr="0066438E">
        <w:rPr>
          <w:rFonts w:ascii="Times New Roman" w:eastAsiaTheme="minorEastAsia" w:hAnsi="Times New Roman" w:cs="Times New Roman"/>
        </w:rPr>
        <w:t xml:space="preserve">and </w:t>
      </w:r>
      <w:r w:rsidR="00D119A6" w:rsidRPr="0066438E">
        <w:rPr>
          <w:rFonts w:ascii="Times New Roman" w:eastAsiaTheme="minorEastAsia" w:hAnsi="Times New Roman" w:cs="Times New Roman"/>
        </w:rPr>
        <w:t>propagation</w:t>
      </w:r>
      <w:r w:rsidR="005C7383" w:rsidRPr="0066438E">
        <w:rPr>
          <w:rFonts w:ascii="Times New Roman" w:eastAsiaTheme="minorEastAsia" w:hAnsi="Times New Roman" w:cs="Times New Roman"/>
        </w:rPr>
        <w:t xml:space="preserve"> of macrofractures [</w:t>
      </w:r>
      <w:r w:rsidR="005D6E5A" w:rsidRPr="0066438E">
        <w:rPr>
          <w:rFonts w:ascii="Times New Roman" w:eastAsiaTheme="minorEastAsia" w:hAnsi="Times New Roman" w:cs="Times New Roman"/>
        </w:rPr>
        <w:t>Mayerhofer et al., 2006</w:t>
      </w:r>
      <w:r w:rsidR="005C7383" w:rsidRPr="0066438E">
        <w:rPr>
          <w:rFonts w:ascii="Times New Roman" w:eastAsiaTheme="minorEastAsia" w:hAnsi="Times New Roman" w:cs="Times New Roman"/>
        </w:rPr>
        <w:t>].</w:t>
      </w:r>
      <w:r w:rsidR="00F04D76" w:rsidRPr="0066438E">
        <w:rPr>
          <w:rFonts w:ascii="Times New Roman" w:eastAsiaTheme="minorEastAsia" w:hAnsi="Times New Roman" w:cs="Times New Roman"/>
        </w:rPr>
        <w:t xml:space="preserve"> </w:t>
      </w:r>
      <w:r w:rsidR="004377B7" w:rsidRPr="0066438E">
        <w:rPr>
          <w:rFonts w:ascii="Times New Roman" w:eastAsiaTheme="minorEastAsia" w:hAnsi="Times New Roman" w:cs="Times New Roman"/>
        </w:rPr>
        <w:t>We</w:t>
      </w:r>
      <w:r w:rsidR="001C34FF" w:rsidRPr="0066438E">
        <w:rPr>
          <w:rFonts w:ascii="Times New Roman" w:eastAsiaTheme="minorEastAsia" w:hAnsi="Times New Roman" w:cs="Times New Roman"/>
        </w:rPr>
        <w:t xml:space="preserve"> extend our methodology </w:t>
      </w:r>
      <w:r w:rsidR="00F04D76" w:rsidRPr="0066438E">
        <w:rPr>
          <w:rFonts w:ascii="Times New Roman" w:eastAsiaTheme="minorEastAsia" w:hAnsi="Times New Roman" w:cs="Times New Roman"/>
        </w:rPr>
        <w:t xml:space="preserve">to understand </w:t>
      </w:r>
      <w:r w:rsidR="006539C3" w:rsidRPr="0066438E">
        <w:rPr>
          <w:rFonts w:ascii="Times New Roman" w:eastAsiaTheme="minorEastAsia" w:hAnsi="Times New Roman" w:cs="Times New Roman"/>
        </w:rPr>
        <w:t xml:space="preserve">the </w:t>
      </w:r>
      <w:r w:rsidR="002601D3" w:rsidRPr="0066438E">
        <w:rPr>
          <w:rFonts w:ascii="Times New Roman" w:eastAsiaTheme="minorEastAsia" w:hAnsi="Times New Roman" w:cs="Times New Roman"/>
        </w:rPr>
        <w:t xml:space="preserve">permeability </w:t>
      </w:r>
      <w:r w:rsidR="00F04D76" w:rsidRPr="0066438E">
        <w:rPr>
          <w:rFonts w:ascii="Times New Roman" w:eastAsiaTheme="minorEastAsia" w:hAnsi="Times New Roman" w:cs="Times New Roman"/>
        </w:rPr>
        <w:t>response of compacted mudstone systems to fluid injection</w:t>
      </w:r>
      <w:r w:rsidR="001C34FF" w:rsidRPr="0066438E">
        <w:rPr>
          <w:rFonts w:ascii="Times New Roman" w:eastAsiaTheme="minorEastAsia" w:hAnsi="Times New Roman" w:cs="Times New Roman"/>
        </w:rPr>
        <w:t>. The compacted</w:t>
      </w:r>
      <w:r w:rsidR="00F04D76" w:rsidRPr="0066438E">
        <w:rPr>
          <w:rFonts w:ascii="Times New Roman" w:eastAsiaTheme="minorEastAsia" w:hAnsi="Times New Roman" w:cs="Times New Roman"/>
        </w:rPr>
        <w:t>,</w:t>
      </w:r>
      <w:r w:rsidR="000375C7" w:rsidRPr="0066438E">
        <w:rPr>
          <w:rFonts w:ascii="Times New Roman" w:eastAsiaTheme="minorEastAsia" w:hAnsi="Times New Roman" w:cs="Times New Roman"/>
        </w:rPr>
        <w:t xml:space="preserve"> </w:t>
      </w:r>
      <w:r w:rsidR="008F3BDA" w:rsidRPr="0066438E">
        <w:rPr>
          <w:rFonts w:ascii="Times New Roman" w:eastAsiaTheme="minorEastAsia" w:hAnsi="Times New Roman" w:cs="Times New Roman"/>
        </w:rPr>
        <w:t xml:space="preserve">intermediate </w:t>
      </w:r>
      <w:r w:rsidR="001C34FF" w:rsidRPr="0066438E">
        <w:rPr>
          <w:rFonts w:ascii="Times New Roman" w:eastAsiaTheme="minorEastAsia" w:hAnsi="Times New Roman" w:cs="Times New Roman"/>
        </w:rPr>
        <w:t xml:space="preserve">mudstone with </w:t>
      </w:r>
      <w:r w:rsidR="001C34FF" w:rsidRPr="0066438E">
        <w:rPr>
          <w:rFonts w:ascii="Symbol" w:eastAsia="Times New Roman" w:hAnsi="Symbol" w:cs="Times New Roman"/>
          <w:i/>
        </w:rPr>
        <w:t></w:t>
      </w:r>
      <w:r w:rsidR="001C34FF" w:rsidRPr="0066438E" w:rsidDel="002B5F4D">
        <w:rPr>
          <w:rFonts w:ascii="Times New Roman" w:eastAsiaTheme="minorEastAsia" w:hAnsi="Times New Roman" w:cs="Times New Roman"/>
        </w:rPr>
        <w:t xml:space="preserve"> </w:t>
      </w:r>
      <w:r w:rsidR="00116670" w:rsidRPr="0066438E">
        <w:rPr>
          <w:rFonts w:ascii="Times New Roman" w:eastAsiaTheme="minorEastAsia" w:hAnsi="Times New Roman" w:cs="Times New Roman"/>
        </w:rPr>
        <w:t>=0.07 and</w:t>
      </w:r>
      <w:r w:rsidR="001C34FF" w:rsidRPr="0066438E">
        <w:rPr>
          <w:rFonts w:ascii="Times New Roman" w:eastAsiaTheme="minorEastAsia" w:hAnsi="Times New Roman" w:cs="Times New Roman"/>
        </w:rPr>
        <w:t xml:space="preserve"> </w:t>
      </w:r>
      <w:r w:rsidR="001C34FF" w:rsidRPr="0066438E">
        <w:rPr>
          <w:rFonts w:ascii="Times New Roman" w:eastAsia="Times New Roman" w:hAnsi="Times New Roman" w:cs="Times New Roman"/>
          <w:i/>
        </w:rPr>
        <w:t>k</w:t>
      </w:r>
      <w:r w:rsidR="001C34FF" w:rsidRPr="0066438E">
        <w:rPr>
          <w:rFonts w:ascii="Times New Roman" w:eastAsia="Times New Roman" w:hAnsi="Times New Roman" w:cs="Times New Roman"/>
          <w:i/>
          <w:vertAlign w:val="subscript"/>
        </w:rPr>
        <w:t>v</w:t>
      </w:r>
      <w:r w:rsidR="001C34FF" w:rsidRPr="0066438E">
        <w:rPr>
          <w:rFonts w:ascii="Times New Roman" w:eastAsia="Times New Roman" w:hAnsi="Times New Roman" w:cs="Times New Roman"/>
        </w:rPr>
        <w:t xml:space="preserve"> of 1.02x10</w:t>
      </w:r>
      <w:r w:rsidR="001C34FF" w:rsidRPr="0066438E">
        <w:rPr>
          <w:rFonts w:ascii="Times New Roman" w:eastAsia="Times New Roman" w:hAnsi="Times New Roman" w:cs="Times New Roman"/>
          <w:vertAlign w:val="superscript"/>
        </w:rPr>
        <w:t>-20</w:t>
      </w:r>
      <w:r w:rsidR="001C34FF" w:rsidRPr="0066438E">
        <w:rPr>
          <w:rFonts w:ascii="Times New Roman" w:eastAsia="Times New Roman" w:hAnsi="Times New Roman" w:cs="Times New Roman"/>
        </w:rPr>
        <w:t xml:space="preserve"> m</w:t>
      </w:r>
      <w:r w:rsidR="00F04D76" w:rsidRPr="0066438E">
        <w:rPr>
          <w:rFonts w:ascii="Times New Roman" w:eastAsia="Times New Roman" w:hAnsi="Times New Roman" w:cs="Times New Roman"/>
          <w:vertAlign w:val="superscript"/>
        </w:rPr>
        <w:t>2</w:t>
      </w:r>
      <w:r w:rsidR="00CC216A" w:rsidRPr="0066438E">
        <w:rPr>
          <w:rFonts w:ascii="Times New Roman" w:eastAsia="Times New Roman" w:hAnsi="Times New Roman" w:cs="Times New Roman"/>
        </w:rPr>
        <w:t xml:space="preserve"> (</w:t>
      </w:r>
      <w:r w:rsidR="00CC216A" w:rsidRPr="0066438E">
        <w:rPr>
          <w:rFonts w:ascii="Times New Roman" w:eastAsia="Times New Roman" w:hAnsi="Times New Roman" w:cs="Times New Roman"/>
          <w:i/>
        </w:rPr>
        <w:t>θ</w:t>
      </w:r>
      <w:r w:rsidR="00CC216A" w:rsidRPr="0066438E">
        <w:rPr>
          <w:rFonts w:ascii="Times New Roman" w:eastAsia="Times New Roman" w:hAnsi="Times New Roman" w:cs="Times New Roman"/>
        </w:rPr>
        <w:t>=0°)</w:t>
      </w:r>
      <w:r w:rsidR="001C34FF" w:rsidRPr="0066438E">
        <w:rPr>
          <w:rFonts w:ascii="Times New Roman" w:eastAsia="Times New Roman" w:hAnsi="Times New Roman" w:cs="Times New Roman"/>
        </w:rPr>
        <w:t>,</w:t>
      </w:r>
      <w:r w:rsidR="001C34FF" w:rsidRPr="0066438E">
        <w:rPr>
          <w:rFonts w:ascii="Times New Roman" w:eastAsiaTheme="minorEastAsia" w:hAnsi="Times New Roman" w:cs="Times New Roman"/>
        </w:rPr>
        <w:t xml:space="preserve"> is used as the starting model for fluid injection simulations. </w:t>
      </w:r>
      <w:r w:rsidRPr="0066438E">
        <w:rPr>
          <w:rFonts w:ascii="Times New Roman" w:eastAsia="Times New Roman" w:hAnsi="Times New Roman" w:cs="Times New Roman"/>
        </w:rPr>
        <w:t xml:space="preserve">Using lattice Boltzmann simulations, we calculate </w:t>
      </w:r>
      <w:r w:rsidR="00E730F5" w:rsidRPr="0066438E">
        <w:rPr>
          <w:rFonts w:ascii="Times New Roman" w:eastAsia="Times New Roman" w:hAnsi="Times New Roman" w:cs="Times New Roman"/>
        </w:rPr>
        <w:t xml:space="preserve">evolution of vertical </w:t>
      </w:r>
      <w:r w:rsidRPr="0066438E">
        <w:rPr>
          <w:rFonts w:ascii="Times New Roman" w:eastAsia="Times New Roman" w:hAnsi="Times New Roman" w:cs="Times New Roman"/>
        </w:rPr>
        <w:t xml:space="preserve">permeability for </w:t>
      </w:r>
      <w:r w:rsidR="00F04D76" w:rsidRPr="0066438E">
        <w:rPr>
          <w:rFonts w:ascii="Times New Roman" w:eastAsia="Times New Roman" w:hAnsi="Times New Roman" w:cs="Times New Roman"/>
        </w:rPr>
        <w:t>(a) g</w:t>
      </w:r>
      <w:r w:rsidR="001C34FF" w:rsidRPr="0066438E">
        <w:rPr>
          <w:rFonts w:ascii="Times New Roman" w:eastAsia="Times New Roman" w:hAnsi="Times New Roman" w:cs="Times New Roman"/>
        </w:rPr>
        <w:t>rowth of m</w:t>
      </w:r>
      <w:r w:rsidRPr="0066438E">
        <w:rPr>
          <w:rFonts w:ascii="Times New Roman" w:eastAsia="Times New Roman" w:hAnsi="Times New Roman" w:cs="Times New Roman"/>
        </w:rPr>
        <w:t xml:space="preserve">icrofracture </w:t>
      </w:r>
      <w:r w:rsidR="001C34FF" w:rsidRPr="0066438E">
        <w:rPr>
          <w:rFonts w:ascii="Times New Roman" w:eastAsia="Times New Roman" w:hAnsi="Times New Roman" w:cs="Times New Roman"/>
        </w:rPr>
        <w:t>n</w:t>
      </w:r>
      <w:r w:rsidRPr="0066438E">
        <w:rPr>
          <w:rFonts w:ascii="Times New Roman" w:eastAsia="Times New Roman" w:hAnsi="Times New Roman" w:cs="Times New Roman"/>
        </w:rPr>
        <w:t>etwork</w:t>
      </w:r>
      <w:r w:rsidR="00F66ABA" w:rsidRPr="0066438E">
        <w:rPr>
          <w:rFonts w:ascii="Times New Roman" w:eastAsia="Times New Roman" w:hAnsi="Times New Roman" w:cs="Times New Roman"/>
        </w:rPr>
        <w:t xml:space="preserve"> [Fig.</w:t>
      </w:r>
      <w:r w:rsidR="005C37CD" w:rsidRPr="0066438E">
        <w:rPr>
          <w:rFonts w:ascii="Times New Roman" w:eastAsia="Times New Roman" w:hAnsi="Times New Roman" w:cs="Times New Roman"/>
        </w:rPr>
        <w:t xml:space="preserve"> </w:t>
      </w:r>
      <w:r w:rsidR="009731C1" w:rsidRPr="0066438E">
        <w:rPr>
          <w:rFonts w:ascii="Times New Roman" w:eastAsia="Times New Roman" w:hAnsi="Times New Roman" w:cs="Times New Roman"/>
        </w:rPr>
        <w:t>5</w:t>
      </w:r>
      <w:r w:rsidR="00FB4789" w:rsidRPr="0066438E">
        <w:rPr>
          <w:rFonts w:ascii="Times New Roman" w:eastAsia="Times New Roman" w:hAnsi="Times New Roman" w:cs="Times New Roman"/>
        </w:rPr>
        <w:t>a</w:t>
      </w:r>
      <w:r w:rsidR="00F04D76" w:rsidRPr="0066438E">
        <w:rPr>
          <w:rFonts w:ascii="Times New Roman" w:eastAsia="Times New Roman" w:hAnsi="Times New Roman" w:cs="Times New Roman"/>
        </w:rPr>
        <w:t>] where w</w:t>
      </w:r>
      <w:r w:rsidRPr="0066438E">
        <w:rPr>
          <w:rFonts w:ascii="Times New Roman" w:hAnsi="Times New Roman"/>
        </w:rPr>
        <w:t>e simulate preferential dilation of intrabed pores</w:t>
      </w:r>
      <w:r w:rsidR="00303908" w:rsidRPr="0066438E">
        <w:rPr>
          <w:rFonts w:ascii="Times New Roman" w:hAnsi="Times New Roman"/>
        </w:rPr>
        <w:t xml:space="preserve"> </w:t>
      </w:r>
      <w:r w:rsidR="00F66ABA" w:rsidRPr="0066438E">
        <w:rPr>
          <w:rFonts w:ascii="Times New Roman" w:hAnsi="Times New Roman"/>
        </w:rPr>
        <w:t xml:space="preserve">during </w:t>
      </w:r>
      <w:r w:rsidR="00303908" w:rsidRPr="0066438E">
        <w:rPr>
          <w:rFonts w:ascii="Times New Roman" w:hAnsi="Times New Roman"/>
        </w:rPr>
        <w:t>fluid injection</w:t>
      </w:r>
      <w:r w:rsidR="00F66ABA" w:rsidRPr="0066438E">
        <w:rPr>
          <w:rFonts w:ascii="Times New Roman" w:hAnsi="Times New Roman"/>
        </w:rPr>
        <w:t xml:space="preserve"> </w:t>
      </w:r>
      <w:r w:rsidRPr="0066438E">
        <w:rPr>
          <w:rFonts w:ascii="Times New Roman" w:eastAsia="Times New Roman" w:hAnsi="Times New Roman" w:cs="Times New Roman"/>
        </w:rPr>
        <w:t xml:space="preserve">[Table </w:t>
      </w:r>
      <w:r w:rsidR="00545CB2" w:rsidRPr="0066438E">
        <w:rPr>
          <w:rFonts w:ascii="Times New Roman" w:eastAsia="Times New Roman" w:hAnsi="Times New Roman" w:cs="Times New Roman"/>
        </w:rPr>
        <w:t>S</w:t>
      </w:r>
      <w:r w:rsidR="00126E7E">
        <w:rPr>
          <w:rFonts w:ascii="Times New Roman" w:eastAsia="Times New Roman" w:hAnsi="Times New Roman" w:cs="Times New Roman"/>
        </w:rPr>
        <w:t>3</w:t>
      </w:r>
      <w:r w:rsidRPr="0066438E">
        <w:rPr>
          <w:rFonts w:ascii="Times New Roman" w:eastAsia="Times New Roman" w:hAnsi="Times New Roman" w:cs="Times New Roman"/>
        </w:rPr>
        <w:t>]</w:t>
      </w:r>
      <w:r w:rsidR="00F04D76" w:rsidRPr="0066438E">
        <w:rPr>
          <w:rFonts w:ascii="Times New Roman" w:eastAsia="Times New Roman" w:hAnsi="Times New Roman" w:cs="Times New Roman"/>
        </w:rPr>
        <w:t xml:space="preserve"> and (b) m</w:t>
      </w:r>
      <w:r w:rsidRPr="0066438E">
        <w:rPr>
          <w:rFonts w:ascii="Times New Roman" w:eastAsia="Times New Roman" w:hAnsi="Times New Roman" w:cs="Times New Roman"/>
        </w:rPr>
        <w:t xml:space="preserve">acrofracture </w:t>
      </w:r>
      <w:r w:rsidR="00F04D76" w:rsidRPr="0066438E">
        <w:rPr>
          <w:rFonts w:ascii="Times New Roman" w:eastAsia="Times New Roman" w:hAnsi="Times New Roman" w:cs="Times New Roman"/>
        </w:rPr>
        <w:t>p</w:t>
      </w:r>
      <w:r w:rsidRPr="0066438E">
        <w:rPr>
          <w:rFonts w:ascii="Times New Roman" w:eastAsia="Times New Roman" w:hAnsi="Times New Roman" w:cs="Times New Roman"/>
        </w:rPr>
        <w:t>ropagation</w:t>
      </w:r>
      <w:r w:rsidR="00F66ABA" w:rsidRPr="0066438E">
        <w:rPr>
          <w:rFonts w:ascii="Times New Roman" w:eastAsia="Times New Roman" w:hAnsi="Times New Roman" w:cs="Times New Roman"/>
        </w:rPr>
        <w:t xml:space="preserve"> [Fig. </w:t>
      </w:r>
      <w:r w:rsidR="009731C1" w:rsidRPr="0066438E">
        <w:rPr>
          <w:rFonts w:ascii="Times New Roman" w:eastAsia="Times New Roman" w:hAnsi="Times New Roman" w:cs="Times New Roman"/>
        </w:rPr>
        <w:t>5</w:t>
      </w:r>
      <w:r w:rsidR="00545CB2" w:rsidRPr="0066438E">
        <w:rPr>
          <w:rFonts w:ascii="Times New Roman" w:eastAsia="Times New Roman" w:hAnsi="Times New Roman" w:cs="Times New Roman"/>
        </w:rPr>
        <w:t>b</w:t>
      </w:r>
      <w:r w:rsidR="00F66ABA"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F04D76" w:rsidRPr="0066438E">
        <w:rPr>
          <w:rFonts w:ascii="Times New Roman" w:eastAsia="Times New Roman" w:hAnsi="Times New Roman" w:cs="Times New Roman"/>
        </w:rPr>
        <w:t xml:space="preserve">where we </w:t>
      </w:r>
      <w:r w:rsidRPr="0066438E">
        <w:rPr>
          <w:rFonts w:ascii="Times New Roman" w:eastAsia="Times New Roman" w:hAnsi="Times New Roman" w:cs="Times New Roman"/>
        </w:rPr>
        <w:t>simulate the increase in macrofracture width</w:t>
      </w:r>
      <w:r w:rsidR="001C34FF" w:rsidRPr="0066438E">
        <w:rPr>
          <w:rFonts w:ascii="Times New Roman" w:eastAsia="Times New Roman" w:hAnsi="Times New Roman" w:cs="Times New Roman"/>
        </w:rPr>
        <w:t xml:space="preserve"> </w:t>
      </w:r>
      <w:r w:rsidR="00F66ABA" w:rsidRPr="0066438E">
        <w:rPr>
          <w:rFonts w:ascii="Times New Roman" w:eastAsia="Times New Roman" w:hAnsi="Times New Roman" w:cs="Times New Roman"/>
        </w:rPr>
        <w:t xml:space="preserve">during </w:t>
      </w:r>
      <w:r w:rsidR="001C34FF" w:rsidRPr="0066438E">
        <w:rPr>
          <w:rFonts w:ascii="Times New Roman" w:eastAsia="Times New Roman" w:hAnsi="Times New Roman" w:cs="Times New Roman"/>
        </w:rPr>
        <w:t>fluid injection</w:t>
      </w:r>
      <w:r w:rsidR="00F66ABA" w:rsidRPr="0066438E">
        <w:rPr>
          <w:rFonts w:ascii="Times New Roman" w:eastAsia="Times New Roman" w:hAnsi="Times New Roman" w:cs="Times New Roman"/>
        </w:rPr>
        <w:t xml:space="preserve"> </w:t>
      </w:r>
      <w:r w:rsidRPr="0066438E">
        <w:rPr>
          <w:rFonts w:ascii="Times New Roman" w:eastAsia="Times New Roman" w:hAnsi="Times New Roman" w:cs="Times New Roman"/>
        </w:rPr>
        <w:t>[</w:t>
      </w:r>
      <w:r w:rsidR="00501223">
        <w:rPr>
          <w:rFonts w:ascii="Times New Roman" w:eastAsia="Times New Roman" w:hAnsi="Times New Roman" w:cs="Times New Roman"/>
        </w:rPr>
        <w:t>Table S4</w:t>
      </w:r>
      <w:r w:rsidRPr="0066438E">
        <w:rPr>
          <w:rFonts w:ascii="Times New Roman" w:eastAsia="Times New Roman" w:hAnsi="Times New Roman" w:cs="Times New Roman"/>
        </w:rPr>
        <w:t xml:space="preserve">]. </w:t>
      </w:r>
      <w:r w:rsidR="00E804C9" w:rsidRPr="0066438E">
        <w:rPr>
          <w:rFonts w:ascii="Times New Roman" w:eastAsia="Times New Roman" w:hAnsi="Times New Roman" w:cs="Times New Roman"/>
        </w:rPr>
        <w:t xml:space="preserve">In both scenarios, we simulate injection </w:t>
      </w:r>
      <w:r w:rsidR="009A4637">
        <w:rPr>
          <w:rFonts w:ascii="Times New Roman" w:eastAsia="Times New Roman" w:hAnsi="Times New Roman" w:cs="Times New Roman"/>
        </w:rPr>
        <w:t>which ultimately drives a</w:t>
      </w:r>
      <w:r w:rsidR="0024027D">
        <w:rPr>
          <w:rFonts w:ascii="Times New Roman" w:eastAsia="Times New Roman" w:hAnsi="Times New Roman" w:cs="Times New Roman"/>
        </w:rPr>
        <w:t xml:space="preserve"> porosity increase to</w:t>
      </w:r>
      <w:r w:rsidR="00E804C9" w:rsidRPr="0066438E">
        <w:rPr>
          <w:rFonts w:ascii="Times New Roman" w:eastAsia="Times New Roman" w:hAnsi="Times New Roman" w:cs="Times New Roman"/>
          <w:i/>
        </w:rPr>
        <w:t xml:space="preserve"> </w:t>
      </w:r>
      <w:r w:rsidR="0024027D">
        <w:rPr>
          <w:rStyle w:val="Strong"/>
          <w:rFonts w:ascii="Times New Roman" w:hAnsi="Times New Roman" w:cs="Times New Roman"/>
          <w:b w:val="0"/>
        </w:rPr>
        <w:t>~</w:t>
      </w:r>
      <w:r w:rsidR="00E804C9" w:rsidRPr="0066438E">
        <w:rPr>
          <w:rStyle w:val="Strong"/>
          <w:rFonts w:ascii="Times New Roman" w:hAnsi="Times New Roman" w:cs="Times New Roman"/>
          <w:b w:val="0"/>
        </w:rPr>
        <w:t xml:space="preserve"> 0.3, representing the upper</w:t>
      </w:r>
      <w:r w:rsidR="00FD35F6">
        <w:rPr>
          <w:rStyle w:val="Strong"/>
          <w:rFonts w:ascii="Times New Roman" w:hAnsi="Times New Roman" w:cs="Times New Roman"/>
          <w:b w:val="0"/>
        </w:rPr>
        <w:t xml:space="preserve"> </w:t>
      </w:r>
      <w:r w:rsidR="00E804C9" w:rsidRPr="0066438E">
        <w:rPr>
          <w:rStyle w:val="Strong"/>
          <w:rFonts w:ascii="Times New Roman" w:hAnsi="Times New Roman" w:cs="Times New Roman"/>
          <w:b w:val="0"/>
        </w:rPr>
        <w:t xml:space="preserve">limit of </w:t>
      </w:r>
      <w:r w:rsidR="00063B69">
        <w:rPr>
          <w:rStyle w:val="Strong"/>
          <w:rFonts w:ascii="Times New Roman" w:hAnsi="Times New Roman" w:cs="Times New Roman"/>
          <w:b w:val="0"/>
        </w:rPr>
        <w:t>dilation during fluid injection</w:t>
      </w:r>
      <w:r w:rsidR="00E804C9" w:rsidRPr="0066438E">
        <w:rPr>
          <w:rStyle w:val="Strong"/>
          <w:rFonts w:ascii="Times New Roman" w:hAnsi="Times New Roman" w:cs="Times New Roman"/>
          <w:b w:val="0"/>
        </w:rPr>
        <w:t xml:space="preserve"> in compacted mudstones. </w:t>
      </w:r>
      <w:r w:rsidR="00FB4789" w:rsidRPr="0066438E">
        <w:rPr>
          <w:rFonts w:ascii="Times New Roman" w:eastAsia="Times New Roman" w:hAnsi="Times New Roman" w:cs="Times New Roman"/>
        </w:rPr>
        <w:t xml:space="preserve">Following </w:t>
      </w:r>
      <w:r w:rsidR="006539C3" w:rsidRPr="0066438E">
        <w:rPr>
          <w:rFonts w:ascii="Times New Roman" w:eastAsia="Times New Roman" w:hAnsi="Times New Roman" w:cs="Times New Roman"/>
        </w:rPr>
        <w:t>the approach</w:t>
      </w:r>
      <w:r w:rsidR="0024027D">
        <w:rPr>
          <w:rFonts w:ascii="Times New Roman" w:eastAsia="Times New Roman" w:hAnsi="Times New Roman" w:cs="Times New Roman"/>
        </w:rPr>
        <w:t xml:space="preserve"> from our compaction models</w:t>
      </w:r>
      <w:del w:id="55" w:author="Harsh Vora" w:date="2019-07-15T15:03:00Z">
        <w:r w:rsidR="0024027D">
          <w:rPr>
            <w:rFonts w:ascii="Times New Roman" w:eastAsia="Times New Roman" w:hAnsi="Times New Roman" w:cs="Times New Roman"/>
          </w:rPr>
          <w:delText>,</w:delText>
        </w:r>
        <w:r w:rsidR="006539C3" w:rsidRPr="0066438E">
          <w:rPr>
            <w:rFonts w:ascii="Times New Roman" w:eastAsia="Times New Roman" w:hAnsi="Times New Roman" w:cs="Times New Roman"/>
          </w:rPr>
          <w:delText xml:space="preserve"> we employed in our </w:delText>
        </w:r>
        <w:r w:rsidR="00FB4789" w:rsidRPr="0066438E">
          <w:rPr>
            <w:rFonts w:ascii="Times New Roman" w:eastAsia="Times New Roman" w:hAnsi="Times New Roman" w:cs="Times New Roman"/>
          </w:rPr>
          <w:delText>compaction analysis</w:delText>
        </w:r>
      </w:del>
      <w:r w:rsidR="0024027D">
        <w:rPr>
          <w:rFonts w:ascii="Times New Roman" w:eastAsia="Times New Roman" w:hAnsi="Times New Roman" w:cs="Times New Roman"/>
        </w:rPr>
        <w:t>,</w:t>
      </w:r>
      <w:r w:rsidR="006539C3" w:rsidRPr="0066438E">
        <w:rPr>
          <w:rFonts w:ascii="Times New Roman" w:eastAsia="Times New Roman" w:hAnsi="Times New Roman" w:cs="Times New Roman"/>
        </w:rPr>
        <w:t xml:space="preserve"> </w:t>
      </w:r>
      <w:r w:rsidR="00FB4789" w:rsidRPr="0066438E">
        <w:rPr>
          <w:rFonts w:ascii="Times New Roman" w:eastAsia="Times New Roman" w:hAnsi="Times New Roman" w:cs="Times New Roman"/>
        </w:rPr>
        <w:t xml:space="preserve">we also evaluate the log-linear relationship between vertical permeability and porosity in mudstones during fluid injection. </w:t>
      </w:r>
    </w:p>
    <w:p w14:paraId="3442A66C" w14:textId="13DA4676" w:rsidR="00E8784C" w:rsidRPr="0066438E" w:rsidRDefault="00E8784C" w:rsidP="00E8784C">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 xml:space="preserve">As </w:t>
      </w:r>
      <w:r w:rsidR="00CF5493" w:rsidRPr="0066438E">
        <w:rPr>
          <w:rFonts w:ascii="Times New Roman" w:eastAsiaTheme="minorEastAsia" w:hAnsi="Times New Roman" w:cs="Times New Roman"/>
        </w:rPr>
        <w:t>int</w:t>
      </w:r>
      <w:r w:rsidR="00D739F7" w:rsidRPr="0066438E">
        <w:rPr>
          <w:rFonts w:ascii="Times New Roman" w:eastAsiaTheme="minorEastAsia" w:hAnsi="Times New Roman" w:cs="Times New Roman"/>
        </w:rPr>
        <w:t>ra</w:t>
      </w:r>
      <w:r w:rsidR="00CF5493" w:rsidRPr="0066438E">
        <w:rPr>
          <w:rFonts w:ascii="Times New Roman" w:eastAsiaTheme="minorEastAsia" w:hAnsi="Times New Roman" w:cs="Times New Roman"/>
        </w:rPr>
        <w:t xml:space="preserve">bed </w:t>
      </w:r>
      <w:r w:rsidRPr="0066438E">
        <w:rPr>
          <w:rFonts w:ascii="Times New Roman" w:eastAsiaTheme="minorEastAsia" w:hAnsi="Times New Roman" w:cs="Times New Roman"/>
        </w:rPr>
        <w:t xml:space="preserve">pore throats </w:t>
      </w:r>
      <w:r w:rsidR="00CF5493" w:rsidRPr="0066438E">
        <w:rPr>
          <w:rFonts w:ascii="Times New Roman" w:eastAsiaTheme="minorEastAsia" w:hAnsi="Times New Roman" w:cs="Times New Roman"/>
        </w:rPr>
        <w:t>(</w:t>
      </w:r>
      <w:r w:rsidR="00D57955" w:rsidRPr="0066438E">
        <w:rPr>
          <w:rFonts w:ascii="Times New Roman" w:eastAsiaTheme="minorEastAsia" w:hAnsi="Times New Roman" w:cs="Times New Roman"/>
          <w:i/>
        </w:rPr>
        <w:t>ε</w:t>
      </w:r>
      <w:r w:rsidR="00D57955" w:rsidRPr="0066438E">
        <w:rPr>
          <w:rFonts w:ascii="Times New Roman" w:eastAsiaTheme="minorEastAsia" w:hAnsi="Times New Roman" w:cs="Times New Roman"/>
          <w:i/>
          <w:vertAlign w:val="superscript"/>
        </w:rPr>
        <w:t>mf</w:t>
      </w:r>
      <w:r w:rsidR="00D57955"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increase</w:t>
      </w:r>
      <w:r w:rsidRPr="0066438E">
        <w:rPr>
          <w:rFonts w:ascii="Times New Roman" w:eastAsiaTheme="minorEastAsia" w:hAnsi="Times New Roman" w:cs="Times New Roman"/>
        </w:rPr>
        <w:t xml:space="preserve"> from 11.42 nm to </w:t>
      </w:r>
      <w:r w:rsidR="00B25654" w:rsidRPr="0066438E">
        <w:rPr>
          <w:rFonts w:ascii="Times New Roman" w:eastAsiaTheme="minorEastAsia" w:hAnsi="Times New Roman" w:cs="Times New Roman"/>
        </w:rPr>
        <w:t xml:space="preserve">377 </w:t>
      </w:r>
      <w:r w:rsidRPr="0066438E">
        <w:rPr>
          <w:rFonts w:ascii="Times New Roman" w:eastAsiaTheme="minorEastAsia" w:hAnsi="Times New Roman" w:cs="Times New Roman"/>
        </w:rPr>
        <w:t>nm in</w:t>
      </w:r>
      <w:r w:rsidR="00B542A2"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the microfracture network model</w:t>
      </w:r>
      <w:r w:rsidR="00126E7E">
        <w:rPr>
          <w:rFonts w:ascii="Times New Roman" w:eastAsiaTheme="minorEastAsia" w:hAnsi="Times New Roman" w:cs="Times New Roman"/>
        </w:rPr>
        <w:t xml:space="preserve"> </w:t>
      </w:r>
      <w:r w:rsidR="00126E7E" w:rsidRPr="0066438E">
        <w:rPr>
          <w:rFonts w:ascii="Times New Roman" w:eastAsiaTheme="minorEastAsia" w:hAnsi="Times New Roman" w:cs="Times New Roman"/>
        </w:rPr>
        <w:t>[Fig. 5a]</w:t>
      </w:r>
      <w:r w:rsidRPr="0066438E">
        <w:rPr>
          <w:rFonts w:ascii="Times New Roman" w:eastAsiaTheme="minorEastAsia" w:hAnsi="Times New Roman" w:cs="Times New Roman"/>
        </w:rPr>
        <w:t xml:space="preserve">, vertical permeability </w:t>
      </w:r>
      <m:oMath>
        <m:r>
          <w:rPr>
            <w:rFonts w:ascii="Cambria Math" w:eastAsiaTheme="minorEastAsia" w:hAnsi="Cambria Math" w:cs="Times New Roman"/>
          </w:rPr>
          <m:t>(</m:t>
        </m:r>
      </m:oMath>
      <w:r w:rsidR="00D2201D" w:rsidRPr="0066438E">
        <w:rPr>
          <w:rFonts w:ascii="Times New Roman" w:eastAsiaTheme="minorEastAsia" w:hAnsi="Times New Roman" w:cs="Times New Roman"/>
          <w:i/>
        </w:rPr>
        <w:t>k</w:t>
      </w:r>
      <w:r w:rsidR="00D2201D" w:rsidRPr="0066438E">
        <w:rPr>
          <w:rFonts w:ascii="Times New Roman" w:eastAsiaTheme="minorEastAsia" w:hAnsi="Times New Roman" w:cs="Times New Roman"/>
          <w:i/>
          <w:vertAlign w:val="subscript"/>
        </w:rPr>
        <w:t>v</w:t>
      </w:r>
      <w:r w:rsidR="00D2201D" w:rsidRPr="0066438E">
        <w:rPr>
          <w:rFonts w:ascii="Times New Roman" w:eastAsiaTheme="minorEastAsia" w:hAnsi="Times New Roman" w:cs="Times New Roman"/>
          <w:i/>
          <w:vertAlign w:val="superscript"/>
        </w:rPr>
        <w:t>mf</w:t>
      </w:r>
      <w:r w:rsidR="00D2201D"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increases 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B25654" w:rsidRPr="0066438E">
        <w:rPr>
          <w:rFonts w:ascii="Times New Roman" w:eastAsiaTheme="minorEastAsia" w:hAnsi="Times New Roman" w:cs="Times New Roman"/>
        </w:rPr>
        <w:t>2.07</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B25654"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B25654" w:rsidRPr="0066438E">
        <w:rPr>
          <w:rFonts w:ascii="Times New Roman" w:eastAsiaTheme="minorEastAsia" w:hAnsi="Times New Roman" w:cs="Times New Roman"/>
        </w:rPr>
        <w:t>29</w:t>
      </w:r>
      <w:r w:rsidRPr="0066438E">
        <w:rPr>
          <w:rFonts w:ascii="Times New Roman" w:eastAsiaTheme="minorEastAsia" w:hAnsi="Times New Roman" w:cs="Times New Roman"/>
        </w:rPr>
        <w:t xml:space="preserve"> [</w:t>
      </w:r>
      <w:r w:rsidR="00D675AA" w:rsidRPr="0066438E">
        <w:rPr>
          <w:rFonts w:ascii="Times New Roman" w:eastAsiaTheme="minorEastAsia" w:hAnsi="Times New Roman" w:cs="Times New Roman"/>
        </w:rPr>
        <w:t xml:space="preserve">Fig. </w:t>
      </w:r>
      <w:r w:rsidR="00CF5493" w:rsidRPr="0066438E">
        <w:rPr>
          <w:rFonts w:ascii="Times New Roman" w:eastAsiaTheme="minorEastAsia" w:hAnsi="Times New Roman" w:cs="Times New Roman"/>
        </w:rPr>
        <w:t>6</w:t>
      </w:r>
      <w:r w:rsidRPr="0066438E">
        <w:rPr>
          <w:rFonts w:ascii="Times New Roman" w:eastAsiaTheme="minorEastAsia" w:hAnsi="Times New Roman" w:cs="Times New Roman"/>
        </w:rPr>
        <w:t>], following the trend (R</w:t>
      </w:r>
      <w:r w:rsidRPr="0066438E">
        <w:rPr>
          <w:rFonts w:ascii="Times New Roman" w:eastAsiaTheme="minorEastAsia" w:hAnsi="Times New Roman" w:cs="Times New Roman"/>
          <w:vertAlign w:val="superscript"/>
        </w:rPr>
        <w:t>2</w:t>
      </w:r>
      <w:r w:rsidR="009370C8" w:rsidRPr="0066438E">
        <w:rPr>
          <w:rFonts w:ascii="Times New Roman" w:eastAsiaTheme="minorEastAsia" w:hAnsi="Times New Roman" w:cs="Times New Roman"/>
          <w:vertAlign w:val="superscript"/>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F52226" w:rsidRPr="0066438E">
        <w:rPr>
          <w:rFonts w:ascii="Times New Roman" w:eastAsiaTheme="minorEastAsia" w:hAnsi="Times New Roman" w:cs="Times New Roman"/>
        </w:rPr>
        <w:t>92</w:t>
      </w:r>
      <w:r w:rsidRPr="0066438E">
        <w:rPr>
          <w:rFonts w:ascii="Times New Roman" w:eastAsiaTheme="minorEastAsia" w:hAnsi="Times New Roman" w:cs="Times New Roman"/>
        </w:rPr>
        <w:t>)</w:t>
      </w:r>
      <w:r w:rsidR="00BB699F"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w:t>
      </w:r>
    </w:p>
    <w:p w14:paraId="7BF75678" w14:textId="0D1FA0A8" w:rsidR="00E8784C" w:rsidRPr="0066438E" w:rsidRDefault="00FC7E92" w:rsidP="00E8784C">
      <w:pPr>
        <w:spacing w:line="480" w:lineRule="auto"/>
        <w:rPr>
          <w:rFonts w:ascii="Times New Roman" w:eastAsiaTheme="minorEastAsia" w:hAnsi="Times New Roman" w:cs="Times New Roman"/>
        </w:rPr>
      </w:pPr>
      <m:oMath>
        <m:func>
          <m:funcPr>
            <m:ctrlPr>
              <w:rPr>
                <w:rFonts w:ascii="Cambria Math" w:eastAsiaTheme="minorEastAsia" w:hAnsi="Cambria Math" w:cs="Times New Roman"/>
                <w:vertAlign w:val="superscript"/>
              </w:rPr>
            </m:ctrlPr>
          </m:funcPr>
          <m:fName>
            <m:r>
              <m:rPr>
                <m:sty m:val="p"/>
              </m:rPr>
              <w:rPr>
                <w:rFonts w:ascii="Cambria Math" w:eastAsiaTheme="minorEastAsia" w:hAnsi="Cambria Math" w:cs="Times New Roman"/>
                <w:vertAlign w:val="superscript"/>
              </w:rPr>
              <m:t>log</m:t>
            </m:r>
          </m:fName>
          <m:e>
            <m:d>
              <m:dPr>
                <m:ctrlPr>
                  <w:rPr>
                    <w:rFonts w:ascii="Cambria Math" w:eastAsiaTheme="minorEastAsia"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mf</m:t>
                    </m:r>
                  </m:sup>
                </m:sSubSup>
                <m:ctrlPr>
                  <w:rPr>
                    <w:rFonts w:ascii="Cambria Math" w:eastAsia="Times New Roman" w:hAnsi="Cambria Math" w:cs="Times New Roman"/>
                    <w:i/>
                    <w:vertAlign w:val="superscript"/>
                  </w:rPr>
                </m:ctrlPr>
              </m:e>
            </m:d>
          </m:e>
        </m:func>
        <m:r>
          <w:rPr>
            <w:rFonts w:ascii="Cambria Math" w:eastAsia="Times New Roman" w:hAnsi="Cambria Math" w:cs="Times New Roman"/>
            <w:vertAlign w:val="superscript"/>
          </w:rPr>
          <m:t>= 18.18 ∅-</m:t>
        </m:r>
        <m:r>
          <w:rPr>
            <w:rFonts w:ascii="Cambria Math" w:eastAsiaTheme="minorEastAsia" w:hAnsi="Cambria Math" w:cs="Times New Roman"/>
            <w:vertAlign w:val="superscript"/>
          </w:rPr>
          <m:t>20.58</m:t>
        </m:r>
      </m:oMath>
      <w:r w:rsidR="00BB699F" w:rsidRPr="0066438E">
        <w:rPr>
          <w:rFonts w:ascii="Times New Roman" w:eastAsiaTheme="minorEastAsia" w:hAnsi="Times New Roman" w:cs="Times New Roman"/>
        </w:rPr>
        <w:t>.</w:t>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7B392F"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t>(</w:t>
      </w:r>
      <w:r w:rsidR="00A44C56" w:rsidRPr="0066438E">
        <w:rPr>
          <w:rFonts w:ascii="Times New Roman" w:eastAsiaTheme="minorEastAsia" w:hAnsi="Times New Roman" w:cs="Times New Roman"/>
        </w:rPr>
        <w:t>1</w:t>
      </w:r>
      <w:r w:rsidR="00071A37">
        <w:rPr>
          <w:rFonts w:ascii="Times New Roman" w:eastAsiaTheme="minorEastAsia" w:hAnsi="Times New Roman" w:cs="Times New Roman"/>
        </w:rPr>
        <w:t>3</w:t>
      </w:r>
      <w:r w:rsidR="00E8784C" w:rsidRPr="0066438E">
        <w:rPr>
          <w:rFonts w:ascii="Times New Roman" w:eastAsiaTheme="minorEastAsia" w:hAnsi="Times New Roman" w:cs="Times New Roman"/>
        </w:rPr>
        <w:t>)</w:t>
      </w:r>
    </w:p>
    <w:p w14:paraId="2A4AA2D1" w14:textId="37CDE972" w:rsidR="00E8784C" w:rsidRPr="0066438E" w:rsidRDefault="00E8784C" w:rsidP="00E8784C">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 xml:space="preserve">As </w:t>
      </w:r>
      <w:r w:rsidR="009370C8" w:rsidRPr="0066438E">
        <w:rPr>
          <w:rFonts w:ascii="Times New Roman" w:eastAsiaTheme="minorEastAsia" w:hAnsi="Times New Roman" w:cs="Times New Roman"/>
        </w:rPr>
        <w:t>the macro</w:t>
      </w:r>
      <w:r w:rsidRPr="0066438E">
        <w:rPr>
          <w:rFonts w:ascii="Times New Roman" w:eastAsiaTheme="minorEastAsia" w:hAnsi="Times New Roman" w:cs="Times New Roman"/>
        </w:rPr>
        <w:t xml:space="preserve">fracture width </w:t>
      </w:r>
      <w:r w:rsidR="00297BC8" w:rsidRPr="0066438E">
        <w:rPr>
          <w:rFonts w:ascii="Times New Roman" w:eastAsiaTheme="minorEastAsia" w:hAnsi="Times New Roman" w:cs="Times New Roman"/>
        </w:rPr>
        <w:t>(</w:t>
      </w:r>
      <w:r w:rsidR="00297BC8" w:rsidRPr="0066438E">
        <w:rPr>
          <w:rFonts w:ascii="Times New Roman" w:eastAsiaTheme="minorEastAsia" w:hAnsi="Times New Roman" w:cs="Times New Roman"/>
          <w:i/>
        </w:rPr>
        <w:t>ε</w:t>
      </w:r>
      <w:r w:rsidR="00297BC8" w:rsidRPr="0066438E">
        <w:rPr>
          <w:rFonts w:ascii="Times New Roman" w:eastAsiaTheme="minorEastAsia" w:hAnsi="Times New Roman" w:cs="Times New Roman"/>
          <w:i/>
          <w:vertAlign w:val="superscript"/>
        </w:rPr>
        <w:t>frac</w:t>
      </w:r>
      <w:r w:rsidR="00297BC8"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increases</w:t>
      </w:r>
      <w:r w:rsidRPr="0066438E">
        <w:rPr>
          <w:rFonts w:ascii="Times New Roman" w:eastAsiaTheme="minorEastAsia" w:hAnsi="Times New Roman" w:cs="Times New Roman"/>
        </w:rPr>
        <w:t xml:space="preserve"> from 11.42 nm to</w:t>
      </w:r>
      <w:r w:rsidR="00B25654" w:rsidRPr="0066438E">
        <w:rPr>
          <w:rFonts w:ascii="Times New Roman" w:eastAsiaTheme="minorEastAsia" w:hAnsi="Times New Roman" w:cs="Times New Roman"/>
        </w:rPr>
        <w:t xml:space="preserve"> 2206</w:t>
      </w:r>
      <w:r w:rsidRPr="0066438E">
        <w:rPr>
          <w:rFonts w:ascii="Times New Roman" w:eastAsiaTheme="minorEastAsia" w:hAnsi="Times New Roman" w:cs="Times New Roman"/>
        </w:rPr>
        <w:t xml:space="preserve"> nm</w:t>
      </w:r>
      <w:r w:rsidR="00126E7E">
        <w:rPr>
          <w:rFonts w:ascii="Times New Roman" w:eastAsiaTheme="minorEastAsia" w:hAnsi="Times New Roman" w:cs="Times New Roman"/>
        </w:rPr>
        <w:t xml:space="preserve"> in the macrofracture propagation model </w:t>
      </w:r>
      <w:r w:rsidR="00126E7E" w:rsidRPr="0066438E">
        <w:rPr>
          <w:rFonts w:ascii="Times New Roman" w:eastAsiaTheme="minorEastAsia" w:hAnsi="Times New Roman" w:cs="Times New Roman"/>
        </w:rPr>
        <w:t>[Fig. 5b]</w:t>
      </w:r>
      <w:r w:rsidRPr="0066438E">
        <w:rPr>
          <w:rFonts w:ascii="Times New Roman" w:eastAsiaTheme="minorEastAsia" w:hAnsi="Times New Roman" w:cs="Times New Roman"/>
        </w:rPr>
        <w:t>, vertical permeability</w:t>
      </w:r>
      <w:r w:rsidR="00D2201D" w:rsidRPr="0066438E">
        <w:rPr>
          <w:rFonts w:ascii="Times New Roman" w:eastAsiaTheme="minorEastAsia" w:hAnsi="Times New Roman" w:cs="Times New Roman"/>
        </w:rPr>
        <w:t xml:space="preserve"> (</w:t>
      </w:r>
      <w:r w:rsidR="00D2201D" w:rsidRPr="0066438E">
        <w:rPr>
          <w:rFonts w:ascii="Times New Roman" w:eastAsiaTheme="minorEastAsia" w:hAnsi="Times New Roman" w:cs="Times New Roman"/>
          <w:i/>
        </w:rPr>
        <w:t>k</w:t>
      </w:r>
      <w:r w:rsidR="00D2201D" w:rsidRPr="0066438E">
        <w:rPr>
          <w:rFonts w:ascii="Times New Roman" w:eastAsiaTheme="minorEastAsia" w:hAnsi="Times New Roman" w:cs="Times New Roman"/>
          <w:i/>
          <w:vertAlign w:val="subscript"/>
        </w:rPr>
        <w:t>v</w:t>
      </w:r>
      <w:r w:rsidR="00D2201D" w:rsidRPr="0066438E">
        <w:rPr>
          <w:rFonts w:ascii="Times New Roman" w:eastAsiaTheme="minorEastAsia" w:hAnsi="Times New Roman" w:cs="Times New Roman"/>
          <w:i/>
          <w:vertAlign w:val="superscript"/>
        </w:rPr>
        <w:t>frac</w:t>
      </w:r>
      <w:r w:rsidR="00D2201D"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increases 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B25654" w:rsidRPr="0066438E">
        <w:rPr>
          <w:rFonts w:ascii="Times New Roman" w:eastAsiaTheme="minorEastAsia" w:hAnsi="Times New Roman" w:cs="Times New Roman"/>
        </w:rPr>
        <w:t>1.23</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B25654"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B25654" w:rsidRPr="0066438E">
        <w:rPr>
          <w:rFonts w:ascii="Times New Roman" w:eastAsiaTheme="minorEastAsia" w:hAnsi="Times New Roman" w:cs="Times New Roman"/>
        </w:rPr>
        <w:t>32</w:t>
      </w:r>
      <w:r w:rsidRPr="0066438E">
        <w:rPr>
          <w:rFonts w:ascii="Times New Roman" w:eastAsiaTheme="minorEastAsia" w:hAnsi="Times New Roman" w:cs="Times New Roman"/>
        </w:rPr>
        <w:t xml:space="preserve"> [</w:t>
      </w:r>
      <w:r w:rsidR="00D675AA" w:rsidRPr="0066438E">
        <w:rPr>
          <w:rFonts w:ascii="Times New Roman" w:eastAsiaTheme="minorEastAsia" w:hAnsi="Times New Roman" w:cs="Times New Roman"/>
        </w:rPr>
        <w:t xml:space="preserve">Fig. </w:t>
      </w:r>
      <w:r w:rsidR="00CF5493" w:rsidRPr="0066438E">
        <w:rPr>
          <w:rFonts w:ascii="Times New Roman" w:eastAsiaTheme="minorEastAsia" w:hAnsi="Times New Roman" w:cs="Times New Roman"/>
        </w:rPr>
        <w:t>6</w:t>
      </w:r>
      <w:r w:rsidRPr="0066438E">
        <w:rPr>
          <w:rFonts w:ascii="Times New Roman" w:eastAsiaTheme="minorEastAsia" w:hAnsi="Times New Roman" w:cs="Times New Roman"/>
        </w:rPr>
        <w:t>], following the trend (R</w:t>
      </w:r>
      <w:r w:rsidRPr="0066438E">
        <w:rPr>
          <w:rFonts w:ascii="Times New Roman" w:eastAsiaTheme="minorEastAsia" w:hAnsi="Times New Roman" w:cs="Times New Roman"/>
          <w:vertAlign w:val="superscript"/>
        </w:rPr>
        <w:t>2</w:t>
      </w:r>
      <w:r w:rsidR="009370C8" w:rsidRPr="0066438E">
        <w:rPr>
          <w:rFonts w:ascii="Times New Roman" w:eastAsiaTheme="minorEastAsia" w:hAnsi="Times New Roman" w:cs="Times New Roman"/>
          <w:vertAlign w:val="superscript"/>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0.9</w:t>
      </w:r>
      <w:r w:rsidR="00922048" w:rsidRPr="0066438E">
        <w:rPr>
          <w:rFonts w:ascii="Times New Roman" w:eastAsiaTheme="minorEastAsia" w:hAnsi="Times New Roman" w:cs="Times New Roman"/>
        </w:rPr>
        <w:t>1</w:t>
      </w:r>
      <w:r w:rsidR="00BB699F" w:rsidRPr="0066438E">
        <w:rPr>
          <w:rFonts w:ascii="Times New Roman" w:eastAsiaTheme="minorEastAsia" w:hAnsi="Times New Roman" w:cs="Times New Roman"/>
        </w:rPr>
        <w:t xml:space="preserve">), </w:t>
      </w:r>
    </w:p>
    <w:p w14:paraId="0C550518" w14:textId="7CC62788" w:rsidR="00E8784C" w:rsidRPr="0066438E" w:rsidRDefault="00FC7E92" w:rsidP="00E8784C">
      <w:pPr>
        <w:spacing w:line="480" w:lineRule="auto"/>
        <w:rPr>
          <w:rFonts w:ascii="Times New Roman" w:eastAsiaTheme="minorEastAsia" w:hAnsi="Times New Roman" w:cs="Times New Roman"/>
        </w:rPr>
      </w:pPr>
      <m:oMath>
        <m:func>
          <m:funcPr>
            <m:ctrlPr>
              <w:rPr>
                <w:rFonts w:ascii="Cambria Math" w:eastAsia="Times New Roman" w:hAnsi="Cambria Math" w:cs="Times New Roman"/>
                <w:vertAlign w:val="superscript"/>
              </w:rPr>
            </m:ctrlPr>
          </m:funcPr>
          <m:fName>
            <m:r>
              <m:rPr>
                <m:sty m:val="p"/>
              </m:rPr>
              <w:rPr>
                <w:rFonts w:ascii="Cambria Math" w:eastAsia="Times New Roman" w:hAnsi="Cambria Math" w:cs="Times New Roman"/>
                <w:vertAlign w:val="superscript"/>
              </w:rPr>
              <m:t>log</m:t>
            </m:r>
          </m:fName>
          <m:e>
            <m:d>
              <m:dPr>
                <m:ctrlPr>
                  <w:rPr>
                    <w:rFonts w:ascii="Cambria Math" w:eastAsia="Times New Roman"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frac</m:t>
                    </m:r>
                  </m:sup>
                </m:sSubSup>
              </m:e>
            </m:d>
          </m:e>
        </m:func>
        <m:r>
          <w:rPr>
            <w:rFonts w:ascii="Cambria Math" w:eastAsia="Times New Roman" w:hAnsi="Cambria Math" w:cs="Times New Roman"/>
            <w:vertAlign w:val="superscript"/>
          </w:rPr>
          <m:t>= 18.02 ∅-21.5</m:t>
        </m:r>
      </m:oMath>
      <w:r w:rsidR="007B392F"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w:t>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vertAlign w:val="superscript"/>
        </w:rPr>
        <w:tab/>
      </w:r>
      <w:r w:rsidR="007B392F"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rPr>
        <w:tab/>
      </w:r>
      <w:r w:rsidR="00B542A2"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w:t>
      </w:r>
      <w:r w:rsidR="00FB4789" w:rsidRPr="0066438E">
        <w:rPr>
          <w:rFonts w:ascii="Times New Roman" w:eastAsiaTheme="minorEastAsia" w:hAnsi="Times New Roman" w:cs="Times New Roman"/>
        </w:rPr>
        <w:t>1</w:t>
      </w:r>
      <w:r w:rsidR="00071A37">
        <w:rPr>
          <w:rFonts w:ascii="Times New Roman" w:eastAsiaTheme="minorEastAsia" w:hAnsi="Times New Roman" w:cs="Times New Roman"/>
        </w:rPr>
        <w:t>4</w:t>
      </w:r>
      <w:r w:rsidR="00E8784C" w:rsidRPr="0066438E">
        <w:rPr>
          <w:rFonts w:ascii="Times New Roman" w:eastAsiaTheme="minorEastAsia" w:hAnsi="Times New Roman" w:cs="Times New Roman"/>
        </w:rPr>
        <w:t>)</w:t>
      </w:r>
    </w:p>
    <w:p w14:paraId="719EBF76" w14:textId="23AA9D60" w:rsidR="00BD1C23" w:rsidRPr="0066438E" w:rsidRDefault="006A5EBB" w:rsidP="00BD1C23">
      <w:pPr>
        <w:spacing w:line="480" w:lineRule="auto"/>
        <w:rPr>
          <w:rFonts w:ascii="Times New Roman" w:eastAsiaTheme="minorEastAsia" w:hAnsi="Times New Roman"/>
        </w:rPr>
      </w:pPr>
      <w:r w:rsidRPr="0066438E">
        <w:rPr>
          <w:rFonts w:ascii="Times New Roman" w:eastAsiaTheme="minorEastAsia" w:hAnsi="Times New Roman"/>
        </w:rPr>
        <w:t>T</w:t>
      </w:r>
      <w:r w:rsidR="00BD1C23" w:rsidRPr="0066438E">
        <w:rPr>
          <w:rFonts w:ascii="Times New Roman" w:eastAsiaTheme="minorEastAsia" w:hAnsi="Times New Roman"/>
        </w:rPr>
        <w:t xml:space="preserve">o compare the relative contribution of fracture </w:t>
      </w:r>
      <w:r w:rsidR="005F194A" w:rsidRPr="0066438E">
        <w:rPr>
          <w:rFonts w:ascii="Times New Roman" w:eastAsiaTheme="minorEastAsia" w:hAnsi="Times New Roman"/>
        </w:rPr>
        <w:t>flow</w:t>
      </w:r>
      <w:r w:rsidR="00BD1C23" w:rsidRPr="0066438E">
        <w:rPr>
          <w:rFonts w:ascii="Times New Roman" w:eastAsiaTheme="minorEastAsia" w:hAnsi="Times New Roman"/>
        </w:rPr>
        <w:t xml:space="preserve"> to </w:t>
      </w:r>
      <w:r w:rsidR="005F194A" w:rsidRPr="0066438E">
        <w:rPr>
          <w:rFonts w:ascii="Times New Roman" w:eastAsiaTheme="minorEastAsia" w:hAnsi="Times New Roman"/>
        </w:rPr>
        <w:t xml:space="preserve">increases in </w:t>
      </w:r>
      <w:r w:rsidR="00BD1C23" w:rsidRPr="0066438E">
        <w:rPr>
          <w:rFonts w:ascii="Times New Roman" w:eastAsiaTheme="minorEastAsia" w:hAnsi="Times New Roman"/>
        </w:rPr>
        <w:t>mudstone permeability</w:t>
      </w:r>
      <w:r w:rsidRPr="0066438E">
        <w:rPr>
          <w:rFonts w:ascii="Times New Roman" w:eastAsiaTheme="minorEastAsia" w:hAnsi="Times New Roman"/>
        </w:rPr>
        <w:t xml:space="preserve">, we calculate the effective fracture width at each step of simulated fluid injection. </w:t>
      </w:r>
      <w:r w:rsidR="00BD1C23" w:rsidRPr="0066438E">
        <w:rPr>
          <w:rFonts w:ascii="Times New Roman" w:eastAsiaTheme="minorEastAsia" w:hAnsi="Times New Roman"/>
        </w:rPr>
        <w:t>Effective fracture width for growth of microfracture network (</w:t>
      </w:r>
      <w:r w:rsidR="00BD1C23" w:rsidRPr="0066438E">
        <w:rPr>
          <w:rFonts w:ascii="Times New Roman" w:eastAsiaTheme="minorEastAsia" w:hAnsi="Times New Roman" w:cs="Times New Roman"/>
          <w:i/>
        </w:rPr>
        <w:t>ε</w:t>
      </w:r>
      <w:r w:rsidR="00BD1C23" w:rsidRPr="0066438E">
        <w:rPr>
          <w:rFonts w:ascii="Times New Roman" w:eastAsiaTheme="minorEastAsia" w:hAnsi="Times New Roman"/>
          <w:i/>
          <w:vertAlign w:val="subscript"/>
        </w:rPr>
        <w:t>eff</w:t>
      </w:r>
      <w:r w:rsidR="00BD1C23" w:rsidRPr="0066438E">
        <w:rPr>
          <w:rFonts w:ascii="Times New Roman" w:eastAsiaTheme="minorEastAsia" w:hAnsi="Times New Roman"/>
          <w:i/>
          <w:vertAlign w:val="superscript"/>
        </w:rPr>
        <w:t>mf</w:t>
      </w:r>
      <w:r w:rsidR="00BD1C23" w:rsidRPr="0066438E">
        <w:rPr>
          <w:rFonts w:ascii="Times New Roman" w:eastAsiaTheme="minorEastAsia" w:hAnsi="Times New Roman"/>
        </w:rPr>
        <w:t>) and macrofracture propagation (</w:t>
      </w:r>
      <w:r w:rsidR="00BD1C23" w:rsidRPr="0066438E">
        <w:rPr>
          <w:rFonts w:ascii="Times New Roman" w:eastAsiaTheme="minorEastAsia" w:hAnsi="Times New Roman" w:cs="Times New Roman"/>
          <w:i/>
        </w:rPr>
        <w:t>ε</w:t>
      </w:r>
      <w:r w:rsidR="00BD1C23" w:rsidRPr="0066438E">
        <w:rPr>
          <w:rFonts w:ascii="Times New Roman" w:eastAsiaTheme="minorEastAsia" w:hAnsi="Times New Roman"/>
          <w:i/>
          <w:vertAlign w:val="subscript"/>
        </w:rPr>
        <w:t>eff</w:t>
      </w:r>
      <w:r w:rsidR="00BD1C23" w:rsidRPr="0066438E">
        <w:rPr>
          <w:rFonts w:ascii="Times New Roman" w:eastAsiaTheme="minorEastAsia" w:hAnsi="Times New Roman"/>
          <w:i/>
          <w:vertAlign w:val="superscript"/>
        </w:rPr>
        <w:t>frac</w:t>
      </w:r>
      <w:r w:rsidR="00BD1C23" w:rsidRPr="0066438E">
        <w:rPr>
          <w:rFonts w:ascii="Times New Roman" w:eastAsiaTheme="minorEastAsia" w:hAnsi="Times New Roman"/>
        </w:rPr>
        <w:t>) are calculated as</w:t>
      </w:r>
    </w:p>
    <w:p w14:paraId="7223F67E" w14:textId="6F953ECE" w:rsidR="00BD1C23" w:rsidRPr="0066438E" w:rsidRDefault="00FC7E9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mf</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sidRPr="0066438E">
        <w:rPr>
          <w:rFonts w:ascii="Times New Roman" w:eastAsiaTheme="minorEastAsia" w:hAnsi="Times New Roman"/>
        </w:rPr>
        <w:t>,</w:t>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t>(1</w:t>
      </w:r>
      <w:r w:rsidR="00071A37">
        <w:rPr>
          <w:rFonts w:ascii="Times New Roman" w:eastAsiaTheme="minorEastAsia" w:hAnsi="Times New Roman"/>
        </w:rPr>
        <w:t>5</w:t>
      </w:r>
      <w:r w:rsidR="00BD1C23" w:rsidRPr="0066438E">
        <w:rPr>
          <w:rFonts w:ascii="Times New Roman" w:eastAsiaTheme="minorEastAsia" w:hAnsi="Times New Roman"/>
        </w:rPr>
        <w:t>)</w:t>
      </w:r>
    </w:p>
    <w:p w14:paraId="68B43DE0" w14:textId="65939321" w:rsidR="00BD1C23" w:rsidRPr="0066438E" w:rsidRDefault="00FC7E9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frac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frac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sidRPr="0066438E">
        <w:rPr>
          <w:rFonts w:ascii="Times New Roman" w:eastAsiaTheme="minorEastAsia" w:hAnsi="Times New Roman"/>
        </w:rPr>
        <w:t>,</w:t>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t>(1</w:t>
      </w:r>
      <w:r w:rsidR="00071A37">
        <w:rPr>
          <w:rFonts w:ascii="Times New Roman" w:eastAsiaTheme="minorEastAsia" w:hAnsi="Times New Roman"/>
        </w:rPr>
        <w:t>6</w:t>
      </w:r>
      <w:r w:rsidR="00BD1C23" w:rsidRPr="0066438E">
        <w:rPr>
          <w:rFonts w:ascii="Times New Roman" w:eastAsiaTheme="minorEastAsia" w:hAnsi="Times New Roman"/>
        </w:rPr>
        <w:t>)</w:t>
      </w:r>
    </w:p>
    <w:p w14:paraId="406BA7AC" w14:textId="6843E511" w:rsidR="00BD1C23" w:rsidRPr="0066438E" w:rsidRDefault="00BD1C23" w:rsidP="00864DBF">
      <w:pPr>
        <w:spacing w:line="480" w:lineRule="auto"/>
        <w:rPr>
          <w:rFonts w:ascii="Times New Roman" w:eastAsiaTheme="minorEastAsia" w:hAnsi="Times New Roman"/>
        </w:rPr>
      </w:pPr>
      <w:r w:rsidRPr="0066438E">
        <w:rPr>
          <w:rFonts w:ascii="Times New Roman" w:eastAsiaTheme="minorEastAsia" w:hAnsi="Times New Roman"/>
        </w:rPr>
        <w:t xml:space="preserve">where </w:t>
      </w:r>
      <w:r w:rsidRPr="0066438E">
        <w:rPr>
          <w:rFonts w:ascii="Times New Roman" w:eastAsiaTheme="minorEastAsia" w:hAnsi="Times New Roman"/>
          <w:i/>
        </w:rPr>
        <w:t>n</w:t>
      </w:r>
      <w:r w:rsidRPr="0066438E">
        <w:rPr>
          <w:rFonts w:ascii="Times New Roman" w:eastAsiaTheme="minorEastAsia" w:hAnsi="Times New Roman"/>
          <w:i/>
          <w:vertAlign w:val="superscript"/>
        </w:rPr>
        <w:t>mf</w:t>
      </w:r>
      <w:r w:rsidRPr="0066438E">
        <w:rPr>
          <w:rFonts w:ascii="Times New Roman" w:eastAsiaTheme="minorEastAsia" w:hAnsi="Times New Roman"/>
        </w:rPr>
        <w:t xml:space="preserve"> is the number of microfractures simulated in our model (</w:t>
      </w:r>
      <w:r w:rsidRPr="0066438E">
        <w:rPr>
          <w:rFonts w:ascii="Times New Roman" w:eastAsiaTheme="minorEastAsia" w:hAnsi="Times New Roman"/>
          <w:i/>
        </w:rPr>
        <w:t>n</w:t>
      </w:r>
      <w:r w:rsidR="00513F10" w:rsidRPr="0066438E">
        <w:rPr>
          <w:rFonts w:ascii="Times New Roman" w:eastAsiaTheme="minorEastAsia" w:hAnsi="Times New Roman"/>
          <w:i/>
          <w:vertAlign w:val="superscript"/>
        </w:rPr>
        <w:t>mf</w:t>
      </w:r>
      <w:r w:rsidRPr="0066438E">
        <w:rPr>
          <w:rFonts w:ascii="Times New Roman" w:eastAsiaTheme="minorEastAsia" w:hAnsi="Times New Roman"/>
        </w:rPr>
        <w:t xml:space="preserve">=3) and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i</w:t>
      </w:r>
      <w:r w:rsidRPr="0066438E">
        <w:rPr>
          <w:rFonts w:ascii="Times New Roman" w:eastAsiaTheme="minorEastAsia" w:hAnsi="Times New Roman"/>
        </w:rPr>
        <w:t xml:space="preserve"> is the pore throat width of the starting model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i</w:t>
      </w:r>
      <w:r w:rsidRPr="0066438E">
        <w:rPr>
          <w:rFonts w:ascii="Times New Roman" w:eastAsiaTheme="minorEastAsia" w:hAnsi="Times New Roman"/>
          <w:i/>
        </w:rPr>
        <w:t>=</w:t>
      </w:r>
      <w:r w:rsidRPr="0066438E">
        <w:rPr>
          <w:rFonts w:ascii="Times New Roman" w:eastAsiaTheme="minorEastAsia" w:hAnsi="Times New Roman"/>
        </w:rPr>
        <w:t xml:space="preserve">11.42 nm). </w:t>
      </w:r>
      <w:r w:rsidR="00872D3A" w:rsidRPr="0066438E">
        <w:rPr>
          <w:rFonts w:ascii="Times New Roman" w:eastAsiaTheme="minorEastAsia" w:hAnsi="Times New Roman"/>
        </w:rPr>
        <w:t xml:space="preserve">Over </w:t>
      </w:r>
      <w:r w:rsidR="00872D3A" w:rsidRPr="0066438E">
        <w:rPr>
          <w:rFonts w:ascii="Times New Roman" w:eastAsiaTheme="minorEastAsia" w:hAnsi="Times New Roman"/>
          <w:i/>
        </w:rPr>
        <w:sym w:font="Symbol" w:char="F066"/>
      </w:r>
      <w:r w:rsidR="00872D3A" w:rsidRPr="0066438E">
        <w:rPr>
          <w:rFonts w:ascii="Times New Roman" w:eastAsiaTheme="minorEastAsia" w:hAnsi="Times New Roman"/>
          <w:i/>
        </w:rPr>
        <w:t>=</w:t>
      </w:r>
      <w:r w:rsidR="00872D3A" w:rsidRPr="0066438E">
        <w:rPr>
          <w:rFonts w:ascii="Times New Roman" w:eastAsiaTheme="minorEastAsia" w:hAnsi="Times New Roman"/>
        </w:rPr>
        <w:t>0.10-0.3</w:t>
      </w:r>
      <w:r w:rsidR="00396370" w:rsidRPr="0066438E">
        <w:rPr>
          <w:rFonts w:ascii="Times New Roman" w:eastAsiaTheme="minorEastAsia" w:hAnsi="Times New Roman"/>
        </w:rPr>
        <w:t>2</w:t>
      </w:r>
      <w:r w:rsidR="00872D3A" w:rsidRPr="0066438E">
        <w:rPr>
          <w:rFonts w:ascii="Times New Roman" w:eastAsiaTheme="minorEastAsia" w:hAnsi="Times New Roman"/>
        </w:rPr>
        <w:t xml:space="preserve">, </w:t>
      </w:r>
      <w:r w:rsidR="00BE09B7" w:rsidRPr="0066438E">
        <w:rPr>
          <w:rFonts w:ascii="Times New Roman" w:eastAsiaTheme="minorEastAsia" w:hAnsi="Times New Roman"/>
        </w:rPr>
        <w:t>we calculate greater values of</w:t>
      </w:r>
      <w:r w:rsidR="00BE09B7" w:rsidRPr="0066438E">
        <w:rPr>
          <w:rFonts w:ascii="Times New Roman" w:eastAsiaTheme="minorEastAsia" w:hAnsi="Times New Roman" w:cs="Times New Roman"/>
          <w:i/>
        </w:rPr>
        <w:t xml:space="preserve"> k</w:t>
      </w:r>
      <w:r w:rsidR="00BE09B7" w:rsidRPr="0066438E">
        <w:rPr>
          <w:rFonts w:ascii="Times New Roman" w:eastAsiaTheme="minorEastAsia" w:hAnsi="Times New Roman" w:cs="Times New Roman"/>
          <w:i/>
          <w:vertAlign w:val="subscript"/>
        </w:rPr>
        <w:t>v</w:t>
      </w:r>
      <w:r w:rsidR="00BE09B7" w:rsidRPr="0066438E">
        <w:rPr>
          <w:rFonts w:ascii="Times New Roman" w:eastAsiaTheme="minorEastAsia" w:hAnsi="Times New Roman" w:cs="Times New Roman"/>
          <w:i/>
          <w:vertAlign w:val="superscript"/>
        </w:rPr>
        <w:t>mf</w:t>
      </w:r>
      <w:r w:rsidR="00BE09B7" w:rsidRPr="0066438E">
        <w:rPr>
          <w:rFonts w:ascii="Times New Roman" w:eastAsiaTheme="minorEastAsia" w:hAnsi="Times New Roman"/>
        </w:rPr>
        <w:t xml:space="preserve"> than</w:t>
      </w:r>
      <w:r w:rsidR="00BE09B7" w:rsidRPr="0066438E">
        <w:rPr>
          <w:rFonts w:ascii="Times New Roman" w:eastAsiaTheme="minorEastAsia" w:hAnsi="Times New Roman" w:cs="Times New Roman"/>
          <w:i/>
        </w:rPr>
        <w:t xml:space="preserve"> k</w:t>
      </w:r>
      <w:r w:rsidR="00BE09B7" w:rsidRPr="0066438E">
        <w:rPr>
          <w:rFonts w:ascii="Times New Roman" w:eastAsiaTheme="minorEastAsia" w:hAnsi="Times New Roman" w:cs="Times New Roman"/>
          <w:i/>
          <w:vertAlign w:val="subscript"/>
        </w:rPr>
        <w:t>v</w:t>
      </w:r>
      <w:r w:rsidR="00BE09B7" w:rsidRPr="0066438E">
        <w:rPr>
          <w:rFonts w:ascii="Times New Roman" w:eastAsiaTheme="minorEastAsia" w:hAnsi="Times New Roman" w:cs="Times New Roman"/>
          <w:i/>
          <w:vertAlign w:val="superscript"/>
        </w:rPr>
        <w:t>frac</w:t>
      </w:r>
      <w:r w:rsidR="00BE09B7" w:rsidRPr="0066438E">
        <w:rPr>
          <w:rFonts w:ascii="Times New Roman" w:eastAsiaTheme="minorEastAsia" w:hAnsi="Times New Roman"/>
        </w:rPr>
        <w:t xml:space="preserve"> [Fig. 6]. </w:t>
      </w:r>
      <w:r w:rsidR="00872D3A" w:rsidRPr="0066438E">
        <w:rPr>
          <w:rFonts w:ascii="Times New Roman" w:eastAsiaTheme="minorEastAsia" w:hAnsi="Times New Roman"/>
        </w:rPr>
        <w:t xml:space="preserve">Simultaneously, </w:t>
      </w:r>
      <w:r w:rsidR="00872D3A" w:rsidRPr="0066438E">
        <w:rPr>
          <w:rFonts w:ascii="Times New Roman" w:eastAsiaTheme="minorEastAsia" w:hAnsi="Times New Roman" w:cs="Times New Roman"/>
          <w:i/>
        </w:rPr>
        <w:t>ε</w:t>
      </w:r>
      <w:r w:rsidR="00872D3A" w:rsidRPr="0066438E">
        <w:rPr>
          <w:rFonts w:ascii="Times New Roman" w:eastAsiaTheme="minorEastAsia" w:hAnsi="Times New Roman"/>
          <w:i/>
          <w:vertAlign w:val="subscript"/>
        </w:rPr>
        <w:t>eff</w:t>
      </w:r>
      <w:r w:rsidR="00872D3A" w:rsidRPr="0066438E">
        <w:rPr>
          <w:rFonts w:ascii="Times New Roman" w:eastAsiaTheme="minorEastAsia" w:hAnsi="Times New Roman"/>
          <w:i/>
          <w:vertAlign w:val="superscript"/>
        </w:rPr>
        <w:t>mf</w:t>
      </w:r>
      <w:r w:rsidR="00872D3A" w:rsidRPr="0066438E">
        <w:rPr>
          <w:rFonts w:ascii="Times New Roman" w:eastAsiaTheme="minorEastAsia" w:hAnsi="Times New Roman"/>
        </w:rPr>
        <w:t xml:space="preserve"> increases from 137 nm to </w:t>
      </w:r>
      <w:r w:rsidR="00FB05D2" w:rsidRPr="0066438E">
        <w:rPr>
          <w:rFonts w:ascii="Times New Roman" w:eastAsiaTheme="minorEastAsia" w:hAnsi="Times New Roman"/>
        </w:rPr>
        <w:t xml:space="preserve">1100 </w:t>
      </w:r>
      <w:r w:rsidR="00872D3A" w:rsidRPr="0066438E">
        <w:rPr>
          <w:rFonts w:ascii="Times New Roman" w:eastAsiaTheme="minorEastAsia" w:hAnsi="Times New Roman"/>
        </w:rPr>
        <w:t>nm [</w:t>
      </w:r>
      <w:r w:rsidR="00501223">
        <w:rPr>
          <w:rFonts w:ascii="Times New Roman" w:eastAsiaTheme="minorEastAsia" w:hAnsi="Times New Roman"/>
        </w:rPr>
        <w:t>Table S3</w:t>
      </w:r>
      <w:r w:rsidR="00872D3A" w:rsidRPr="0066438E">
        <w:rPr>
          <w:rFonts w:ascii="Times New Roman" w:eastAsiaTheme="minorEastAsia" w:hAnsi="Times New Roman"/>
        </w:rPr>
        <w:t xml:space="preserve">], </w:t>
      </w:r>
      <w:r w:rsidR="00872D3A" w:rsidRPr="0066438E">
        <w:rPr>
          <w:rFonts w:ascii="Times New Roman" w:eastAsiaTheme="minorEastAsia" w:hAnsi="Times New Roman" w:cs="Times New Roman"/>
          <w:i/>
        </w:rPr>
        <w:t>ε</w:t>
      </w:r>
      <w:r w:rsidR="00872D3A" w:rsidRPr="0066438E">
        <w:rPr>
          <w:rFonts w:ascii="Times New Roman" w:eastAsiaTheme="minorEastAsia" w:hAnsi="Times New Roman"/>
          <w:i/>
          <w:vertAlign w:val="subscript"/>
        </w:rPr>
        <w:t>eff</w:t>
      </w:r>
      <w:r w:rsidR="00872D3A" w:rsidRPr="0066438E">
        <w:rPr>
          <w:rFonts w:ascii="Times New Roman" w:eastAsiaTheme="minorEastAsia" w:hAnsi="Times New Roman"/>
          <w:i/>
          <w:vertAlign w:val="superscript"/>
        </w:rPr>
        <w:t>frac</w:t>
      </w:r>
      <w:r w:rsidR="00872D3A" w:rsidRPr="0066438E">
        <w:rPr>
          <w:rFonts w:ascii="Times New Roman" w:eastAsiaTheme="minorEastAsia" w:hAnsi="Times New Roman"/>
        </w:rPr>
        <w:t xml:space="preserve"> increases from 366 nm to 2</w:t>
      </w:r>
      <w:r w:rsidR="00FB05D2" w:rsidRPr="0066438E">
        <w:rPr>
          <w:rFonts w:ascii="Times New Roman" w:eastAsiaTheme="minorEastAsia" w:hAnsi="Times New Roman"/>
        </w:rPr>
        <w:t>190</w:t>
      </w:r>
      <w:r w:rsidR="00872D3A" w:rsidRPr="0066438E">
        <w:rPr>
          <w:rFonts w:ascii="Times New Roman" w:eastAsiaTheme="minorEastAsia" w:hAnsi="Times New Roman"/>
        </w:rPr>
        <w:t xml:space="preserve"> nm [</w:t>
      </w:r>
      <w:r w:rsidR="00501223">
        <w:rPr>
          <w:rFonts w:ascii="Times New Roman" w:eastAsiaTheme="minorEastAsia" w:hAnsi="Times New Roman"/>
        </w:rPr>
        <w:t>Table S4</w:t>
      </w:r>
      <w:r w:rsidR="00872D3A" w:rsidRPr="0066438E">
        <w:rPr>
          <w:rFonts w:ascii="Times New Roman" w:eastAsiaTheme="minorEastAsia" w:hAnsi="Times New Roman"/>
        </w:rPr>
        <w:t>]</w:t>
      </w:r>
      <w:r w:rsidR="0073043E">
        <w:rPr>
          <w:rFonts w:ascii="Times New Roman" w:eastAsiaTheme="minorEastAsia" w:hAnsi="Times New Roman"/>
        </w:rPr>
        <w:t xml:space="preserve">. </w:t>
      </w:r>
      <w:r w:rsidR="0076378F" w:rsidRPr="0066438E">
        <w:rPr>
          <w:rFonts w:ascii="Times New Roman" w:eastAsiaTheme="minorEastAsia" w:hAnsi="Times New Roman"/>
        </w:rPr>
        <w:t xml:space="preserve">This indicates that the growth of a distributed microfracture network results in </w:t>
      </w:r>
      <w:r w:rsidR="005638E8">
        <w:rPr>
          <w:rFonts w:ascii="Times New Roman" w:eastAsiaTheme="minorEastAsia" w:hAnsi="Times New Roman"/>
        </w:rPr>
        <w:t>greater vertical permeability</w:t>
      </w:r>
      <w:r w:rsidR="0076378F" w:rsidRPr="0066438E">
        <w:rPr>
          <w:rFonts w:ascii="Times New Roman" w:eastAsiaTheme="minorEastAsia" w:hAnsi="Times New Roman"/>
        </w:rPr>
        <w:t xml:space="preserve"> despite lower effective fracture width compared to a single macrofracture</w:t>
      </w:r>
      <w:r w:rsidR="00B85C9F" w:rsidRPr="0066438E">
        <w:rPr>
          <w:rFonts w:ascii="Times New Roman" w:eastAsiaTheme="minorEastAsia" w:hAnsi="Times New Roman"/>
        </w:rPr>
        <w:t xml:space="preserve">. </w:t>
      </w:r>
    </w:p>
    <w:p w14:paraId="1DB6F06A" w14:textId="3C0714F2" w:rsidR="007A414D" w:rsidRPr="0066438E" w:rsidRDefault="009F6D5A" w:rsidP="000155F4">
      <w:pPr>
        <w:spacing w:line="480" w:lineRule="auto"/>
        <w:rPr>
          <w:rFonts w:ascii="Times New Roman" w:eastAsiaTheme="minorEastAsia" w:hAnsi="Times New Roman"/>
        </w:rPr>
      </w:pPr>
      <w:r w:rsidRPr="0066438E">
        <w:rPr>
          <w:rFonts w:ascii="Times New Roman" w:eastAsiaTheme="minorEastAsia" w:hAnsi="Times New Roman"/>
        </w:rPr>
        <w:t>We assume that the modeled fracture systems are fractal in nature – macrofractures of larger width (</w:t>
      </w:r>
      <w:r w:rsidRPr="00D06324">
        <w:rPr>
          <w:rFonts w:ascii="Times New Roman" w:eastAsiaTheme="minorEastAsia" w:hAnsi="Times New Roman" w:cs="Times New Roman"/>
          <w:i/>
        </w:rPr>
        <w:t>ε</w:t>
      </w:r>
      <w:r w:rsidRPr="00D06324">
        <w:rPr>
          <w:rFonts w:ascii="Times New Roman" w:eastAsiaTheme="minorEastAsia" w:hAnsi="Times New Roman"/>
          <w:i/>
          <w:vertAlign w:val="superscript"/>
        </w:rPr>
        <w:t>frac</w:t>
      </w:r>
      <w:r w:rsidRPr="0066438E">
        <w:rPr>
          <w:rFonts w:ascii="Times New Roman" w:eastAsiaTheme="minorEastAsia" w:hAnsi="Times New Roman"/>
        </w:rPr>
        <w:t>) are spaced more widely whereas microfractures of smaller width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mf</w:t>
      </w:r>
      <w:r w:rsidRPr="0066438E">
        <w:rPr>
          <w:rFonts w:ascii="Times New Roman" w:eastAsiaTheme="minorEastAsia" w:hAnsi="Times New Roman"/>
        </w:rPr>
        <w:t>) have intergranular spacing</w:t>
      </w:r>
      <w:r w:rsidR="00F45982" w:rsidRPr="0066438E">
        <w:rPr>
          <w:rFonts w:ascii="Times New Roman" w:eastAsiaTheme="minorEastAsia" w:hAnsi="Times New Roman"/>
        </w:rPr>
        <w:t>.</w:t>
      </w:r>
      <w:r w:rsidRPr="0066438E">
        <w:rPr>
          <w:rFonts w:ascii="Times New Roman" w:eastAsiaTheme="minorEastAsia" w:hAnsi="Times New Roman"/>
        </w:rPr>
        <w:t xml:space="preserve"> </w:t>
      </w:r>
      <w:r w:rsidR="00D13D18" w:rsidRPr="0066438E">
        <w:rPr>
          <w:rFonts w:ascii="Times New Roman" w:eastAsiaTheme="minorEastAsia" w:hAnsi="Times New Roman"/>
        </w:rPr>
        <w:t>Our models suggest that</w:t>
      </w:r>
      <w:r w:rsidR="00864DBF" w:rsidRPr="0066438E">
        <w:rPr>
          <w:rFonts w:ascii="Times New Roman" w:eastAsiaTheme="minorEastAsia" w:hAnsi="Times New Roman"/>
        </w:rPr>
        <w:t xml:space="preserve"> upon fluid</w:t>
      </w:r>
      <w:r w:rsidR="00D13D18" w:rsidRPr="0066438E">
        <w:rPr>
          <w:rFonts w:ascii="Times New Roman" w:eastAsiaTheme="minorEastAsia" w:hAnsi="Times New Roman"/>
        </w:rPr>
        <w:t xml:space="preserve"> injection in low porosity mudstones, the growth of a distributed microfracture network yields a greater vertical mudstone permeability compared to propagation of a macrofracture.</w:t>
      </w:r>
      <w:r w:rsidR="00756CB3" w:rsidRPr="0066438E">
        <w:rPr>
          <w:rFonts w:ascii="Times New Roman" w:eastAsiaTheme="minorEastAsia" w:hAnsi="Times New Roman"/>
        </w:rPr>
        <w:t xml:space="preserve"> </w:t>
      </w:r>
      <w:r w:rsidR="003801A9" w:rsidRPr="0066438E">
        <w:rPr>
          <w:rFonts w:ascii="Times New Roman" w:eastAsiaTheme="minorEastAsia" w:hAnsi="Times New Roman"/>
        </w:rPr>
        <w:t>This is consistent with s</w:t>
      </w:r>
      <w:r w:rsidR="00BC4977" w:rsidRPr="0066438E">
        <w:rPr>
          <w:rFonts w:ascii="Times New Roman" w:eastAsiaTheme="minorEastAsia" w:hAnsi="Times New Roman"/>
        </w:rPr>
        <w:t>everal experimental, numerical</w:t>
      </w:r>
      <w:r w:rsidR="003801A9" w:rsidRPr="0066438E">
        <w:rPr>
          <w:rFonts w:ascii="Times New Roman" w:eastAsiaTheme="minorEastAsia" w:hAnsi="Times New Roman"/>
        </w:rPr>
        <w:t>,</w:t>
      </w:r>
      <w:r w:rsidR="00BC4977" w:rsidRPr="0066438E">
        <w:rPr>
          <w:rFonts w:ascii="Times New Roman" w:eastAsiaTheme="minorEastAsia" w:hAnsi="Times New Roman"/>
        </w:rPr>
        <w:t xml:space="preserve"> and field scale studies </w:t>
      </w:r>
      <w:r w:rsidR="00864DBF" w:rsidRPr="0066438E">
        <w:rPr>
          <w:rFonts w:ascii="Times New Roman" w:eastAsiaTheme="minorEastAsia" w:hAnsi="Times New Roman"/>
        </w:rPr>
        <w:t xml:space="preserve">that </w:t>
      </w:r>
      <w:r w:rsidR="00BC4977" w:rsidRPr="0066438E">
        <w:rPr>
          <w:rFonts w:ascii="Times New Roman" w:eastAsiaTheme="minorEastAsia" w:hAnsi="Times New Roman"/>
        </w:rPr>
        <w:t>record greater increase in mudstone permeability upon distributed fracture growth compared to a wide macrofracture [</w:t>
      </w:r>
      <w:r w:rsidR="00131BAD" w:rsidRPr="0066438E">
        <w:rPr>
          <w:rFonts w:ascii="Times New Roman" w:eastAsiaTheme="minorEastAsia" w:hAnsi="Times New Roman"/>
        </w:rPr>
        <w:t>Backeberg et al., 2017; Matth</w:t>
      </w:r>
      <w:r w:rsidR="00131BAD" w:rsidRPr="0066438E">
        <w:rPr>
          <w:rFonts w:ascii="Times New Roman" w:eastAsiaTheme="minorEastAsia" w:hAnsi="Times New Roman" w:cs="Times New Roman"/>
        </w:rPr>
        <w:t>ä</w:t>
      </w:r>
      <w:r w:rsidR="00131BAD" w:rsidRPr="0066438E">
        <w:rPr>
          <w:rFonts w:ascii="Times New Roman" w:eastAsiaTheme="minorEastAsia" w:hAnsi="Times New Roman"/>
        </w:rPr>
        <w:t>i and Belayneh, 2004</w:t>
      </w:r>
      <w:r w:rsidR="00864DBF" w:rsidRPr="0066438E">
        <w:rPr>
          <w:rFonts w:ascii="Times New Roman" w:eastAsiaTheme="minorEastAsia" w:hAnsi="Times New Roman"/>
        </w:rPr>
        <w:t>; Dahl et al., 2015</w:t>
      </w:r>
      <w:r w:rsidR="00BC4977" w:rsidRPr="0066438E">
        <w:rPr>
          <w:rFonts w:ascii="Times New Roman" w:eastAsiaTheme="minorEastAsia" w:hAnsi="Times New Roman"/>
        </w:rPr>
        <w:t xml:space="preserve">]. </w:t>
      </w:r>
      <w:r w:rsidR="000A4143" w:rsidRPr="0066438E">
        <w:rPr>
          <w:rFonts w:ascii="Times New Roman" w:eastAsiaTheme="minorEastAsia" w:hAnsi="Times New Roman"/>
        </w:rPr>
        <w:t xml:space="preserve">Recent </w:t>
      </w:r>
      <w:r w:rsidR="00864DBF" w:rsidRPr="0066438E">
        <w:rPr>
          <w:rFonts w:ascii="Times New Roman" w:eastAsiaTheme="minorEastAsia" w:hAnsi="Times New Roman"/>
        </w:rPr>
        <w:t xml:space="preserve">studies </w:t>
      </w:r>
      <w:r w:rsidR="000A4143" w:rsidRPr="0066438E">
        <w:rPr>
          <w:rFonts w:ascii="Times New Roman" w:eastAsiaTheme="minorEastAsia" w:hAnsi="Times New Roman"/>
        </w:rPr>
        <w:t xml:space="preserve">show that productivity of shale gas wells increases with the use of micro-proppants (1-50 </w:t>
      </w:r>
      <w:r w:rsidR="000A4143" w:rsidRPr="0066438E">
        <w:rPr>
          <w:rFonts w:ascii="Times New Roman" w:eastAsiaTheme="minorEastAsia" w:hAnsi="Times New Roman" w:cs="Times New Roman"/>
        </w:rPr>
        <w:t>μ</w:t>
      </w:r>
      <w:r w:rsidR="000A4143" w:rsidRPr="0066438E">
        <w:rPr>
          <w:rFonts w:ascii="Times New Roman" w:eastAsiaTheme="minorEastAsia" w:hAnsi="Times New Roman"/>
        </w:rPr>
        <w:t xml:space="preserve">m) compared to typical proppants (100-300 </w:t>
      </w:r>
      <w:r w:rsidR="000A4143" w:rsidRPr="0066438E">
        <w:rPr>
          <w:rFonts w:ascii="Times New Roman" w:eastAsiaTheme="minorEastAsia" w:hAnsi="Times New Roman" w:cs="Times New Roman"/>
        </w:rPr>
        <w:t>μ</w:t>
      </w:r>
      <w:r w:rsidR="000A4143" w:rsidRPr="0066438E">
        <w:rPr>
          <w:rFonts w:ascii="Times New Roman" w:eastAsiaTheme="minorEastAsia" w:hAnsi="Times New Roman"/>
        </w:rPr>
        <w:t>m) due to greater permeability enhancement provided by microfractures of smaller width [</w:t>
      </w:r>
      <w:r w:rsidR="00131BAD" w:rsidRPr="0066438E">
        <w:rPr>
          <w:rFonts w:ascii="Times New Roman" w:eastAsiaTheme="minorEastAsia" w:hAnsi="Times New Roman"/>
        </w:rPr>
        <w:t>Calvin et al., 2017</w:t>
      </w:r>
      <w:r w:rsidR="000A4143" w:rsidRPr="0066438E">
        <w:rPr>
          <w:rFonts w:ascii="Times New Roman" w:eastAsiaTheme="minorEastAsia" w:hAnsi="Times New Roman"/>
        </w:rPr>
        <w:t xml:space="preserve">]. </w:t>
      </w:r>
      <w:r w:rsidR="007A414D" w:rsidRPr="0066438E">
        <w:rPr>
          <w:rFonts w:ascii="Times New Roman" w:eastAsiaTheme="minorEastAsia" w:hAnsi="Times New Roman"/>
        </w:rPr>
        <w:t>Thus, our modeling approach can be used to understand mudstone permeability response to fracture geometries.</w:t>
      </w:r>
      <w:r w:rsidR="005638E8">
        <w:rPr>
          <w:rFonts w:ascii="Times New Roman" w:eastAsiaTheme="minorEastAsia" w:hAnsi="Times New Roman"/>
        </w:rPr>
        <w:t xml:space="preserve"> </w:t>
      </w:r>
      <w:r w:rsidR="007A414D" w:rsidRPr="0066438E">
        <w:rPr>
          <w:rFonts w:ascii="Times New Roman" w:eastAsiaTheme="minorEastAsia" w:hAnsi="Times New Roman"/>
        </w:rPr>
        <w:t>This predictive capability can help design injection strategies during anthropogenic activities such as hydraulic fracturing, wastewater disposal</w:t>
      </w:r>
      <w:r w:rsidR="003801A9" w:rsidRPr="0066438E">
        <w:rPr>
          <w:rFonts w:ascii="Times New Roman" w:eastAsiaTheme="minorEastAsia" w:hAnsi="Times New Roman"/>
        </w:rPr>
        <w:t>,</w:t>
      </w:r>
      <w:r w:rsidR="007A414D" w:rsidRPr="0066438E">
        <w:rPr>
          <w:rFonts w:ascii="Times New Roman" w:eastAsiaTheme="minorEastAsia" w:hAnsi="Times New Roman"/>
        </w:rPr>
        <w:t xml:space="preserve"> and carbon sequestration. </w:t>
      </w:r>
    </w:p>
    <w:p w14:paraId="73C9B783" w14:textId="77777777" w:rsidR="00636E53" w:rsidRPr="0066438E" w:rsidRDefault="00636E53" w:rsidP="002D4EE3">
      <w:pPr>
        <w:spacing w:line="480" w:lineRule="auto"/>
        <w:outlineLvl w:val="0"/>
        <w:rPr>
          <w:rFonts w:ascii="Times New Roman" w:eastAsiaTheme="minorEastAsia" w:hAnsi="Times New Roman"/>
          <w:b/>
        </w:rPr>
      </w:pPr>
      <w:r w:rsidRPr="0066438E">
        <w:rPr>
          <w:rFonts w:ascii="Times New Roman" w:eastAsiaTheme="minorEastAsia" w:hAnsi="Times New Roman"/>
          <w:b/>
        </w:rPr>
        <w:t xml:space="preserve">5. Conclusions </w:t>
      </w:r>
    </w:p>
    <w:p w14:paraId="10B655B7" w14:textId="58F8B331" w:rsidR="003E1F38" w:rsidRPr="0066438E" w:rsidRDefault="00374639" w:rsidP="004F215A">
      <w:pPr>
        <w:spacing w:after="0" w:line="480" w:lineRule="auto"/>
        <w:rPr>
          <w:rFonts w:ascii="Times New Roman" w:eastAsiaTheme="minorEastAsia" w:hAnsi="Times New Roman"/>
        </w:rPr>
      </w:pPr>
      <w:r w:rsidRPr="0066438E">
        <w:rPr>
          <w:rFonts w:ascii="Times New Roman" w:eastAsiaTheme="minorEastAsia" w:hAnsi="Times New Roman"/>
        </w:rPr>
        <w:t>We develop a</w:t>
      </w:r>
      <w:r w:rsidR="001E6E6A" w:rsidRPr="0066438E">
        <w:rPr>
          <w:rFonts w:ascii="Times New Roman" w:eastAsiaTheme="minorEastAsia" w:hAnsi="Times New Roman"/>
        </w:rPr>
        <w:t xml:space="preserve"> </w:t>
      </w:r>
      <w:r w:rsidR="004F250C" w:rsidRPr="0066438E">
        <w:rPr>
          <w:rFonts w:ascii="Times New Roman" w:eastAsiaTheme="minorEastAsia" w:hAnsi="Times New Roman"/>
        </w:rPr>
        <w:t>simple</w:t>
      </w:r>
      <w:r w:rsidR="002B0E37" w:rsidRPr="0066438E">
        <w:rPr>
          <w:rFonts w:ascii="Times New Roman" w:eastAsiaTheme="minorEastAsia" w:hAnsi="Times New Roman"/>
        </w:rPr>
        <w:t xml:space="preserve"> </w:t>
      </w:r>
      <w:r w:rsidR="004F250C" w:rsidRPr="0066438E">
        <w:rPr>
          <w:rFonts w:ascii="Times New Roman" w:eastAsiaTheme="minorEastAsia" w:hAnsi="Times New Roman"/>
        </w:rPr>
        <w:t xml:space="preserve">model </w:t>
      </w:r>
      <w:r w:rsidR="00024A7A" w:rsidRPr="0066438E">
        <w:rPr>
          <w:rFonts w:ascii="Times New Roman" w:eastAsiaTheme="minorEastAsia" w:hAnsi="Times New Roman"/>
        </w:rPr>
        <w:t>that predicts</w:t>
      </w:r>
      <w:r w:rsidR="006C1F80" w:rsidRPr="0066438E">
        <w:rPr>
          <w:rFonts w:ascii="Times New Roman" w:eastAsiaTheme="minorEastAsia" w:hAnsi="Times New Roman"/>
        </w:rPr>
        <w:t xml:space="preserve"> </w:t>
      </w:r>
      <w:r w:rsidR="004F250C" w:rsidRPr="0066438E">
        <w:rPr>
          <w:rFonts w:ascii="Times New Roman" w:eastAsiaTheme="minorEastAsia" w:hAnsi="Times New Roman"/>
        </w:rPr>
        <w:t>mudstone permeability</w:t>
      </w:r>
      <w:r w:rsidR="001938CD" w:rsidRPr="0066438E">
        <w:rPr>
          <w:rFonts w:ascii="Times New Roman" w:eastAsiaTheme="minorEastAsia" w:hAnsi="Times New Roman"/>
        </w:rPr>
        <w:t xml:space="preserve"> by simulating fluid flow through</w:t>
      </w:r>
      <w:r w:rsidR="00C103EE" w:rsidRPr="0066438E">
        <w:rPr>
          <w:rFonts w:ascii="Times New Roman" w:eastAsiaTheme="minorEastAsia" w:hAnsi="Times New Roman"/>
        </w:rPr>
        <w:t xml:space="preserve"> pore structures</w:t>
      </w:r>
      <w:r w:rsidR="004F250C" w:rsidRPr="0066438E">
        <w:rPr>
          <w:rFonts w:ascii="Times New Roman" w:eastAsiaTheme="minorEastAsia" w:hAnsi="Times New Roman"/>
        </w:rPr>
        <w:t xml:space="preserve"> using the lattice Boltzman method</w:t>
      </w:r>
      <w:r w:rsidR="001938CD" w:rsidRPr="0066438E">
        <w:rPr>
          <w:rFonts w:ascii="Times New Roman" w:eastAsiaTheme="minorEastAsia" w:hAnsi="Times New Roman"/>
        </w:rPr>
        <w:t xml:space="preserve">. </w:t>
      </w:r>
      <w:r w:rsidRPr="0066438E">
        <w:rPr>
          <w:rFonts w:ascii="Times New Roman" w:eastAsiaTheme="minorEastAsia" w:hAnsi="Times New Roman"/>
        </w:rPr>
        <w:t>We validate our model against porosity-permeability observations</w:t>
      </w:r>
      <w:r w:rsidR="007735BC" w:rsidRPr="0066438E">
        <w:rPr>
          <w:rFonts w:ascii="Times New Roman" w:eastAsiaTheme="minorEastAsia" w:hAnsi="Times New Roman"/>
        </w:rPr>
        <w:t xml:space="preserve"> </w:t>
      </w:r>
      <w:r w:rsidRPr="0066438E">
        <w:rPr>
          <w:rFonts w:ascii="Times New Roman" w:eastAsiaTheme="minorEastAsia" w:hAnsi="Times New Roman"/>
        </w:rPr>
        <w:t xml:space="preserve">and extend the methodology to predict how permeability changes during fluid injection. </w:t>
      </w:r>
      <w:r w:rsidR="001938CD" w:rsidRPr="0066438E">
        <w:rPr>
          <w:rFonts w:ascii="Times New Roman" w:eastAsiaTheme="minorEastAsia" w:hAnsi="Times New Roman"/>
        </w:rPr>
        <w:t xml:space="preserve">Our </w:t>
      </w:r>
      <w:r w:rsidR="001938CD" w:rsidRPr="0066438E">
        <w:rPr>
          <w:rFonts w:ascii="Times New Roman" w:eastAsiaTheme="minorEastAsia" w:hAnsi="Times New Roman"/>
        </w:rPr>
        <w:lastRenderedPageBreak/>
        <w:t xml:space="preserve">model </w:t>
      </w:r>
      <w:r w:rsidRPr="0066438E">
        <w:rPr>
          <w:rFonts w:ascii="Times New Roman" w:eastAsiaTheme="minorEastAsia" w:hAnsi="Times New Roman"/>
        </w:rPr>
        <w:t>represents mudstones</w:t>
      </w:r>
      <w:r w:rsidR="001938CD" w:rsidRPr="0066438E">
        <w:rPr>
          <w:rFonts w:ascii="Times New Roman" w:eastAsiaTheme="minorEastAsia" w:hAnsi="Times New Roman"/>
        </w:rPr>
        <w:t xml:space="preserve"> as an assemblage of cuboidal grains </w:t>
      </w:r>
      <w:r w:rsidRPr="0066438E">
        <w:rPr>
          <w:rFonts w:ascii="Times New Roman" w:eastAsiaTheme="minorEastAsia" w:hAnsi="Times New Roman"/>
        </w:rPr>
        <w:t>with</w:t>
      </w:r>
      <w:r w:rsidR="00636E53" w:rsidRPr="0066438E">
        <w:rPr>
          <w:rFonts w:ascii="Times New Roman" w:eastAsiaTheme="minorEastAsia" w:hAnsi="Times New Roman"/>
        </w:rPr>
        <w:t xml:space="preserve"> </w:t>
      </w:r>
      <w:r w:rsidR="00636E53" w:rsidRPr="0066438E">
        <w:rPr>
          <w:rFonts w:ascii="Times New Roman" w:eastAsiaTheme="minorEastAsia" w:hAnsi="Times New Roman" w:cs="Times New Roman"/>
        </w:rPr>
        <w:t>thickness (</w:t>
      </w:r>
      <w:r w:rsidR="006C1F80" w:rsidRPr="0066438E">
        <w:rPr>
          <w:rFonts w:ascii="Times New Roman" w:eastAsiaTheme="minorEastAsia" w:hAnsi="Times New Roman" w:cs="Times New Roman"/>
          <w:i/>
        </w:rPr>
        <w:sym w:font="Symbol" w:char="F062"/>
      </w:r>
      <w:r w:rsidR="00636E53" w:rsidRPr="0066438E">
        <w:rPr>
          <w:rFonts w:ascii="Times New Roman" w:eastAsiaTheme="minorEastAsia" w:hAnsi="Times New Roman" w:cs="Times New Roman"/>
        </w:rPr>
        <w:t>)</w:t>
      </w:r>
      <w:r w:rsidR="004F250C" w:rsidRPr="0066438E">
        <w:rPr>
          <w:rFonts w:ascii="Times New Roman" w:eastAsiaTheme="minorEastAsia" w:hAnsi="Times New Roman" w:cs="Times New Roman"/>
        </w:rPr>
        <w:t xml:space="preserve">, </w:t>
      </w:r>
      <w:r w:rsidR="00636E53" w:rsidRPr="0066438E">
        <w:rPr>
          <w:rFonts w:ascii="Times New Roman" w:eastAsiaTheme="minorEastAsia" w:hAnsi="Times New Roman" w:cs="Times New Roman"/>
        </w:rPr>
        <w:t>aspect ratio (</w:t>
      </w:r>
      <w:r w:rsidR="00636E53" w:rsidRPr="0066438E">
        <w:rPr>
          <w:rFonts w:ascii="Times New Roman" w:eastAsiaTheme="minorEastAsia" w:hAnsi="Times New Roman" w:cs="Times New Roman"/>
          <w:i/>
        </w:rPr>
        <w:t>m</w:t>
      </w:r>
      <w:r w:rsidR="00636E53" w:rsidRPr="0066438E">
        <w:rPr>
          <w:rFonts w:ascii="Times New Roman" w:eastAsiaTheme="minorEastAsia" w:hAnsi="Times New Roman" w:cs="Times New Roman"/>
        </w:rPr>
        <w:t>)</w:t>
      </w:r>
      <w:r w:rsidR="00C15C40" w:rsidRPr="0066438E">
        <w:rPr>
          <w:rFonts w:ascii="Times New Roman" w:eastAsiaTheme="minorEastAsia" w:hAnsi="Times New Roman" w:cs="Times New Roman"/>
        </w:rPr>
        <w:t>, orientation</w:t>
      </w:r>
      <w:r w:rsidR="003801A9" w:rsidRPr="0066438E">
        <w:rPr>
          <w:rFonts w:ascii="Times New Roman" w:eastAsiaTheme="minorEastAsia" w:hAnsi="Times New Roman" w:cs="Times New Roman"/>
        </w:rPr>
        <w:t xml:space="preserve"> </w:t>
      </w:r>
      <w:r w:rsidR="00C15C40" w:rsidRPr="0066438E">
        <w:rPr>
          <w:rFonts w:ascii="Times New Roman" w:eastAsiaTheme="minorEastAsia" w:hAnsi="Times New Roman" w:cs="Times New Roman"/>
        </w:rPr>
        <w:t>(</w:t>
      </w:r>
      <w:r w:rsidR="00C15C40" w:rsidRPr="0066438E">
        <w:rPr>
          <w:rFonts w:ascii="Times New Roman" w:eastAsiaTheme="minorEastAsia" w:hAnsi="Times New Roman" w:cs="Times New Roman"/>
          <w:i/>
        </w:rPr>
        <w:t>θ</w:t>
      </w:r>
      <w:r w:rsidR="00C15C40"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w:t>
      </w:r>
      <w:r w:rsidR="004F250C" w:rsidRPr="0066438E">
        <w:rPr>
          <w:rFonts w:ascii="Times New Roman" w:eastAsiaTheme="minorEastAsia" w:hAnsi="Times New Roman" w:cs="Times New Roman"/>
        </w:rPr>
        <w:t>and with</w:t>
      </w:r>
      <w:r w:rsidR="00636E53" w:rsidRPr="0066438E">
        <w:rPr>
          <w:rFonts w:ascii="Times New Roman" w:eastAsiaTheme="minorEastAsia" w:hAnsi="Times New Roman" w:cs="Times New Roman"/>
        </w:rPr>
        <w:t xml:space="preserve"> intrabed (</w:t>
      </w:r>
      <w:r w:rsidR="00955F95" w:rsidRPr="0066438E">
        <w:rPr>
          <w:rFonts w:ascii="Times New Roman" w:eastAsiaTheme="minorEastAsia" w:hAnsi="Times New Roman" w:cs="Times New Roman"/>
          <w:i/>
        </w:rPr>
        <w:t>ε</w:t>
      </w:r>
      <w:r w:rsidR="00636E53" w:rsidRPr="0066438E">
        <w:rPr>
          <w:rFonts w:ascii="Times New Roman" w:eastAsiaTheme="minorEastAsia" w:hAnsi="Times New Roman" w:cs="Times New Roman"/>
        </w:rPr>
        <w:t>) and interbed (</w:t>
      </w:r>
      <w:r w:rsidR="00636E53" w:rsidRPr="0066438E">
        <w:rPr>
          <w:rFonts w:ascii="Times New Roman" w:eastAsiaTheme="minorEastAsia" w:hAnsi="Times New Roman" w:cs="Times New Roman"/>
          <w:i/>
        </w:rPr>
        <w:t>λ</w:t>
      </w:r>
      <w:r w:rsidR="00636E53" w:rsidRPr="0066438E">
        <w:rPr>
          <w:rFonts w:ascii="Times New Roman" w:eastAsiaTheme="minorEastAsia" w:hAnsi="Times New Roman" w:cs="Times New Roman"/>
        </w:rPr>
        <w:t xml:space="preserve">) pore </w:t>
      </w:r>
      <w:r w:rsidR="004F250C" w:rsidRPr="0066438E">
        <w:rPr>
          <w:rFonts w:ascii="Times New Roman" w:eastAsiaTheme="minorEastAsia" w:hAnsi="Times New Roman" w:cs="Times New Roman"/>
        </w:rPr>
        <w:t>widths</w:t>
      </w:r>
      <w:r w:rsidR="00636E53" w:rsidRPr="0066438E">
        <w:rPr>
          <w:rFonts w:ascii="Times New Roman" w:eastAsiaTheme="minorEastAsia" w:hAnsi="Times New Roman" w:cs="Times New Roman"/>
        </w:rPr>
        <w:t>.</w:t>
      </w:r>
      <w:r w:rsidR="006B3F1C" w:rsidRPr="0066438E">
        <w:rPr>
          <w:rFonts w:ascii="Times New Roman" w:eastAsiaTheme="minorEastAsia" w:hAnsi="Times New Roman" w:cs="Times New Roman"/>
        </w:rPr>
        <w:t xml:space="preserve"> </w:t>
      </w:r>
      <w:r w:rsidR="008C69A1" w:rsidRPr="0066438E">
        <w:rPr>
          <w:rFonts w:ascii="Times New Roman" w:eastAsiaTheme="minorEastAsia" w:hAnsi="Times New Roman" w:cs="Times New Roman"/>
        </w:rPr>
        <w:t>Compaction models for</w:t>
      </w:r>
      <w:r w:rsidR="00C15C40" w:rsidRPr="0066438E">
        <w:rPr>
          <w:rFonts w:ascii="Times New Roman" w:eastAsiaTheme="minorEastAsia" w:hAnsi="Times New Roman" w:cs="Times New Roman"/>
        </w:rPr>
        <w:t xml:space="preserve"> </w:t>
      </w:r>
      <w:r w:rsidR="008C69A1" w:rsidRPr="0066438E">
        <w:rPr>
          <w:rFonts w:ascii="Times New Roman" w:eastAsiaTheme="minorEastAsia" w:hAnsi="Times New Roman" w:cs="Times New Roman"/>
        </w:rPr>
        <w:t>three homogenous mudstones spanning the representative range of clay platelet lengths (0.1 – 3 µm) and aspect ratios (20-50)</w:t>
      </w:r>
      <w:r w:rsidR="00E42E0C" w:rsidRPr="0066438E">
        <w:rPr>
          <w:rFonts w:ascii="Times New Roman" w:eastAsiaTheme="minorEastAsia" w:hAnsi="Times New Roman" w:cs="Times New Roman"/>
        </w:rPr>
        <w:t xml:space="preserve"> </w:t>
      </w:r>
      <w:r w:rsidR="00E42E0C" w:rsidRPr="0066438E">
        <w:rPr>
          <w:rFonts w:ascii="Times New Roman" w:eastAsiaTheme="minorEastAsia" w:hAnsi="Times New Roman"/>
        </w:rPr>
        <w:t xml:space="preserve">document </w:t>
      </w:r>
      <w:r w:rsidR="00C15C40" w:rsidRPr="0066438E">
        <w:rPr>
          <w:rFonts w:ascii="Times New Roman" w:eastAsiaTheme="minorEastAsia" w:hAnsi="Times New Roman"/>
        </w:rPr>
        <w:t xml:space="preserve">a variation in mudstone permeability of over 3 orders of magnitude. Compaction of homogenous </w:t>
      </w:r>
      <w:del w:id="56" w:author="Harsh Vora" w:date="2019-07-15T15:03:00Z">
        <w:r w:rsidR="00C15C40" w:rsidRPr="0066438E">
          <w:rPr>
            <w:rFonts w:ascii="Times New Roman" w:eastAsiaTheme="minorEastAsia" w:hAnsi="Times New Roman"/>
          </w:rPr>
          <w:delText xml:space="preserve">smectite and </w:delText>
        </w:r>
      </w:del>
      <w:r w:rsidR="00DC0BAA">
        <w:rPr>
          <w:rFonts w:ascii="Times New Roman" w:eastAsiaTheme="minorEastAsia" w:hAnsi="Times New Roman"/>
        </w:rPr>
        <w:t xml:space="preserve">kaolinite </w:t>
      </w:r>
      <w:ins w:id="57" w:author="Harsh Vora" w:date="2019-07-15T15:03:00Z">
        <w:r w:rsidR="00DC0BAA">
          <w:rPr>
            <w:rFonts w:ascii="Times New Roman" w:eastAsiaTheme="minorEastAsia" w:hAnsi="Times New Roman"/>
          </w:rPr>
          <w:t>and smectite</w:t>
        </w:r>
        <w:r w:rsidR="00C15C40" w:rsidRPr="0066438E">
          <w:rPr>
            <w:rFonts w:ascii="Times New Roman" w:eastAsiaTheme="minorEastAsia" w:hAnsi="Times New Roman"/>
          </w:rPr>
          <w:t xml:space="preserve"> </w:t>
        </w:r>
      </w:ins>
      <w:r w:rsidR="00C15C40" w:rsidRPr="0066438E">
        <w:rPr>
          <w:rFonts w:ascii="Times New Roman" w:eastAsiaTheme="minorEastAsia" w:hAnsi="Times New Roman"/>
        </w:rPr>
        <w:t xml:space="preserve">models document </w:t>
      </w:r>
      <w:r w:rsidR="00E42E0C" w:rsidRPr="0066438E">
        <w:rPr>
          <w:rFonts w:ascii="Times New Roman" w:eastAsiaTheme="minorEastAsia" w:hAnsi="Times New Roman"/>
        </w:rPr>
        <w:t>log-linear decline</w:t>
      </w:r>
      <w:r w:rsidR="00C15C40" w:rsidRPr="0066438E">
        <w:rPr>
          <w:rFonts w:ascii="Times New Roman" w:eastAsiaTheme="minorEastAsia" w:hAnsi="Times New Roman"/>
        </w:rPr>
        <w:t>s</w:t>
      </w:r>
      <w:r w:rsidR="00E42E0C" w:rsidRPr="0066438E">
        <w:rPr>
          <w:rFonts w:ascii="Times New Roman" w:eastAsiaTheme="minorEastAsia" w:hAnsi="Times New Roman"/>
        </w:rPr>
        <w:t xml:space="preserve"> in </w:t>
      </w:r>
      <w:r w:rsidR="00C15C40" w:rsidRPr="0066438E">
        <w:rPr>
          <w:rFonts w:ascii="Times New Roman" w:eastAsiaTheme="minorEastAsia" w:hAnsi="Times New Roman"/>
        </w:rPr>
        <w:t xml:space="preserve">vertical </w:t>
      </w:r>
      <w:r w:rsidR="00E42E0C" w:rsidRPr="0066438E">
        <w:rPr>
          <w:rFonts w:ascii="Times New Roman" w:eastAsiaTheme="minorEastAsia" w:hAnsi="Times New Roman"/>
        </w:rPr>
        <w:t>permeability</w:t>
      </w:r>
      <w:r w:rsidR="00C15C40" w:rsidRPr="0066438E">
        <w:rPr>
          <w:rFonts w:ascii="Times New Roman" w:eastAsiaTheme="minorEastAsia" w:hAnsi="Times New Roman"/>
        </w:rPr>
        <w:t xml:space="preserve"> </w:t>
      </w:r>
      <w:r w:rsidR="00E42E0C" w:rsidRPr="0066438E">
        <w:rPr>
          <w:rFonts w:ascii="Times New Roman" w:eastAsiaTheme="minorEastAsia" w:hAnsi="Times New Roman"/>
        </w:rPr>
        <w:t xml:space="preserve">from </w:t>
      </w:r>
      <w:r w:rsidR="00E42E0C" w:rsidRPr="0066438E">
        <w:rPr>
          <w:rFonts w:ascii="Times New Roman" w:hAnsi="Times New Roman"/>
        </w:rPr>
        <w:t>8.31x10</w:t>
      </w:r>
      <w:r w:rsidR="00E42E0C" w:rsidRPr="0066438E">
        <w:rPr>
          <w:rFonts w:ascii="Times New Roman" w:hAnsi="Times New Roman"/>
          <w:vertAlign w:val="superscript"/>
        </w:rPr>
        <w:t>-15</w:t>
      </w:r>
      <w:r w:rsidR="00E42E0C" w:rsidRPr="0066438E">
        <w:rPr>
          <w:rFonts w:ascii="Times New Roman" w:hAnsi="Times New Roman"/>
        </w:rPr>
        <w:t xml:space="preserve"> m</w:t>
      </w:r>
      <w:r w:rsidR="00E42E0C" w:rsidRPr="0066438E">
        <w:rPr>
          <w:rFonts w:ascii="Times New Roman" w:hAnsi="Times New Roman"/>
          <w:vertAlign w:val="superscript"/>
        </w:rPr>
        <w:t>2</w:t>
      </w:r>
      <w:r w:rsidR="00E42E0C" w:rsidRPr="0066438E">
        <w:rPr>
          <w:rFonts w:ascii="Times New Roman" w:hAnsi="Times New Roman"/>
        </w:rPr>
        <w:t xml:space="preserve"> </w:t>
      </w:r>
      <w:del w:id="58" w:author="Harsh Vora" w:date="2019-07-15T15:03:00Z">
        <w:r w:rsidR="00E42E0C" w:rsidRPr="0066438E">
          <w:rPr>
            <w:rFonts w:ascii="Times New Roman" w:hAnsi="Times New Roman"/>
          </w:rPr>
          <w:delText>–</w:delText>
        </w:r>
      </w:del>
      <w:ins w:id="59" w:author="Harsh Vora" w:date="2019-07-15T15:03:00Z">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 xml:space="preserve">0.76 to </w:t>
        </w:r>
        <w:r w:rsidR="003A3BBB" w:rsidRPr="0066438E">
          <w:rPr>
            <w:rFonts w:ascii="Times New Roman" w:hAnsi="Times New Roman"/>
          </w:rPr>
          <w:t>6.33x10</w:t>
        </w:r>
        <w:r w:rsidR="003A3BBB" w:rsidRPr="0066438E">
          <w:rPr>
            <w:rFonts w:ascii="Times New Roman" w:hAnsi="Times New Roman"/>
            <w:vertAlign w:val="superscript"/>
          </w:rPr>
          <w:t>-19</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0.14, and from</w:t>
        </w:r>
      </w:ins>
      <w:r w:rsidR="003A3BBB">
        <w:rPr>
          <w:rFonts w:ascii="Times New Roman" w:hAnsi="Times New Roman"/>
        </w:rPr>
        <w:t xml:space="preserve"> </w:t>
      </w:r>
      <w:r w:rsidR="003A3BBB" w:rsidRPr="0066438E">
        <w:rPr>
          <w:rFonts w:ascii="Times New Roman" w:hAnsi="Times New Roman"/>
        </w:rPr>
        <w:t>6.84x10</w:t>
      </w:r>
      <w:r w:rsidR="003A3BBB" w:rsidRPr="0066438E">
        <w:rPr>
          <w:rFonts w:ascii="Times New Roman" w:hAnsi="Times New Roman"/>
          <w:vertAlign w:val="superscript"/>
        </w:rPr>
        <w:t>-17</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0.</w:t>
      </w:r>
      <w:del w:id="60" w:author="Harsh Vora" w:date="2019-07-15T15:03:00Z">
        <w:r w:rsidR="00E42E0C" w:rsidRPr="0066438E">
          <w:rPr>
            <w:rFonts w:ascii="Times New Roman" w:hAnsi="Times New Roman"/>
          </w:rPr>
          <w:delText>73 - 0.</w:delText>
        </w:r>
      </w:del>
      <w:r w:rsidR="003A3BBB">
        <w:rPr>
          <w:rFonts w:ascii="Times New Roman" w:hAnsi="Times New Roman"/>
        </w:rPr>
        <w:t xml:space="preserve">80 to </w:t>
      </w:r>
      <w:del w:id="61" w:author="Harsh Vora" w:date="2019-07-15T15:03:00Z">
        <w:r w:rsidR="00E42E0C" w:rsidRPr="0066438E">
          <w:rPr>
            <w:rFonts w:ascii="Times New Roman" w:hAnsi="Times New Roman"/>
          </w:rPr>
          <w:delText>6.33x10</w:delText>
        </w:r>
        <w:r w:rsidR="00E42E0C" w:rsidRPr="0066438E">
          <w:rPr>
            <w:rFonts w:ascii="Times New Roman" w:hAnsi="Times New Roman"/>
            <w:vertAlign w:val="superscript"/>
          </w:rPr>
          <w:delText>-19</w:delText>
        </w:r>
        <w:r w:rsidR="00E42E0C" w:rsidRPr="0066438E">
          <w:rPr>
            <w:rFonts w:ascii="Times New Roman" w:hAnsi="Times New Roman"/>
          </w:rPr>
          <w:delText xml:space="preserve"> m</w:delText>
        </w:r>
        <w:r w:rsidR="00E42E0C" w:rsidRPr="0066438E">
          <w:rPr>
            <w:rFonts w:ascii="Times New Roman" w:hAnsi="Times New Roman"/>
            <w:vertAlign w:val="superscript"/>
          </w:rPr>
          <w:delText>2</w:delText>
        </w:r>
        <w:r w:rsidR="00E42E0C" w:rsidRPr="0066438E">
          <w:rPr>
            <w:rFonts w:ascii="Times New Roman" w:hAnsi="Times New Roman"/>
          </w:rPr>
          <w:delText xml:space="preserve"> - </w:delText>
        </w:r>
      </w:del>
      <w:r w:rsidR="003A3BBB" w:rsidRPr="0066438E">
        <w:rPr>
          <w:rFonts w:ascii="Times New Roman" w:hAnsi="Times New Roman"/>
        </w:rPr>
        <w:t>1.30x10</w:t>
      </w:r>
      <w:r w:rsidR="003A3BBB" w:rsidRPr="0066438E">
        <w:rPr>
          <w:rFonts w:ascii="Times New Roman" w:hAnsi="Times New Roman"/>
          <w:vertAlign w:val="superscript"/>
        </w:rPr>
        <w:t>-23</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0.</w:t>
      </w:r>
      <w:del w:id="62" w:author="Harsh Vora" w:date="2019-07-15T15:03:00Z">
        <w:r w:rsidR="00C15C40" w:rsidRPr="0066438E">
          <w:rPr>
            <w:rFonts w:ascii="Times New Roman" w:hAnsi="Times New Roman"/>
          </w:rPr>
          <w:delText>14</w:delText>
        </w:r>
        <w:r w:rsidR="00E42E0C" w:rsidRPr="0066438E">
          <w:rPr>
            <w:rFonts w:ascii="Times New Roman" w:hAnsi="Times New Roman"/>
          </w:rPr>
          <w:delText xml:space="preserve"> - 0.</w:delText>
        </w:r>
      </w:del>
      <w:r w:rsidR="003A3BBB">
        <w:rPr>
          <w:rFonts w:ascii="Times New Roman" w:hAnsi="Times New Roman"/>
        </w:rPr>
        <w:t>16</w:t>
      </w:r>
      <w:ins w:id="63" w:author="Harsh Vora" w:date="2019-07-15T15:03:00Z">
        <w:r w:rsidR="003A3BBB">
          <w:rPr>
            <w:rFonts w:ascii="Times New Roman" w:hAnsi="Times New Roman"/>
          </w:rPr>
          <w:t xml:space="preserve"> respectively</w:t>
        </w:r>
      </w:ins>
      <w:r w:rsidR="003A3BBB">
        <w:rPr>
          <w:rFonts w:ascii="Times New Roman" w:hAnsi="Times New Roman"/>
        </w:rPr>
        <w:t xml:space="preserve">, </w:t>
      </w:r>
      <w:r w:rsidR="00955F95" w:rsidRPr="0066438E">
        <w:rPr>
          <w:rFonts w:ascii="Times New Roman" w:eastAsiaTheme="minorEastAsia" w:hAnsi="Times New Roman"/>
        </w:rPr>
        <w:t>show</w:t>
      </w:r>
      <w:r w:rsidR="00C15C40" w:rsidRPr="0066438E">
        <w:rPr>
          <w:rFonts w:ascii="Times New Roman" w:eastAsiaTheme="minorEastAsia" w:hAnsi="Times New Roman"/>
        </w:rPr>
        <w:t>ing</w:t>
      </w:r>
      <w:r w:rsidR="008C69A1" w:rsidRPr="0066438E">
        <w:rPr>
          <w:rFonts w:ascii="Times New Roman" w:eastAsiaTheme="minorEastAsia" w:hAnsi="Times New Roman"/>
        </w:rPr>
        <w:t xml:space="preserve"> </w:t>
      </w:r>
      <w:r w:rsidR="00955F95" w:rsidRPr="0066438E">
        <w:rPr>
          <w:rFonts w:ascii="Times New Roman" w:eastAsiaTheme="minorEastAsia" w:hAnsi="Times New Roman"/>
        </w:rPr>
        <w:t xml:space="preserve">good </w:t>
      </w:r>
      <w:r w:rsidR="008C69A1" w:rsidRPr="0066438E">
        <w:rPr>
          <w:rFonts w:ascii="Times New Roman" w:eastAsiaTheme="minorEastAsia" w:hAnsi="Times New Roman"/>
        </w:rPr>
        <w:t>correlation with experimental</w:t>
      </w:r>
      <w:r w:rsidR="00955F95" w:rsidRPr="0066438E">
        <w:rPr>
          <w:rFonts w:ascii="Times New Roman" w:eastAsiaTheme="minorEastAsia" w:hAnsi="Times New Roman"/>
        </w:rPr>
        <w:t xml:space="preserve"> datasets </w:t>
      </w:r>
      <w:r w:rsidR="00F70670" w:rsidRPr="0066438E">
        <w:rPr>
          <w:rFonts w:ascii="Times New Roman" w:eastAsiaTheme="minorEastAsia" w:hAnsi="Times New Roman"/>
        </w:rPr>
        <w:t>(</w:t>
      </w:r>
      <w:r w:rsidR="00955F95" w:rsidRPr="0066438E">
        <w:rPr>
          <w:rFonts w:ascii="Times New Roman" w:eastAsiaTheme="minorEastAsia" w:hAnsi="Times New Roman"/>
        </w:rPr>
        <w:t>R</w:t>
      </w:r>
      <w:r w:rsidR="00955F95" w:rsidRPr="0066438E">
        <w:rPr>
          <w:rFonts w:ascii="Times New Roman" w:eastAsiaTheme="minorEastAsia" w:hAnsi="Times New Roman"/>
          <w:vertAlign w:val="superscript"/>
        </w:rPr>
        <w:t>2</w:t>
      </w:r>
      <w:r w:rsidR="00955F95" w:rsidRPr="0066438E">
        <w:rPr>
          <w:rFonts w:ascii="Times New Roman" w:eastAsiaTheme="minorEastAsia" w:hAnsi="Times New Roman"/>
        </w:rPr>
        <w:t>=</w:t>
      </w:r>
      <w:r w:rsidR="00E42E0C" w:rsidRPr="0066438E">
        <w:rPr>
          <w:rFonts w:ascii="Times New Roman" w:eastAsiaTheme="minorEastAsia" w:hAnsi="Times New Roman"/>
        </w:rPr>
        <w:t>0</w:t>
      </w:r>
      <w:r w:rsidR="00955F95" w:rsidRPr="0066438E">
        <w:rPr>
          <w:rFonts w:ascii="Times New Roman" w:eastAsia="Times New Roman" w:hAnsi="Times New Roman" w:cs="Times New Roman"/>
        </w:rPr>
        <w:t>.42 and R</w:t>
      </w:r>
      <w:r w:rsidR="00955F95" w:rsidRPr="0066438E">
        <w:rPr>
          <w:rFonts w:ascii="Times New Roman" w:eastAsia="Times New Roman" w:hAnsi="Times New Roman" w:cs="Times New Roman"/>
          <w:vertAlign w:val="superscript"/>
        </w:rPr>
        <w:t>2</w:t>
      </w:r>
      <w:r w:rsidR="00955F95" w:rsidRPr="0066438E">
        <w:rPr>
          <w:rFonts w:ascii="Times New Roman" w:eastAsia="Times New Roman" w:hAnsi="Times New Roman" w:cs="Times New Roman"/>
        </w:rPr>
        <w:t>=0.56</w:t>
      </w:r>
      <w:r w:rsidR="00F70670" w:rsidRPr="0066438E">
        <w:rPr>
          <w:rFonts w:ascii="Times New Roman" w:eastAsiaTheme="minorEastAsia" w:hAnsi="Times New Roman"/>
        </w:rPr>
        <w:t>)</w:t>
      </w:r>
      <w:r w:rsidR="008C69A1" w:rsidRPr="0066438E">
        <w:rPr>
          <w:rFonts w:ascii="Times New Roman" w:eastAsiaTheme="minorEastAsia" w:hAnsi="Times New Roman"/>
        </w:rPr>
        <w:t>.</w:t>
      </w:r>
      <w:r w:rsidR="00CE5D2A" w:rsidRPr="0066438E">
        <w:rPr>
          <w:rFonts w:ascii="Times New Roman" w:eastAsiaTheme="minorEastAsia" w:hAnsi="Times New Roman"/>
        </w:rPr>
        <w:t xml:space="preserve"> </w:t>
      </w:r>
      <w:r w:rsidR="00802CB4" w:rsidRPr="0066438E">
        <w:rPr>
          <w:rFonts w:ascii="Times New Roman" w:eastAsiaTheme="minorEastAsia" w:hAnsi="Times New Roman"/>
        </w:rPr>
        <w:t xml:space="preserve">Additionally, </w:t>
      </w:r>
      <w:r w:rsidR="00802CB4" w:rsidRPr="0066438E">
        <w:rPr>
          <w:rFonts w:ascii="Times New Roman" w:hAnsi="Times New Roman"/>
        </w:rPr>
        <w:t xml:space="preserve">modeled trends of </w:t>
      </w:r>
      <w:r w:rsidR="00DC2D40" w:rsidRPr="0066438E">
        <w:rPr>
          <w:rFonts w:ascii="Times New Roman" w:hAnsi="Times New Roman"/>
        </w:rPr>
        <w:t>permeability</w:t>
      </w:r>
      <w:r w:rsidR="00DC2D40" w:rsidRPr="0066438E">
        <w:rPr>
          <w:rFonts w:ascii="Times New Roman" w:eastAsiaTheme="minorEastAsia" w:hAnsi="Times New Roman"/>
        </w:rPr>
        <w:t xml:space="preserve"> </w:t>
      </w:r>
      <w:r w:rsidR="00802CB4" w:rsidRPr="0066438E">
        <w:rPr>
          <w:rFonts w:ascii="Times New Roman" w:eastAsiaTheme="minorEastAsia" w:hAnsi="Times New Roman"/>
        </w:rPr>
        <w:t>and tortuosity from compaction of homogenous mudstone models lie within range of experimentally observed values</w:t>
      </w:r>
      <w:r w:rsidR="00827714" w:rsidRPr="0066438E">
        <w:rPr>
          <w:rFonts w:ascii="Times New Roman" w:eastAsiaTheme="minorEastAsia" w:hAnsi="Times New Roman"/>
        </w:rPr>
        <w:t xml:space="preserve"> on natural mudstones</w:t>
      </w:r>
      <w:r w:rsidR="00802CB4" w:rsidRPr="0066438E">
        <w:rPr>
          <w:rFonts w:ascii="Times New Roman" w:eastAsiaTheme="minorEastAsia" w:hAnsi="Times New Roman"/>
        </w:rPr>
        <w:t>.</w:t>
      </w:r>
      <w:r w:rsidR="00827714" w:rsidRPr="0066438E">
        <w:rPr>
          <w:rFonts w:ascii="Times New Roman" w:eastAsiaTheme="minorEastAsia" w:hAnsi="Times New Roman"/>
        </w:rPr>
        <w:t xml:space="preserve"> </w:t>
      </w:r>
      <w:r w:rsidR="003E1F38" w:rsidRPr="0066438E">
        <w:rPr>
          <w:rFonts w:ascii="Times New Roman" w:eastAsiaTheme="minorEastAsia" w:hAnsi="Times New Roman"/>
        </w:rPr>
        <w:t xml:space="preserve">We </w:t>
      </w:r>
      <w:r w:rsidR="00773507" w:rsidRPr="0066438E">
        <w:rPr>
          <w:rFonts w:ascii="Times New Roman" w:eastAsiaTheme="minorEastAsia" w:hAnsi="Times New Roman"/>
        </w:rPr>
        <w:t>employ our</w:t>
      </w:r>
      <w:r w:rsidR="003E1F38" w:rsidRPr="0066438E">
        <w:rPr>
          <w:rFonts w:ascii="Times New Roman" w:eastAsiaTheme="minorEastAsia" w:hAnsi="Times New Roman"/>
        </w:rPr>
        <w:t xml:space="preserve"> methodology to predict the porosity-permeability character of </w:t>
      </w:r>
      <w:r w:rsidR="00094853">
        <w:rPr>
          <w:rFonts w:ascii="Times New Roman" w:eastAsiaTheme="minorEastAsia" w:hAnsi="Times New Roman"/>
        </w:rPr>
        <w:t xml:space="preserve">two </w:t>
      </w:r>
      <w:r w:rsidR="003E1F38" w:rsidRPr="0066438E">
        <w:rPr>
          <w:rFonts w:ascii="Times New Roman" w:eastAsiaTheme="minorEastAsia" w:hAnsi="Times New Roman"/>
        </w:rPr>
        <w:t xml:space="preserve">natural mudstones </w:t>
      </w:r>
      <w:r w:rsidR="00864DBF" w:rsidRPr="0066438E">
        <w:rPr>
          <w:rFonts w:ascii="Times New Roman" w:eastAsiaTheme="minorEastAsia" w:hAnsi="Times New Roman"/>
        </w:rPr>
        <w:t>consisting of smectite, illite and chlorite platelets</w:t>
      </w:r>
      <w:r w:rsidR="003E1F38" w:rsidRPr="0066438E">
        <w:rPr>
          <w:rFonts w:ascii="Times New Roman" w:eastAsiaTheme="minorEastAsia" w:hAnsi="Times New Roman"/>
        </w:rPr>
        <w:t xml:space="preserve">. </w:t>
      </w:r>
      <w:r w:rsidR="006D16B6" w:rsidRPr="0066438E">
        <w:rPr>
          <w:rFonts w:ascii="Times New Roman" w:hAnsi="Times New Roman"/>
        </w:rPr>
        <w:t xml:space="preserve">Over porosity of 0.32-0.58, the </w:t>
      </w:r>
      <w:r w:rsidR="003E1F38" w:rsidRPr="0066438E">
        <w:rPr>
          <w:rFonts w:ascii="Times New Roman" w:eastAsiaTheme="minorEastAsia" w:hAnsi="Times New Roman"/>
        </w:rPr>
        <w:t>porosity</w:t>
      </w:r>
      <w:r w:rsidR="006D16B6" w:rsidRPr="0066438E">
        <w:rPr>
          <w:rFonts w:ascii="Times New Roman" w:eastAsiaTheme="minorEastAsia" w:hAnsi="Times New Roman"/>
        </w:rPr>
        <w:t xml:space="preserve">-permeability </w:t>
      </w:r>
      <w:r w:rsidR="003E1F38" w:rsidRPr="0066438E">
        <w:rPr>
          <w:rFonts w:ascii="Times New Roman" w:eastAsiaTheme="minorEastAsia" w:hAnsi="Times New Roman"/>
        </w:rPr>
        <w:t xml:space="preserve">trends </w:t>
      </w:r>
      <w:r w:rsidR="006D16B6" w:rsidRPr="0066438E">
        <w:rPr>
          <w:rFonts w:ascii="Times New Roman" w:eastAsiaTheme="minorEastAsia" w:hAnsi="Times New Roman"/>
        </w:rPr>
        <w:t xml:space="preserve">described by our </w:t>
      </w:r>
      <w:r w:rsidR="006D16B6" w:rsidRPr="0066438E">
        <w:rPr>
          <w:rFonts w:ascii="Times New Roman" w:hAnsi="Times New Roman"/>
        </w:rPr>
        <w:t>heterogen</w:t>
      </w:r>
      <w:r w:rsidR="00D06324">
        <w:rPr>
          <w:rFonts w:ascii="Times New Roman" w:hAnsi="Times New Roman"/>
        </w:rPr>
        <w:t>e</w:t>
      </w:r>
      <w:r w:rsidR="006D16B6" w:rsidRPr="0066438E">
        <w:rPr>
          <w:rFonts w:ascii="Times New Roman" w:hAnsi="Times New Roman"/>
        </w:rPr>
        <w:t>ous mudstone</w:t>
      </w:r>
      <w:r w:rsidR="006D16B6" w:rsidRPr="0066438E">
        <w:rPr>
          <w:rFonts w:ascii="Times New Roman" w:eastAsiaTheme="minorEastAsia" w:hAnsi="Times New Roman"/>
        </w:rPr>
        <w:t xml:space="preserve"> models </w:t>
      </w:r>
      <w:r w:rsidR="00864DBF" w:rsidRPr="0066438E">
        <w:rPr>
          <w:rFonts w:ascii="Times New Roman" w:eastAsiaTheme="minorEastAsia" w:hAnsi="Times New Roman"/>
        </w:rPr>
        <w:t xml:space="preserve">replicating the mineralogical composition of </w:t>
      </w:r>
      <w:r w:rsidR="00094853">
        <w:rPr>
          <w:rFonts w:ascii="Times New Roman" w:eastAsiaTheme="minorEastAsia" w:hAnsi="Times New Roman"/>
        </w:rPr>
        <w:t xml:space="preserve">two </w:t>
      </w:r>
      <w:r w:rsidR="00864DBF" w:rsidRPr="0066438E">
        <w:rPr>
          <w:rFonts w:ascii="Times New Roman" w:eastAsiaTheme="minorEastAsia" w:hAnsi="Times New Roman"/>
        </w:rPr>
        <w:t xml:space="preserve">natural mudstones </w:t>
      </w:r>
      <w:r w:rsidR="006D16B6" w:rsidRPr="0066438E">
        <w:rPr>
          <w:rFonts w:ascii="Times New Roman" w:eastAsiaTheme="minorEastAsia" w:hAnsi="Times New Roman"/>
        </w:rPr>
        <w:t>(</w:t>
      </w:r>
      <w:r w:rsidR="003801A9" w:rsidRPr="0066438E">
        <w:rPr>
          <w:rFonts w:ascii="Times New Roman" w:eastAsiaTheme="minorEastAsia" w:hAnsi="Times New Roman"/>
        </w:rPr>
        <w:t xml:space="preserve">models </w:t>
      </w:r>
      <w:r w:rsidR="006D16B6" w:rsidRPr="0066438E">
        <w:rPr>
          <w:rFonts w:ascii="Times New Roman" w:eastAsiaTheme="minorEastAsia" w:hAnsi="Times New Roman"/>
          <w:i/>
        </w:rPr>
        <w:t>NM1</w:t>
      </w:r>
      <w:r w:rsidR="006D16B6" w:rsidRPr="0066438E">
        <w:rPr>
          <w:rFonts w:ascii="Times New Roman" w:eastAsiaTheme="minorEastAsia" w:hAnsi="Times New Roman"/>
        </w:rPr>
        <w:t xml:space="preserve"> and </w:t>
      </w:r>
      <w:r w:rsidR="006D16B6" w:rsidRPr="0066438E">
        <w:rPr>
          <w:rFonts w:ascii="Times New Roman" w:eastAsiaTheme="minorEastAsia" w:hAnsi="Times New Roman"/>
          <w:i/>
        </w:rPr>
        <w:t>NM2</w:t>
      </w:r>
      <w:r w:rsidR="00827714" w:rsidRPr="0066438E">
        <w:rPr>
          <w:rFonts w:ascii="Times New Roman" w:eastAsiaTheme="minorEastAsia" w:hAnsi="Times New Roman"/>
        </w:rPr>
        <w:t xml:space="preserve">) </w:t>
      </w:r>
      <w:r w:rsidR="006D16B6" w:rsidRPr="0066438E">
        <w:rPr>
          <w:rFonts w:ascii="Times New Roman" w:eastAsiaTheme="minorEastAsia" w:hAnsi="Times New Roman"/>
        </w:rPr>
        <w:t>show good correlation with experimental datasets</w:t>
      </w:r>
      <w:r w:rsidR="00827714" w:rsidRPr="0066438E">
        <w:rPr>
          <w:rFonts w:ascii="Times New Roman" w:eastAsiaTheme="minorEastAsia" w:hAnsi="Times New Roman"/>
        </w:rPr>
        <w:t xml:space="preserve"> (R</w:t>
      </w:r>
      <w:r w:rsidR="00827714" w:rsidRPr="0066438E">
        <w:rPr>
          <w:rFonts w:ascii="Times New Roman" w:eastAsiaTheme="minorEastAsia" w:hAnsi="Times New Roman"/>
          <w:vertAlign w:val="superscript"/>
        </w:rPr>
        <w:t>2</w:t>
      </w:r>
      <w:r w:rsidR="00827714" w:rsidRPr="0066438E">
        <w:rPr>
          <w:rFonts w:ascii="Times New Roman" w:eastAsiaTheme="minorEastAsia" w:hAnsi="Times New Roman"/>
        </w:rPr>
        <w:t>=0.78 and R</w:t>
      </w:r>
      <w:r w:rsidR="00827714" w:rsidRPr="0066438E">
        <w:rPr>
          <w:rFonts w:ascii="Times New Roman" w:eastAsiaTheme="minorEastAsia" w:hAnsi="Times New Roman"/>
          <w:vertAlign w:val="superscript"/>
        </w:rPr>
        <w:t>2</w:t>
      </w:r>
      <w:r w:rsidR="00827714" w:rsidRPr="0066438E">
        <w:rPr>
          <w:rFonts w:ascii="Times New Roman" w:eastAsiaTheme="minorEastAsia" w:hAnsi="Times New Roman"/>
        </w:rPr>
        <w:t>=0.74)</w:t>
      </w:r>
      <w:r w:rsidR="006D16B6" w:rsidRPr="0066438E">
        <w:rPr>
          <w:rFonts w:ascii="Times New Roman" w:eastAsiaTheme="minorEastAsia" w:hAnsi="Times New Roman"/>
        </w:rPr>
        <w:t xml:space="preserve">. </w:t>
      </w:r>
    </w:p>
    <w:p w14:paraId="49CA1A2F" w14:textId="677CA3B1" w:rsidR="00FD21F9" w:rsidRPr="0066438E" w:rsidRDefault="00FD21F9" w:rsidP="00606694">
      <w:pPr>
        <w:spacing w:after="0" w:line="480" w:lineRule="auto"/>
        <w:rPr>
          <w:rFonts w:ascii="Times New Roman" w:eastAsiaTheme="minorEastAsia" w:hAnsi="Times New Roman" w:cs="Times New Roman"/>
        </w:rPr>
      </w:pPr>
      <w:r w:rsidRPr="0066438E">
        <w:rPr>
          <w:rFonts w:ascii="Times New Roman" w:eastAsiaTheme="minorEastAsia" w:hAnsi="Times New Roman"/>
        </w:rPr>
        <w:t xml:space="preserve">We extend our methodology to permeability during fluid injection in compacted mudstone due to (1) growth of a microfracture network where </w:t>
      </w:r>
      <w:r w:rsidRPr="0066438E">
        <w:rPr>
          <w:rFonts w:ascii="Times New Roman" w:eastAsiaTheme="minorEastAsia" w:hAnsi="Times New Roman"/>
          <w:i/>
        </w:rPr>
        <w:t>k</w:t>
      </w:r>
      <w:r w:rsidRPr="0066438E">
        <w:rPr>
          <w:rFonts w:ascii="Times New Roman" w:eastAsiaTheme="minorEastAsia" w:hAnsi="Times New Roman"/>
          <w:i/>
          <w:vertAlign w:val="subscript"/>
        </w:rPr>
        <w:t>v</w:t>
      </w:r>
      <w:r w:rsidRPr="0066438E">
        <w:rPr>
          <w:rFonts w:ascii="Times New Roman" w:eastAsiaTheme="minorEastAsia" w:hAnsi="Times New Roman"/>
        </w:rPr>
        <w:t xml:space="preserve"> increases from </w:t>
      </w:r>
      <w:r w:rsidRPr="0066438E">
        <w:rPr>
          <w:rFonts w:ascii="Times New Roman" w:eastAsiaTheme="minorEastAsia" w:hAnsi="Times New Roman" w:cs="Times New Roman"/>
        </w:rPr>
        <w:t>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773507" w:rsidRPr="0066438E">
        <w:rPr>
          <w:rFonts w:ascii="Times New Roman" w:eastAsiaTheme="minorEastAsia" w:hAnsi="Times New Roman" w:cs="Times New Roman"/>
        </w:rPr>
        <w:t>2.07</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773507"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773507" w:rsidRPr="0066438E">
        <w:rPr>
          <w:rFonts w:ascii="Times New Roman" w:eastAsiaTheme="minorEastAsia" w:hAnsi="Times New Roman" w:cs="Times New Roman"/>
        </w:rPr>
        <w:t>29</w:t>
      </w:r>
      <w:r w:rsidR="008815DE" w:rsidRPr="0066438E">
        <w:rPr>
          <w:rFonts w:ascii="Times New Roman" w:eastAsiaTheme="minorEastAsia" w:hAnsi="Times New Roman"/>
        </w:rPr>
        <w:t xml:space="preserve"> and to </w:t>
      </w:r>
      <w:r w:rsidRPr="0066438E">
        <w:rPr>
          <w:rFonts w:ascii="Times New Roman" w:eastAsiaTheme="minorEastAsia" w:hAnsi="Times New Roman"/>
        </w:rPr>
        <w:t xml:space="preserve">(2) propagation of a macrofracture where </w:t>
      </w:r>
      <w:r w:rsidRPr="0066438E">
        <w:rPr>
          <w:rFonts w:ascii="Times New Roman" w:eastAsiaTheme="minorEastAsia" w:hAnsi="Times New Roman"/>
          <w:i/>
        </w:rPr>
        <w:t>k</w:t>
      </w:r>
      <w:r w:rsidRPr="0066438E">
        <w:rPr>
          <w:rFonts w:ascii="Times New Roman" w:eastAsiaTheme="minorEastAsia" w:hAnsi="Times New Roman"/>
          <w:i/>
          <w:vertAlign w:val="subscript"/>
        </w:rPr>
        <w:t>v</w:t>
      </w:r>
      <w:r w:rsidRPr="0066438E">
        <w:rPr>
          <w:rFonts w:ascii="Times New Roman" w:eastAsiaTheme="minorEastAsia" w:hAnsi="Times New Roman"/>
        </w:rPr>
        <w:t xml:space="preserve"> increases </w:t>
      </w:r>
      <w:r w:rsidRPr="0066438E">
        <w:rPr>
          <w:rFonts w:ascii="Times New Roman" w:eastAsiaTheme="minorEastAsia" w:hAnsi="Times New Roman" w:cs="Times New Roman"/>
        </w:rPr>
        <w:t>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773507" w:rsidRPr="0066438E">
        <w:rPr>
          <w:rFonts w:ascii="Times New Roman" w:eastAsiaTheme="minorEastAsia" w:hAnsi="Times New Roman" w:cs="Times New Roman"/>
        </w:rPr>
        <w:t>1.23</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773507"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773507" w:rsidRPr="0066438E">
        <w:rPr>
          <w:rFonts w:ascii="Times New Roman" w:eastAsiaTheme="minorEastAsia" w:hAnsi="Times New Roman" w:cs="Times New Roman"/>
        </w:rPr>
        <w:t>32</w:t>
      </w:r>
      <w:r w:rsidRPr="0066438E">
        <w:rPr>
          <w:rFonts w:ascii="Times New Roman" w:eastAsiaTheme="minorEastAsia" w:hAnsi="Times New Roman" w:cs="Times New Roman"/>
        </w:rPr>
        <w:t xml:space="preserve">. </w:t>
      </w:r>
      <w:r w:rsidR="00D37837" w:rsidRPr="0066438E">
        <w:rPr>
          <w:rFonts w:ascii="Times New Roman" w:eastAsiaTheme="minorEastAsia" w:hAnsi="Times New Roman"/>
        </w:rPr>
        <w:t>W</w:t>
      </w:r>
      <w:r w:rsidRPr="0066438E">
        <w:rPr>
          <w:rFonts w:ascii="Times New Roman" w:eastAsiaTheme="minorEastAsia" w:hAnsi="Times New Roman"/>
        </w:rPr>
        <w:t>e document that a</w:t>
      </w:r>
      <w:r w:rsidR="00D37837" w:rsidRPr="0066438E">
        <w:rPr>
          <w:rFonts w:ascii="Times New Roman" w:eastAsiaTheme="minorEastAsia" w:hAnsi="Times New Roman"/>
        </w:rPr>
        <w:t xml:space="preserve"> distributed</w:t>
      </w:r>
      <w:r w:rsidRPr="0066438E">
        <w:rPr>
          <w:rFonts w:ascii="Times New Roman" w:eastAsiaTheme="minorEastAsia" w:hAnsi="Times New Roman"/>
        </w:rPr>
        <w:t xml:space="preserve"> microfracture network results in greater permeability </w:t>
      </w:r>
      <w:r w:rsidR="00C57BB8">
        <w:rPr>
          <w:rFonts w:ascii="Times New Roman" w:eastAsiaTheme="minorEastAsia" w:hAnsi="Times New Roman"/>
        </w:rPr>
        <w:t xml:space="preserve">in compacted mudstones </w:t>
      </w:r>
      <w:r w:rsidR="00DC2D40" w:rsidRPr="0066438E">
        <w:rPr>
          <w:rFonts w:ascii="Times New Roman" w:eastAsiaTheme="minorEastAsia" w:hAnsi="Times New Roman"/>
        </w:rPr>
        <w:t>(</w:t>
      </w:r>
      <w:r w:rsidR="00C57BB8" w:rsidRPr="00D06324">
        <w:rPr>
          <w:rFonts w:ascii="Times New Roman" w:eastAsiaTheme="minorEastAsia" w:hAnsi="Times New Roman"/>
          <w:i/>
        </w:rPr>
        <w:sym w:font="Symbol" w:char="F066"/>
      </w:r>
      <w:r w:rsidR="00C57BB8">
        <w:rPr>
          <w:rFonts w:ascii="Times New Roman" w:eastAsiaTheme="minorEastAsia" w:hAnsi="Times New Roman"/>
        </w:rPr>
        <w:t>=</w:t>
      </w:r>
      <w:r w:rsidR="00DC2D40" w:rsidRPr="0066438E">
        <w:rPr>
          <w:rFonts w:ascii="Times New Roman" w:eastAsiaTheme="minorEastAsia" w:hAnsi="Times New Roman"/>
        </w:rPr>
        <w:t>0.07 – 0.3</w:t>
      </w:r>
      <w:r w:rsidR="00773507" w:rsidRPr="0066438E">
        <w:rPr>
          <w:rFonts w:ascii="Times New Roman" w:eastAsiaTheme="minorEastAsia" w:hAnsi="Times New Roman"/>
        </w:rPr>
        <w:t>2</w:t>
      </w:r>
      <w:r w:rsidR="00DC2D40" w:rsidRPr="0066438E">
        <w:rPr>
          <w:rFonts w:ascii="Times New Roman" w:eastAsiaTheme="minorEastAsia" w:hAnsi="Times New Roman"/>
        </w:rPr>
        <w:t>)</w:t>
      </w:r>
      <w:r w:rsidR="00D37837" w:rsidRPr="0066438E">
        <w:rPr>
          <w:rFonts w:ascii="Times New Roman" w:eastAsiaTheme="minorEastAsia" w:hAnsi="Times New Roman"/>
        </w:rPr>
        <w:t xml:space="preserve"> despite lower effective fracture width</w:t>
      </w:r>
      <w:r w:rsidR="00773507" w:rsidRPr="0066438E">
        <w:rPr>
          <w:rFonts w:ascii="Times New Roman" w:eastAsiaTheme="minorEastAsia" w:hAnsi="Times New Roman"/>
        </w:rPr>
        <w:t>. In</w:t>
      </w:r>
      <w:r w:rsidRPr="0066438E">
        <w:rPr>
          <w:rFonts w:ascii="Times New Roman" w:eastAsiaTheme="minorEastAsia" w:hAnsi="Times New Roman"/>
        </w:rPr>
        <w:t xml:space="preserve"> conclusion, we develop an approach to simulate mudstone permeability during compaction or fluid injection </w:t>
      </w:r>
      <w:r w:rsidRPr="0066438E">
        <w:rPr>
          <w:rFonts w:ascii="Times New Roman" w:eastAsiaTheme="minorEastAsia" w:hAnsi="Times New Roman" w:cs="Times New Roman"/>
        </w:rPr>
        <w:t xml:space="preserve">using simple </w:t>
      </w:r>
      <w:r w:rsidR="00F14B52" w:rsidRPr="0066438E">
        <w:rPr>
          <w:rFonts w:ascii="Times New Roman" w:eastAsiaTheme="minorEastAsia" w:hAnsi="Times New Roman" w:cs="Times New Roman"/>
        </w:rPr>
        <w:t xml:space="preserve">inputs </w:t>
      </w:r>
      <w:r w:rsidR="00D37837" w:rsidRPr="0066438E">
        <w:rPr>
          <w:rFonts w:ascii="Times New Roman" w:eastAsiaTheme="minorEastAsia" w:hAnsi="Times New Roman" w:cs="Times New Roman"/>
        </w:rPr>
        <w:t>of</w:t>
      </w:r>
      <w:r w:rsidRPr="0066438E">
        <w:rPr>
          <w:rFonts w:ascii="Times New Roman" w:eastAsiaTheme="minorEastAsia" w:hAnsi="Times New Roman" w:cs="Times New Roman"/>
        </w:rPr>
        <w:t xml:space="preserve"> clay platelet </w:t>
      </w:r>
      <w:r w:rsidR="00D37837" w:rsidRPr="0066438E">
        <w:rPr>
          <w:rFonts w:ascii="Times New Roman" w:eastAsiaTheme="minorEastAsia" w:hAnsi="Times New Roman" w:cs="Times New Roman"/>
        </w:rPr>
        <w:t>type (mineralogy), platelet geometry (thickness and aspect ratio) and</w:t>
      </w:r>
      <w:r w:rsidRPr="0066438E">
        <w:rPr>
          <w:rFonts w:ascii="Times New Roman" w:eastAsiaTheme="minorEastAsia" w:hAnsi="Times New Roman" w:cs="Times New Roman"/>
        </w:rPr>
        <w:t xml:space="preserve"> pore throats (porosity). Thus, our model can be used to evaluate fluid flow in mudstone during geological processes or anthropogenic activities.</w:t>
      </w:r>
    </w:p>
    <w:p w14:paraId="67A05FBD" w14:textId="77777777" w:rsidR="009370C8" w:rsidRPr="0066438E" w:rsidRDefault="009370C8" w:rsidP="004F215A">
      <w:pPr>
        <w:spacing w:after="0" w:line="480" w:lineRule="auto"/>
        <w:rPr>
          <w:rFonts w:ascii="Times New Roman" w:eastAsiaTheme="minorEastAsia" w:hAnsi="Times New Roman" w:cs="Times New Roman"/>
        </w:rPr>
      </w:pPr>
    </w:p>
    <w:p w14:paraId="5ED32232" w14:textId="12D4805F" w:rsidR="008A1E4A" w:rsidRPr="0066438E" w:rsidRDefault="008A1E4A" w:rsidP="00DB0023">
      <w:pPr>
        <w:spacing w:line="480" w:lineRule="auto"/>
        <w:rPr>
          <w:rFonts w:ascii="Times New Roman" w:eastAsiaTheme="minorEastAsia" w:hAnsi="Times New Roman"/>
        </w:rPr>
        <w:sectPr w:rsidR="008A1E4A" w:rsidRPr="0066438E" w:rsidSect="00FD21F9">
          <w:headerReference w:type="default" r:id="rId8"/>
          <w:footerReference w:type="even" r:id="rId9"/>
          <w:footerReference w:type="default" r:id="rId10"/>
          <w:pgSz w:w="12240" w:h="15840"/>
          <w:pgMar w:top="1440" w:right="1440" w:bottom="1440" w:left="1440" w:header="720" w:footer="720" w:gutter="0"/>
          <w:lnNumType w:countBy="1" w:restart="continuous"/>
          <w:cols w:space="720"/>
          <w:docGrid w:linePitch="360"/>
        </w:sectPr>
      </w:pPr>
      <w:r w:rsidRPr="0066438E">
        <w:rPr>
          <w:rFonts w:ascii="Times New Roman" w:hAnsi="Times New Roman" w:cs="Times New Roman"/>
          <w:b/>
          <w:iCs/>
        </w:rPr>
        <w:lastRenderedPageBreak/>
        <w:t>Acknowledgements</w:t>
      </w:r>
      <w:r w:rsidRPr="0066438E">
        <w:rPr>
          <w:rFonts w:ascii="Times New Roman" w:hAnsi="Times New Roman" w:cs="Times New Roman"/>
          <w:iCs/>
        </w:rPr>
        <w:t xml:space="preserve">: This work has been funded </w:t>
      </w:r>
      <w:r w:rsidR="000E7DED" w:rsidRPr="0066438E">
        <w:rPr>
          <w:rFonts w:ascii="Times New Roman" w:hAnsi="Times New Roman" w:cs="Times New Roman"/>
          <w:iCs/>
        </w:rPr>
        <w:t xml:space="preserve">in part by fellowships to Harsh Biren Vora from the </w:t>
      </w:r>
      <w:r w:rsidRPr="0066438E">
        <w:rPr>
          <w:rFonts w:ascii="Times New Roman" w:hAnsi="Times New Roman" w:cs="Times New Roman"/>
          <w:iCs/>
        </w:rPr>
        <w:t xml:space="preserve">Department of Earth, Environment and Planetary Science, Rice University. Computing facilities were made available through the Center for Computational Geophysics. The authors benefitted from discussions on numerical modeling with Dr. Julia Morgan. Modeling results and information can be obtained in supporting information </w:t>
      </w:r>
      <w:r w:rsidR="009370C8" w:rsidRPr="0066438E">
        <w:rPr>
          <w:rFonts w:ascii="Times New Roman" w:hAnsi="Times New Roman" w:cs="Times New Roman"/>
          <w:iCs/>
        </w:rPr>
        <w:t xml:space="preserve">and </w:t>
      </w:r>
      <w:r w:rsidR="00DB0023" w:rsidRPr="0066438E">
        <w:rPr>
          <w:rFonts w:ascii="Times New Roman" w:hAnsi="Times New Roman" w:cs="Times New Roman"/>
          <w:iCs/>
        </w:rPr>
        <w:t xml:space="preserve">at https://figshare.com/projects/LBM_Mudstone_k/58655. </w:t>
      </w:r>
    </w:p>
    <w:p w14:paraId="14F0CBF8" w14:textId="77777777" w:rsidR="00636E53" w:rsidRPr="0066438E" w:rsidRDefault="00636E53" w:rsidP="002D4EE3">
      <w:pPr>
        <w:spacing w:line="480" w:lineRule="auto"/>
        <w:outlineLvl w:val="0"/>
        <w:rPr>
          <w:rFonts w:ascii="Times New Roman" w:eastAsiaTheme="minorEastAsia" w:hAnsi="Times New Roman" w:cs="Times New Roman"/>
          <w:b/>
        </w:rPr>
      </w:pPr>
      <w:r w:rsidRPr="0066438E">
        <w:rPr>
          <w:rFonts w:ascii="Times New Roman" w:eastAsiaTheme="minorEastAsia" w:hAnsi="Times New Roman" w:cs="Times New Roman"/>
          <w:b/>
        </w:rPr>
        <w:lastRenderedPageBreak/>
        <w:t>References</w:t>
      </w:r>
    </w:p>
    <w:p w14:paraId="464DDC4A" w14:textId="77777777" w:rsidR="00271935" w:rsidRPr="0066438E" w:rsidRDefault="00271935" w:rsidP="006D17E0">
      <w:pPr>
        <w:pStyle w:val="NormalWeb"/>
        <w:ind w:left="480" w:hanging="480"/>
        <w:rPr>
          <w:sz w:val="22"/>
          <w:szCs w:val="22"/>
        </w:rPr>
      </w:pPr>
      <w:r w:rsidRPr="0066438E">
        <w:rPr>
          <w:sz w:val="22"/>
          <w:szCs w:val="22"/>
        </w:rPr>
        <w:t xml:space="preserve">Aplin, A. C., I. F. Matenaar, D. K. McCarty, and B. A. van der Pluijm (2006), Influence of mechanical compaction and clay mineral diagenesis on the microfabric and pore-scale properties of deep-water Gulf of Mexico mudstones, </w:t>
      </w:r>
      <w:r w:rsidRPr="0066438E">
        <w:rPr>
          <w:i/>
          <w:iCs/>
          <w:sz w:val="22"/>
          <w:szCs w:val="22"/>
        </w:rPr>
        <w:t>Clays Clay Miner.</w:t>
      </w:r>
      <w:r w:rsidRPr="0066438E">
        <w:rPr>
          <w:sz w:val="22"/>
          <w:szCs w:val="22"/>
        </w:rPr>
        <w:t xml:space="preserve">, </w:t>
      </w:r>
      <w:r w:rsidRPr="0066438E">
        <w:rPr>
          <w:i/>
          <w:iCs/>
          <w:sz w:val="22"/>
          <w:szCs w:val="22"/>
        </w:rPr>
        <w:t>54</w:t>
      </w:r>
      <w:r w:rsidRPr="0066438E">
        <w:rPr>
          <w:sz w:val="22"/>
          <w:szCs w:val="22"/>
        </w:rPr>
        <w:t>(4), 500–514, doi:10.1346/CCMN.2006.0540411.</w:t>
      </w:r>
    </w:p>
    <w:p w14:paraId="3408EB1C"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Aplin, A. C., Matenaar, I. F., &amp; van der Pluijm, B. (2003). Influence of mechanical compaction and chemical diagenesis on the microfabric and fluid flow properties of Gulf of Mexico mudstones. </w:t>
      </w:r>
      <w:r w:rsidRPr="0066438E">
        <w:rPr>
          <w:rFonts w:ascii="Times New Roman" w:eastAsia="Times New Roman" w:hAnsi="Times New Roman" w:cs="Times New Roman"/>
          <w:i/>
          <w:iCs/>
        </w:rPr>
        <w:t>Journal of Geochemical Exploration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78</w:t>
      </w:r>
      <w:r w:rsidRPr="0066438E">
        <w:rPr>
          <w:rFonts w:ascii="Times New Roman" w:eastAsia="Times New Roman" w:hAnsi="Times New Roman" w:cs="Times New Roman"/>
        </w:rPr>
        <w:t>, 449-451</w:t>
      </w:r>
    </w:p>
    <w:p w14:paraId="55305E0C" w14:textId="77777777" w:rsidR="00271935" w:rsidRPr="0066438E" w:rsidRDefault="00271935" w:rsidP="00922398">
      <w:pPr>
        <w:pStyle w:val="NormalWeb"/>
        <w:ind w:left="480" w:hanging="480"/>
        <w:rPr>
          <w:sz w:val="22"/>
          <w:szCs w:val="22"/>
        </w:rPr>
      </w:pPr>
      <w:r w:rsidRPr="0066438E">
        <w:rPr>
          <w:sz w:val="22"/>
          <w:szCs w:val="22"/>
        </w:rPr>
        <w:t xml:space="preserve">Arch, J., &amp; Maltman, A. (1990). Anisotropic permeability and tortuosity in deformed wet sediments. </w:t>
      </w:r>
      <w:r w:rsidRPr="0066438E">
        <w:rPr>
          <w:i/>
          <w:iCs/>
          <w:sz w:val="22"/>
          <w:szCs w:val="22"/>
        </w:rPr>
        <w:t>Journal of Geophysical Research: Solid Earth</w:t>
      </w:r>
      <w:r w:rsidRPr="0066438E">
        <w:rPr>
          <w:sz w:val="22"/>
          <w:szCs w:val="22"/>
        </w:rPr>
        <w:t xml:space="preserve">, </w:t>
      </w:r>
      <w:r w:rsidRPr="0066438E">
        <w:rPr>
          <w:i/>
          <w:iCs/>
          <w:sz w:val="22"/>
          <w:szCs w:val="22"/>
        </w:rPr>
        <w:t>95</w:t>
      </w:r>
      <w:r w:rsidRPr="0066438E">
        <w:rPr>
          <w:sz w:val="22"/>
          <w:szCs w:val="22"/>
        </w:rPr>
        <w:t>(B6), 9035-9045.</w:t>
      </w:r>
    </w:p>
    <w:p w14:paraId="58813A25" w14:textId="77777777" w:rsidR="00271935" w:rsidRPr="0066438E" w:rsidRDefault="00271935" w:rsidP="00DB55BC">
      <w:pPr>
        <w:pStyle w:val="NormalWeb"/>
        <w:ind w:left="480" w:hanging="480"/>
        <w:rPr>
          <w:sz w:val="22"/>
          <w:szCs w:val="22"/>
        </w:rPr>
      </w:pPr>
      <w:r w:rsidRPr="0066438E">
        <w:rPr>
          <w:sz w:val="22"/>
          <w:szCs w:val="22"/>
        </w:rPr>
        <w:t xml:space="preserve">Backeberg, N. R., F. Iacoviello, M. Rittner, T. M. Mitchell, A. P. Jones, R. Day, J. Wheeler, P. R. Shearing, P. Vermeesch, and A. Striolo (2017), Quantifying the anisotropy and tortuosity of permeable pathways in clay-rich mudstones using models based on X-ray tomography, </w:t>
      </w:r>
      <w:r w:rsidRPr="0066438E">
        <w:rPr>
          <w:i/>
          <w:iCs/>
          <w:sz w:val="22"/>
          <w:szCs w:val="22"/>
        </w:rPr>
        <w:t>Sci. Rep.</w:t>
      </w:r>
      <w:r w:rsidRPr="0066438E">
        <w:rPr>
          <w:sz w:val="22"/>
          <w:szCs w:val="22"/>
        </w:rPr>
        <w:t xml:space="preserve">, </w:t>
      </w:r>
      <w:r w:rsidRPr="0066438E">
        <w:rPr>
          <w:i/>
          <w:iCs/>
          <w:sz w:val="22"/>
          <w:szCs w:val="22"/>
        </w:rPr>
        <w:t>7</w:t>
      </w:r>
      <w:r w:rsidRPr="0066438E">
        <w:rPr>
          <w:sz w:val="22"/>
          <w:szCs w:val="22"/>
        </w:rPr>
        <w:t>(1), 1–12, doi:10.1038/s41598-017-14810-1.</w:t>
      </w:r>
    </w:p>
    <w:p w14:paraId="70A07794" w14:textId="77777777" w:rsidR="00271935" w:rsidRPr="0066438E" w:rsidRDefault="00271935" w:rsidP="001D6E73">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Bennett, R. H., Fischer, K. M., Lavoie, D. L., Bryant, W. R., &amp; Rezak, R. (1989). Porometry and fabric of marine clay and carbonate sediments: determinants of permeability. Marine Geology, 89(1-2), 127-152.</w:t>
      </w:r>
    </w:p>
    <w:p w14:paraId="5718564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Bhandari, A. R., P. B. Flemings, P. J. Polito, M. B. Cronin, and S. L. Bryant (2015), Anisotropy and Stress Dependence of Permeability in the Barnett Shale, </w:t>
      </w:r>
      <w:r w:rsidRPr="0066438E">
        <w:rPr>
          <w:rFonts w:ascii="Times New Roman" w:eastAsia="Times New Roman" w:hAnsi="Times New Roman" w:cs="Times New Roman"/>
          <w:i/>
          <w:iCs/>
        </w:rPr>
        <w:t>Transp. Porous Media</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108</w:t>
      </w:r>
      <w:r w:rsidRPr="0066438E">
        <w:rPr>
          <w:rFonts w:ascii="Times New Roman" w:eastAsia="Times New Roman" w:hAnsi="Times New Roman" w:cs="Times New Roman"/>
        </w:rPr>
        <w:t>(2), 393–411, doi:10.1007/s11242-015-0482-0.</w:t>
      </w:r>
    </w:p>
    <w:p w14:paraId="5BB4041E"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Bolton, A. J., A. J. Maltman, and Q. Fisher (2000), Anisotropic permeability and bimodal pore-size distributions of fine-grained marine sediments, </w:t>
      </w:r>
      <w:r w:rsidRPr="0066438E">
        <w:rPr>
          <w:rFonts w:ascii="Times New Roman" w:eastAsia="Times New Roman" w:hAnsi="Times New Roman" w:cs="Times New Roman"/>
          <w:i/>
          <w:iCs/>
        </w:rPr>
        <w:t>Mar. Petrol.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17</w:t>
      </w:r>
      <w:r w:rsidRPr="0066438E">
        <w:rPr>
          <w:rFonts w:ascii="Times New Roman" w:eastAsia="Times New Roman" w:hAnsi="Times New Roman" w:cs="Times New Roman"/>
        </w:rPr>
        <w:t>, 657–672.</w:t>
      </w:r>
    </w:p>
    <w:p w14:paraId="240ED09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Bosl, W. J., J. Dvorkin, and A. Nur (1998), A study of porosity and permeability using a lattice Boltzmann simulation, </w:t>
      </w:r>
      <w:r w:rsidRPr="0066438E">
        <w:rPr>
          <w:rFonts w:ascii="Times New Roman" w:eastAsia="Times New Roman" w:hAnsi="Times New Roman" w:cs="Times New Roman"/>
          <w:i/>
          <w:iCs/>
        </w:rPr>
        <w:t>Geophys. Res. Lett.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25</w:t>
      </w:r>
      <w:r w:rsidRPr="0066438E">
        <w:rPr>
          <w:rFonts w:ascii="Times New Roman" w:eastAsia="Times New Roman" w:hAnsi="Times New Roman" w:cs="Times New Roman"/>
        </w:rPr>
        <w:t>(9), 1475–1478, doi:10.1029/98gl00859.</w:t>
      </w:r>
    </w:p>
    <w:p w14:paraId="6763D9BC"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Boudreau, B. P., and F. J. R. Meysman (2006), Predicted tortuosity of muds, </w:t>
      </w:r>
      <w:r w:rsidRPr="0066438E">
        <w:rPr>
          <w:rFonts w:ascii="Times New Roman" w:eastAsia="Times New Roman" w:hAnsi="Times New Roman" w:cs="Times New Roman"/>
          <w:i/>
          <w:iCs/>
        </w:rPr>
        <w:t>Geology</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34</w:t>
      </w:r>
      <w:r w:rsidRPr="0066438E">
        <w:rPr>
          <w:rFonts w:ascii="Times New Roman" w:eastAsia="Times New Roman" w:hAnsi="Times New Roman" w:cs="Times New Roman"/>
        </w:rPr>
        <w:t>(8), 693–696, doi:10.1130/G22771.1.</w:t>
      </w:r>
    </w:p>
    <w:p w14:paraId="7CA4EEB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Bouzidi, M., M. Firdaouss, and P. Lallemand (2001), Momentum transfer of a Boltzmann-lattice fluid with boundaries, </w:t>
      </w:r>
      <w:r w:rsidRPr="0066438E">
        <w:rPr>
          <w:rFonts w:ascii="Times New Roman" w:eastAsia="Times New Roman" w:hAnsi="Times New Roman" w:cs="Times New Roman"/>
          <w:i/>
          <w:iCs/>
        </w:rPr>
        <w:t>Phys. Fluids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13</w:t>
      </w:r>
      <w:r w:rsidRPr="0066438E">
        <w:rPr>
          <w:rFonts w:ascii="Times New Roman" w:eastAsia="Times New Roman" w:hAnsi="Times New Roman" w:cs="Times New Roman"/>
        </w:rPr>
        <w:t>(11), 3452–3459, doi:10.1063/1.1399290.</w:t>
      </w:r>
    </w:p>
    <w:p w14:paraId="5E65DDA2"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Bowers, G. L., and T. J. Katsube (2002), The Role of Shale Pore Structure on the Sensitivity of Wire-Line Logs to Overpressure, </w:t>
      </w:r>
      <w:r w:rsidRPr="0066438E">
        <w:rPr>
          <w:rFonts w:ascii="Times New Roman" w:eastAsia="Times New Roman" w:hAnsi="Times New Roman" w:cs="Times New Roman"/>
          <w:i/>
          <w:iCs/>
        </w:rPr>
        <w:t>Press. Regimes Sediment. Basins Their Predict. AAPG Mem. 76</w:t>
      </w:r>
      <w:r w:rsidRPr="0066438E">
        <w:rPr>
          <w:rFonts w:ascii="Times New Roman" w:eastAsia="Times New Roman" w:hAnsi="Times New Roman" w:cs="Times New Roman"/>
        </w:rPr>
        <w:t>, 43–60.</w:t>
      </w:r>
    </w:p>
    <w:p w14:paraId="04F467E5" w14:textId="77777777" w:rsidR="00271935" w:rsidRPr="0066438E" w:rsidRDefault="00271935" w:rsidP="00DB55BC">
      <w:pPr>
        <w:pStyle w:val="NormalWeb"/>
        <w:ind w:left="480" w:hanging="480"/>
        <w:rPr>
          <w:sz w:val="22"/>
          <w:szCs w:val="22"/>
        </w:rPr>
      </w:pPr>
      <w:r w:rsidRPr="0066438E">
        <w:rPr>
          <w:sz w:val="22"/>
          <w:szCs w:val="22"/>
        </w:rPr>
        <w:t xml:space="preserve">Calvin, J., B. Grieser, and T. Bachman (2017), Enhancement of Well Production in the SCOOP Woodford Shale through the Application of Microproppant, </w:t>
      </w:r>
      <w:r w:rsidRPr="0066438E">
        <w:rPr>
          <w:i/>
          <w:iCs/>
          <w:sz w:val="22"/>
          <w:szCs w:val="22"/>
        </w:rPr>
        <w:t>SPE Hydraul. Fract. Technol. Conf. Exhib.</w:t>
      </w:r>
      <w:r w:rsidRPr="0066438E">
        <w:rPr>
          <w:sz w:val="22"/>
          <w:szCs w:val="22"/>
        </w:rPr>
        <w:t>, doi:10.2118/184863-MS.</w:t>
      </w:r>
    </w:p>
    <w:p w14:paraId="2F428014"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Carman, P. C. (1937). Fluid flow through granular beds. </w:t>
      </w:r>
      <w:r w:rsidRPr="0066438E">
        <w:rPr>
          <w:rFonts w:ascii="Times New Roman" w:eastAsia="Times New Roman" w:hAnsi="Times New Roman" w:cs="Times New Roman"/>
          <w:i/>
          <w:iCs/>
        </w:rPr>
        <w:t>Trans. Inst. Chem. Eng.</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w:t>
      </w:r>
      <w:r w:rsidRPr="0066438E">
        <w:rPr>
          <w:rFonts w:ascii="Times New Roman" w:eastAsia="Times New Roman" w:hAnsi="Times New Roman" w:cs="Times New Roman"/>
        </w:rPr>
        <w:t>, 150-166.</w:t>
      </w:r>
    </w:p>
    <w:p w14:paraId="25384879"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Chukwudozie, C. P. (2011). Pore-scale Lattice Boltzmann simulations of inertial flows in realistic porous media: a first principle analysis of the forchheimer relationship.</w:t>
      </w:r>
    </w:p>
    <w:p w14:paraId="7B410F3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Clennell, M. B., D. N. Dewhurst, K. M. Brown, and G. K. Westbrook (1999), Permeability anisotropy of consolidated clays, </w:t>
      </w:r>
      <w:r w:rsidRPr="0066438E">
        <w:rPr>
          <w:rFonts w:ascii="Times New Roman" w:eastAsia="Times New Roman" w:hAnsi="Times New Roman" w:cs="Times New Roman"/>
          <w:i/>
          <w:iCs/>
        </w:rPr>
        <w:t>Muds Mudstones Phys. Fluid Flow Prop.</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158</w:t>
      </w:r>
      <w:r w:rsidRPr="0066438E">
        <w:rPr>
          <w:rFonts w:ascii="Times New Roman" w:eastAsia="Times New Roman" w:hAnsi="Times New Roman" w:cs="Times New Roman"/>
        </w:rPr>
        <w:t>, 79–96, doi:10.1144/GSL.SP.1999.158.01.07.</w:t>
      </w:r>
    </w:p>
    <w:p w14:paraId="09F09E59" w14:textId="77777777" w:rsidR="00271935" w:rsidRPr="0066438E" w:rsidRDefault="00271935" w:rsidP="006D17E0">
      <w:pPr>
        <w:pStyle w:val="NormalWeb"/>
        <w:ind w:left="480" w:hanging="480"/>
        <w:rPr>
          <w:sz w:val="22"/>
          <w:szCs w:val="22"/>
        </w:rPr>
      </w:pPr>
      <w:r w:rsidRPr="0066438E">
        <w:rPr>
          <w:sz w:val="22"/>
          <w:szCs w:val="22"/>
        </w:rPr>
        <w:t xml:space="preserve">Cook, A. E., and D. E. Sawyer (2015), The mud-sand crossover on marine seismic data, </w:t>
      </w:r>
      <w:r w:rsidRPr="0066438E">
        <w:rPr>
          <w:i/>
          <w:iCs/>
          <w:sz w:val="22"/>
          <w:szCs w:val="22"/>
        </w:rPr>
        <w:t>Geophysics</w:t>
      </w:r>
      <w:r w:rsidRPr="0066438E">
        <w:rPr>
          <w:sz w:val="22"/>
          <w:szCs w:val="22"/>
        </w:rPr>
        <w:t xml:space="preserve">, </w:t>
      </w:r>
      <w:r w:rsidRPr="0066438E">
        <w:rPr>
          <w:i/>
          <w:iCs/>
          <w:sz w:val="22"/>
          <w:szCs w:val="22"/>
        </w:rPr>
        <w:t>80</w:t>
      </w:r>
      <w:r w:rsidRPr="0066438E">
        <w:rPr>
          <w:sz w:val="22"/>
          <w:szCs w:val="22"/>
        </w:rPr>
        <w:t>(6), A109–A114, doi:10.1190/geo2015-0291.1.</w:t>
      </w:r>
    </w:p>
    <w:p w14:paraId="6EF78430" w14:textId="77777777" w:rsidR="00271935" w:rsidRPr="0066438E" w:rsidRDefault="00271935" w:rsidP="00DB55BC">
      <w:pPr>
        <w:pStyle w:val="NormalWeb"/>
        <w:ind w:left="480" w:hanging="480"/>
        <w:rPr>
          <w:sz w:val="22"/>
          <w:szCs w:val="22"/>
        </w:rPr>
      </w:pPr>
      <w:r w:rsidRPr="0066438E">
        <w:rPr>
          <w:sz w:val="22"/>
          <w:szCs w:val="22"/>
        </w:rPr>
        <w:t xml:space="preserve">Dahl, J., P. Nguyen, R. Dusterhoft, J. Calvin, and S. Siddiqui (2015), Application of micro-proppant to enhance well production in unconventional reservoirs: Laboratory and field results, </w:t>
      </w:r>
      <w:r w:rsidRPr="0066438E">
        <w:rPr>
          <w:i/>
          <w:iCs/>
          <w:sz w:val="22"/>
          <w:szCs w:val="22"/>
        </w:rPr>
        <w:t>SPE West. Reg. Meet. 2015 Old Horizons, New Horizons Through Enabling Technol.</w:t>
      </w:r>
      <w:r w:rsidRPr="0066438E">
        <w:rPr>
          <w:sz w:val="22"/>
          <w:szCs w:val="22"/>
        </w:rPr>
        <w:t xml:space="preserve">, </w:t>
      </w:r>
      <w:r w:rsidRPr="0066438E">
        <w:rPr>
          <w:i/>
          <w:iCs/>
          <w:sz w:val="22"/>
          <w:szCs w:val="22"/>
        </w:rPr>
        <w:t>2015</w:t>
      </w:r>
      <w:r w:rsidRPr="0066438E">
        <w:rPr>
          <w:sz w:val="22"/>
          <w:szCs w:val="22"/>
        </w:rPr>
        <w:t>–</w:t>
      </w:r>
      <w:r w:rsidRPr="0066438E">
        <w:rPr>
          <w:i/>
          <w:iCs/>
          <w:sz w:val="22"/>
          <w:szCs w:val="22"/>
        </w:rPr>
        <w:t>Janua</w:t>
      </w:r>
      <w:r w:rsidRPr="0066438E">
        <w:rPr>
          <w:sz w:val="22"/>
          <w:szCs w:val="22"/>
        </w:rPr>
        <w:t>, 923–946.</w:t>
      </w:r>
    </w:p>
    <w:p w14:paraId="289706B2"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Daigle, H. (2016), Application of critical path analysis for permeability prediction in natural porous media, </w:t>
      </w:r>
      <w:r w:rsidRPr="00D06324">
        <w:rPr>
          <w:rFonts w:ascii="Times New Roman" w:eastAsia="Times New Roman" w:hAnsi="Times New Roman" w:cs="Times New Roman"/>
          <w:i/>
          <w:iCs/>
          <w:szCs w:val="24"/>
        </w:rPr>
        <w:t>Adv. Water Resour.</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96</w:t>
      </w:r>
      <w:r w:rsidRPr="00D06324">
        <w:rPr>
          <w:rFonts w:ascii="Times New Roman" w:eastAsia="Times New Roman" w:hAnsi="Times New Roman" w:cs="Times New Roman"/>
          <w:szCs w:val="24"/>
        </w:rPr>
        <w:t>, 43–54, doi:10.1016/j.advwatres.2016.06.016.</w:t>
      </w:r>
    </w:p>
    <w:p w14:paraId="44E8ABD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Daigle, H., and B. Dugan (2011), Permeability anisotropy and fabric development: A mechanistic explanation, </w:t>
      </w:r>
      <w:r w:rsidRPr="0066438E">
        <w:rPr>
          <w:rFonts w:ascii="Times New Roman" w:eastAsia="Times New Roman" w:hAnsi="Times New Roman" w:cs="Times New Roman"/>
          <w:i/>
          <w:iCs/>
        </w:rPr>
        <w:t>Water Resour. Res.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47</w:t>
      </w:r>
      <w:r w:rsidRPr="0066438E">
        <w:rPr>
          <w:rFonts w:ascii="Times New Roman" w:eastAsia="Times New Roman" w:hAnsi="Times New Roman" w:cs="Times New Roman"/>
        </w:rPr>
        <w:t>(12), 1–11, doi:10.1029/2011WR011110.</w:t>
      </w:r>
    </w:p>
    <w:p w14:paraId="2D14198A"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Daigle, H., and E. J. Screaton (2016), Evolution of sediment permeability during burial and subduction, </w:t>
      </w:r>
      <w:r w:rsidRPr="0066438E">
        <w:rPr>
          <w:rFonts w:ascii="Times New Roman" w:eastAsia="Times New Roman" w:hAnsi="Times New Roman" w:cs="Times New Roman"/>
          <w:i/>
          <w:iCs/>
        </w:rPr>
        <w:t>Crustal Permeability</w:t>
      </w:r>
      <w:r w:rsidRPr="0066438E">
        <w:rPr>
          <w:rFonts w:ascii="Times New Roman" w:eastAsia="Times New Roman" w:hAnsi="Times New Roman" w:cs="Times New Roman"/>
        </w:rPr>
        <w:t>, 104–121, doi:10.1002/9781119166573.ch11.</w:t>
      </w:r>
    </w:p>
    <w:p w14:paraId="772487D7" w14:textId="77777777" w:rsidR="00271935" w:rsidRPr="0066438E" w:rsidRDefault="00271935" w:rsidP="006D17E0">
      <w:pPr>
        <w:pStyle w:val="NormalWeb"/>
        <w:ind w:left="480" w:hanging="480"/>
        <w:rPr>
          <w:sz w:val="22"/>
          <w:szCs w:val="22"/>
        </w:rPr>
      </w:pPr>
      <w:r w:rsidRPr="0066438E">
        <w:rPr>
          <w:sz w:val="22"/>
          <w:szCs w:val="22"/>
        </w:rPr>
        <w:t xml:space="preserve">Day-Stirrat, R. J., A. C. Aplin, J. Środoń, and B. A. van der Pluijm (2008), Diagenetic reorientation of phyllosilicate minerals in Paleogene mudstones of the Podhale Basin, southern Poland, </w:t>
      </w:r>
      <w:r w:rsidRPr="0066438E">
        <w:rPr>
          <w:i/>
          <w:iCs/>
          <w:sz w:val="22"/>
          <w:szCs w:val="22"/>
        </w:rPr>
        <w:t>Clays Clay Miner.</w:t>
      </w:r>
      <w:r w:rsidRPr="0066438E">
        <w:rPr>
          <w:sz w:val="22"/>
          <w:szCs w:val="22"/>
        </w:rPr>
        <w:t xml:space="preserve">, </w:t>
      </w:r>
      <w:r w:rsidRPr="0066438E">
        <w:rPr>
          <w:i/>
          <w:iCs/>
          <w:sz w:val="22"/>
          <w:szCs w:val="22"/>
        </w:rPr>
        <w:t>56</w:t>
      </w:r>
      <w:r w:rsidRPr="0066438E">
        <w:rPr>
          <w:sz w:val="22"/>
          <w:szCs w:val="22"/>
        </w:rPr>
        <w:t>(1), 100–111, doi:10.1346/CCMN.2008.0560109.</w:t>
      </w:r>
    </w:p>
    <w:p w14:paraId="4F7C3299"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Day-Stirrat, R. J., P. B. Flemings, Y. You, A. C. Aplin, and B. A. van der Pluijm (2012), The fabric of consolidation in Gulf of Mexico mudstones, </w:t>
      </w:r>
      <w:r w:rsidRPr="0066438E">
        <w:rPr>
          <w:rFonts w:ascii="Times New Roman" w:eastAsia="Times New Roman" w:hAnsi="Times New Roman" w:cs="Times New Roman"/>
          <w:i/>
          <w:iCs/>
        </w:rPr>
        <w:t>Mar.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295</w:t>
      </w:r>
      <w:r w:rsidRPr="0066438E">
        <w:rPr>
          <w:rFonts w:ascii="Times New Roman" w:eastAsia="Times New Roman" w:hAnsi="Times New Roman" w:cs="Times New Roman"/>
        </w:rPr>
        <w:t>–</w:t>
      </w:r>
      <w:r w:rsidRPr="0066438E">
        <w:rPr>
          <w:rFonts w:ascii="Times New Roman" w:eastAsia="Times New Roman" w:hAnsi="Times New Roman" w:cs="Times New Roman"/>
          <w:i/>
          <w:iCs/>
        </w:rPr>
        <w:t>298</w:t>
      </w:r>
      <w:r w:rsidRPr="0066438E">
        <w:rPr>
          <w:rFonts w:ascii="Times New Roman" w:eastAsia="Times New Roman" w:hAnsi="Times New Roman" w:cs="Times New Roman"/>
        </w:rPr>
        <w:t>, 77–85, doi:10.1016/j.margeo.2011.12.003.</w:t>
      </w:r>
    </w:p>
    <w:p w14:paraId="6AADFC35"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Deamer, G. A., &amp; Kodama, K. P. (1990). Compaction‐induced inclination shallowing in synthetic and natural clay‐rich sediments. </w:t>
      </w:r>
      <w:r w:rsidRPr="0066438E">
        <w:rPr>
          <w:rFonts w:ascii="Times New Roman" w:eastAsia="Times New Roman" w:hAnsi="Times New Roman" w:cs="Times New Roman"/>
          <w:i/>
          <w:iCs/>
        </w:rPr>
        <w:t>Journal of Geophysical Research: Solid Earth</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95</w:t>
      </w:r>
      <w:r w:rsidRPr="0066438E">
        <w:rPr>
          <w:rFonts w:ascii="Times New Roman" w:eastAsia="Times New Roman" w:hAnsi="Times New Roman" w:cs="Times New Roman"/>
        </w:rPr>
        <w:t>(B4), 4511-4529.</w:t>
      </w:r>
    </w:p>
    <w:p w14:paraId="2FB17B49" w14:textId="77777777" w:rsidR="00271935" w:rsidRPr="0066438E" w:rsidRDefault="00271935" w:rsidP="006D17E0">
      <w:pPr>
        <w:pStyle w:val="NormalWeb"/>
        <w:ind w:left="480" w:hanging="480"/>
        <w:rPr>
          <w:sz w:val="22"/>
          <w:szCs w:val="22"/>
        </w:rPr>
      </w:pPr>
      <w:r w:rsidRPr="0066438E">
        <w:rPr>
          <w:sz w:val="22"/>
          <w:szCs w:val="22"/>
        </w:rPr>
        <w:t xml:space="preserve">Dewhurst, D. N., A. C. Aplin, and J.-P. Sarda (1999b), Influence of clay fraction on pore-scale properties and hydraulic conductivity of experimentally compacted mudstones, </w:t>
      </w:r>
      <w:r w:rsidRPr="0066438E">
        <w:rPr>
          <w:i/>
          <w:iCs/>
          <w:sz w:val="22"/>
          <w:szCs w:val="22"/>
        </w:rPr>
        <w:t>J. Geophys. Res.</w:t>
      </w:r>
      <w:r w:rsidRPr="0066438E">
        <w:rPr>
          <w:sz w:val="22"/>
          <w:szCs w:val="22"/>
        </w:rPr>
        <w:t xml:space="preserve">, </w:t>
      </w:r>
      <w:r w:rsidRPr="0066438E">
        <w:rPr>
          <w:i/>
          <w:iCs/>
          <w:sz w:val="22"/>
          <w:szCs w:val="22"/>
        </w:rPr>
        <w:t>104</w:t>
      </w:r>
      <w:r w:rsidRPr="0066438E">
        <w:rPr>
          <w:sz w:val="22"/>
          <w:szCs w:val="22"/>
        </w:rPr>
        <w:t>, 29261, doi:10.1029/1999JB900276.</w:t>
      </w:r>
    </w:p>
    <w:p w14:paraId="46D366ED"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Dewhurst, D. N., K. M. Brown, M. B. Clennell, and G. K. Westbrook (1996), A comparison of the fabric and permeability anisotropy of consolidated and sheared silty clay, </w:t>
      </w:r>
      <w:r w:rsidRPr="0066438E">
        <w:rPr>
          <w:rFonts w:ascii="Times New Roman" w:eastAsia="Times New Roman" w:hAnsi="Times New Roman" w:cs="Times New Roman"/>
          <w:i/>
          <w:iCs/>
        </w:rPr>
        <w:t>Eng.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42</w:t>
      </w:r>
      <w:r w:rsidRPr="0066438E">
        <w:rPr>
          <w:rFonts w:ascii="Times New Roman" w:eastAsia="Times New Roman" w:hAnsi="Times New Roman" w:cs="Times New Roman"/>
        </w:rPr>
        <w:t>(4), 253–267, doi:10.1016/0013-7952(95)00089-5.</w:t>
      </w:r>
    </w:p>
    <w:p w14:paraId="37206FE9"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Dewhurst, D. N., Y. Yang, and a. C. Aplin (1999a), Permeability and fluid flow in natural mudstones, </w:t>
      </w:r>
      <w:r w:rsidRPr="0066438E">
        <w:rPr>
          <w:rFonts w:ascii="Times New Roman" w:eastAsia="Times New Roman" w:hAnsi="Times New Roman" w:cs="Times New Roman"/>
          <w:i/>
          <w:iCs/>
        </w:rPr>
        <w:t>Geol. Soc. London, Spec. Publ.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158</w:t>
      </w:r>
      <w:r w:rsidRPr="0066438E">
        <w:rPr>
          <w:rFonts w:ascii="Times New Roman" w:eastAsia="Times New Roman" w:hAnsi="Times New Roman" w:cs="Times New Roman"/>
        </w:rPr>
        <w:t>(1), 23–43, doi:10.1144/GSL.SP.1999.158.01.03.</w:t>
      </w:r>
    </w:p>
    <w:p w14:paraId="72720101"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Dugan, B. (2000), Overpressure and Fluid Flow in the New Jersey Continental Slope: Implications for Slope Failure and Cold Seeps, </w:t>
      </w:r>
      <w:r w:rsidRPr="0066438E">
        <w:rPr>
          <w:rFonts w:ascii="Times New Roman" w:eastAsia="Times New Roman" w:hAnsi="Times New Roman" w:cs="Times New Roman"/>
          <w:i/>
          <w:iCs/>
        </w:rPr>
        <w:t>Science (80-. ).</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289</w:t>
      </w:r>
      <w:r w:rsidRPr="0066438E">
        <w:rPr>
          <w:rFonts w:ascii="Times New Roman" w:eastAsia="Times New Roman" w:hAnsi="Times New Roman" w:cs="Times New Roman"/>
        </w:rPr>
        <w:t>(5477), 288–291, doi:10.1126/science.289.5477.288.</w:t>
      </w:r>
    </w:p>
    <w:p w14:paraId="1A9D6885"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England, W. A., A. S. Mackenzie, D. M. Mann, and T. M. Quigley (1987), The movement and entrapment of petroleum fluids in the subsurface, </w:t>
      </w:r>
      <w:r w:rsidRPr="0066438E">
        <w:rPr>
          <w:rFonts w:ascii="Times New Roman" w:eastAsia="Times New Roman" w:hAnsi="Times New Roman" w:cs="Times New Roman"/>
          <w:i/>
          <w:iCs/>
        </w:rPr>
        <w:t>J. Geol. Soc. London.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144</w:t>
      </w:r>
      <w:r w:rsidRPr="0066438E">
        <w:rPr>
          <w:rFonts w:ascii="Times New Roman" w:eastAsia="Times New Roman" w:hAnsi="Times New Roman" w:cs="Times New Roman"/>
        </w:rPr>
        <w:t>(2), 327–347, doi:10.1144/gsjgs.144.2.0327.</w:t>
      </w:r>
    </w:p>
    <w:p w14:paraId="23BF7230" w14:textId="77777777" w:rsidR="00271935" w:rsidRPr="0066438E" w:rsidRDefault="00271935" w:rsidP="00DB55BC">
      <w:pPr>
        <w:pStyle w:val="NormalWeb"/>
        <w:ind w:left="480" w:hanging="480"/>
        <w:rPr>
          <w:sz w:val="22"/>
          <w:szCs w:val="22"/>
        </w:rPr>
      </w:pPr>
      <w:r w:rsidRPr="0066438E">
        <w:rPr>
          <w:sz w:val="22"/>
          <w:szCs w:val="22"/>
        </w:rPr>
        <w:t xml:space="preserve">Fisher, M. K., C. A. Wright, B. M. Davidson, A. K. Goodwin, E. O. Fielder, W. S. Buckler, and N. P. Steinsberger (2002), Integrating Fracture Mapping Technologies to Optimize Stimulations in the Barnett Shale, </w:t>
      </w:r>
      <w:r w:rsidRPr="0066438E">
        <w:rPr>
          <w:i/>
          <w:iCs/>
          <w:sz w:val="22"/>
          <w:szCs w:val="22"/>
        </w:rPr>
        <w:t>SPE Annu. Tech. Conf. Exhib.</w:t>
      </w:r>
      <w:r w:rsidRPr="0066438E">
        <w:rPr>
          <w:sz w:val="22"/>
          <w:szCs w:val="22"/>
        </w:rPr>
        <w:t>, doi:10.2118/77441-MS.</w:t>
      </w:r>
    </w:p>
    <w:p w14:paraId="028C53F0"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Freeze, R. A., and J. A. Cherry (1979), Groundwater, Prentice Hall, Englewood Cliffs, N. J.</w:t>
      </w:r>
    </w:p>
    <w:p w14:paraId="5C7CD003"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Garven, G., and R. A. Freeze (1984), Theoretical analysis of the role of groundwater flow in the genesis of stratabound ore deposits. 2: Quantitative results, Am. J. Sci., 284, 1125–1174.</w:t>
      </w:r>
    </w:p>
    <w:p w14:paraId="3B44FB47"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Heath, J. E. (2010), Multi-scale petrography and fluid dynamics of caprocks associated with geological CO2 storage, </w:t>
      </w:r>
      <w:r w:rsidRPr="0066438E">
        <w:rPr>
          <w:rFonts w:ascii="Times New Roman" w:eastAsia="Times New Roman" w:hAnsi="Times New Roman" w:cs="Times New Roman"/>
          <w:i/>
          <w:iCs/>
        </w:rPr>
        <w:t>Dep. Earth Environ. Sci.</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PhD</w:t>
      </w:r>
      <w:r w:rsidRPr="0066438E">
        <w:rPr>
          <w:rFonts w:ascii="Times New Roman" w:eastAsia="Times New Roman" w:hAnsi="Times New Roman" w:cs="Times New Roman"/>
        </w:rPr>
        <w:t xml:space="preserve"> (December), 437.</w:t>
      </w:r>
    </w:p>
    <w:p w14:paraId="6068AAC2"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Hunt, A. G., and G. W. Gee (2002), Application of critical path analysis to fractal porous media: Comparison with examples from the Hanford site, </w:t>
      </w:r>
      <w:r w:rsidRPr="00D06324">
        <w:rPr>
          <w:rFonts w:ascii="Times New Roman" w:eastAsia="Times New Roman" w:hAnsi="Times New Roman" w:cs="Times New Roman"/>
          <w:i/>
          <w:iCs/>
          <w:szCs w:val="24"/>
        </w:rPr>
        <w:t>Adv. Water Resour.</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25</w:t>
      </w:r>
      <w:r w:rsidRPr="00D06324">
        <w:rPr>
          <w:rFonts w:ascii="Times New Roman" w:eastAsia="Times New Roman" w:hAnsi="Times New Roman" w:cs="Times New Roman"/>
          <w:szCs w:val="24"/>
        </w:rPr>
        <w:t>(2), 129–146, doi:10.1016/S0309-1708(01)00057-4.</w:t>
      </w:r>
    </w:p>
    <w:p w14:paraId="2A6BB7C2" w14:textId="77777777" w:rsidR="00271935" w:rsidRPr="0066438E" w:rsidRDefault="00271935" w:rsidP="006D17E0">
      <w:pPr>
        <w:pStyle w:val="NormalWeb"/>
        <w:ind w:left="480" w:hanging="480"/>
        <w:rPr>
          <w:sz w:val="22"/>
          <w:szCs w:val="22"/>
        </w:rPr>
      </w:pPr>
      <w:r w:rsidRPr="0066438E">
        <w:rPr>
          <w:sz w:val="22"/>
          <w:szCs w:val="22"/>
        </w:rPr>
        <w:t xml:space="preserve">Iversen, N., and B. B. Jorgensen (1993), Diffusion coefficients of sulfate and methane in marine sediment: Influence of porosity, </w:t>
      </w:r>
      <w:r w:rsidRPr="0066438E">
        <w:rPr>
          <w:i/>
          <w:iCs/>
          <w:sz w:val="22"/>
          <w:szCs w:val="22"/>
        </w:rPr>
        <w:t>Geochim. Cosmochim. Acta</w:t>
      </w:r>
      <w:r w:rsidRPr="0066438E">
        <w:rPr>
          <w:sz w:val="22"/>
          <w:szCs w:val="22"/>
        </w:rPr>
        <w:t xml:space="preserve">, </w:t>
      </w:r>
      <w:r w:rsidRPr="0066438E">
        <w:rPr>
          <w:i/>
          <w:iCs/>
          <w:sz w:val="22"/>
          <w:szCs w:val="22"/>
        </w:rPr>
        <w:t>57</w:t>
      </w:r>
      <w:r w:rsidRPr="0066438E">
        <w:rPr>
          <w:sz w:val="22"/>
          <w:szCs w:val="22"/>
        </w:rPr>
        <w:t>(5), 571–578.</w:t>
      </w:r>
    </w:p>
    <w:p w14:paraId="01755ACF" w14:textId="77777777" w:rsidR="00271935" w:rsidRPr="0066438E" w:rsidRDefault="00271935" w:rsidP="00513F10">
      <w:pPr>
        <w:pStyle w:val="NormalWeb"/>
        <w:ind w:left="480" w:hanging="480"/>
        <w:rPr>
          <w:sz w:val="22"/>
        </w:rPr>
      </w:pPr>
      <w:r w:rsidRPr="0066438E">
        <w:rPr>
          <w:sz w:val="22"/>
        </w:rPr>
        <w:t xml:space="preserve">John, C. M., and T. Adatte (2009), Data report : X-ray analyses of bulk sediment in IODP Holes U1320A and U1324B , northern Gulf of Mexico, </w:t>
      </w:r>
      <w:r w:rsidRPr="0066438E">
        <w:rPr>
          <w:i/>
          <w:iCs/>
          <w:sz w:val="22"/>
        </w:rPr>
        <w:t>308</w:t>
      </w:r>
      <w:r w:rsidRPr="0066438E">
        <w:rPr>
          <w:sz w:val="22"/>
        </w:rPr>
        <w:t>, doi:10.2204/iodp.proc.308.214.2009.</w:t>
      </w:r>
    </w:p>
    <w:p w14:paraId="0E2955B3"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Katsube, T. J., &amp; Williamson, M. A. (1994). Effects of diagenesis on shale nano-pore structure and implications for sealing capacity. </w:t>
      </w:r>
      <w:r w:rsidRPr="0066438E">
        <w:rPr>
          <w:rFonts w:ascii="Times New Roman" w:eastAsia="Times New Roman" w:hAnsi="Times New Roman" w:cs="Times New Roman"/>
          <w:i/>
          <w:iCs/>
        </w:rPr>
        <w:t>Clay minerals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29</w:t>
      </w:r>
      <w:r w:rsidRPr="0066438E">
        <w:rPr>
          <w:rFonts w:ascii="Times New Roman" w:eastAsia="Times New Roman" w:hAnsi="Times New Roman" w:cs="Times New Roman"/>
        </w:rPr>
        <w:t>(4), 451-461.</w:t>
      </w:r>
    </w:p>
    <w:p w14:paraId="62C964BB"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Keehm, Y. (2004), Permeability prediction from thin sections: 3D reconstruction and Lattice-Boltzmann flow simulation, </w:t>
      </w:r>
      <w:r w:rsidRPr="0066438E">
        <w:rPr>
          <w:rFonts w:ascii="Times New Roman" w:eastAsia="Times New Roman" w:hAnsi="Times New Roman" w:cs="Times New Roman"/>
          <w:i/>
          <w:iCs/>
        </w:rPr>
        <w:t>Geophys. Res. Lett.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31</w:t>
      </w:r>
      <w:r w:rsidRPr="0066438E">
        <w:rPr>
          <w:rFonts w:ascii="Times New Roman" w:eastAsia="Times New Roman" w:hAnsi="Times New Roman" w:cs="Times New Roman"/>
        </w:rPr>
        <w:t>(4), 3–6, doi:10.1029/2003GL018761.</w:t>
      </w:r>
    </w:p>
    <w:p w14:paraId="632A41D2"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Kozeny, J. (1927). Uber kapillare leitung der wasser in boden. </w:t>
      </w:r>
      <w:r w:rsidRPr="0066438E">
        <w:rPr>
          <w:rFonts w:ascii="Times New Roman" w:eastAsia="Times New Roman" w:hAnsi="Times New Roman" w:cs="Times New Roman"/>
          <w:i/>
          <w:iCs/>
        </w:rPr>
        <w:t>Royal Academy of Science, Vienna, Proc. Class I</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136</w:t>
      </w:r>
      <w:r w:rsidRPr="0066438E">
        <w:rPr>
          <w:rFonts w:ascii="Times New Roman" w:eastAsia="Times New Roman" w:hAnsi="Times New Roman" w:cs="Times New Roman"/>
        </w:rPr>
        <w:t>, 271-306.</w:t>
      </w:r>
    </w:p>
    <w:p w14:paraId="672BFC63"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Kuila, U., and M. Prasad (2013), Specific surface area and pore-size distribution in clays and shales, </w:t>
      </w:r>
      <w:r w:rsidRPr="0066438E">
        <w:rPr>
          <w:rFonts w:ascii="Times New Roman" w:eastAsia="Times New Roman" w:hAnsi="Times New Roman" w:cs="Times New Roman"/>
          <w:i/>
          <w:iCs/>
        </w:rPr>
        <w:t>Geophys. Prospect.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61</w:t>
      </w:r>
      <w:r w:rsidRPr="0066438E">
        <w:rPr>
          <w:rFonts w:ascii="Times New Roman" w:eastAsia="Times New Roman" w:hAnsi="Times New Roman" w:cs="Times New Roman"/>
        </w:rPr>
        <w:t>(2), 341–362, doi:10.1111/1365-2478.12028.</w:t>
      </w:r>
    </w:p>
    <w:p w14:paraId="1D7E5FC6" w14:textId="77777777" w:rsidR="00271935" w:rsidRPr="0066438E" w:rsidRDefault="00271935" w:rsidP="006D17E0">
      <w:pPr>
        <w:pStyle w:val="NormalWeb"/>
        <w:ind w:left="480" w:hanging="480"/>
        <w:rPr>
          <w:sz w:val="22"/>
          <w:szCs w:val="22"/>
        </w:rPr>
      </w:pPr>
      <w:r w:rsidRPr="0066438E">
        <w:rPr>
          <w:sz w:val="22"/>
          <w:szCs w:val="22"/>
        </w:rPr>
        <w:t xml:space="preserve">Latt, J. (2008), Choice of units in lattice Boltzmann simulations, </w:t>
      </w:r>
      <w:r w:rsidRPr="0066438E">
        <w:rPr>
          <w:i/>
          <w:iCs/>
          <w:sz w:val="22"/>
          <w:szCs w:val="22"/>
        </w:rPr>
        <w:t>Lattice Boltzmann How tos</w:t>
      </w:r>
      <w:r w:rsidRPr="0066438E">
        <w:rPr>
          <w:sz w:val="22"/>
          <w:szCs w:val="22"/>
        </w:rPr>
        <w:t>, (April), 1–6.</w:t>
      </w:r>
    </w:p>
    <w:p w14:paraId="142CE16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Long, H., P. B. Flemings, J. T. Germaine, D. M. Saffer, and B. Dugan (2008), Data report: Consolidation characteristics of sediments from IODP Expedition 308, Ursa Basin, Gulf of Mexico, </w:t>
      </w:r>
      <w:r w:rsidRPr="0066438E">
        <w:rPr>
          <w:rFonts w:ascii="Times New Roman" w:eastAsia="Times New Roman" w:hAnsi="Times New Roman" w:cs="Times New Roman"/>
          <w:i/>
          <w:iCs/>
        </w:rPr>
        <w:t>Proc. Integr. Ocean Drill. Progr. Sci. Results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308</w:t>
      </w:r>
      <w:r w:rsidRPr="0066438E">
        <w:rPr>
          <w:rFonts w:ascii="Times New Roman" w:eastAsia="Times New Roman" w:hAnsi="Times New Roman" w:cs="Times New Roman"/>
        </w:rPr>
        <w:t>, doi:10.2204/iodp.proc.308.204.2008.</w:t>
      </w:r>
    </w:p>
    <w:p w14:paraId="18D12323"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Loucks, R. G., R. M. Reed, S. C. Ruppel, and D. M. Jarvie (2009), Morphology, Genesis, and Distribution of Nanometer-Scale Pores in Siliceous Mudstones of the Mississippian Barnett Shale, </w:t>
      </w:r>
      <w:r w:rsidRPr="0066438E">
        <w:rPr>
          <w:rFonts w:ascii="Times New Roman" w:eastAsia="Times New Roman" w:hAnsi="Times New Roman" w:cs="Times New Roman"/>
          <w:i/>
          <w:iCs/>
        </w:rPr>
        <w:t>J. Sediment. Res.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79</w:t>
      </w:r>
      <w:r w:rsidRPr="0066438E">
        <w:rPr>
          <w:rFonts w:ascii="Times New Roman" w:eastAsia="Times New Roman" w:hAnsi="Times New Roman" w:cs="Times New Roman"/>
        </w:rPr>
        <w:t>(12), 848–861, doi:10.2110/jsr.2009.092.</w:t>
      </w:r>
    </w:p>
    <w:p w14:paraId="2A3DB7F4" w14:textId="77777777" w:rsidR="00271935" w:rsidRPr="0066438E" w:rsidRDefault="00271935" w:rsidP="00E41B8E">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Lucia, F. J., Jennings Jr, J. W., Rahnis, M., &amp; Meyer, F. O. (2001). Permeability and rock fabric from wireline logs, Arab-D reservoir, Ghawar field, Saudi Arabia. </w:t>
      </w:r>
      <w:r w:rsidRPr="0066438E">
        <w:rPr>
          <w:rFonts w:ascii="Times New Roman" w:eastAsia="Times New Roman" w:hAnsi="Times New Roman" w:cs="Times New Roman"/>
          <w:i/>
          <w:iCs/>
        </w:rPr>
        <w:t>GeoArabia</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6</w:t>
      </w:r>
      <w:r w:rsidRPr="0066438E">
        <w:rPr>
          <w:rFonts w:ascii="Times New Roman" w:eastAsia="Times New Roman" w:hAnsi="Times New Roman" w:cs="Times New Roman"/>
        </w:rPr>
        <w:t>(4), 619-646.</w:t>
      </w:r>
    </w:p>
    <w:p w14:paraId="1CC6D4FF"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Martys, N. S., and H. Chen (1996), Simulation of multicomponent fluids in complex three-dimensional geometries by the lattice Boltzmann method, </w:t>
      </w:r>
      <w:r w:rsidRPr="00D06324">
        <w:rPr>
          <w:rFonts w:ascii="Times New Roman" w:eastAsia="Times New Roman" w:hAnsi="Times New Roman" w:cs="Times New Roman"/>
          <w:i/>
          <w:iCs/>
          <w:szCs w:val="24"/>
        </w:rPr>
        <w:t>Phys. Rev. E - Stat. Physics, Plasmas, Fluids, Relat. Interdiscip. Top.</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53</w:t>
      </w:r>
      <w:r w:rsidRPr="00D06324">
        <w:rPr>
          <w:rFonts w:ascii="Times New Roman" w:eastAsia="Times New Roman" w:hAnsi="Times New Roman" w:cs="Times New Roman"/>
          <w:szCs w:val="24"/>
        </w:rPr>
        <w:t>(1), 743–750, doi:10.1103/PhysRevE.53.743.</w:t>
      </w:r>
    </w:p>
    <w:p w14:paraId="12E60DCF" w14:textId="77777777" w:rsidR="00271935" w:rsidRPr="0066438E" w:rsidRDefault="00271935" w:rsidP="00DB55BC">
      <w:pPr>
        <w:pStyle w:val="NormalWeb"/>
        <w:ind w:left="480" w:hanging="480"/>
        <w:rPr>
          <w:sz w:val="22"/>
          <w:szCs w:val="22"/>
        </w:rPr>
      </w:pPr>
      <w:r w:rsidRPr="0066438E">
        <w:rPr>
          <w:sz w:val="22"/>
          <w:szCs w:val="22"/>
        </w:rPr>
        <w:t xml:space="preserve">Matthäi, S. K., and M. Belayneh (2004), Fluid flow partitioning between fractures and a permeable rock matrix, </w:t>
      </w:r>
      <w:r w:rsidRPr="0066438E">
        <w:rPr>
          <w:i/>
          <w:iCs/>
          <w:sz w:val="22"/>
          <w:szCs w:val="22"/>
        </w:rPr>
        <w:t>Geophys. Res. Lett.</w:t>
      </w:r>
      <w:r w:rsidRPr="0066438E">
        <w:rPr>
          <w:sz w:val="22"/>
          <w:szCs w:val="22"/>
        </w:rPr>
        <w:t xml:space="preserve">, </w:t>
      </w:r>
      <w:r w:rsidRPr="0066438E">
        <w:rPr>
          <w:i/>
          <w:iCs/>
          <w:sz w:val="22"/>
          <w:szCs w:val="22"/>
        </w:rPr>
        <w:t>31</w:t>
      </w:r>
      <w:r w:rsidRPr="0066438E">
        <w:rPr>
          <w:sz w:val="22"/>
          <w:szCs w:val="22"/>
        </w:rPr>
        <w:t>(7), 1–5, doi:10.1029/2003GL019027.</w:t>
      </w:r>
    </w:p>
    <w:p w14:paraId="1EAC8981"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Mayerhofer, M. J., E. P. Lolon, J. E. Youngblood, and J. R. Heinze (2006), Integration of Microseismic-Fracture-Mapping Results with Numerical Fracture Network Production Modeling in the Barnett Shale, </w:t>
      </w:r>
      <w:r w:rsidRPr="0066438E">
        <w:rPr>
          <w:rFonts w:ascii="Times New Roman" w:eastAsia="Times New Roman" w:hAnsi="Times New Roman" w:cs="Times New Roman"/>
          <w:i/>
          <w:iCs/>
        </w:rPr>
        <w:t>SPE Annu. Tech. Conf. Exhib.</w:t>
      </w:r>
      <w:r w:rsidRPr="0066438E">
        <w:rPr>
          <w:rFonts w:ascii="Times New Roman" w:eastAsia="Times New Roman" w:hAnsi="Times New Roman" w:cs="Times New Roman"/>
        </w:rPr>
        <w:t>, doi:10.2118/102103-MS.</w:t>
      </w:r>
    </w:p>
    <w:p w14:paraId="5C23E264"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Mitchell, J. K., &amp; Soga, K. (2005). </w:t>
      </w:r>
      <w:r w:rsidRPr="0066438E">
        <w:rPr>
          <w:rFonts w:ascii="Times New Roman" w:eastAsia="Times New Roman" w:hAnsi="Times New Roman" w:cs="Times New Roman"/>
          <w:i/>
          <w:iCs/>
        </w:rPr>
        <w:t>Fundamentals of soil behavior</w:t>
      </w:r>
      <w:r w:rsidRPr="0066438E">
        <w:rPr>
          <w:rFonts w:ascii="Times New Roman" w:eastAsia="Times New Roman" w:hAnsi="Times New Roman" w:cs="Times New Roman"/>
        </w:rPr>
        <w:t xml:space="preserve"> (Vol. 3). New York: John Wiley &amp; Sons.</w:t>
      </w:r>
    </w:p>
    <w:p w14:paraId="67B10FEF" w14:textId="77777777" w:rsidR="00271935" w:rsidRPr="0066438E" w:rsidRDefault="00271935" w:rsidP="00E81984">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Mondol, N. H., Bjørlykke, K., &amp; Jahren, J. (2008). Experimental compaction of clays: Relationship between permeability and petrophysical properties in mudstones. Petroleum Geoscience, 14(4), 319-337.</w:t>
      </w:r>
    </w:p>
    <w:p w14:paraId="0EBD3C76"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Mondol, N. H., K. Bjørlykke, J. Jahren, and K. Høeg (2007), Experimental mechanical compaction of clay mineral aggregates-Changes in physical properties of mudstones during burial, </w:t>
      </w:r>
      <w:r w:rsidRPr="0066438E">
        <w:rPr>
          <w:rFonts w:ascii="Times New Roman" w:eastAsia="Times New Roman" w:hAnsi="Times New Roman" w:cs="Times New Roman"/>
          <w:i/>
          <w:iCs/>
        </w:rPr>
        <w:t>Mar. Pet.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24</w:t>
      </w:r>
      <w:r w:rsidRPr="0066438E">
        <w:rPr>
          <w:rFonts w:ascii="Times New Roman" w:eastAsia="Times New Roman" w:hAnsi="Times New Roman" w:cs="Times New Roman"/>
        </w:rPr>
        <w:t>(5), 289–311, doi:10.1016/j.marpetgeo.2007.03.006.</w:t>
      </w:r>
    </w:p>
    <w:p w14:paraId="06195A6B" w14:textId="77777777" w:rsidR="00271935" w:rsidRPr="0066438E" w:rsidRDefault="00271935" w:rsidP="00E2280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Nagaraj, T. S. (1994). Stress state permeability relationships for overconsolidated clays. Geotechnique, 44(2), 349-352.</w:t>
      </w:r>
    </w:p>
    <w:p w14:paraId="15AE6343" w14:textId="77777777" w:rsidR="00271935" w:rsidRPr="0066438E" w:rsidRDefault="00271935" w:rsidP="00E2280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 Neuzil, C. E. (1994). How permeable are clays and shales?. </w:t>
      </w:r>
      <w:r w:rsidRPr="0066438E">
        <w:rPr>
          <w:rFonts w:ascii="Times New Roman" w:eastAsia="Times New Roman" w:hAnsi="Times New Roman" w:cs="Times New Roman"/>
          <w:i/>
          <w:iCs/>
        </w:rPr>
        <w:t>Water resources research</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30</w:t>
      </w:r>
      <w:r w:rsidRPr="0066438E">
        <w:rPr>
          <w:rFonts w:ascii="Times New Roman" w:eastAsia="Times New Roman" w:hAnsi="Times New Roman" w:cs="Times New Roman"/>
        </w:rPr>
        <w:t>(2), 145-150.</w:t>
      </w:r>
    </w:p>
    <w:p w14:paraId="5E22B125" w14:textId="77777777" w:rsidR="00271935" w:rsidRPr="0066438E" w:rsidRDefault="00271935" w:rsidP="006D17E0">
      <w:pPr>
        <w:pStyle w:val="NormalWeb"/>
        <w:ind w:left="480" w:hanging="480"/>
        <w:rPr>
          <w:sz w:val="22"/>
          <w:szCs w:val="22"/>
        </w:rPr>
      </w:pPr>
      <w:r w:rsidRPr="0066438E">
        <w:rPr>
          <w:sz w:val="22"/>
          <w:szCs w:val="22"/>
        </w:rPr>
        <w:t xml:space="preserve">Olsen, H. W. (1960), Hydraulic Flow Through Saturated Clays, </w:t>
      </w:r>
      <w:r w:rsidRPr="0066438E">
        <w:rPr>
          <w:i/>
          <w:iCs/>
          <w:sz w:val="22"/>
          <w:szCs w:val="22"/>
        </w:rPr>
        <w:t>Clays Clay Miner.</w:t>
      </w:r>
      <w:r w:rsidRPr="0066438E">
        <w:rPr>
          <w:sz w:val="22"/>
          <w:szCs w:val="22"/>
        </w:rPr>
        <w:t xml:space="preserve">, </w:t>
      </w:r>
      <w:r w:rsidRPr="0066438E">
        <w:rPr>
          <w:i/>
          <w:iCs/>
          <w:sz w:val="22"/>
          <w:szCs w:val="22"/>
        </w:rPr>
        <w:t>9</w:t>
      </w:r>
      <w:r w:rsidRPr="0066438E">
        <w:rPr>
          <w:sz w:val="22"/>
          <w:szCs w:val="22"/>
        </w:rPr>
        <w:t>(1), 131–161, doi:10.1346/CCMN.1960.0090108.</w:t>
      </w:r>
    </w:p>
    <w:p w14:paraId="73F2ADEF"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Qian, Y. H., D. D</w:t>
      </w:r>
      <w:r w:rsidRPr="0066438E">
        <w:rPr>
          <w:rFonts w:ascii="Times New Roman" w:eastAsia="Times New Roman" w:hAnsi="Times New Roman" w:cs="Times New Roman"/>
          <w:szCs w:val="24"/>
        </w:rPr>
        <w:t>’H</w:t>
      </w:r>
      <w:r w:rsidRPr="00D06324">
        <w:rPr>
          <w:rFonts w:ascii="Times New Roman" w:eastAsia="Times New Roman" w:hAnsi="Times New Roman" w:cs="Times New Roman"/>
          <w:szCs w:val="24"/>
        </w:rPr>
        <w:t>umi</w:t>
      </w:r>
      <w:r w:rsidRPr="0066438E">
        <w:rPr>
          <w:rFonts w:ascii="Times New Roman" w:eastAsia="Times New Roman" w:hAnsi="Times New Roman" w:cs="Times New Roman"/>
          <w:szCs w:val="24"/>
        </w:rPr>
        <w:t>è</w:t>
      </w:r>
      <w:r w:rsidRPr="00D06324">
        <w:rPr>
          <w:rFonts w:ascii="Times New Roman" w:eastAsia="Times New Roman" w:hAnsi="Times New Roman" w:cs="Times New Roman"/>
          <w:szCs w:val="24"/>
        </w:rPr>
        <w:t>res, and P. Lallemand (1992), Lattice B</w:t>
      </w:r>
      <w:r w:rsidRPr="0066438E">
        <w:rPr>
          <w:rFonts w:ascii="Times New Roman" w:eastAsia="Times New Roman" w:hAnsi="Times New Roman" w:cs="Times New Roman"/>
          <w:szCs w:val="24"/>
        </w:rPr>
        <w:t>GK</w:t>
      </w:r>
      <w:r w:rsidRPr="00D06324">
        <w:rPr>
          <w:rFonts w:ascii="Times New Roman" w:eastAsia="Times New Roman" w:hAnsi="Times New Roman" w:cs="Times New Roman"/>
          <w:szCs w:val="24"/>
        </w:rPr>
        <w:t xml:space="preserve"> Models for Navier-Stokes Equation, </w:t>
      </w:r>
      <w:r w:rsidRPr="00D06324">
        <w:rPr>
          <w:rFonts w:ascii="Times New Roman" w:eastAsia="Times New Roman" w:hAnsi="Times New Roman" w:cs="Times New Roman"/>
          <w:i/>
          <w:iCs/>
          <w:szCs w:val="24"/>
        </w:rPr>
        <w:t>Europhys. Lett.</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17</w:t>
      </w:r>
      <w:r w:rsidRPr="00D06324">
        <w:rPr>
          <w:rFonts w:ascii="Times New Roman" w:eastAsia="Times New Roman" w:hAnsi="Times New Roman" w:cs="Times New Roman"/>
          <w:szCs w:val="24"/>
        </w:rPr>
        <w:t>(6BIS), 479–484, doi:10.1209/0295-5075/17/6/001.</w:t>
      </w:r>
    </w:p>
    <w:p w14:paraId="40078D54"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Revil, A., and M. Pessel (2002), Electroosmotic flow and the validity of the classical Darcy equation in silty shales, Geophys. Res. Lett., 29(9), 14-1-14–4, doi:10. 1029/2001gl013480., and M. Pessel (2002), Electroosmotic flow and the validity of the classical Darcy equation in silty shales, </w:t>
      </w:r>
      <w:r w:rsidRPr="00D06324">
        <w:rPr>
          <w:rFonts w:ascii="Times New Roman" w:eastAsia="Times New Roman" w:hAnsi="Times New Roman" w:cs="Times New Roman"/>
          <w:i/>
          <w:iCs/>
          <w:szCs w:val="24"/>
        </w:rPr>
        <w:t>Geophys. Res. Lett.</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29</w:t>
      </w:r>
      <w:r w:rsidRPr="00D06324">
        <w:rPr>
          <w:rFonts w:ascii="Times New Roman" w:eastAsia="Times New Roman" w:hAnsi="Times New Roman" w:cs="Times New Roman"/>
          <w:szCs w:val="24"/>
        </w:rPr>
        <w:t>(9), 14-1-14–4, doi:10.1029/2001gl013480.</w:t>
      </w:r>
    </w:p>
    <w:p w14:paraId="7CC5B1BE"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Rose, H. E. (1945). An investigation into the laws of flow of fluids through beds of granular materials. </w:t>
      </w:r>
      <w:r w:rsidRPr="0066438E">
        <w:rPr>
          <w:rFonts w:ascii="Times New Roman" w:eastAsia="Times New Roman" w:hAnsi="Times New Roman" w:cs="Times New Roman"/>
          <w:i/>
          <w:iCs/>
        </w:rPr>
        <w:t>Proceedings of the Institution of Mechanical Engineers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153</w:t>
      </w:r>
      <w:r w:rsidRPr="0066438E">
        <w:rPr>
          <w:rFonts w:ascii="Times New Roman" w:eastAsia="Times New Roman" w:hAnsi="Times New Roman" w:cs="Times New Roman"/>
        </w:rPr>
        <w:t>(1), 141-148.</w:t>
      </w:r>
    </w:p>
    <w:p w14:paraId="4740CB3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Santamarina, J. C., K. A. Klein, Y. H. Wang, and E. Prencke (2002), Specific surface: determination and relevance, </w:t>
      </w:r>
      <w:r w:rsidRPr="0066438E">
        <w:rPr>
          <w:rFonts w:ascii="Times New Roman" w:eastAsia="Times New Roman" w:hAnsi="Times New Roman" w:cs="Times New Roman"/>
          <w:i/>
          <w:iCs/>
        </w:rPr>
        <w:t>Can. Geotech. J.</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39</w:t>
      </w:r>
      <w:r w:rsidRPr="0066438E">
        <w:rPr>
          <w:rFonts w:ascii="Times New Roman" w:eastAsia="Times New Roman" w:hAnsi="Times New Roman" w:cs="Times New Roman"/>
        </w:rPr>
        <w:t>(1), 233–241, doi:10.1139/t01-077.</w:t>
      </w:r>
    </w:p>
    <w:p w14:paraId="1BC2083B" w14:textId="77777777" w:rsidR="00271935" w:rsidRPr="0066438E" w:rsidRDefault="00271935" w:rsidP="00223EF8">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Sawyer, D. E., R. Jacoby, P. Flemings, and J. T. Germaine (2008), Data report : particle size analysis of sediments in the Ursa Basin , IODP Expedition 308 Sites U1324 and U1322 , northern Gulf of Mexico, </w:t>
      </w:r>
      <w:r w:rsidRPr="0066438E">
        <w:rPr>
          <w:rFonts w:ascii="Times New Roman" w:eastAsia="Times New Roman" w:hAnsi="Times New Roman" w:cs="Times New Roman"/>
          <w:i/>
          <w:iCs/>
        </w:rPr>
        <w:t>308</w:t>
      </w:r>
      <w:r w:rsidRPr="0066438E">
        <w:rPr>
          <w:rFonts w:ascii="Times New Roman" w:eastAsia="Times New Roman" w:hAnsi="Times New Roman" w:cs="Times New Roman"/>
        </w:rPr>
        <w:t>, 1–20, doi:10.2204/iodp.proc.308.205.2008.</w:t>
      </w:r>
    </w:p>
    <w:p w14:paraId="7DC278D3" w14:textId="77777777" w:rsidR="00271935" w:rsidRPr="0066438E" w:rsidRDefault="00271935" w:rsidP="006D17E0">
      <w:pPr>
        <w:pStyle w:val="NormalWeb"/>
        <w:ind w:left="480" w:hanging="480"/>
        <w:rPr>
          <w:sz w:val="22"/>
          <w:szCs w:val="22"/>
        </w:rPr>
      </w:pPr>
      <w:r w:rsidRPr="0066438E">
        <w:rPr>
          <w:sz w:val="22"/>
          <w:szCs w:val="22"/>
        </w:rPr>
        <w:t xml:space="preserve">Schneider, J., P. B. Flemings, R. J. Day-Stirrat, and J. T. Germaine (2011), Insights into pore-scale controls on mudstone permeability through resedimentation experiments, </w:t>
      </w:r>
      <w:r w:rsidRPr="0066438E">
        <w:rPr>
          <w:i/>
          <w:iCs/>
          <w:sz w:val="22"/>
          <w:szCs w:val="22"/>
        </w:rPr>
        <w:t>Geology</w:t>
      </w:r>
      <w:r w:rsidRPr="0066438E">
        <w:rPr>
          <w:sz w:val="22"/>
          <w:szCs w:val="22"/>
        </w:rPr>
        <w:t xml:space="preserve">, </w:t>
      </w:r>
      <w:r w:rsidRPr="0066438E">
        <w:rPr>
          <w:i/>
          <w:iCs/>
          <w:sz w:val="22"/>
          <w:szCs w:val="22"/>
        </w:rPr>
        <w:t>39</w:t>
      </w:r>
      <w:r w:rsidRPr="0066438E">
        <w:rPr>
          <w:sz w:val="22"/>
          <w:szCs w:val="22"/>
        </w:rPr>
        <w:t>(11), 1011–1014, doi:10.1130/G32475.1.</w:t>
      </w:r>
    </w:p>
    <w:p w14:paraId="28A23C1A" w14:textId="77777777" w:rsidR="00271935" w:rsidRPr="0066438E" w:rsidRDefault="00271935" w:rsidP="006D17E0">
      <w:pPr>
        <w:pStyle w:val="NormalWeb"/>
        <w:ind w:left="480" w:hanging="480"/>
        <w:rPr>
          <w:sz w:val="22"/>
          <w:szCs w:val="22"/>
        </w:rPr>
      </w:pPr>
      <w:r w:rsidRPr="0066438E">
        <w:rPr>
          <w:sz w:val="22"/>
          <w:szCs w:val="22"/>
        </w:rPr>
        <w:t xml:space="preserve">Schwartz, L. M., and J. R. Banavar (1989), Transport properties of disordered continuum systems, </w:t>
      </w:r>
      <w:r w:rsidRPr="0066438E">
        <w:rPr>
          <w:i/>
          <w:iCs/>
          <w:sz w:val="22"/>
          <w:szCs w:val="22"/>
        </w:rPr>
        <w:t>Phys. Rev. B</w:t>
      </w:r>
      <w:r w:rsidRPr="0066438E">
        <w:rPr>
          <w:sz w:val="22"/>
          <w:szCs w:val="22"/>
        </w:rPr>
        <w:t xml:space="preserve">, </w:t>
      </w:r>
      <w:r w:rsidRPr="0066438E">
        <w:rPr>
          <w:i/>
          <w:iCs/>
          <w:sz w:val="22"/>
          <w:szCs w:val="22"/>
        </w:rPr>
        <w:t>39</w:t>
      </w:r>
      <w:r w:rsidRPr="0066438E">
        <w:rPr>
          <w:sz w:val="22"/>
          <w:szCs w:val="22"/>
        </w:rPr>
        <w:t>(16), 11965–11970, doi:10.1103/PhysRevB.39.11965.</w:t>
      </w:r>
    </w:p>
    <w:p w14:paraId="72E87840" w14:textId="77777777" w:rsidR="00271935" w:rsidRPr="0066438E" w:rsidRDefault="00271935" w:rsidP="006D17E0">
      <w:pPr>
        <w:pStyle w:val="NormalWeb"/>
        <w:ind w:left="480" w:hanging="480"/>
        <w:rPr>
          <w:sz w:val="22"/>
          <w:szCs w:val="22"/>
        </w:rPr>
      </w:pPr>
      <w:r w:rsidRPr="0066438E">
        <w:rPr>
          <w:sz w:val="22"/>
          <w:szCs w:val="22"/>
        </w:rPr>
        <w:t xml:space="preserve">Slatt, R. M., and N. R. O’Brien (2011), Pore types in the Barnett and Woodford gas shales: Contribution to understanding gas storage and migration pathways in fine-grained rocks, </w:t>
      </w:r>
      <w:r w:rsidRPr="0066438E">
        <w:rPr>
          <w:i/>
          <w:iCs/>
          <w:sz w:val="22"/>
          <w:szCs w:val="22"/>
        </w:rPr>
        <w:t>Am. Assoc. Pet. Geol. Bull.</w:t>
      </w:r>
      <w:r w:rsidRPr="0066438E">
        <w:rPr>
          <w:sz w:val="22"/>
          <w:szCs w:val="22"/>
        </w:rPr>
        <w:t xml:space="preserve">, </w:t>
      </w:r>
      <w:r w:rsidRPr="0066438E">
        <w:rPr>
          <w:i/>
          <w:iCs/>
          <w:sz w:val="22"/>
          <w:szCs w:val="22"/>
        </w:rPr>
        <w:t>95</w:t>
      </w:r>
      <w:r w:rsidRPr="0066438E">
        <w:rPr>
          <w:sz w:val="22"/>
          <w:szCs w:val="22"/>
        </w:rPr>
        <w:t>(12), 2017–2030, doi:10.1306/03301110145.</w:t>
      </w:r>
    </w:p>
    <w:p w14:paraId="5B5A220A"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Soeder, D. J. (1988). Porosity and permeability of eastern Devonian gas shale. </w:t>
      </w:r>
      <w:r w:rsidRPr="0066438E">
        <w:rPr>
          <w:rFonts w:ascii="Times New Roman" w:eastAsia="Times New Roman" w:hAnsi="Times New Roman" w:cs="Times New Roman"/>
          <w:i/>
          <w:iCs/>
        </w:rPr>
        <w:t>SPE Formation Evaluation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w:t>
      </w:r>
      <w:r w:rsidRPr="0066438E">
        <w:rPr>
          <w:rFonts w:ascii="Times New Roman" w:eastAsia="Times New Roman" w:hAnsi="Times New Roman" w:cs="Times New Roman"/>
        </w:rPr>
        <w:t>(01), 116-124.</w:t>
      </w:r>
    </w:p>
    <w:p w14:paraId="2BD8BDF7" w14:textId="77777777" w:rsidR="00271935" w:rsidRPr="0066438E" w:rsidRDefault="00271935" w:rsidP="006D17E0">
      <w:pPr>
        <w:pStyle w:val="NormalWeb"/>
        <w:ind w:left="480" w:hanging="480"/>
        <w:rPr>
          <w:sz w:val="22"/>
          <w:szCs w:val="22"/>
        </w:rPr>
      </w:pPr>
      <w:r w:rsidRPr="0066438E">
        <w:rPr>
          <w:sz w:val="22"/>
          <w:szCs w:val="22"/>
        </w:rPr>
        <w:t xml:space="preserve">Weber, C., M. Heuser, and H. Stanjek (2014), A collection of aspect ratios of common clay minerals determined from conductometric titrations, </w:t>
      </w:r>
      <w:r w:rsidRPr="0066438E">
        <w:rPr>
          <w:i/>
          <w:iCs/>
          <w:sz w:val="22"/>
          <w:szCs w:val="22"/>
        </w:rPr>
        <w:t>Clay Miner.</w:t>
      </w:r>
      <w:r w:rsidRPr="0066438E">
        <w:rPr>
          <w:sz w:val="22"/>
          <w:szCs w:val="22"/>
        </w:rPr>
        <w:t xml:space="preserve">, </w:t>
      </w:r>
      <w:r w:rsidRPr="0066438E">
        <w:rPr>
          <w:i/>
          <w:iCs/>
          <w:sz w:val="22"/>
          <w:szCs w:val="22"/>
        </w:rPr>
        <w:t>49</w:t>
      </w:r>
      <w:r w:rsidRPr="0066438E">
        <w:rPr>
          <w:sz w:val="22"/>
          <w:szCs w:val="22"/>
        </w:rPr>
        <w:t>(3), 495–498, doi:10.1180/claymin.2014.049.3.10.</w:t>
      </w:r>
    </w:p>
    <w:p w14:paraId="34FC6886" w14:textId="77777777" w:rsidR="00271935" w:rsidRPr="0066438E" w:rsidRDefault="00271935" w:rsidP="006D17E0">
      <w:pPr>
        <w:pStyle w:val="NormalWeb"/>
        <w:ind w:left="480" w:hanging="480"/>
        <w:rPr>
          <w:sz w:val="22"/>
          <w:szCs w:val="22"/>
        </w:rPr>
      </w:pPr>
      <w:r w:rsidRPr="0066438E">
        <w:rPr>
          <w:sz w:val="22"/>
          <w:szCs w:val="22"/>
        </w:rPr>
        <w:t xml:space="preserve">Xiaorong Luo, and G. Vasseur (1992), Contributions of compaction and aquathermal pressuring to geopressure and the influence of environmental conditions, </w:t>
      </w:r>
      <w:r w:rsidRPr="0066438E">
        <w:rPr>
          <w:i/>
          <w:iCs/>
          <w:sz w:val="22"/>
          <w:szCs w:val="22"/>
        </w:rPr>
        <w:t>Am. Assoc. Pet. Geol. Bull.</w:t>
      </w:r>
      <w:r w:rsidRPr="0066438E">
        <w:rPr>
          <w:sz w:val="22"/>
          <w:szCs w:val="22"/>
        </w:rPr>
        <w:t xml:space="preserve">, </w:t>
      </w:r>
      <w:r w:rsidRPr="0066438E">
        <w:rPr>
          <w:i/>
          <w:iCs/>
          <w:sz w:val="22"/>
          <w:szCs w:val="22"/>
        </w:rPr>
        <w:t>76</w:t>
      </w:r>
      <w:r w:rsidRPr="0066438E">
        <w:rPr>
          <w:sz w:val="22"/>
          <w:szCs w:val="22"/>
        </w:rPr>
        <w:t>(10), 1550–1559, doi:10.1306/BDFF8FB0-1718-11D7-8645000102C1865D.</w:t>
      </w:r>
    </w:p>
    <w:p w14:paraId="5242B492"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Yamamoto, Y., &amp; Sawyer, D. E. (2012). Systematic Spatial Variations in the Fabric and Physical Properties of Mass-Transport Deposits in the Ursa Region, Northern Gulf of Mexico. In </w:t>
      </w:r>
      <w:r w:rsidRPr="0066438E">
        <w:rPr>
          <w:rFonts w:ascii="Times New Roman" w:eastAsia="Times New Roman" w:hAnsi="Times New Roman" w:cs="Times New Roman"/>
          <w:i/>
          <w:iCs/>
        </w:rPr>
        <w:t>Submarine Mass Movements and Their Consequences</w:t>
      </w:r>
      <w:r w:rsidRPr="0066438E">
        <w:rPr>
          <w:rFonts w:ascii="Times New Roman" w:eastAsia="Times New Roman" w:hAnsi="Times New Roman" w:cs="Times New Roman"/>
        </w:rPr>
        <w:t xml:space="preserve"> (pp. 649-658). Springer, Dordrecht.</w:t>
      </w:r>
    </w:p>
    <w:p w14:paraId="64162159" w14:textId="77777777" w:rsidR="00271935" w:rsidRPr="0066438E" w:rsidRDefault="00271935" w:rsidP="006D17E0">
      <w:pPr>
        <w:pStyle w:val="NormalWeb"/>
        <w:ind w:left="480" w:hanging="480"/>
        <w:rPr>
          <w:sz w:val="22"/>
          <w:szCs w:val="22"/>
        </w:rPr>
      </w:pPr>
      <w:r w:rsidRPr="0066438E">
        <w:rPr>
          <w:sz w:val="22"/>
          <w:szCs w:val="22"/>
        </w:rPr>
        <w:t xml:space="preserve">Yang, Y., and A. C. Aplin (1998), Influence of lithology and compaction on the pore size distribution and modelled permeability of some mudstones from the Norwegian margin, </w:t>
      </w:r>
      <w:r w:rsidRPr="0066438E">
        <w:rPr>
          <w:i/>
          <w:iCs/>
          <w:sz w:val="22"/>
          <w:szCs w:val="22"/>
        </w:rPr>
        <w:t>Mar. Pet. Geol.</w:t>
      </w:r>
      <w:r w:rsidRPr="0066438E">
        <w:rPr>
          <w:sz w:val="22"/>
          <w:szCs w:val="22"/>
        </w:rPr>
        <w:t xml:space="preserve">, </w:t>
      </w:r>
      <w:r w:rsidRPr="0066438E">
        <w:rPr>
          <w:i/>
          <w:iCs/>
          <w:sz w:val="22"/>
          <w:szCs w:val="22"/>
        </w:rPr>
        <w:t>15</w:t>
      </w:r>
      <w:r w:rsidRPr="0066438E">
        <w:rPr>
          <w:sz w:val="22"/>
          <w:szCs w:val="22"/>
        </w:rPr>
        <w:t>(2), 163–175, doi:10.1016/S0264-8172(98)00008-7.</w:t>
      </w:r>
    </w:p>
    <w:p w14:paraId="400A4B25" w14:textId="77777777" w:rsidR="00271935" w:rsidRPr="0066438E" w:rsidRDefault="00271935" w:rsidP="006D17E0">
      <w:pPr>
        <w:pStyle w:val="NormalWeb"/>
        <w:ind w:left="480" w:hanging="480"/>
        <w:rPr>
          <w:sz w:val="22"/>
          <w:szCs w:val="22"/>
        </w:rPr>
      </w:pPr>
      <w:r w:rsidRPr="0066438E">
        <w:rPr>
          <w:sz w:val="22"/>
          <w:szCs w:val="22"/>
        </w:rPr>
        <w:t xml:space="preserve">Yang, Y., and A. C. Aplin (2007), Permeability and petrophysical properties of 30 natural mudstones, </w:t>
      </w:r>
      <w:r w:rsidRPr="0066438E">
        <w:rPr>
          <w:i/>
          <w:iCs/>
          <w:sz w:val="22"/>
          <w:szCs w:val="22"/>
        </w:rPr>
        <w:t>J. Geophys. Res. Solid Earth</w:t>
      </w:r>
      <w:r w:rsidRPr="0066438E">
        <w:rPr>
          <w:sz w:val="22"/>
          <w:szCs w:val="22"/>
        </w:rPr>
        <w:t xml:space="preserve">, </w:t>
      </w:r>
      <w:r w:rsidRPr="0066438E">
        <w:rPr>
          <w:i/>
          <w:iCs/>
          <w:sz w:val="22"/>
          <w:szCs w:val="22"/>
        </w:rPr>
        <w:t>112</w:t>
      </w:r>
      <w:r w:rsidRPr="0066438E">
        <w:rPr>
          <w:sz w:val="22"/>
          <w:szCs w:val="22"/>
        </w:rPr>
        <w:t>(3), doi:10.1029/2005JB004243.</w:t>
      </w:r>
    </w:p>
    <w:p w14:paraId="65F18EED" w14:textId="77777777" w:rsidR="00271935" w:rsidRPr="0066438E" w:rsidRDefault="00271935" w:rsidP="006D17E0">
      <w:pPr>
        <w:pStyle w:val="NormalWeb"/>
        <w:ind w:left="480" w:hanging="480"/>
        <w:rPr>
          <w:sz w:val="22"/>
          <w:szCs w:val="22"/>
        </w:rPr>
      </w:pPr>
      <w:r w:rsidRPr="0066438E">
        <w:rPr>
          <w:sz w:val="22"/>
          <w:szCs w:val="22"/>
        </w:rPr>
        <w:t xml:space="preserve">Yang, Y., and A. C. Aplin (2010), A permeability-porosity relationship for mudstones, </w:t>
      </w:r>
      <w:r w:rsidRPr="0066438E">
        <w:rPr>
          <w:i/>
          <w:iCs/>
          <w:sz w:val="22"/>
          <w:szCs w:val="22"/>
        </w:rPr>
        <w:t>Mar. Pet. Geol.</w:t>
      </w:r>
      <w:r w:rsidRPr="0066438E">
        <w:rPr>
          <w:sz w:val="22"/>
          <w:szCs w:val="22"/>
        </w:rPr>
        <w:t xml:space="preserve">, </w:t>
      </w:r>
      <w:r w:rsidRPr="0066438E">
        <w:rPr>
          <w:i/>
          <w:iCs/>
          <w:sz w:val="22"/>
          <w:szCs w:val="22"/>
        </w:rPr>
        <w:t>27</w:t>
      </w:r>
      <w:r w:rsidRPr="0066438E">
        <w:rPr>
          <w:sz w:val="22"/>
          <w:szCs w:val="22"/>
        </w:rPr>
        <w:t>(8), 1692–1697, doi:10.1016/j.marpetgeo.2009.07.001.</w:t>
      </w:r>
    </w:p>
    <w:p w14:paraId="77C1DAC5" w14:textId="5C5AE4E0" w:rsidR="00223EF8" w:rsidRPr="0066438E" w:rsidRDefault="00223EF8" w:rsidP="00E66343">
      <w:pPr>
        <w:spacing w:after="0" w:line="480" w:lineRule="auto"/>
        <w:rPr>
          <w:rFonts w:ascii="Times New Roman" w:eastAsia="Times New Roman" w:hAnsi="Times New Roman" w:cs="Times New Roman"/>
        </w:rPr>
        <w:sectPr w:rsidR="00223EF8" w:rsidRPr="0066438E" w:rsidSect="00087BCD">
          <w:pgSz w:w="12240" w:h="15840"/>
          <w:pgMar w:top="1440" w:right="1440" w:bottom="1440" w:left="1440" w:header="720" w:footer="720" w:gutter="0"/>
          <w:lnNumType w:countBy="1" w:restart="continuous"/>
          <w:cols w:space="720"/>
          <w:docGrid w:linePitch="360"/>
        </w:sectPr>
      </w:pPr>
    </w:p>
    <w:p w14:paraId="084FB57F" w14:textId="155199DF" w:rsidR="00E66343" w:rsidRPr="0066438E" w:rsidRDefault="00E66343" w:rsidP="00E66343">
      <w:pPr>
        <w:spacing w:after="0" w:line="480" w:lineRule="auto"/>
        <w:rPr>
          <w:rFonts w:ascii="Times New Roman" w:eastAsiaTheme="minorEastAsia" w:hAnsi="Times New Roman"/>
        </w:rPr>
      </w:pPr>
      <w:r w:rsidRPr="00D06324">
        <w:rPr>
          <w:rFonts w:ascii="Times New Roman" w:eastAsiaTheme="minorEastAsia" w:hAnsi="Times New Roman"/>
          <w:b/>
        </w:rPr>
        <w:lastRenderedPageBreak/>
        <w:t>Table 1:</w:t>
      </w:r>
      <w:r w:rsidRPr="0066438E">
        <w:rPr>
          <w:rFonts w:ascii="Times New Roman" w:eastAsiaTheme="minorEastAsia" w:hAnsi="Times New Roman"/>
        </w:rPr>
        <w:t xml:space="preserve"> Clay mineralogy of reference samples for mudstone porosity-permeability behavior. </w:t>
      </w:r>
      <w:r w:rsidR="00F14B52" w:rsidRPr="0066438E">
        <w:rPr>
          <w:rFonts w:ascii="Times New Roman" w:eastAsiaTheme="minorEastAsia" w:hAnsi="Times New Roman"/>
        </w:rPr>
        <w:t>Data from Long et al.</w:t>
      </w:r>
      <w:r w:rsidR="00095B09" w:rsidRPr="0066438E">
        <w:rPr>
          <w:rFonts w:ascii="Times New Roman" w:eastAsiaTheme="minorEastAsia" w:hAnsi="Times New Roman"/>
        </w:rPr>
        <w:t xml:space="preserve"> </w:t>
      </w:r>
      <w:r w:rsidR="00E22911" w:rsidRPr="0066438E">
        <w:rPr>
          <w:rFonts w:ascii="Times New Roman" w:eastAsiaTheme="minorEastAsia" w:hAnsi="Times New Roman"/>
        </w:rPr>
        <w:t>[</w:t>
      </w:r>
      <w:r w:rsidR="00F14B52" w:rsidRPr="0066438E">
        <w:rPr>
          <w:rFonts w:ascii="Times New Roman" w:eastAsiaTheme="minorEastAsia" w:hAnsi="Times New Roman"/>
        </w:rPr>
        <w:t>2008]</w:t>
      </w:r>
      <w:r w:rsidR="00E22911" w:rsidRPr="0066438E">
        <w:rPr>
          <w:rFonts w:ascii="Times New Roman" w:eastAsiaTheme="minorEastAsia" w:hAnsi="Times New Roman"/>
        </w:rPr>
        <w:t xml:space="preserve">, Sawyer et al. [2009] and Day-Stirrat et al. [2012]. </w:t>
      </w:r>
    </w:p>
    <w:tbl>
      <w:tblPr>
        <w:tblStyle w:val="GridTable1Light"/>
        <w:tblW w:w="0" w:type="auto"/>
        <w:tblLook w:val="04A0" w:firstRow="1" w:lastRow="0" w:firstColumn="1" w:lastColumn="0" w:noHBand="0" w:noVBand="1"/>
      </w:tblPr>
      <w:tblGrid>
        <w:gridCol w:w="3116"/>
        <w:gridCol w:w="3117"/>
        <w:gridCol w:w="3117"/>
      </w:tblGrid>
      <w:tr w:rsidR="001C1A80" w:rsidRPr="0066438E" w14:paraId="1ED9C174" w14:textId="77777777" w:rsidTr="0037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4F28DFE" w14:textId="77777777" w:rsidR="00E66343" w:rsidRPr="0066438E" w:rsidRDefault="00E66343" w:rsidP="0037368D">
            <w:pPr>
              <w:spacing w:line="480" w:lineRule="auto"/>
              <w:jc w:val="center"/>
              <w:rPr>
                <w:rFonts w:ascii="Times New Roman" w:eastAsiaTheme="minorEastAsia" w:hAnsi="Times New Roman"/>
              </w:rPr>
            </w:pPr>
          </w:p>
        </w:tc>
        <w:tc>
          <w:tcPr>
            <w:tcW w:w="0" w:type="dxa"/>
          </w:tcPr>
          <w:p w14:paraId="183E46B5" w14:textId="17D5C11E" w:rsidR="00E66343" w:rsidRPr="0066438E" w:rsidRDefault="00E66343" w:rsidP="0037368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Sample: 1324C-1H-1</w:t>
            </w:r>
          </w:p>
        </w:tc>
        <w:tc>
          <w:tcPr>
            <w:tcW w:w="0" w:type="dxa"/>
          </w:tcPr>
          <w:p w14:paraId="282B43EE" w14:textId="0B0DD317" w:rsidR="00E66343" w:rsidRPr="0066438E" w:rsidRDefault="00E66343" w:rsidP="0037368D">
            <w:pPr>
              <w:tabs>
                <w:tab w:val="left" w:pos="13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Sample: 1324</w:t>
            </w:r>
            <w:r w:rsidR="00731527" w:rsidRPr="0066438E">
              <w:rPr>
                <w:rFonts w:ascii="Times New Roman" w:eastAsiaTheme="minorEastAsia" w:hAnsi="Times New Roman"/>
              </w:rPr>
              <w:t>B</w:t>
            </w:r>
            <w:r w:rsidRPr="0066438E">
              <w:rPr>
                <w:rFonts w:ascii="Times New Roman" w:eastAsiaTheme="minorEastAsia" w:hAnsi="Times New Roman"/>
              </w:rPr>
              <w:t>-7H-7</w:t>
            </w:r>
          </w:p>
        </w:tc>
      </w:tr>
      <w:tr w:rsidR="001C1A80" w:rsidRPr="0066438E" w14:paraId="50CA1542"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22DF3744"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Core Top (mbsf)</w:t>
            </w:r>
          </w:p>
        </w:tc>
        <w:tc>
          <w:tcPr>
            <w:tcW w:w="3117" w:type="dxa"/>
          </w:tcPr>
          <w:p w14:paraId="6857E10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51.1</w:t>
            </w:r>
          </w:p>
        </w:tc>
        <w:tc>
          <w:tcPr>
            <w:tcW w:w="3117" w:type="dxa"/>
          </w:tcPr>
          <w:p w14:paraId="0E619627"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60.3</w:t>
            </w:r>
          </w:p>
        </w:tc>
      </w:tr>
      <w:tr w:rsidR="001C1A80" w:rsidRPr="0066438E" w14:paraId="61A9F799"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739E5C91"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Initial Porosity</w:t>
            </w:r>
          </w:p>
        </w:tc>
        <w:tc>
          <w:tcPr>
            <w:tcW w:w="3117" w:type="dxa"/>
          </w:tcPr>
          <w:p w14:paraId="1D520D7B"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0.59</w:t>
            </w:r>
          </w:p>
        </w:tc>
        <w:tc>
          <w:tcPr>
            <w:tcW w:w="3117" w:type="dxa"/>
          </w:tcPr>
          <w:p w14:paraId="6FDBE340"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0.51</w:t>
            </w:r>
          </w:p>
        </w:tc>
      </w:tr>
      <w:tr w:rsidR="001C1A80" w:rsidRPr="0066438E" w14:paraId="5172D04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508C9168" w14:textId="02547058"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 xml:space="preserve">Clay </w:t>
            </w:r>
            <w:r w:rsidR="008111A9" w:rsidRPr="0066438E">
              <w:rPr>
                <w:rFonts w:ascii="Times New Roman" w:eastAsiaTheme="minorEastAsia" w:hAnsi="Times New Roman"/>
              </w:rPr>
              <w:t xml:space="preserve">Mineral </w:t>
            </w:r>
            <w:r w:rsidRPr="0066438E">
              <w:rPr>
                <w:rFonts w:ascii="Times New Roman" w:eastAsiaTheme="minorEastAsia" w:hAnsi="Times New Roman"/>
              </w:rPr>
              <w:t>Fraction (wt. %)</w:t>
            </w:r>
          </w:p>
        </w:tc>
        <w:tc>
          <w:tcPr>
            <w:tcW w:w="0" w:type="dxa"/>
          </w:tcPr>
          <w:p w14:paraId="3BB3210B"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70.4</w:t>
            </w:r>
          </w:p>
        </w:tc>
        <w:tc>
          <w:tcPr>
            <w:tcW w:w="0" w:type="dxa"/>
          </w:tcPr>
          <w:p w14:paraId="620769C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68.9</w:t>
            </w:r>
          </w:p>
        </w:tc>
      </w:tr>
      <w:tr w:rsidR="001C1A80" w:rsidRPr="0066438E" w14:paraId="77F54CE2"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3CAC7EAB"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Smectite (wt. %)</w:t>
            </w:r>
          </w:p>
        </w:tc>
        <w:tc>
          <w:tcPr>
            <w:tcW w:w="0" w:type="dxa"/>
          </w:tcPr>
          <w:p w14:paraId="40844847"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82.1</w:t>
            </w:r>
          </w:p>
        </w:tc>
        <w:tc>
          <w:tcPr>
            <w:tcW w:w="0" w:type="dxa"/>
          </w:tcPr>
          <w:p w14:paraId="2DD5A3A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27.3</w:t>
            </w:r>
          </w:p>
        </w:tc>
      </w:tr>
      <w:tr w:rsidR="001C1A80" w:rsidRPr="0066438E" w14:paraId="7BC8E27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189371EA"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Illite (wt. %)</w:t>
            </w:r>
          </w:p>
        </w:tc>
        <w:tc>
          <w:tcPr>
            <w:tcW w:w="0" w:type="dxa"/>
          </w:tcPr>
          <w:p w14:paraId="6B85E291"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17.9</w:t>
            </w:r>
          </w:p>
        </w:tc>
        <w:tc>
          <w:tcPr>
            <w:tcW w:w="0" w:type="dxa"/>
          </w:tcPr>
          <w:p w14:paraId="0A51B63C"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38.8</w:t>
            </w:r>
          </w:p>
        </w:tc>
      </w:tr>
      <w:tr w:rsidR="001C1A80" w:rsidRPr="0066438E" w14:paraId="13CEE318"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64A460FE"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Chlorite (wt. %)</w:t>
            </w:r>
          </w:p>
        </w:tc>
        <w:tc>
          <w:tcPr>
            <w:tcW w:w="0" w:type="dxa"/>
          </w:tcPr>
          <w:p w14:paraId="1129DCF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Trace</w:t>
            </w:r>
          </w:p>
        </w:tc>
        <w:tc>
          <w:tcPr>
            <w:tcW w:w="0" w:type="dxa"/>
          </w:tcPr>
          <w:p w14:paraId="0E0FEB9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25.0</w:t>
            </w:r>
          </w:p>
        </w:tc>
      </w:tr>
      <w:tr w:rsidR="001C1A80" w:rsidRPr="0066438E" w14:paraId="129D92FF"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02EAC945"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Quartz (wt. %)</w:t>
            </w:r>
          </w:p>
        </w:tc>
        <w:tc>
          <w:tcPr>
            <w:tcW w:w="0" w:type="dxa"/>
          </w:tcPr>
          <w:p w14:paraId="0437FC5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Trace</w:t>
            </w:r>
          </w:p>
        </w:tc>
        <w:tc>
          <w:tcPr>
            <w:tcW w:w="0" w:type="dxa"/>
          </w:tcPr>
          <w:p w14:paraId="72D93A46"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8.8</w:t>
            </w:r>
          </w:p>
        </w:tc>
      </w:tr>
      <w:tr w:rsidR="001C1A80" w:rsidRPr="0066438E" w14:paraId="0BCE830C"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421D09D8" w14:textId="044444B0" w:rsidR="00E66343" w:rsidRPr="0066438E" w:rsidRDefault="00E66343" w:rsidP="00F14B52">
            <w:pPr>
              <w:spacing w:line="480" w:lineRule="auto"/>
              <w:jc w:val="center"/>
              <w:rPr>
                <w:rFonts w:ascii="Times New Roman" w:eastAsiaTheme="minorEastAsia" w:hAnsi="Times New Roman"/>
              </w:rPr>
            </w:pPr>
            <w:r w:rsidRPr="0066438E">
              <w:rPr>
                <w:rFonts w:ascii="Times New Roman" w:eastAsiaTheme="minorEastAsia" w:hAnsi="Times New Roman"/>
              </w:rPr>
              <w:t>Consolidation Experiment</w:t>
            </w:r>
            <w:r w:rsidR="00CE2458" w:rsidRPr="0066438E">
              <w:rPr>
                <w:rFonts w:ascii="Times New Roman" w:eastAsiaTheme="minorEastAsia" w:hAnsi="Times New Roman"/>
              </w:rPr>
              <w:t xml:space="preserve"> </w:t>
            </w:r>
          </w:p>
        </w:tc>
        <w:tc>
          <w:tcPr>
            <w:tcW w:w="3117" w:type="dxa"/>
          </w:tcPr>
          <w:p w14:paraId="6F0F68B3"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CRS 799</w:t>
            </w:r>
          </w:p>
        </w:tc>
        <w:tc>
          <w:tcPr>
            <w:tcW w:w="3117" w:type="dxa"/>
          </w:tcPr>
          <w:p w14:paraId="3D3094F0"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CRS 015B</w:t>
            </w:r>
          </w:p>
        </w:tc>
      </w:tr>
    </w:tbl>
    <w:p w14:paraId="0C861E42" w14:textId="77777777" w:rsidR="00E66343" w:rsidRPr="0066438E" w:rsidRDefault="00E66343" w:rsidP="00E66343">
      <w:pPr>
        <w:spacing w:after="0" w:line="480" w:lineRule="auto"/>
        <w:rPr>
          <w:rFonts w:ascii="Times New Roman" w:eastAsiaTheme="minorEastAsia" w:hAnsi="Times New Roman"/>
        </w:rPr>
      </w:pPr>
    </w:p>
    <w:p w14:paraId="7E0519B8" w14:textId="77777777" w:rsidR="00E66343" w:rsidRPr="0066438E" w:rsidRDefault="00E66343" w:rsidP="0003614C">
      <w:pPr>
        <w:spacing w:before="100" w:beforeAutospacing="1" w:after="100" w:afterAutospacing="1" w:line="240" w:lineRule="auto"/>
        <w:rPr>
          <w:rFonts w:ascii="Times New Roman" w:eastAsia="Times New Roman" w:hAnsi="Times New Roman" w:cs="Times New Roman"/>
        </w:rPr>
        <w:sectPr w:rsidR="00E66343" w:rsidRPr="0066438E">
          <w:pgSz w:w="12240" w:h="15840"/>
          <w:pgMar w:top="1440" w:right="1440" w:bottom="1440" w:left="1440" w:header="720" w:footer="720" w:gutter="0"/>
          <w:cols w:space="720"/>
          <w:docGrid w:linePitch="360"/>
        </w:sectPr>
      </w:pPr>
    </w:p>
    <w:p w14:paraId="2C57F63A" w14:textId="77777777" w:rsidR="00E66343" w:rsidRPr="0066438E" w:rsidRDefault="00E66343" w:rsidP="00E66343">
      <w:pPr>
        <w:spacing w:line="480" w:lineRule="auto"/>
        <w:outlineLvl w:val="0"/>
        <w:rPr>
          <w:rFonts w:ascii="Times New Roman" w:eastAsiaTheme="minorEastAsia" w:hAnsi="Times New Roman"/>
          <w:b/>
        </w:rPr>
      </w:pPr>
      <w:r w:rsidRPr="0066438E">
        <w:rPr>
          <w:rFonts w:ascii="Times New Roman" w:eastAsiaTheme="minorEastAsia" w:hAnsi="Times New Roman"/>
          <w:b/>
        </w:rPr>
        <w:lastRenderedPageBreak/>
        <w:t>Figure Captions</w:t>
      </w:r>
    </w:p>
    <w:p w14:paraId="5CF604B5" w14:textId="7C669ED5" w:rsidR="000535F1" w:rsidRPr="0066438E" w:rsidRDefault="00E66343" w:rsidP="00E66343">
      <w:pPr>
        <w:spacing w:line="480" w:lineRule="auto"/>
        <w:rPr>
          <w:rFonts w:ascii="Times New Roman" w:hAnsi="Times New Roman" w:cs="Times New Roman"/>
        </w:rPr>
      </w:pPr>
      <w:r w:rsidRPr="0066438E">
        <w:rPr>
          <w:rFonts w:ascii="Times New Roman" w:hAnsi="Times New Roman"/>
          <w:b/>
        </w:rPr>
        <w:t>Figure 1:</w:t>
      </w:r>
      <w:r w:rsidRPr="0066438E">
        <w:rPr>
          <w:rFonts w:ascii="Times New Roman" w:hAnsi="Times New Roman"/>
        </w:rPr>
        <w:t xml:space="preserve"> (a) </w:t>
      </w:r>
      <w:r w:rsidR="003D090E" w:rsidRPr="0066438E">
        <w:rPr>
          <w:rFonts w:ascii="Times New Roman" w:hAnsi="Times New Roman"/>
        </w:rPr>
        <w:t>Schematic of i</w:t>
      </w:r>
      <w:r w:rsidRPr="0066438E">
        <w:rPr>
          <w:rFonts w:ascii="Times New Roman" w:hAnsi="Times New Roman"/>
        </w:rPr>
        <w:t>nitial mudstone structure built from clay platelets (grey cuboids) using inputs of platelet thickness (</w:t>
      </w:r>
      <w:r w:rsidRPr="0066438E">
        <w:rPr>
          <w:rFonts w:ascii="Times New Roman" w:hAnsi="Times New Roman" w:cs="Times New Roman"/>
          <w:i/>
        </w:rPr>
        <w:sym w:font="Symbol" w:char="F062"/>
      </w:r>
      <w:r w:rsidRPr="0066438E">
        <w:rPr>
          <w:rFonts w:ascii="Times New Roman" w:hAnsi="Times New Roman" w:cs="Times New Roman"/>
        </w:rPr>
        <w:t>) and aspect ratio (</w:t>
      </w:r>
      <w:r w:rsidRPr="0066438E">
        <w:rPr>
          <w:rFonts w:ascii="Times New Roman" w:hAnsi="Times New Roman" w:cs="Times New Roman"/>
          <w:i/>
        </w:rPr>
        <w:t>m</w:t>
      </w:r>
      <w:r w:rsidRPr="0066438E">
        <w:rPr>
          <w:rFonts w:ascii="Times New Roman" w:hAnsi="Times New Roman" w:cs="Times New Roman"/>
        </w:rPr>
        <w:t>) and intrabed (</w:t>
      </w:r>
      <w:r w:rsidR="000535F1" w:rsidRPr="0066438E">
        <w:rPr>
          <w:rFonts w:ascii="Times New Roman" w:hAnsi="Times New Roman" w:cs="Times New Roman"/>
          <w:i/>
        </w:rPr>
        <w:t>ε</w:t>
      </w:r>
      <w:r w:rsidRPr="0066438E">
        <w:rPr>
          <w:rFonts w:ascii="Times New Roman" w:hAnsi="Times New Roman" w:cs="Times New Roman"/>
        </w:rPr>
        <w:t>) and interbed (</w:t>
      </w:r>
      <w:r w:rsidRPr="0066438E">
        <w:rPr>
          <w:rFonts w:ascii="Times New Roman" w:hAnsi="Times New Roman" w:cs="Times New Roman"/>
          <w:i/>
        </w:rPr>
        <w:t>λ</w:t>
      </w:r>
      <w:r w:rsidR="002B17D6" w:rsidRPr="0066438E">
        <w:rPr>
          <w:rFonts w:ascii="Times New Roman" w:hAnsi="Times New Roman" w:cs="Times New Roman"/>
        </w:rPr>
        <w:t xml:space="preserve">) pore throat widths and orientation angle </w:t>
      </w:r>
      <w:r w:rsidR="000E3E42" w:rsidRPr="0066438E">
        <w:rPr>
          <w:rFonts w:ascii="Times New Roman" w:hAnsi="Times New Roman" w:cs="Times New Roman"/>
        </w:rPr>
        <w:t>with respect to horizontal</w:t>
      </w:r>
      <w:r w:rsidR="003D090E" w:rsidRPr="0066438E">
        <w:rPr>
          <w:rFonts w:ascii="Times New Roman" w:hAnsi="Times New Roman" w:cs="Times New Roman"/>
        </w:rPr>
        <w:t xml:space="preserve"> </w:t>
      </w:r>
      <w:r w:rsidR="002B17D6" w:rsidRPr="0066438E">
        <w:rPr>
          <w:rFonts w:ascii="Times New Roman" w:hAnsi="Times New Roman" w:cs="Times New Roman"/>
        </w:rPr>
        <w:t>(</w:t>
      </w:r>
      <w:r w:rsidR="000E3E42" w:rsidRPr="0066438E">
        <w:rPr>
          <w:rFonts w:ascii="Times New Roman" w:hAnsi="Times New Roman" w:cs="Times New Roman"/>
          <w:i/>
        </w:rPr>
        <w:t>θ</w:t>
      </w:r>
      <w:r w:rsidR="002B17D6" w:rsidRPr="0066438E">
        <w:rPr>
          <w:rFonts w:ascii="Times New Roman" w:hAnsi="Times New Roman" w:cs="Times New Roman"/>
        </w:rPr>
        <w:t>)</w:t>
      </w:r>
      <w:r w:rsidR="003D090E" w:rsidRPr="0066438E">
        <w:rPr>
          <w:rFonts w:ascii="Times New Roman" w:hAnsi="Times New Roman" w:cs="Times New Roman"/>
        </w:rPr>
        <w:t>.</w:t>
      </w:r>
      <w:r w:rsidR="002B17D6" w:rsidRPr="0066438E">
        <w:rPr>
          <w:rFonts w:ascii="Times New Roman" w:hAnsi="Times New Roman" w:cs="Times New Roman"/>
        </w:rPr>
        <w:t xml:space="preserve"> </w:t>
      </w:r>
      <w:r w:rsidR="00B54163" w:rsidRPr="0066438E">
        <w:rPr>
          <w:rFonts w:ascii="Times New Roman" w:hAnsi="Times New Roman" w:cs="Times New Roman"/>
        </w:rPr>
        <w:t xml:space="preserve">Flux of fluid in vertical and horizontal direction are represented by </w:t>
      </w:r>
      <w:r w:rsidR="00B54163" w:rsidRPr="0066438E">
        <w:rPr>
          <w:rFonts w:ascii="Times New Roman" w:hAnsi="Times New Roman" w:cs="Times New Roman"/>
          <w:i/>
        </w:rPr>
        <w:t>q</w:t>
      </w:r>
      <w:r w:rsidR="00B54163" w:rsidRPr="0066438E">
        <w:rPr>
          <w:rFonts w:ascii="Times New Roman" w:hAnsi="Times New Roman" w:cs="Times New Roman"/>
          <w:i/>
          <w:vertAlign w:val="subscript"/>
        </w:rPr>
        <w:t>v</w:t>
      </w:r>
      <w:r w:rsidR="00B54163" w:rsidRPr="0066438E">
        <w:rPr>
          <w:rFonts w:ascii="Times New Roman" w:hAnsi="Times New Roman" w:cs="Times New Roman"/>
        </w:rPr>
        <w:t xml:space="preserve"> and </w:t>
      </w:r>
      <w:r w:rsidR="00B54163" w:rsidRPr="0066438E">
        <w:rPr>
          <w:rFonts w:ascii="Times New Roman" w:hAnsi="Times New Roman" w:cs="Times New Roman"/>
          <w:i/>
        </w:rPr>
        <w:t>q</w:t>
      </w:r>
      <w:r w:rsidR="00B54163" w:rsidRPr="0066438E">
        <w:rPr>
          <w:rFonts w:ascii="Times New Roman" w:hAnsi="Times New Roman" w:cs="Times New Roman"/>
          <w:i/>
          <w:vertAlign w:val="subscript"/>
        </w:rPr>
        <w:t>h</w:t>
      </w:r>
      <w:r w:rsidR="00B54163" w:rsidRPr="0066438E">
        <w:rPr>
          <w:rFonts w:ascii="Times New Roman" w:hAnsi="Times New Roman" w:cs="Times New Roman"/>
        </w:rPr>
        <w:t xml:space="preserve"> respectively. </w:t>
      </w:r>
      <w:r w:rsidRPr="0066438E">
        <w:rPr>
          <w:rFonts w:ascii="Times New Roman" w:hAnsi="Times New Roman" w:cs="Times New Roman"/>
        </w:rPr>
        <w:t>(b) Mudstone structure after compaction simulated by r</w:t>
      </w:r>
      <w:r w:rsidR="000E3E42" w:rsidRPr="0066438E">
        <w:rPr>
          <w:rFonts w:ascii="Times New Roman" w:hAnsi="Times New Roman" w:cs="Times New Roman"/>
        </w:rPr>
        <w:t>eduction in pore throat widths</w:t>
      </w:r>
      <w:r w:rsidR="000535F1" w:rsidRPr="0066438E">
        <w:rPr>
          <w:rFonts w:ascii="Times New Roman" w:hAnsi="Times New Roman" w:cs="Times New Roman"/>
        </w:rPr>
        <w:t>,</w:t>
      </w:r>
      <w:r w:rsidR="000E3E42" w:rsidRPr="0066438E">
        <w:rPr>
          <w:rFonts w:ascii="Times New Roman" w:hAnsi="Times New Roman" w:cs="Times New Roman"/>
        </w:rPr>
        <w:t xml:space="preserve"> </w:t>
      </w:r>
      <w:r w:rsidR="000535F1" w:rsidRPr="0066438E">
        <w:rPr>
          <w:rFonts w:ascii="Times New Roman" w:hAnsi="Times New Roman" w:cs="Times New Roman"/>
          <w:i/>
        </w:rPr>
        <w:t xml:space="preserve">ε </w:t>
      </w:r>
      <w:r w:rsidR="000535F1" w:rsidRPr="0066438E">
        <w:rPr>
          <w:rFonts w:ascii="Times New Roman" w:hAnsi="Times New Roman" w:cs="Times New Roman"/>
        </w:rPr>
        <w:t xml:space="preserve">and </w:t>
      </w:r>
      <w:r w:rsidR="000535F1" w:rsidRPr="0066438E">
        <w:rPr>
          <w:rFonts w:ascii="Times New Roman" w:hAnsi="Times New Roman" w:cs="Times New Roman"/>
          <w:i/>
        </w:rPr>
        <w:t>λ</w:t>
      </w:r>
      <w:r w:rsidR="000535F1" w:rsidRPr="0066438E">
        <w:rPr>
          <w:rFonts w:ascii="Times New Roman" w:hAnsi="Times New Roman" w:cs="Times New Roman"/>
        </w:rPr>
        <w:t xml:space="preserve">, </w:t>
      </w:r>
      <w:r w:rsidR="000E3E42" w:rsidRPr="0066438E">
        <w:rPr>
          <w:rFonts w:ascii="Times New Roman" w:hAnsi="Times New Roman" w:cs="Times New Roman"/>
        </w:rPr>
        <w:t>and platelet orientation angle</w:t>
      </w:r>
      <w:r w:rsidR="000535F1" w:rsidRPr="0066438E">
        <w:rPr>
          <w:rFonts w:ascii="Times New Roman" w:hAnsi="Times New Roman" w:cs="Times New Roman"/>
        </w:rPr>
        <w:t xml:space="preserve"> (</w:t>
      </w:r>
      <w:r w:rsidR="000535F1" w:rsidRPr="0066438E">
        <w:rPr>
          <w:rFonts w:ascii="Times New Roman" w:hAnsi="Times New Roman" w:cs="Times New Roman"/>
          <w:i/>
        </w:rPr>
        <w:t>θ</w:t>
      </w:r>
      <w:r w:rsidR="000535F1" w:rsidRPr="0066438E">
        <w:rPr>
          <w:rFonts w:ascii="Times New Roman" w:hAnsi="Times New Roman" w:cs="Times New Roman"/>
        </w:rPr>
        <w:t>)</w:t>
      </w:r>
      <w:r w:rsidR="000E3E42" w:rsidRPr="0066438E">
        <w:rPr>
          <w:rFonts w:ascii="Times New Roman" w:hAnsi="Times New Roman" w:cs="Times New Roman"/>
        </w:rPr>
        <w:t xml:space="preserve">. </w:t>
      </w:r>
    </w:p>
    <w:p w14:paraId="6F556E03" w14:textId="7A9E65C6" w:rsidR="00E66343" w:rsidRPr="0066438E" w:rsidRDefault="00E66343">
      <w:pPr>
        <w:spacing w:line="480" w:lineRule="auto"/>
        <w:rPr>
          <w:rFonts w:ascii="Times New Roman" w:hAnsi="Times New Roman"/>
        </w:rPr>
      </w:pPr>
      <w:r w:rsidRPr="0066438E">
        <w:rPr>
          <w:rFonts w:ascii="Times New Roman" w:eastAsiaTheme="minorEastAsia" w:hAnsi="Times New Roman"/>
          <w:b/>
        </w:rPr>
        <w:t>Figure 2:</w:t>
      </w:r>
      <w:r w:rsidRPr="0066438E">
        <w:rPr>
          <w:rFonts w:ascii="Times New Roman" w:eastAsiaTheme="minorEastAsia" w:hAnsi="Times New Roman"/>
        </w:rPr>
        <w:t xml:space="preserve"> Porosity-</w:t>
      </w:r>
      <w:r w:rsidR="000E3E42" w:rsidRPr="0066438E">
        <w:rPr>
          <w:rFonts w:ascii="Times New Roman" w:eastAsiaTheme="minorEastAsia" w:hAnsi="Times New Roman"/>
        </w:rPr>
        <w:t xml:space="preserve">vertical </w:t>
      </w:r>
      <w:r w:rsidRPr="0066438E">
        <w:rPr>
          <w:rFonts w:ascii="Times New Roman" w:eastAsiaTheme="minorEastAsia" w:hAnsi="Times New Roman"/>
        </w:rPr>
        <w:t xml:space="preserve">permeability </w:t>
      </w:r>
      <w:r w:rsidR="003D090E" w:rsidRPr="0066438E">
        <w:rPr>
          <w:rFonts w:ascii="Times New Roman" w:eastAsiaTheme="minorEastAsia" w:hAnsi="Times New Roman"/>
        </w:rPr>
        <w:t xml:space="preserve">model results </w:t>
      </w:r>
      <w:r w:rsidRPr="0066438E">
        <w:rPr>
          <w:rFonts w:ascii="Times New Roman" w:eastAsiaTheme="minorEastAsia" w:hAnsi="Times New Roman"/>
        </w:rPr>
        <w:t xml:space="preserve">(symbols) and </w:t>
      </w:r>
      <w:r w:rsidR="00B54163" w:rsidRPr="0066438E">
        <w:rPr>
          <w:rFonts w:ascii="Times New Roman" w:eastAsiaTheme="minorEastAsia" w:hAnsi="Times New Roman"/>
        </w:rPr>
        <w:t xml:space="preserve">best-fit </w:t>
      </w:r>
      <w:r w:rsidRPr="0066438E">
        <w:rPr>
          <w:rFonts w:ascii="Times New Roman" w:eastAsiaTheme="minorEastAsia" w:hAnsi="Times New Roman"/>
        </w:rPr>
        <w:t>lines during compaction for kaolinite, smectite</w:t>
      </w:r>
      <w:r w:rsidR="00447CA9" w:rsidRPr="0066438E">
        <w:rPr>
          <w:rFonts w:ascii="Times New Roman" w:eastAsiaTheme="minorEastAsia" w:hAnsi="Times New Roman"/>
        </w:rPr>
        <w:t>,</w:t>
      </w:r>
      <w:r w:rsidRPr="0066438E">
        <w:rPr>
          <w:rFonts w:ascii="Times New Roman" w:eastAsiaTheme="minorEastAsia" w:hAnsi="Times New Roman"/>
        </w:rPr>
        <w:t xml:space="preserve"> and </w:t>
      </w:r>
      <w:r w:rsidR="000E3E42" w:rsidRPr="0066438E">
        <w:rPr>
          <w:rFonts w:ascii="Times New Roman" w:eastAsiaTheme="minorEastAsia" w:hAnsi="Times New Roman"/>
        </w:rPr>
        <w:t>intermediate</w:t>
      </w:r>
      <w:r w:rsidRPr="0066438E">
        <w:rPr>
          <w:rFonts w:ascii="Times New Roman" w:eastAsiaTheme="minorEastAsia" w:hAnsi="Times New Roman"/>
        </w:rPr>
        <w:t xml:space="preserve"> mudstone models. </w:t>
      </w:r>
      <w:r w:rsidR="00B54163" w:rsidRPr="0066438E">
        <w:rPr>
          <w:rFonts w:ascii="Times New Roman" w:eastAsiaTheme="minorEastAsia" w:hAnsi="Times New Roman"/>
        </w:rPr>
        <w:t xml:space="preserve">Modeled </w:t>
      </w:r>
      <w:r w:rsidR="005A6943" w:rsidRPr="0066438E">
        <w:rPr>
          <w:rFonts w:ascii="Times New Roman" w:eastAsiaTheme="minorEastAsia" w:hAnsi="Times New Roman"/>
        </w:rPr>
        <w:t>porosity</w:t>
      </w:r>
      <w:r w:rsidR="00B54163" w:rsidRPr="0066438E">
        <w:rPr>
          <w:rFonts w:ascii="Times New Roman" w:eastAsiaTheme="minorEastAsia" w:hAnsi="Times New Roman"/>
        </w:rPr>
        <w:t>-permeability trends show good correlation with natural and experimental mudstone</w:t>
      </w:r>
      <w:r w:rsidRPr="0066438E">
        <w:rPr>
          <w:rFonts w:ascii="Times New Roman" w:eastAsiaTheme="minorEastAsia" w:hAnsi="Times New Roman"/>
        </w:rPr>
        <w:t xml:space="preserve"> permeability compilation [Neuzil, 1994] and experimental data on kaolinite and smectite [Mondol et al., 2008].</w:t>
      </w:r>
    </w:p>
    <w:p w14:paraId="3B6A6B04" w14:textId="110AAB58" w:rsidR="00E66343" w:rsidRPr="0066438E" w:rsidRDefault="00E66343">
      <w:pPr>
        <w:spacing w:after="0" w:line="480" w:lineRule="auto"/>
        <w:rPr>
          <w:rFonts w:ascii="Times New Roman" w:eastAsiaTheme="minorEastAsia" w:hAnsi="Times New Roman"/>
        </w:rPr>
      </w:pPr>
      <w:r w:rsidRPr="0066438E">
        <w:rPr>
          <w:rFonts w:ascii="Times New Roman" w:eastAsiaTheme="minorEastAsia" w:hAnsi="Times New Roman"/>
          <w:b/>
        </w:rPr>
        <w:t>Figure 3:</w:t>
      </w:r>
      <w:r w:rsidRPr="0066438E">
        <w:rPr>
          <w:rFonts w:ascii="Times New Roman" w:eastAsiaTheme="minorEastAsia" w:hAnsi="Times New Roman"/>
        </w:rPr>
        <w:t xml:space="preserve"> </w:t>
      </w:r>
      <w:r w:rsidR="000E3E42" w:rsidRPr="0066438E">
        <w:rPr>
          <w:rFonts w:ascii="Times New Roman" w:eastAsiaTheme="minorEastAsia" w:hAnsi="Times New Roman"/>
        </w:rPr>
        <w:t>Permeability anisotropy (</w:t>
      </w:r>
      <w:r w:rsidR="000E3E42" w:rsidRPr="0066438E">
        <w:rPr>
          <w:rFonts w:ascii="Times New Roman" w:eastAsiaTheme="minorEastAsia" w:hAnsi="Times New Roman"/>
          <w:i/>
        </w:rPr>
        <w:t>k</w:t>
      </w:r>
      <w:r w:rsidR="000E3E42" w:rsidRPr="0066438E">
        <w:rPr>
          <w:rFonts w:ascii="Times New Roman" w:eastAsiaTheme="minorEastAsia" w:hAnsi="Times New Roman"/>
          <w:i/>
          <w:vertAlign w:val="subscript"/>
        </w:rPr>
        <w:t>h</w:t>
      </w:r>
      <w:r w:rsidR="000E3E42" w:rsidRPr="0066438E">
        <w:rPr>
          <w:rFonts w:ascii="Times New Roman" w:eastAsiaTheme="minorEastAsia" w:hAnsi="Times New Roman"/>
          <w:i/>
        </w:rPr>
        <w:t>/k</w:t>
      </w:r>
      <w:r w:rsidR="000E3E42" w:rsidRPr="0066438E">
        <w:rPr>
          <w:rFonts w:ascii="Times New Roman" w:eastAsiaTheme="minorEastAsia" w:hAnsi="Times New Roman"/>
          <w:i/>
          <w:vertAlign w:val="subscript"/>
        </w:rPr>
        <w:t>v</w:t>
      </w:r>
      <w:r w:rsidR="000E3E42" w:rsidRPr="0066438E">
        <w:rPr>
          <w:rFonts w:ascii="Times New Roman" w:eastAsiaTheme="minorEastAsia" w:hAnsi="Times New Roman"/>
        </w:rPr>
        <w:t xml:space="preserve">) </w:t>
      </w:r>
      <w:r w:rsidR="00BF390C" w:rsidRPr="0066438E">
        <w:rPr>
          <w:rFonts w:ascii="Times New Roman" w:eastAsiaTheme="minorEastAsia" w:hAnsi="Times New Roman"/>
        </w:rPr>
        <w:t>exhibits an inverse correlation with porosity (</w:t>
      </w:r>
      <w:r w:rsidR="00BF390C" w:rsidRPr="0066438E">
        <w:rPr>
          <w:rFonts w:ascii="Times New Roman" w:eastAsiaTheme="minorEastAsia" w:hAnsi="Times New Roman"/>
          <w:i/>
        </w:rPr>
        <w:sym w:font="Symbol" w:char="F066"/>
      </w:r>
      <w:r w:rsidR="00BF390C" w:rsidRPr="0066438E">
        <w:rPr>
          <w:rFonts w:ascii="Times New Roman" w:eastAsiaTheme="minorEastAsia" w:hAnsi="Times New Roman"/>
        </w:rPr>
        <w:t>) and platelet size (</w:t>
      </w:r>
      <w:r w:rsidR="00BF390C" w:rsidRPr="0066438E">
        <w:rPr>
          <w:rFonts w:ascii="Times New Roman" w:eastAsiaTheme="minorEastAsia" w:hAnsi="Times New Roman"/>
          <w:i/>
        </w:rPr>
        <w:t>m</w:t>
      </w:r>
      <w:r w:rsidR="00BF390C" w:rsidRPr="0066438E">
        <w:rPr>
          <w:rFonts w:ascii="Times New Roman" w:eastAsiaTheme="minorEastAsia" w:hAnsi="Times New Roman" w:cs="Times New Roman"/>
          <w:i/>
        </w:rPr>
        <w:t>β</w:t>
      </w:r>
      <w:r w:rsidR="00BF390C" w:rsidRPr="0066438E">
        <w:rPr>
          <w:rFonts w:ascii="Times New Roman" w:eastAsiaTheme="minorEastAsia" w:hAnsi="Times New Roman"/>
        </w:rPr>
        <w:t xml:space="preserve">) </w:t>
      </w:r>
      <w:r w:rsidR="00B54163" w:rsidRPr="0066438E">
        <w:rPr>
          <w:rFonts w:ascii="Times New Roman" w:eastAsiaTheme="minorEastAsia" w:hAnsi="Times New Roman"/>
        </w:rPr>
        <w:t xml:space="preserve">during compaction </w:t>
      </w:r>
      <w:r w:rsidR="000E3E42" w:rsidRPr="0066438E">
        <w:rPr>
          <w:rFonts w:ascii="Times New Roman" w:eastAsiaTheme="minorEastAsia" w:hAnsi="Times New Roman"/>
        </w:rPr>
        <w:t xml:space="preserve">of </w:t>
      </w:r>
      <w:r w:rsidR="00094853">
        <w:rPr>
          <w:rFonts w:ascii="Times New Roman" w:eastAsiaTheme="minorEastAsia" w:hAnsi="Times New Roman"/>
        </w:rPr>
        <w:t xml:space="preserve">homogenous </w:t>
      </w:r>
      <w:r w:rsidR="000E3E42" w:rsidRPr="0066438E">
        <w:rPr>
          <w:rFonts w:ascii="Times New Roman" w:eastAsiaTheme="minorEastAsia" w:hAnsi="Times New Roman"/>
        </w:rPr>
        <w:t>kaolinite, smectite and intermediate mudstone model</w:t>
      </w:r>
      <w:r w:rsidR="00B54163" w:rsidRPr="0066438E">
        <w:rPr>
          <w:rFonts w:ascii="Times New Roman" w:eastAsiaTheme="minorEastAsia" w:hAnsi="Times New Roman"/>
        </w:rPr>
        <w:t>s</w:t>
      </w:r>
      <w:r w:rsidR="00094853">
        <w:rPr>
          <w:rFonts w:ascii="Times New Roman" w:eastAsiaTheme="minorEastAsia" w:hAnsi="Times New Roman"/>
        </w:rPr>
        <w:t xml:space="preserve">, and heterogenous NM1 </w:t>
      </w:r>
      <w:r w:rsidR="00094853">
        <w:rPr>
          <w:rFonts w:ascii="Times New Roman" w:eastAsiaTheme="minorEastAsia" w:hAnsi="Times New Roman" w:cs="Times New Roman"/>
          <w:lang w:bidi="he-IL"/>
        </w:rPr>
        <w:t xml:space="preserve">(designed after sample 1324C-1H-1) </w:t>
      </w:r>
      <w:r w:rsidR="00094853">
        <w:rPr>
          <w:rFonts w:ascii="Times New Roman" w:eastAsiaTheme="minorEastAsia" w:hAnsi="Times New Roman"/>
        </w:rPr>
        <w:t xml:space="preserve">and NM2 </w:t>
      </w:r>
      <w:r w:rsidR="00094853">
        <w:rPr>
          <w:rFonts w:ascii="Times New Roman" w:eastAsiaTheme="minorEastAsia" w:hAnsi="Times New Roman" w:cs="Times New Roman"/>
          <w:lang w:bidi="he-IL"/>
        </w:rPr>
        <w:t>(designed after sample 1324B-7H-7)</w:t>
      </w:r>
      <w:r w:rsidR="00094853">
        <w:rPr>
          <w:rFonts w:ascii="Times New Roman" w:eastAsiaTheme="minorEastAsia" w:hAnsi="Times New Roman"/>
        </w:rPr>
        <w:t xml:space="preserve"> models.  </w:t>
      </w:r>
      <w:r w:rsidR="008D4C4A" w:rsidRPr="0066438E">
        <w:rPr>
          <w:rFonts w:ascii="Times New Roman" w:eastAsiaTheme="minorEastAsia" w:hAnsi="Times New Roman"/>
        </w:rPr>
        <w:t xml:space="preserve"> </w:t>
      </w:r>
    </w:p>
    <w:p w14:paraId="291508EC" w14:textId="21A8A328" w:rsidR="000E3E42" w:rsidRPr="0066438E" w:rsidRDefault="000E3E42">
      <w:pPr>
        <w:spacing w:after="0" w:line="480" w:lineRule="auto"/>
        <w:rPr>
          <w:rFonts w:ascii="Times New Roman" w:eastAsiaTheme="minorEastAsia" w:hAnsi="Times New Roman"/>
        </w:rPr>
      </w:pPr>
      <w:r w:rsidRPr="0066438E">
        <w:rPr>
          <w:rFonts w:ascii="Times New Roman" w:eastAsiaTheme="minorEastAsia" w:hAnsi="Times New Roman"/>
          <w:b/>
        </w:rPr>
        <w:t>Figure 4:</w:t>
      </w:r>
      <w:r w:rsidRPr="0066438E">
        <w:rPr>
          <w:rFonts w:ascii="Times New Roman" w:eastAsiaTheme="minorEastAsia" w:hAnsi="Times New Roman"/>
        </w:rPr>
        <w:t xml:space="preserve"> </w:t>
      </w:r>
      <w:r w:rsidR="00687C52" w:rsidRPr="0066438E">
        <w:rPr>
          <w:rFonts w:ascii="Times New Roman" w:eastAsiaTheme="minorEastAsia" w:hAnsi="Times New Roman"/>
        </w:rPr>
        <w:t xml:space="preserve">Porosity-permeability predictions (symbols) and best-fit lines during compaction of heterogenous mudstone models </w:t>
      </w:r>
      <w:r w:rsidR="00687C52" w:rsidRPr="0066438E">
        <w:rPr>
          <w:rFonts w:ascii="Times New Roman" w:eastAsiaTheme="minorEastAsia" w:hAnsi="Times New Roman"/>
          <w:i/>
        </w:rPr>
        <w:t>NM1</w:t>
      </w:r>
      <w:r w:rsidR="00687C52" w:rsidRPr="0066438E">
        <w:rPr>
          <w:rFonts w:ascii="Times New Roman" w:eastAsiaTheme="minorEastAsia" w:hAnsi="Times New Roman"/>
        </w:rPr>
        <w:t xml:space="preserve"> (</w:t>
      </w:r>
      <w:r w:rsidR="00094853">
        <w:rPr>
          <w:rFonts w:ascii="Times New Roman" w:eastAsiaTheme="minorEastAsia" w:hAnsi="Times New Roman"/>
        </w:rPr>
        <w:t>designed after</w:t>
      </w:r>
      <w:r w:rsidR="00687C52" w:rsidRPr="0066438E">
        <w:rPr>
          <w:rFonts w:ascii="Times New Roman" w:eastAsiaTheme="minorEastAsia" w:hAnsi="Times New Roman"/>
        </w:rPr>
        <w:t xml:space="preserve"> sample 1324C-1H-1) and </w:t>
      </w:r>
      <w:r w:rsidR="00687C52" w:rsidRPr="0066438E">
        <w:rPr>
          <w:rFonts w:ascii="Times New Roman" w:eastAsiaTheme="minorEastAsia" w:hAnsi="Times New Roman"/>
          <w:i/>
        </w:rPr>
        <w:t>NM2</w:t>
      </w:r>
      <w:r w:rsidR="00687C52" w:rsidRPr="0066438E">
        <w:rPr>
          <w:rFonts w:ascii="Times New Roman" w:eastAsiaTheme="minorEastAsia" w:hAnsi="Times New Roman"/>
        </w:rPr>
        <w:t xml:space="preserve"> (</w:t>
      </w:r>
      <w:r w:rsidR="00094853">
        <w:rPr>
          <w:rFonts w:ascii="Times New Roman" w:eastAsiaTheme="minorEastAsia" w:hAnsi="Times New Roman"/>
        </w:rPr>
        <w:t xml:space="preserve">designed after </w:t>
      </w:r>
      <w:r w:rsidR="00687C52" w:rsidRPr="0066438E">
        <w:rPr>
          <w:rFonts w:ascii="Times New Roman" w:eastAsiaTheme="minorEastAsia" w:hAnsi="Times New Roman"/>
        </w:rPr>
        <w:t>sample 1324B-7H-7)</w:t>
      </w:r>
      <w:r w:rsidR="007E4657" w:rsidRPr="0066438E">
        <w:rPr>
          <w:rFonts w:ascii="Times New Roman" w:eastAsiaTheme="minorEastAsia" w:hAnsi="Times New Roman"/>
        </w:rPr>
        <w:t xml:space="preserve">. </w:t>
      </w:r>
      <w:r w:rsidR="005A6943" w:rsidRPr="0066438E">
        <w:rPr>
          <w:rFonts w:ascii="Times New Roman" w:eastAsiaTheme="minorEastAsia" w:hAnsi="Times New Roman"/>
        </w:rPr>
        <w:t xml:space="preserve">Modeled porosity-permeability trends of </w:t>
      </w:r>
      <w:r w:rsidR="005A6943" w:rsidRPr="0066438E">
        <w:rPr>
          <w:rFonts w:ascii="Times New Roman" w:eastAsiaTheme="minorEastAsia" w:hAnsi="Times New Roman"/>
          <w:i/>
        </w:rPr>
        <w:t>NM1</w:t>
      </w:r>
      <w:r w:rsidR="005A6943" w:rsidRPr="0066438E">
        <w:rPr>
          <w:rFonts w:ascii="Times New Roman" w:eastAsiaTheme="minorEastAsia" w:hAnsi="Times New Roman"/>
        </w:rPr>
        <w:t xml:space="preserve"> and </w:t>
      </w:r>
      <w:r w:rsidR="005A6943" w:rsidRPr="0066438E">
        <w:rPr>
          <w:rFonts w:ascii="Times New Roman" w:eastAsiaTheme="minorEastAsia" w:hAnsi="Times New Roman"/>
          <w:i/>
        </w:rPr>
        <w:t>NM2</w:t>
      </w:r>
      <w:r w:rsidR="007E4657" w:rsidRPr="0066438E">
        <w:rPr>
          <w:rFonts w:ascii="Times New Roman" w:eastAsiaTheme="minorEastAsia" w:hAnsi="Times New Roman"/>
        </w:rPr>
        <w:t xml:space="preserve"> </w:t>
      </w:r>
      <w:r w:rsidR="00687C52" w:rsidRPr="0066438E">
        <w:rPr>
          <w:rFonts w:ascii="Times New Roman" w:eastAsiaTheme="minorEastAsia" w:hAnsi="Times New Roman"/>
        </w:rPr>
        <w:t>lie within range of mudstone permeability compilation</w:t>
      </w:r>
      <w:r w:rsidRPr="0066438E">
        <w:rPr>
          <w:rFonts w:ascii="Times New Roman" w:eastAsiaTheme="minorEastAsia" w:hAnsi="Times New Roman"/>
        </w:rPr>
        <w:t xml:space="preserve"> [Neuzil, 1994]</w:t>
      </w:r>
      <w:r w:rsidR="007E4657" w:rsidRPr="0066438E">
        <w:rPr>
          <w:rFonts w:ascii="Times New Roman" w:eastAsiaTheme="minorEastAsia" w:hAnsi="Times New Roman"/>
        </w:rPr>
        <w:t>, and</w:t>
      </w:r>
      <w:r w:rsidR="00687C52" w:rsidRPr="0066438E">
        <w:rPr>
          <w:rFonts w:ascii="Times New Roman" w:eastAsiaTheme="minorEastAsia" w:hAnsi="Times New Roman"/>
        </w:rPr>
        <w:t xml:space="preserve"> show good correlation with e</w:t>
      </w:r>
      <w:r w:rsidRPr="0066438E">
        <w:rPr>
          <w:rFonts w:ascii="Times New Roman" w:eastAsiaTheme="minorEastAsia" w:hAnsi="Times New Roman"/>
        </w:rPr>
        <w:t xml:space="preserve">xperimental data on natural mudstones 1324C-1H-1 </w:t>
      </w:r>
      <w:r w:rsidR="00687C52" w:rsidRPr="0066438E">
        <w:rPr>
          <w:rFonts w:ascii="Times New Roman" w:eastAsiaTheme="minorEastAsia" w:hAnsi="Times New Roman"/>
        </w:rPr>
        <w:t>(</w:t>
      </w:r>
      <w:r w:rsidRPr="0066438E">
        <w:rPr>
          <w:rFonts w:ascii="Times New Roman" w:eastAsiaTheme="minorEastAsia" w:hAnsi="Times New Roman"/>
        </w:rPr>
        <w:t>Experiment CRS799</w:t>
      </w:r>
      <w:r w:rsidR="00687C52" w:rsidRPr="0066438E">
        <w:rPr>
          <w:rFonts w:ascii="Times New Roman" w:eastAsiaTheme="minorEastAsia" w:hAnsi="Times New Roman"/>
        </w:rPr>
        <w:t>)</w:t>
      </w:r>
      <w:r w:rsidRPr="0066438E">
        <w:rPr>
          <w:rFonts w:ascii="Times New Roman" w:eastAsiaTheme="minorEastAsia" w:hAnsi="Times New Roman"/>
        </w:rPr>
        <w:t xml:space="preserve"> and 1324B-7H-7 (Experiment CRS015B) </w:t>
      </w:r>
      <w:r w:rsidR="007E4657" w:rsidRPr="0066438E">
        <w:rPr>
          <w:rFonts w:ascii="Times New Roman" w:eastAsiaTheme="minorEastAsia" w:hAnsi="Times New Roman"/>
        </w:rPr>
        <w:t>respectively  [Long et al., 2008]</w:t>
      </w:r>
      <w:r w:rsidRPr="0066438E">
        <w:rPr>
          <w:rFonts w:ascii="Times New Roman" w:eastAsiaTheme="minorEastAsia" w:hAnsi="Times New Roman"/>
        </w:rPr>
        <w:t>.</w:t>
      </w:r>
    </w:p>
    <w:p w14:paraId="68832BA3" w14:textId="76CECBE7" w:rsidR="00E66343" w:rsidRPr="0066438E" w:rsidRDefault="00E66343" w:rsidP="00E66343">
      <w:pPr>
        <w:spacing w:after="0" w:line="480" w:lineRule="auto"/>
        <w:rPr>
          <w:rFonts w:ascii="Times New Roman" w:hAnsi="Times New Roman" w:cs="Times New Roman"/>
        </w:rPr>
      </w:pPr>
      <w:r w:rsidRPr="0066438E">
        <w:rPr>
          <w:rFonts w:ascii="Times New Roman" w:hAnsi="Times New Roman"/>
          <w:b/>
        </w:rPr>
        <w:t xml:space="preserve">Figure </w:t>
      </w:r>
      <w:r w:rsidR="000E3E42" w:rsidRPr="0066438E">
        <w:rPr>
          <w:rFonts w:ascii="Times New Roman" w:hAnsi="Times New Roman"/>
          <w:b/>
        </w:rPr>
        <w:t>5</w:t>
      </w:r>
      <w:r w:rsidRPr="0066438E">
        <w:rPr>
          <w:rFonts w:ascii="Times New Roman" w:hAnsi="Times New Roman"/>
          <w:b/>
        </w:rPr>
        <w:t>:</w:t>
      </w:r>
      <w:r w:rsidRPr="0066438E">
        <w:rPr>
          <w:rFonts w:ascii="Times New Roman" w:hAnsi="Times New Roman"/>
        </w:rPr>
        <w:t xml:space="preserve"> </w:t>
      </w:r>
      <w:r w:rsidRPr="0066438E">
        <w:rPr>
          <w:rFonts w:ascii="Times New Roman" w:hAnsi="Times New Roman" w:cs="Times New Roman"/>
        </w:rPr>
        <w:t xml:space="preserve">(a) </w:t>
      </w:r>
      <w:r w:rsidR="00447CA9" w:rsidRPr="0066438E">
        <w:rPr>
          <w:rFonts w:ascii="Times New Roman" w:hAnsi="Times New Roman" w:cs="Times New Roman"/>
        </w:rPr>
        <w:t>Schematic of a</w:t>
      </w:r>
      <w:r w:rsidRPr="0066438E">
        <w:rPr>
          <w:rFonts w:ascii="Times New Roman" w:hAnsi="Times New Roman" w:cs="Times New Roman"/>
        </w:rPr>
        <w:t xml:space="preserve"> microfracture network in compacted </w:t>
      </w:r>
      <w:r w:rsidR="000E3E42" w:rsidRPr="0066438E">
        <w:rPr>
          <w:rFonts w:ascii="Times New Roman" w:hAnsi="Times New Roman" w:cs="Times New Roman"/>
        </w:rPr>
        <w:t xml:space="preserve">intermediate </w:t>
      </w:r>
      <w:r w:rsidRPr="0066438E">
        <w:rPr>
          <w:rFonts w:ascii="Times New Roman" w:hAnsi="Times New Roman" w:cs="Times New Roman"/>
        </w:rPr>
        <w:t xml:space="preserve">mudstone model during fluid injection. </w:t>
      </w:r>
      <w:r w:rsidR="00447CA9" w:rsidRPr="0066438E">
        <w:rPr>
          <w:rFonts w:ascii="Times New Roman" w:hAnsi="Times New Roman" w:cs="Times New Roman"/>
        </w:rPr>
        <w:t xml:space="preserve">In our model microfracture </w:t>
      </w:r>
      <w:r w:rsidR="00482D9E" w:rsidRPr="0066438E">
        <w:rPr>
          <w:rFonts w:ascii="Times New Roman" w:hAnsi="Times New Roman" w:cs="Times New Roman"/>
        </w:rPr>
        <w:t xml:space="preserve">width </w:t>
      </w:r>
      <w:r w:rsidR="00447CA9" w:rsidRPr="0066438E">
        <w:rPr>
          <w:rFonts w:ascii="Times New Roman" w:hAnsi="Times New Roman" w:cs="Times New Roman"/>
        </w:rPr>
        <w:t xml:space="preserve">increases </w:t>
      </w:r>
      <w:r w:rsidR="00482D9E" w:rsidRPr="0066438E">
        <w:rPr>
          <w:rFonts w:ascii="Times New Roman" w:hAnsi="Times New Roman" w:cs="Times New Roman"/>
        </w:rPr>
        <w:t xml:space="preserve">from 11.42 nm to </w:t>
      </w:r>
      <w:r w:rsidR="00346F55" w:rsidRPr="0066438E">
        <w:rPr>
          <w:rFonts w:ascii="Times New Roman" w:hAnsi="Times New Roman" w:cs="Times New Roman"/>
        </w:rPr>
        <w:t>377</w:t>
      </w:r>
      <w:r w:rsidR="00482D9E" w:rsidRPr="0066438E">
        <w:rPr>
          <w:rFonts w:ascii="Times New Roman" w:hAnsi="Times New Roman" w:cs="Times New Roman"/>
        </w:rPr>
        <w:t xml:space="preserve"> nm [</w:t>
      </w:r>
      <w:r w:rsidR="00501223">
        <w:rPr>
          <w:rFonts w:ascii="Times New Roman" w:hAnsi="Times New Roman" w:cs="Times New Roman"/>
        </w:rPr>
        <w:t>Table S3</w:t>
      </w:r>
      <w:r w:rsidR="00482D9E" w:rsidRPr="0066438E">
        <w:rPr>
          <w:rFonts w:ascii="Times New Roman" w:hAnsi="Times New Roman" w:cs="Times New Roman"/>
        </w:rPr>
        <w:t>]</w:t>
      </w:r>
      <w:r w:rsidR="00447CA9" w:rsidRPr="0066438E">
        <w:rPr>
          <w:rFonts w:ascii="Times New Roman" w:hAnsi="Times New Roman" w:cs="Times New Roman"/>
        </w:rPr>
        <w:t xml:space="preserve"> </w:t>
      </w:r>
      <w:r w:rsidRPr="0066438E">
        <w:rPr>
          <w:rFonts w:ascii="Times New Roman" w:hAnsi="Times New Roman" w:cs="Times New Roman"/>
        </w:rPr>
        <w:t xml:space="preserve">(b) </w:t>
      </w:r>
      <w:r w:rsidR="00447CA9" w:rsidRPr="0066438E">
        <w:rPr>
          <w:rFonts w:ascii="Times New Roman" w:hAnsi="Times New Roman" w:cs="Times New Roman"/>
        </w:rPr>
        <w:t>Schematic of</w:t>
      </w:r>
      <w:r w:rsidRPr="0066438E">
        <w:rPr>
          <w:rFonts w:ascii="Times New Roman" w:hAnsi="Times New Roman" w:cs="Times New Roman"/>
        </w:rPr>
        <w:t xml:space="preserve"> macrofracture through compacted </w:t>
      </w:r>
      <w:r w:rsidR="000E3E42" w:rsidRPr="0066438E">
        <w:rPr>
          <w:rFonts w:ascii="Times New Roman" w:hAnsi="Times New Roman" w:cs="Times New Roman"/>
        </w:rPr>
        <w:t xml:space="preserve">intermediate </w:t>
      </w:r>
      <w:r w:rsidRPr="0066438E">
        <w:rPr>
          <w:rFonts w:ascii="Times New Roman" w:hAnsi="Times New Roman" w:cs="Times New Roman"/>
        </w:rPr>
        <w:t xml:space="preserve">mudstone model during fluid injection. </w:t>
      </w:r>
      <w:r w:rsidR="00447CA9" w:rsidRPr="0066438E">
        <w:rPr>
          <w:rFonts w:ascii="Times New Roman" w:hAnsi="Times New Roman" w:cs="Times New Roman"/>
        </w:rPr>
        <w:t xml:space="preserve">In our model, macrofracture </w:t>
      </w:r>
      <w:r w:rsidR="00482D9E" w:rsidRPr="0066438E">
        <w:rPr>
          <w:rFonts w:ascii="Times New Roman" w:hAnsi="Times New Roman" w:cs="Times New Roman"/>
        </w:rPr>
        <w:t xml:space="preserve">width increases from 11.42 nm to </w:t>
      </w:r>
      <w:r w:rsidR="00346F55" w:rsidRPr="0066438E">
        <w:rPr>
          <w:rFonts w:ascii="Times New Roman" w:hAnsi="Times New Roman" w:cs="Times New Roman"/>
        </w:rPr>
        <w:t>2206</w:t>
      </w:r>
      <w:r w:rsidR="00482D9E" w:rsidRPr="0066438E">
        <w:rPr>
          <w:rFonts w:ascii="Times New Roman" w:hAnsi="Times New Roman" w:cs="Times New Roman"/>
        </w:rPr>
        <w:t xml:space="preserve"> nm [</w:t>
      </w:r>
      <w:r w:rsidR="00501223">
        <w:rPr>
          <w:rFonts w:ascii="Times New Roman" w:hAnsi="Times New Roman" w:cs="Times New Roman"/>
        </w:rPr>
        <w:t>Table S4</w:t>
      </w:r>
      <w:r w:rsidR="00482D9E" w:rsidRPr="0066438E">
        <w:rPr>
          <w:rFonts w:ascii="Times New Roman" w:hAnsi="Times New Roman" w:cs="Times New Roman"/>
        </w:rPr>
        <w:t xml:space="preserve">]. </w:t>
      </w:r>
    </w:p>
    <w:p w14:paraId="048B7EA6" w14:textId="37DC8E43" w:rsidR="009576CB" w:rsidRPr="001C1A80" w:rsidRDefault="000E3E42" w:rsidP="00C855D8">
      <w:pPr>
        <w:spacing w:after="0" w:line="480" w:lineRule="auto"/>
      </w:pPr>
      <w:r w:rsidRPr="0066438E">
        <w:rPr>
          <w:rFonts w:ascii="Times New Roman" w:eastAsiaTheme="minorEastAsia" w:hAnsi="Times New Roman"/>
          <w:b/>
        </w:rPr>
        <w:lastRenderedPageBreak/>
        <w:t>Figure 6</w:t>
      </w:r>
      <w:r w:rsidR="00E66343" w:rsidRPr="0066438E">
        <w:rPr>
          <w:rFonts w:ascii="Times New Roman" w:eastAsiaTheme="minorEastAsia" w:hAnsi="Times New Roman"/>
          <w:b/>
        </w:rPr>
        <w:t>:</w:t>
      </w:r>
      <w:r w:rsidR="00E66343" w:rsidRPr="0066438E">
        <w:rPr>
          <w:rFonts w:ascii="Times New Roman" w:eastAsiaTheme="minorEastAsia" w:hAnsi="Times New Roman"/>
        </w:rPr>
        <w:t xml:space="preserve"> Porosity-</w:t>
      </w:r>
      <w:r w:rsidRPr="0066438E">
        <w:rPr>
          <w:rFonts w:ascii="Times New Roman" w:eastAsiaTheme="minorEastAsia" w:hAnsi="Times New Roman"/>
        </w:rPr>
        <w:t xml:space="preserve">vertical </w:t>
      </w:r>
      <w:r w:rsidR="00E66343" w:rsidRPr="0066438E">
        <w:rPr>
          <w:rFonts w:ascii="Times New Roman" w:eastAsiaTheme="minorEastAsia" w:hAnsi="Times New Roman"/>
        </w:rPr>
        <w:t xml:space="preserve">permeability </w:t>
      </w:r>
      <w:r w:rsidR="00680992" w:rsidRPr="0066438E">
        <w:rPr>
          <w:rFonts w:ascii="Times New Roman" w:eastAsiaTheme="minorEastAsia" w:hAnsi="Times New Roman"/>
        </w:rPr>
        <w:t xml:space="preserve">model </w:t>
      </w:r>
      <w:r w:rsidR="007E4657" w:rsidRPr="0066438E">
        <w:rPr>
          <w:rFonts w:ascii="Times New Roman" w:eastAsiaTheme="minorEastAsia" w:hAnsi="Times New Roman"/>
        </w:rPr>
        <w:t xml:space="preserve">predictions </w:t>
      </w:r>
      <w:r w:rsidR="00E66343" w:rsidRPr="0066438E">
        <w:rPr>
          <w:rFonts w:ascii="Times New Roman" w:eastAsiaTheme="minorEastAsia" w:hAnsi="Times New Roman"/>
        </w:rPr>
        <w:t xml:space="preserve">(symbols) and </w:t>
      </w:r>
      <w:r w:rsidR="007E4657" w:rsidRPr="0066438E">
        <w:rPr>
          <w:rFonts w:ascii="Times New Roman" w:eastAsiaTheme="minorEastAsia" w:hAnsi="Times New Roman"/>
        </w:rPr>
        <w:t>best-fit lines</w:t>
      </w:r>
      <w:r w:rsidR="00E66343" w:rsidRPr="0066438E">
        <w:rPr>
          <w:rFonts w:ascii="Times New Roman" w:eastAsiaTheme="minorEastAsia" w:hAnsi="Times New Roman"/>
        </w:rPr>
        <w:t xml:space="preserve"> during fluid injection </w:t>
      </w:r>
      <w:r w:rsidR="007E4657" w:rsidRPr="0066438E">
        <w:rPr>
          <w:rFonts w:ascii="Times New Roman" w:eastAsiaTheme="minorEastAsia" w:hAnsi="Times New Roman"/>
        </w:rPr>
        <w:t xml:space="preserve">accommodated through prescribed </w:t>
      </w:r>
      <w:r w:rsidR="00E66343" w:rsidRPr="0066438E">
        <w:rPr>
          <w:rFonts w:ascii="Times New Roman" w:eastAsiaTheme="minorEastAsia" w:hAnsi="Times New Roman"/>
        </w:rPr>
        <w:t xml:space="preserve">growth of microfracture network or propagation of a macrofracture. </w:t>
      </w:r>
      <w:r w:rsidR="00C57BB8">
        <w:rPr>
          <w:rFonts w:ascii="Times New Roman" w:eastAsiaTheme="minorEastAsia" w:hAnsi="Times New Roman"/>
        </w:rPr>
        <w:t>For</w:t>
      </w:r>
      <w:r w:rsidR="00C57BB8" w:rsidRPr="0066438E">
        <w:rPr>
          <w:rFonts w:ascii="Times New Roman" w:eastAsiaTheme="minorEastAsia" w:hAnsi="Times New Roman"/>
        </w:rPr>
        <w:t xml:space="preserve"> </w:t>
      </w:r>
      <w:r w:rsidR="00D2201D" w:rsidRPr="0066438E">
        <w:rPr>
          <w:rFonts w:ascii="Times New Roman" w:eastAsiaTheme="minorEastAsia" w:hAnsi="Times New Roman"/>
          <w:i/>
        </w:rPr>
        <w:sym w:font="Symbol" w:char="F066"/>
      </w:r>
      <w:r w:rsidR="00D2201D" w:rsidRPr="0066438E">
        <w:rPr>
          <w:rFonts w:ascii="Times New Roman" w:eastAsiaTheme="minorEastAsia" w:hAnsi="Times New Roman"/>
        </w:rPr>
        <w:t>=</w:t>
      </w:r>
      <w:r w:rsidR="00C57BB8">
        <w:rPr>
          <w:rFonts w:ascii="Times New Roman" w:eastAsiaTheme="minorEastAsia" w:hAnsi="Times New Roman"/>
        </w:rPr>
        <w:t>0.07-</w:t>
      </w:r>
      <w:r w:rsidR="00D2201D" w:rsidRPr="0066438E">
        <w:rPr>
          <w:rFonts w:ascii="Times New Roman" w:eastAsiaTheme="minorEastAsia" w:hAnsi="Times New Roman"/>
        </w:rPr>
        <w:t>0.3</w:t>
      </w:r>
      <w:r w:rsidR="00346F55" w:rsidRPr="0066438E">
        <w:rPr>
          <w:rFonts w:ascii="Times New Roman" w:eastAsiaTheme="minorEastAsia" w:hAnsi="Times New Roman"/>
        </w:rPr>
        <w:t>2</w:t>
      </w:r>
      <w:r w:rsidR="00D2201D" w:rsidRPr="0066438E">
        <w:rPr>
          <w:rFonts w:ascii="Times New Roman" w:eastAsiaTheme="minorEastAsia" w:hAnsi="Times New Roman"/>
        </w:rPr>
        <w:t xml:space="preserve">, </w:t>
      </w:r>
      <w:r w:rsidR="007D6603" w:rsidRPr="0066438E">
        <w:rPr>
          <w:rFonts w:ascii="Times New Roman" w:eastAsiaTheme="minorEastAsia" w:hAnsi="Times New Roman"/>
        </w:rPr>
        <w:t>g</w:t>
      </w:r>
      <w:r w:rsidR="00D2201D" w:rsidRPr="0066438E">
        <w:rPr>
          <w:rFonts w:ascii="Times New Roman" w:eastAsiaTheme="minorEastAsia" w:hAnsi="Times New Roman"/>
        </w:rPr>
        <w:t>rowth of m</w:t>
      </w:r>
      <w:r w:rsidR="009B6867" w:rsidRPr="0066438E">
        <w:rPr>
          <w:rFonts w:ascii="Times New Roman" w:eastAsiaTheme="minorEastAsia" w:hAnsi="Times New Roman"/>
        </w:rPr>
        <w:t>icrofracture network</w:t>
      </w:r>
      <w:r w:rsidR="007D6603" w:rsidRPr="0066438E">
        <w:rPr>
          <w:rFonts w:ascii="Times New Roman" w:eastAsiaTheme="minorEastAsia" w:hAnsi="Times New Roman"/>
        </w:rPr>
        <w:t xml:space="preserve"> (</w:t>
      </w:r>
      <w:r w:rsidR="007D6603" w:rsidRPr="0066438E">
        <w:rPr>
          <w:rFonts w:ascii="Times New Roman" w:eastAsiaTheme="minorEastAsia" w:hAnsi="Times New Roman"/>
          <w:i/>
        </w:rPr>
        <w:t>k</w:t>
      </w:r>
      <w:r w:rsidR="007D6603" w:rsidRPr="0066438E">
        <w:rPr>
          <w:rFonts w:ascii="Times New Roman" w:eastAsiaTheme="minorEastAsia" w:hAnsi="Times New Roman"/>
          <w:i/>
          <w:vertAlign w:val="subscript"/>
        </w:rPr>
        <w:t>v</w:t>
      </w:r>
      <w:r w:rsidR="007D6603" w:rsidRPr="0066438E">
        <w:rPr>
          <w:rFonts w:ascii="Times New Roman" w:eastAsiaTheme="minorEastAsia" w:hAnsi="Times New Roman"/>
          <w:i/>
          <w:vertAlign w:val="superscript"/>
        </w:rPr>
        <w:t>mf</w:t>
      </w:r>
      <w:r w:rsidR="007D6603" w:rsidRPr="0066438E">
        <w:rPr>
          <w:rFonts w:ascii="Times New Roman" w:eastAsiaTheme="minorEastAsia" w:hAnsi="Times New Roman"/>
        </w:rPr>
        <w:t>)</w:t>
      </w:r>
      <w:r w:rsidR="009B6867" w:rsidRPr="0066438E">
        <w:rPr>
          <w:rFonts w:ascii="Times New Roman" w:eastAsiaTheme="minorEastAsia" w:hAnsi="Times New Roman"/>
        </w:rPr>
        <w:t xml:space="preserve"> resu</w:t>
      </w:r>
      <w:r w:rsidR="00D2201D" w:rsidRPr="0066438E">
        <w:rPr>
          <w:rFonts w:ascii="Times New Roman" w:eastAsiaTheme="minorEastAsia" w:hAnsi="Times New Roman"/>
        </w:rPr>
        <w:t>lts in greater permeability increase than macrofracture propagation</w:t>
      </w:r>
      <w:r w:rsidR="007D6603" w:rsidRPr="0066438E">
        <w:rPr>
          <w:rFonts w:ascii="Times New Roman" w:eastAsiaTheme="minorEastAsia" w:hAnsi="Times New Roman"/>
        </w:rPr>
        <w:t xml:space="preserve"> (</w:t>
      </w:r>
      <w:r w:rsidR="007D6603" w:rsidRPr="0066438E">
        <w:rPr>
          <w:rFonts w:ascii="Times New Roman" w:eastAsiaTheme="minorEastAsia" w:hAnsi="Times New Roman" w:cs="Times New Roman"/>
          <w:i/>
        </w:rPr>
        <w:t>k</w:t>
      </w:r>
      <w:r w:rsidR="007D6603" w:rsidRPr="0066438E">
        <w:rPr>
          <w:rFonts w:ascii="Times New Roman" w:eastAsiaTheme="minorEastAsia" w:hAnsi="Times New Roman" w:cs="Times New Roman"/>
          <w:i/>
          <w:vertAlign w:val="subscript"/>
        </w:rPr>
        <w:t>v</w:t>
      </w:r>
      <w:r w:rsidR="007D6603" w:rsidRPr="0066438E">
        <w:rPr>
          <w:rFonts w:ascii="Times New Roman" w:eastAsiaTheme="minorEastAsia" w:hAnsi="Times New Roman" w:cs="Times New Roman"/>
          <w:i/>
          <w:vertAlign w:val="superscript"/>
        </w:rPr>
        <w:t>frac</w:t>
      </w:r>
      <w:r w:rsidR="007D6603" w:rsidRPr="0066438E">
        <w:rPr>
          <w:rFonts w:ascii="Times New Roman" w:eastAsiaTheme="minorEastAsia" w:hAnsi="Times New Roman" w:cs="Times New Roman"/>
        </w:rPr>
        <w:t>)</w:t>
      </w:r>
      <w:r w:rsidR="007D6603" w:rsidRPr="0066438E">
        <w:rPr>
          <w:rFonts w:ascii="Times New Roman" w:eastAsiaTheme="minorEastAsia" w:hAnsi="Times New Roman"/>
        </w:rPr>
        <w:t xml:space="preserve">. </w:t>
      </w:r>
      <w:r w:rsidR="00E66343" w:rsidRPr="0066438E">
        <w:rPr>
          <w:rFonts w:ascii="Times New Roman" w:eastAsiaTheme="minorEastAsia" w:hAnsi="Times New Roman"/>
        </w:rPr>
        <w:t>Mudstone permeability compilation [Neuzil, 1994] shown for reference.</w:t>
      </w:r>
    </w:p>
    <w:sectPr w:rsidR="009576CB" w:rsidRPr="001C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9624" w14:textId="77777777" w:rsidR="00FC7E92" w:rsidRDefault="00FC7E92">
      <w:pPr>
        <w:spacing w:after="0" w:line="240" w:lineRule="auto"/>
      </w:pPr>
      <w:r>
        <w:separator/>
      </w:r>
    </w:p>
  </w:endnote>
  <w:endnote w:type="continuationSeparator" w:id="0">
    <w:p w14:paraId="7DACF6DA" w14:textId="77777777" w:rsidR="00FC7E92" w:rsidRDefault="00FC7E92">
      <w:pPr>
        <w:spacing w:after="0" w:line="240" w:lineRule="auto"/>
      </w:pPr>
      <w:r>
        <w:continuationSeparator/>
      </w:r>
    </w:p>
  </w:endnote>
  <w:endnote w:type="continuationNotice" w:id="1">
    <w:p w14:paraId="2AB13D88" w14:textId="77777777" w:rsidR="00FC7E92" w:rsidRDefault="00FC7E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BD8A" w14:textId="77777777" w:rsidR="003F379F" w:rsidRDefault="003F379F"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4E1F" w14:textId="77777777" w:rsidR="003F379F" w:rsidRDefault="003F379F" w:rsidP="00E57E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BCD8" w14:textId="77777777" w:rsidR="003F379F" w:rsidRDefault="003F379F"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28977D" w14:textId="77777777" w:rsidR="003F379F" w:rsidRDefault="003F379F" w:rsidP="00E57E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9259A" w14:textId="77777777" w:rsidR="00FC7E92" w:rsidRDefault="00FC7E92">
      <w:pPr>
        <w:spacing w:after="0" w:line="240" w:lineRule="auto"/>
      </w:pPr>
      <w:r>
        <w:separator/>
      </w:r>
    </w:p>
  </w:footnote>
  <w:footnote w:type="continuationSeparator" w:id="0">
    <w:p w14:paraId="446889A6" w14:textId="77777777" w:rsidR="00FC7E92" w:rsidRDefault="00FC7E92">
      <w:pPr>
        <w:spacing w:after="0" w:line="240" w:lineRule="auto"/>
      </w:pPr>
      <w:r>
        <w:continuationSeparator/>
      </w:r>
    </w:p>
  </w:footnote>
  <w:footnote w:type="continuationNotice" w:id="1">
    <w:p w14:paraId="2B1D05CE" w14:textId="77777777" w:rsidR="00FC7E92" w:rsidRDefault="00FC7E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6774D" w14:textId="77777777" w:rsidR="000C4304" w:rsidRDefault="000C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924"/>
    <w:multiLevelType w:val="hybridMultilevel"/>
    <w:tmpl w:val="73923FDE"/>
    <w:lvl w:ilvl="0" w:tplc="0409001B">
      <w:start w:val="1"/>
      <w:numFmt w:val="lowerRoman"/>
      <w:lvlText w:val="%1."/>
      <w:lvlJc w:val="righ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E1750"/>
    <w:multiLevelType w:val="hybridMultilevel"/>
    <w:tmpl w:val="D304CC60"/>
    <w:lvl w:ilvl="0" w:tplc="D52A4FE0">
      <w:start w:val="2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E42071"/>
    <w:multiLevelType w:val="hybridMultilevel"/>
    <w:tmpl w:val="91A4B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96967"/>
    <w:multiLevelType w:val="hybridMultilevel"/>
    <w:tmpl w:val="B36E3516"/>
    <w:lvl w:ilvl="0" w:tplc="8BA84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572B"/>
    <w:multiLevelType w:val="multilevel"/>
    <w:tmpl w:val="DF682A3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15:restartNumberingAfterBreak="0">
    <w:nsid w:val="1B356FDD"/>
    <w:multiLevelType w:val="multilevel"/>
    <w:tmpl w:val="48F65224"/>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eastAsia="Times New Roman" w:hint="default"/>
        <w:b/>
      </w:rPr>
    </w:lvl>
    <w:lvl w:ilvl="2">
      <w:start w:val="1"/>
      <w:numFmt w:val="decimal"/>
      <w:isLgl/>
      <w:lvlText w:val="%1.%2.%3."/>
      <w:lvlJc w:val="left"/>
      <w:pPr>
        <w:ind w:left="360" w:hanging="360"/>
      </w:pPr>
      <w:rPr>
        <w:rFonts w:eastAsia="Times New Roman" w:hint="default"/>
        <w:b/>
      </w:rPr>
    </w:lvl>
    <w:lvl w:ilvl="3">
      <w:start w:val="1"/>
      <w:numFmt w:val="decimal"/>
      <w:isLgl/>
      <w:lvlText w:val="%1.%2.%3.%4."/>
      <w:lvlJc w:val="left"/>
      <w:pPr>
        <w:ind w:left="360" w:hanging="360"/>
      </w:pPr>
      <w:rPr>
        <w:rFonts w:eastAsia="Times New Roman" w:hint="default"/>
        <w:b/>
      </w:rPr>
    </w:lvl>
    <w:lvl w:ilvl="4">
      <w:start w:val="1"/>
      <w:numFmt w:val="decimal"/>
      <w:isLgl/>
      <w:lvlText w:val="%1.%2.%3.%4.%5."/>
      <w:lvlJc w:val="left"/>
      <w:pPr>
        <w:ind w:left="720" w:hanging="720"/>
      </w:pPr>
      <w:rPr>
        <w:rFonts w:eastAsia="Times New Roman" w:hint="default"/>
        <w:b/>
      </w:rPr>
    </w:lvl>
    <w:lvl w:ilvl="5">
      <w:start w:val="1"/>
      <w:numFmt w:val="decimal"/>
      <w:isLgl/>
      <w:lvlText w:val="%1.%2.%3.%4.%5.%6."/>
      <w:lvlJc w:val="left"/>
      <w:pPr>
        <w:ind w:left="720" w:hanging="720"/>
      </w:pPr>
      <w:rPr>
        <w:rFonts w:eastAsia="Times New Roman" w:hint="default"/>
        <w:b/>
      </w:rPr>
    </w:lvl>
    <w:lvl w:ilvl="6">
      <w:start w:val="1"/>
      <w:numFmt w:val="decimal"/>
      <w:isLgl/>
      <w:lvlText w:val="%1.%2.%3.%4.%5.%6.%7."/>
      <w:lvlJc w:val="left"/>
      <w:pPr>
        <w:ind w:left="1080" w:hanging="1080"/>
      </w:pPr>
      <w:rPr>
        <w:rFonts w:eastAsia="Times New Roman" w:hint="default"/>
        <w:b/>
      </w:rPr>
    </w:lvl>
    <w:lvl w:ilvl="7">
      <w:start w:val="1"/>
      <w:numFmt w:val="decimal"/>
      <w:isLgl/>
      <w:lvlText w:val="%1.%2.%3.%4.%5.%6.%7.%8."/>
      <w:lvlJc w:val="left"/>
      <w:pPr>
        <w:ind w:left="1080" w:hanging="1080"/>
      </w:pPr>
      <w:rPr>
        <w:rFonts w:eastAsia="Times New Roman" w:hint="default"/>
        <w:b/>
      </w:rPr>
    </w:lvl>
    <w:lvl w:ilvl="8">
      <w:start w:val="1"/>
      <w:numFmt w:val="decimal"/>
      <w:isLgl/>
      <w:lvlText w:val="%1.%2.%3.%4.%5.%6.%7.%8.%9."/>
      <w:lvlJc w:val="left"/>
      <w:pPr>
        <w:ind w:left="1440" w:hanging="1440"/>
      </w:pPr>
      <w:rPr>
        <w:rFonts w:eastAsia="Times New Roman" w:hint="default"/>
        <w:b/>
      </w:rPr>
    </w:lvl>
  </w:abstractNum>
  <w:abstractNum w:abstractNumId="6" w15:restartNumberingAfterBreak="0">
    <w:nsid w:val="1B967EDC"/>
    <w:multiLevelType w:val="hybridMultilevel"/>
    <w:tmpl w:val="140426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C605707"/>
    <w:multiLevelType w:val="hybridMultilevel"/>
    <w:tmpl w:val="C836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F76EA"/>
    <w:multiLevelType w:val="hybridMultilevel"/>
    <w:tmpl w:val="87960C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265E"/>
    <w:multiLevelType w:val="multilevel"/>
    <w:tmpl w:val="47C267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D82205"/>
    <w:multiLevelType w:val="hybridMultilevel"/>
    <w:tmpl w:val="B07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373A1"/>
    <w:multiLevelType w:val="hybridMultilevel"/>
    <w:tmpl w:val="23A032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00783"/>
    <w:multiLevelType w:val="hybridMultilevel"/>
    <w:tmpl w:val="D734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411D3"/>
    <w:multiLevelType w:val="hybridMultilevel"/>
    <w:tmpl w:val="E488DA0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3"/>
  </w:num>
  <w:num w:numId="3">
    <w:abstractNumId w:val="6"/>
  </w:num>
  <w:num w:numId="4">
    <w:abstractNumId w:val="1"/>
  </w:num>
  <w:num w:numId="5">
    <w:abstractNumId w:val="11"/>
  </w:num>
  <w:num w:numId="6">
    <w:abstractNumId w:val="7"/>
  </w:num>
  <w:num w:numId="7">
    <w:abstractNumId w:val="0"/>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num>
  <w:num w:numId="14">
    <w:abstractNumId w:val="3"/>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E53"/>
    <w:rsid w:val="00000B86"/>
    <w:rsid w:val="00001C98"/>
    <w:rsid w:val="0000287A"/>
    <w:rsid w:val="00002DAA"/>
    <w:rsid w:val="00002FFA"/>
    <w:rsid w:val="000063AF"/>
    <w:rsid w:val="00007706"/>
    <w:rsid w:val="000119A2"/>
    <w:rsid w:val="00011FB4"/>
    <w:rsid w:val="00013E7C"/>
    <w:rsid w:val="000155F4"/>
    <w:rsid w:val="00016AC2"/>
    <w:rsid w:val="00020AED"/>
    <w:rsid w:val="00023C61"/>
    <w:rsid w:val="00023F48"/>
    <w:rsid w:val="00024A7A"/>
    <w:rsid w:val="00024DCC"/>
    <w:rsid w:val="000260A0"/>
    <w:rsid w:val="00033381"/>
    <w:rsid w:val="0003614C"/>
    <w:rsid w:val="000373AB"/>
    <w:rsid w:val="000374E6"/>
    <w:rsid w:val="000375C7"/>
    <w:rsid w:val="00037E27"/>
    <w:rsid w:val="00037F24"/>
    <w:rsid w:val="00040AE9"/>
    <w:rsid w:val="00042C17"/>
    <w:rsid w:val="000455FB"/>
    <w:rsid w:val="00046EAC"/>
    <w:rsid w:val="00047D05"/>
    <w:rsid w:val="000500DE"/>
    <w:rsid w:val="00050D32"/>
    <w:rsid w:val="00051155"/>
    <w:rsid w:val="0005293B"/>
    <w:rsid w:val="000535F1"/>
    <w:rsid w:val="000546CD"/>
    <w:rsid w:val="0005486C"/>
    <w:rsid w:val="00054F1A"/>
    <w:rsid w:val="000564F1"/>
    <w:rsid w:val="00060DB5"/>
    <w:rsid w:val="00061BA9"/>
    <w:rsid w:val="000622C9"/>
    <w:rsid w:val="00063B69"/>
    <w:rsid w:val="00063F29"/>
    <w:rsid w:val="00065118"/>
    <w:rsid w:val="0006564F"/>
    <w:rsid w:val="0006572D"/>
    <w:rsid w:val="00067AD6"/>
    <w:rsid w:val="00070417"/>
    <w:rsid w:val="00071546"/>
    <w:rsid w:val="00071A37"/>
    <w:rsid w:val="0007751A"/>
    <w:rsid w:val="0008111C"/>
    <w:rsid w:val="00081D4D"/>
    <w:rsid w:val="00082B10"/>
    <w:rsid w:val="00082B15"/>
    <w:rsid w:val="0008575C"/>
    <w:rsid w:val="00086194"/>
    <w:rsid w:val="00086A12"/>
    <w:rsid w:val="00087BCD"/>
    <w:rsid w:val="00090733"/>
    <w:rsid w:val="00091942"/>
    <w:rsid w:val="000924DA"/>
    <w:rsid w:val="00094853"/>
    <w:rsid w:val="00095B09"/>
    <w:rsid w:val="00096F55"/>
    <w:rsid w:val="0009767D"/>
    <w:rsid w:val="000A0FFC"/>
    <w:rsid w:val="000A110C"/>
    <w:rsid w:val="000A3714"/>
    <w:rsid w:val="000A3798"/>
    <w:rsid w:val="000A4143"/>
    <w:rsid w:val="000A6F3C"/>
    <w:rsid w:val="000B154C"/>
    <w:rsid w:val="000B24EB"/>
    <w:rsid w:val="000B5C32"/>
    <w:rsid w:val="000B738F"/>
    <w:rsid w:val="000C17FD"/>
    <w:rsid w:val="000C1CDF"/>
    <w:rsid w:val="000C286D"/>
    <w:rsid w:val="000C35AF"/>
    <w:rsid w:val="000C3E64"/>
    <w:rsid w:val="000C4304"/>
    <w:rsid w:val="000D114B"/>
    <w:rsid w:val="000D34FD"/>
    <w:rsid w:val="000D511B"/>
    <w:rsid w:val="000D61B2"/>
    <w:rsid w:val="000D648F"/>
    <w:rsid w:val="000D7CC5"/>
    <w:rsid w:val="000E0225"/>
    <w:rsid w:val="000E0769"/>
    <w:rsid w:val="000E1BF0"/>
    <w:rsid w:val="000E1CC7"/>
    <w:rsid w:val="000E2382"/>
    <w:rsid w:val="000E3E42"/>
    <w:rsid w:val="000E525E"/>
    <w:rsid w:val="000E6DDF"/>
    <w:rsid w:val="000E7444"/>
    <w:rsid w:val="000E7DED"/>
    <w:rsid w:val="000F2DA5"/>
    <w:rsid w:val="000F4793"/>
    <w:rsid w:val="001005B7"/>
    <w:rsid w:val="00100D9D"/>
    <w:rsid w:val="00101AC0"/>
    <w:rsid w:val="00106A7D"/>
    <w:rsid w:val="00106F71"/>
    <w:rsid w:val="00110601"/>
    <w:rsid w:val="001121D0"/>
    <w:rsid w:val="001128F8"/>
    <w:rsid w:val="001132F8"/>
    <w:rsid w:val="00113E2F"/>
    <w:rsid w:val="00114A17"/>
    <w:rsid w:val="00114B8C"/>
    <w:rsid w:val="00116670"/>
    <w:rsid w:val="00116CD8"/>
    <w:rsid w:val="001170BC"/>
    <w:rsid w:val="001173A0"/>
    <w:rsid w:val="001177EC"/>
    <w:rsid w:val="0011784E"/>
    <w:rsid w:val="00122A68"/>
    <w:rsid w:val="00123EEB"/>
    <w:rsid w:val="00123FB0"/>
    <w:rsid w:val="00124165"/>
    <w:rsid w:val="0012629B"/>
    <w:rsid w:val="001263E8"/>
    <w:rsid w:val="00126E7E"/>
    <w:rsid w:val="00131956"/>
    <w:rsid w:val="00131BAD"/>
    <w:rsid w:val="00131CFF"/>
    <w:rsid w:val="0013252F"/>
    <w:rsid w:val="0013331D"/>
    <w:rsid w:val="00133BDC"/>
    <w:rsid w:val="00135106"/>
    <w:rsid w:val="00137395"/>
    <w:rsid w:val="00137472"/>
    <w:rsid w:val="001377B2"/>
    <w:rsid w:val="00142286"/>
    <w:rsid w:val="001438D2"/>
    <w:rsid w:val="00143DBA"/>
    <w:rsid w:val="00143FC3"/>
    <w:rsid w:val="00150949"/>
    <w:rsid w:val="00154A59"/>
    <w:rsid w:val="00156E65"/>
    <w:rsid w:val="00156EE6"/>
    <w:rsid w:val="0016150B"/>
    <w:rsid w:val="00162782"/>
    <w:rsid w:val="0016319D"/>
    <w:rsid w:val="00167ABA"/>
    <w:rsid w:val="00171DBE"/>
    <w:rsid w:val="001754F2"/>
    <w:rsid w:val="00176235"/>
    <w:rsid w:val="00177836"/>
    <w:rsid w:val="00177D2A"/>
    <w:rsid w:val="00181923"/>
    <w:rsid w:val="00183494"/>
    <w:rsid w:val="00186B23"/>
    <w:rsid w:val="00186D79"/>
    <w:rsid w:val="00187912"/>
    <w:rsid w:val="001938CD"/>
    <w:rsid w:val="001952FA"/>
    <w:rsid w:val="001A5918"/>
    <w:rsid w:val="001B14EE"/>
    <w:rsid w:val="001B19A2"/>
    <w:rsid w:val="001B4468"/>
    <w:rsid w:val="001B580E"/>
    <w:rsid w:val="001B72E0"/>
    <w:rsid w:val="001C1A80"/>
    <w:rsid w:val="001C2680"/>
    <w:rsid w:val="001C2C29"/>
    <w:rsid w:val="001C34FF"/>
    <w:rsid w:val="001C3F07"/>
    <w:rsid w:val="001C5951"/>
    <w:rsid w:val="001D0348"/>
    <w:rsid w:val="001D0FE7"/>
    <w:rsid w:val="001D1D6F"/>
    <w:rsid w:val="001D6E73"/>
    <w:rsid w:val="001D7239"/>
    <w:rsid w:val="001D72A6"/>
    <w:rsid w:val="001E2CB9"/>
    <w:rsid w:val="001E3898"/>
    <w:rsid w:val="001E3B79"/>
    <w:rsid w:val="001E4602"/>
    <w:rsid w:val="001E6E6A"/>
    <w:rsid w:val="001E763D"/>
    <w:rsid w:val="001E7965"/>
    <w:rsid w:val="001F37E7"/>
    <w:rsid w:val="001F52B9"/>
    <w:rsid w:val="001F57A8"/>
    <w:rsid w:val="001F5F73"/>
    <w:rsid w:val="001F6786"/>
    <w:rsid w:val="001F7452"/>
    <w:rsid w:val="001F775A"/>
    <w:rsid w:val="0020083E"/>
    <w:rsid w:val="00201DB6"/>
    <w:rsid w:val="00201FA3"/>
    <w:rsid w:val="00202F2E"/>
    <w:rsid w:val="00206F26"/>
    <w:rsid w:val="00207425"/>
    <w:rsid w:val="002079A8"/>
    <w:rsid w:val="00212A7C"/>
    <w:rsid w:val="00216376"/>
    <w:rsid w:val="0021662A"/>
    <w:rsid w:val="00216A4F"/>
    <w:rsid w:val="00223EF8"/>
    <w:rsid w:val="00226168"/>
    <w:rsid w:val="0022621A"/>
    <w:rsid w:val="00227395"/>
    <w:rsid w:val="00231225"/>
    <w:rsid w:val="0023271A"/>
    <w:rsid w:val="00234694"/>
    <w:rsid w:val="002362AB"/>
    <w:rsid w:val="00237157"/>
    <w:rsid w:val="0024027D"/>
    <w:rsid w:val="00241C04"/>
    <w:rsid w:val="002436AF"/>
    <w:rsid w:val="00244282"/>
    <w:rsid w:val="0024498B"/>
    <w:rsid w:val="002450AD"/>
    <w:rsid w:val="002478A0"/>
    <w:rsid w:val="00253AF0"/>
    <w:rsid w:val="002601D3"/>
    <w:rsid w:val="002602FF"/>
    <w:rsid w:val="00263B61"/>
    <w:rsid w:val="0026528C"/>
    <w:rsid w:val="00266CC3"/>
    <w:rsid w:val="00266D6E"/>
    <w:rsid w:val="002672C5"/>
    <w:rsid w:val="00271935"/>
    <w:rsid w:val="00271AD2"/>
    <w:rsid w:val="00272FE9"/>
    <w:rsid w:val="00273900"/>
    <w:rsid w:val="00276138"/>
    <w:rsid w:val="00276375"/>
    <w:rsid w:val="00277846"/>
    <w:rsid w:val="002827FA"/>
    <w:rsid w:val="00282D96"/>
    <w:rsid w:val="00283C9B"/>
    <w:rsid w:val="002846EA"/>
    <w:rsid w:val="002858EE"/>
    <w:rsid w:val="00286738"/>
    <w:rsid w:val="00287879"/>
    <w:rsid w:val="00287F9A"/>
    <w:rsid w:val="00290153"/>
    <w:rsid w:val="0029044D"/>
    <w:rsid w:val="00290A2E"/>
    <w:rsid w:val="0029626B"/>
    <w:rsid w:val="00297BC8"/>
    <w:rsid w:val="002A386A"/>
    <w:rsid w:val="002A45B1"/>
    <w:rsid w:val="002A4D85"/>
    <w:rsid w:val="002A52C9"/>
    <w:rsid w:val="002A52F7"/>
    <w:rsid w:val="002B0E37"/>
    <w:rsid w:val="002B17D6"/>
    <w:rsid w:val="002B187A"/>
    <w:rsid w:val="002B2680"/>
    <w:rsid w:val="002B39F1"/>
    <w:rsid w:val="002B4838"/>
    <w:rsid w:val="002B5645"/>
    <w:rsid w:val="002B7454"/>
    <w:rsid w:val="002C14B8"/>
    <w:rsid w:val="002C1AE7"/>
    <w:rsid w:val="002C4C8E"/>
    <w:rsid w:val="002C5C28"/>
    <w:rsid w:val="002C658C"/>
    <w:rsid w:val="002C79D5"/>
    <w:rsid w:val="002D0155"/>
    <w:rsid w:val="002D031E"/>
    <w:rsid w:val="002D038A"/>
    <w:rsid w:val="002D09EF"/>
    <w:rsid w:val="002D2380"/>
    <w:rsid w:val="002D45E3"/>
    <w:rsid w:val="002D4EE3"/>
    <w:rsid w:val="002D6DB4"/>
    <w:rsid w:val="002D754C"/>
    <w:rsid w:val="002D7BCB"/>
    <w:rsid w:val="002E28E0"/>
    <w:rsid w:val="002E2CE7"/>
    <w:rsid w:val="002E3777"/>
    <w:rsid w:val="002E3D26"/>
    <w:rsid w:val="002E7CC2"/>
    <w:rsid w:val="002E7D05"/>
    <w:rsid w:val="002F1502"/>
    <w:rsid w:val="002F1B04"/>
    <w:rsid w:val="002F4B9B"/>
    <w:rsid w:val="002F71BB"/>
    <w:rsid w:val="00300D25"/>
    <w:rsid w:val="00302167"/>
    <w:rsid w:val="00302906"/>
    <w:rsid w:val="00303908"/>
    <w:rsid w:val="0030494F"/>
    <w:rsid w:val="00306BD9"/>
    <w:rsid w:val="00307080"/>
    <w:rsid w:val="0030764A"/>
    <w:rsid w:val="00307E14"/>
    <w:rsid w:val="00312CBD"/>
    <w:rsid w:val="00312FD3"/>
    <w:rsid w:val="00313179"/>
    <w:rsid w:val="00314860"/>
    <w:rsid w:val="00322317"/>
    <w:rsid w:val="00324E22"/>
    <w:rsid w:val="0032514F"/>
    <w:rsid w:val="003300F6"/>
    <w:rsid w:val="0033181D"/>
    <w:rsid w:val="00331E50"/>
    <w:rsid w:val="00332012"/>
    <w:rsid w:val="003331FC"/>
    <w:rsid w:val="00333F3C"/>
    <w:rsid w:val="003347E0"/>
    <w:rsid w:val="00334ACA"/>
    <w:rsid w:val="0033587C"/>
    <w:rsid w:val="00337351"/>
    <w:rsid w:val="00341CE3"/>
    <w:rsid w:val="00343FCB"/>
    <w:rsid w:val="003469DA"/>
    <w:rsid w:val="00346C63"/>
    <w:rsid w:val="00346E38"/>
    <w:rsid w:val="00346F55"/>
    <w:rsid w:val="00352A65"/>
    <w:rsid w:val="00352D51"/>
    <w:rsid w:val="00352FE7"/>
    <w:rsid w:val="00354E09"/>
    <w:rsid w:val="00355742"/>
    <w:rsid w:val="00356EA2"/>
    <w:rsid w:val="00360E92"/>
    <w:rsid w:val="003611BC"/>
    <w:rsid w:val="00361240"/>
    <w:rsid w:val="00362E27"/>
    <w:rsid w:val="003664C8"/>
    <w:rsid w:val="00366A1D"/>
    <w:rsid w:val="0037368D"/>
    <w:rsid w:val="00374639"/>
    <w:rsid w:val="00376271"/>
    <w:rsid w:val="0037791E"/>
    <w:rsid w:val="003801A9"/>
    <w:rsid w:val="0038028D"/>
    <w:rsid w:val="00381CCC"/>
    <w:rsid w:val="00383EB3"/>
    <w:rsid w:val="0038461C"/>
    <w:rsid w:val="003847B0"/>
    <w:rsid w:val="003853DB"/>
    <w:rsid w:val="003853DF"/>
    <w:rsid w:val="00385E00"/>
    <w:rsid w:val="00387449"/>
    <w:rsid w:val="00387E21"/>
    <w:rsid w:val="003924BD"/>
    <w:rsid w:val="00396370"/>
    <w:rsid w:val="003975AF"/>
    <w:rsid w:val="003979CB"/>
    <w:rsid w:val="003A13B1"/>
    <w:rsid w:val="003A26BD"/>
    <w:rsid w:val="003A27A3"/>
    <w:rsid w:val="003A351B"/>
    <w:rsid w:val="003A3BBB"/>
    <w:rsid w:val="003A67EC"/>
    <w:rsid w:val="003A78FA"/>
    <w:rsid w:val="003B033C"/>
    <w:rsid w:val="003B06D9"/>
    <w:rsid w:val="003B5A56"/>
    <w:rsid w:val="003B62FF"/>
    <w:rsid w:val="003B7A79"/>
    <w:rsid w:val="003C1E32"/>
    <w:rsid w:val="003C7CBF"/>
    <w:rsid w:val="003D090E"/>
    <w:rsid w:val="003D1154"/>
    <w:rsid w:val="003D2D11"/>
    <w:rsid w:val="003D44FA"/>
    <w:rsid w:val="003D47FD"/>
    <w:rsid w:val="003D4EB2"/>
    <w:rsid w:val="003D5BC7"/>
    <w:rsid w:val="003E1CF4"/>
    <w:rsid w:val="003E1F38"/>
    <w:rsid w:val="003E32F0"/>
    <w:rsid w:val="003E5ABF"/>
    <w:rsid w:val="003F2A2E"/>
    <w:rsid w:val="003F3061"/>
    <w:rsid w:val="003F33F1"/>
    <w:rsid w:val="003F379F"/>
    <w:rsid w:val="003F44E9"/>
    <w:rsid w:val="003F7085"/>
    <w:rsid w:val="003F7FA5"/>
    <w:rsid w:val="00400520"/>
    <w:rsid w:val="00401F95"/>
    <w:rsid w:val="0040216D"/>
    <w:rsid w:val="004025F0"/>
    <w:rsid w:val="00405C1B"/>
    <w:rsid w:val="00405FDB"/>
    <w:rsid w:val="00407FCF"/>
    <w:rsid w:val="00411A29"/>
    <w:rsid w:val="00412B27"/>
    <w:rsid w:val="00415911"/>
    <w:rsid w:val="00420F48"/>
    <w:rsid w:val="00421026"/>
    <w:rsid w:val="00421473"/>
    <w:rsid w:val="00421E07"/>
    <w:rsid w:val="00423F4E"/>
    <w:rsid w:val="0042710B"/>
    <w:rsid w:val="00427789"/>
    <w:rsid w:val="004278CB"/>
    <w:rsid w:val="00427F65"/>
    <w:rsid w:val="00430183"/>
    <w:rsid w:val="004318AC"/>
    <w:rsid w:val="00431AF9"/>
    <w:rsid w:val="00431B56"/>
    <w:rsid w:val="00431E7D"/>
    <w:rsid w:val="004345ED"/>
    <w:rsid w:val="00436F24"/>
    <w:rsid w:val="004377B7"/>
    <w:rsid w:val="00441E34"/>
    <w:rsid w:val="004446F4"/>
    <w:rsid w:val="004471DF"/>
    <w:rsid w:val="00447CA9"/>
    <w:rsid w:val="00447FE0"/>
    <w:rsid w:val="00450D49"/>
    <w:rsid w:val="0045181B"/>
    <w:rsid w:val="00453DBE"/>
    <w:rsid w:val="00456115"/>
    <w:rsid w:val="00456768"/>
    <w:rsid w:val="00456E31"/>
    <w:rsid w:val="00460C8F"/>
    <w:rsid w:val="00463FD2"/>
    <w:rsid w:val="00465E78"/>
    <w:rsid w:val="004676B1"/>
    <w:rsid w:val="00472F4C"/>
    <w:rsid w:val="00474072"/>
    <w:rsid w:val="004740EF"/>
    <w:rsid w:val="00480BDB"/>
    <w:rsid w:val="00480F01"/>
    <w:rsid w:val="00481BB6"/>
    <w:rsid w:val="00482D20"/>
    <w:rsid w:val="00482D9E"/>
    <w:rsid w:val="0048347C"/>
    <w:rsid w:val="004845FC"/>
    <w:rsid w:val="004848E7"/>
    <w:rsid w:val="004848E9"/>
    <w:rsid w:val="00487B35"/>
    <w:rsid w:val="00492320"/>
    <w:rsid w:val="00494E9B"/>
    <w:rsid w:val="004965E0"/>
    <w:rsid w:val="0049792C"/>
    <w:rsid w:val="004A0874"/>
    <w:rsid w:val="004A175B"/>
    <w:rsid w:val="004A46AD"/>
    <w:rsid w:val="004A5E9A"/>
    <w:rsid w:val="004A6982"/>
    <w:rsid w:val="004B2752"/>
    <w:rsid w:val="004B2D65"/>
    <w:rsid w:val="004B4960"/>
    <w:rsid w:val="004B6F55"/>
    <w:rsid w:val="004C0566"/>
    <w:rsid w:val="004C3304"/>
    <w:rsid w:val="004C373D"/>
    <w:rsid w:val="004C4221"/>
    <w:rsid w:val="004D1F56"/>
    <w:rsid w:val="004D7EFE"/>
    <w:rsid w:val="004E0493"/>
    <w:rsid w:val="004E1196"/>
    <w:rsid w:val="004E1F9B"/>
    <w:rsid w:val="004E4BE7"/>
    <w:rsid w:val="004E5E61"/>
    <w:rsid w:val="004E6DFB"/>
    <w:rsid w:val="004F1A62"/>
    <w:rsid w:val="004F215A"/>
    <w:rsid w:val="004F250C"/>
    <w:rsid w:val="004F2B82"/>
    <w:rsid w:val="004F49FE"/>
    <w:rsid w:val="004F6505"/>
    <w:rsid w:val="004F705B"/>
    <w:rsid w:val="004F793A"/>
    <w:rsid w:val="00500D99"/>
    <w:rsid w:val="00501223"/>
    <w:rsid w:val="0050232B"/>
    <w:rsid w:val="00502C4A"/>
    <w:rsid w:val="00502CE2"/>
    <w:rsid w:val="00503D56"/>
    <w:rsid w:val="0050417F"/>
    <w:rsid w:val="005079EB"/>
    <w:rsid w:val="00507B18"/>
    <w:rsid w:val="00507E38"/>
    <w:rsid w:val="00513F10"/>
    <w:rsid w:val="005150E0"/>
    <w:rsid w:val="0051574C"/>
    <w:rsid w:val="0051597F"/>
    <w:rsid w:val="0052195C"/>
    <w:rsid w:val="00522BBE"/>
    <w:rsid w:val="005233B1"/>
    <w:rsid w:val="00526C26"/>
    <w:rsid w:val="00532723"/>
    <w:rsid w:val="00533C30"/>
    <w:rsid w:val="00533DFC"/>
    <w:rsid w:val="005362D7"/>
    <w:rsid w:val="00536CC8"/>
    <w:rsid w:val="00541808"/>
    <w:rsid w:val="005428FD"/>
    <w:rsid w:val="00542986"/>
    <w:rsid w:val="00543502"/>
    <w:rsid w:val="00544E05"/>
    <w:rsid w:val="0054527F"/>
    <w:rsid w:val="00545CB2"/>
    <w:rsid w:val="005468AF"/>
    <w:rsid w:val="00553073"/>
    <w:rsid w:val="005542F8"/>
    <w:rsid w:val="005565B6"/>
    <w:rsid w:val="00556D1D"/>
    <w:rsid w:val="005638E8"/>
    <w:rsid w:val="00564541"/>
    <w:rsid w:val="005661BD"/>
    <w:rsid w:val="0056686C"/>
    <w:rsid w:val="0057480B"/>
    <w:rsid w:val="00575D4C"/>
    <w:rsid w:val="0058084F"/>
    <w:rsid w:val="00582D3C"/>
    <w:rsid w:val="00583921"/>
    <w:rsid w:val="00584251"/>
    <w:rsid w:val="00584BD3"/>
    <w:rsid w:val="00586149"/>
    <w:rsid w:val="00586735"/>
    <w:rsid w:val="00587AA1"/>
    <w:rsid w:val="00587E14"/>
    <w:rsid w:val="00591179"/>
    <w:rsid w:val="00593282"/>
    <w:rsid w:val="00593D50"/>
    <w:rsid w:val="00594D50"/>
    <w:rsid w:val="005956ED"/>
    <w:rsid w:val="005969C3"/>
    <w:rsid w:val="005A1A6F"/>
    <w:rsid w:val="005A2C3F"/>
    <w:rsid w:val="005A46CB"/>
    <w:rsid w:val="005A542C"/>
    <w:rsid w:val="005A60C2"/>
    <w:rsid w:val="005A6943"/>
    <w:rsid w:val="005A7AA3"/>
    <w:rsid w:val="005B1C88"/>
    <w:rsid w:val="005B1D00"/>
    <w:rsid w:val="005B2FE4"/>
    <w:rsid w:val="005B3CB1"/>
    <w:rsid w:val="005B4216"/>
    <w:rsid w:val="005C3509"/>
    <w:rsid w:val="005C37CD"/>
    <w:rsid w:val="005C394F"/>
    <w:rsid w:val="005C3A84"/>
    <w:rsid w:val="005C3CF9"/>
    <w:rsid w:val="005C3E11"/>
    <w:rsid w:val="005C4E3D"/>
    <w:rsid w:val="005C51F4"/>
    <w:rsid w:val="005C5795"/>
    <w:rsid w:val="005C6AD2"/>
    <w:rsid w:val="005C7383"/>
    <w:rsid w:val="005C7F4C"/>
    <w:rsid w:val="005D13CA"/>
    <w:rsid w:val="005D1FCA"/>
    <w:rsid w:val="005D2C01"/>
    <w:rsid w:val="005D3025"/>
    <w:rsid w:val="005D377C"/>
    <w:rsid w:val="005D37A2"/>
    <w:rsid w:val="005D383E"/>
    <w:rsid w:val="005D4312"/>
    <w:rsid w:val="005D6E5A"/>
    <w:rsid w:val="005D74DC"/>
    <w:rsid w:val="005E2DB7"/>
    <w:rsid w:val="005E742D"/>
    <w:rsid w:val="005E76CC"/>
    <w:rsid w:val="005F174B"/>
    <w:rsid w:val="005F194A"/>
    <w:rsid w:val="005F2750"/>
    <w:rsid w:val="005F39F2"/>
    <w:rsid w:val="005F6579"/>
    <w:rsid w:val="005F6AC0"/>
    <w:rsid w:val="005F74EF"/>
    <w:rsid w:val="005F7B21"/>
    <w:rsid w:val="006008CE"/>
    <w:rsid w:val="00606694"/>
    <w:rsid w:val="00610B7D"/>
    <w:rsid w:val="006148B7"/>
    <w:rsid w:val="006176B4"/>
    <w:rsid w:val="00621CDF"/>
    <w:rsid w:val="00624202"/>
    <w:rsid w:val="00625213"/>
    <w:rsid w:val="00626802"/>
    <w:rsid w:val="00627E08"/>
    <w:rsid w:val="00631C8E"/>
    <w:rsid w:val="006324EC"/>
    <w:rsid w:val="00632A42"/>
    <w:rsid w:val="00635DC2"/>
    <w:rsid w:val="00636E53"/>
    <w:rsid w:val="00637CFA"/>
    <w:rsid w:val="00640CE8"/>
    <w:rsid w:val="00641575"/>
    <w:rsid w:val="006427A2"/>
    <w:rsid w:val="00643C13"/>
    <w:rsid w:val="00645C5C"/>
    <w:rsid w:val="006461E9"/>
    <w:rsid w:val="00646692"/>
    <w:rsid w:val="0065296C"/>
    <w:rsid w:val="006539C3"/>
    <w:rsid w:val="00656225"/>
    <w:rsid w:val="00660C79"/>
    <w:rsid w:val="006622BA"/>
    <w:rsid w:val="00662435"/>
    <w:rsid w:val="006627B9"/>
    <w:rsid w:val="00662C3D"/>
    <w:rsid w:val="0066438E"/>
    <w:rsid w:val="00664647"/>
    <w:rsid w:val="00664DE6"/>
    <w:rsid w:val="00665789"/>
    <w:rsid w:val="00670850"/>
    <w:rsid w:val="0067269F"/>
    <w:rsid w:val="006748B8"/>
    <w:rsid w:val="006755AB"/>
    <w:rsid w:val="006804EB"/>
    <w:rsid w:val="00680992"/>
    <w:rsid w:val="00680FEC"/>
    <w:rsid w:val="006836B1"/>
    <w:rsid w:val="0068429D"/>
    <w:rsid w:val="00686557"/>
    <w:rsid w:val="00687C52"/>
    <w:rsid w:val="00690107"/>
    <w:rsid w:val="00691153"/>
    <w:rsid w:val="006933C5"/>
    <w:rsid w:val="00694170"/>
    <w:rsid w:val="00695006"/>
    <w:rsid w:val="006971AC"/>
    <w:rsid w:val="006A14EC"/>
    <w:rsid w:val="006A5EBB"/>
    <w:rsid w:val="006B0992"/>
    <w:rsid w:val="006B3264"/>
    <w:rsid w:val="006B3F1C"/>
    <w:rsid w:val="006B4621"/>
    <w:rsid w:val="006B4A74"/>
    <w:rsid w:val="006B4AE6"/>
    <w:rsid w:val="006B6070"/>
    <w:rsid w:val="006C0004"/>
    <w:rsid w:val="006C02E9"/>
    <w:rsid w:val="006C1F80"/>
    <w:rsid w:val="006C4E69"/>
    <w:rsid w:val="006C71B6"/>
    <w:rsid w:val="006D0F53"/>
    <w:rsid w:val="006D16B6"/>
    <w:rsid w:val="006D17E0"/>
    <w:rsid w:val="006D1AE6"/>
    <w:rsid w:val="006D1E31"/>
    <w:rsid w:val="006D35F3"/>
    <w:rsid w:val="006E1D1C"/>
    <w:rsid w:val="006E43AC"/>
    <w:rsid w:val="006E4446"/>
    <w:rsid w:val="006E7438"/>
    <w:rsid w:val="006E7F1A"/>
    <w:rsid w:val="006F0331"/>
    <w:rsid w:val="006F372E"/>
    <w:rsid w:val="006F5381"/>
    <w:rsid w:val="006F580C"/>
    <w:rsid w:val="006F6AED"/>
    <w:rsid w:val="006F78EF"/>
    <w:rsid w:val="007007EC"/>
    <w:rsid w:val="00702419"/>
    <w:rsid w:val="0070549E"/>
    <w:rsid w:val="007065B0"/>
    <w:rsid w:val="007100D7"/>
    <w:rsid w:val="007118FA"/>
    <w:rsid w:val="00711F5C"/>
    <w:rsid w:val="00717DC7"/>
    <w:rsid w:val="007205CF"/>
    <w:rsid w:val="00720B70"/>
    <w:rsid w:val="00722425"/>
    <w:rsid w:val="007239D2"/>
    <w:rsid w:val="00724E2B"/>
    <w:rsid w:val="0072526E"/>
    <w:rsid w:val="0072593A"/>
    <w:rsid w:val="007260B8"/>
    <w:rsid w:val="00726512"/>
    <w:rsid w:val="00727DAF"/>
    <w:rsid w:val="00727EDC"/>
    <w:rsid w:val="0073043E"/>
    <w:rsid w:val="00731527"/>
    <w:rsid w:val="00733CEA"/>
    <w:rsid w:val="00735190"/>
    <w:rsid w:val="0073580B"/>
    <w:rsid w:val="00741C37"/>
    <w:rsid w:val="00747D29"/>
    <w:rsid w:val="00751269"/>
    <w:rsid w:val="00752B72"/>
    <w:rsid w:val="00755DE3"/>
    <w:rsid w:val="00756CB3"/>
    <w:rsid w:val="00757AD1"/>
    <w:rsid w:val="00757D13"/>
    <w:rsid w:val="00760AAF"/>
    <w:rsid w:val="00762D59"/>
    <w:rsid w:val="0076378F"/>
    <w:rsid w:val="007639E3"/>
    <w:rsid w:val="0076632F"/>
    <w:rsid w:val="00773507"/>
    <w:rsid w:val="007735BC"/>
    <w:rsid w:val="00776161"/>
    <w:rsid w:val="00776EA8"/>
    <w:rsid w:val="00780678"/>
    <w:rsid w:val="00782CDA"/>
    <w:rsid w:val="00784AA6"/>
    <w:rsid w:val="0078694E"/>
    <w:rsid w:val="00791F5F"/>
    <w:rsid w:val="007925AE"/>
    <w:rsid w:val="00792B79"/>
    <w:rsid w:val="00795D3F"/>
    <w:rsid w:val="007968B2"/>
    <w:rsid w:val="00797BCD"/>
    <w:rsid w:val="007A01A5"/>
    <w:rsid w:val="007A03ED"/>
    <w:rsid w:val="007A0E79"/>
    <w:rsid w:val="007A0FB6"/>
    <w:rsid w:val="007A1C05"/>
    <w:rsid w:val="007A1E88"/>
    <w:rsid w:val="007A3C37"/>
    <w:rsid w:val="007A414D"/>
    <w:rsid w:val="007A4880"/>
    <w:rsid w:val="007A54CD"/>
    <w:rsid w:val="007A5681"/>
    <w:rsid w:val="007A7A69"/>
    <w:rsid w:val="007B2F18"/>
    <w:rsid w:val="007B392F"/>
    <w:rsid w:val="007B5C55"/>
    <w:rsid w:val="007C07BC"/>
    <w:rsid w:val="007C1F4A"/>
    <w:rsid w:val="007C3798"/>
    <w:rsid w:val="007C4405"/>
    <w:rsid w:val="007C5102"/>
    <w:rsid w:val="007C7B8D"/>
    <w:rsid w:val="007D2F0D"/>
    <w:rsid w:val="007D4819"/>
    <w:rsid w:val="007D6603"/>
    <w:rsid w:val="007D6F2C"/>
    <w:rsid w:val="007E0F8E"/>
    <w:rsid w:val="007E1279"/>
    <w:rsid w:val="007E4657"/>
    <w:rsid w:val="007E5334"/>
    <w:rsid w:val="007E5517"/>
    <w:rsid w:val="007E5629"/>
    <w:rsid w:val="007E6704"/>
    <w:rsid w:val="007E6D0A"/>
    <w:rsid w:val="007F1B15"/>
    <w:rsid w:val="007F27E8"/>
    <w:rsid w:val="007F29F1"/>
    <w:rsid w:val="007F2A28"/>
    <w:rsid w:val="007F32B7"/>
    <w:rsid w:val="007F4CD4"/>
    <w:rsid w:val="008019BF"/>
    <w:rsid w:val="00802CB4"/>
    <w:rsid w:val="008053D3"/>
    <w:rsid w:val="0080663C"/>
    <w:rsid w:val="008111A9"/>
    <w:rsid w:val="0081501C"/>
    <w:rsid w:val="00820C74"/>
    <w:rsid w:val="00823111"/>
    <w:rsid w:val="008232C4"/>
    <w:rsid w:val="008232C6"/>
    <w:rsid w:val="00824161"/>
    <w:rsid w:val="00826B8E"/>
    <w:rsid w:val="00827714"/>
    <w:rsid w:val="00827E19"/>
    <w:rsid w:val="00830696"/>
    <w:rsid w:val="008321F8"/>
    <w:rsid w:val="00832765"/>
    <w:rsid w:val="0083372C"/>
    <w:rsid w:val="00833D01"/>
    <w:rsid w:val="008353DB"/>
    <w:rsid w:val="00835881"/>
    <w:rsid w:val="00835AD8"/>
    <w:rsid w:val="008360F0"/>
    <w:rsid w:val="00836999"/>
    <w:rsid w:val="00842AC7"/>
    <w:rsid w:val="00843596"/>
    <w:rsid w:val="008446F8"/>
    <w:rsid w:val="00847DE5"/>
    <w:rsid w:val="00847E6D"/>
    <w:rsid w:val="00847E7C"/>
    <w:rsid w:val="00851C1E"/>
    <w:rsid w:val="00852DF2"/>
    <w:rsid w:val="0085311F"/>
    <w:rsid w:val="00853F71"/>
    <w:rsid w:val="00854F64"/>
    <w:rsid w:val="00860251"/>
    <w:rsid w:val="0086137E"/>
    <w:rsid w:val="0086464C"/>
    <w:rsid w:val="00864DBF"/>
    <w:rsid w:val="00865485"/>
    <w:rsid w:val="0086676F"/>
    <w:rsid w:val="00867BB3"/>
    <w:rsid w:val="0087079F"/>
    <w:rsid w:val="00872D3A"/>
    <w:rsid w:val="00873922"/>
    <w:rsid w:val="00873C82"/>
    <w:rsid w:val="00873DD9"/>
    <w:rsid w:val="008772DC"/>
    <w:rsid w:val="00877A76"/>
    <w:rsid w:val="0088067E"/>
    <w:rsid w:val="00880772"/>
    <w:rsid w:val="00880985"/>
    <w:rsid w:val="00881129"/>
    <w:rsid w:val="008815DE"/>
    <w:rsid w:val="0088338E"/>
    <w:rsid w:val="00885AB7"/>
    <w:rsid w:val="00885F4D"/>
    <w:rsid w:val="008868FB"/>
    <w:rsid w:val="008869C9"/>
    <w:rsid w:val="00886A24"/>
    <w:rsid w:val="00886ABA"/>
    <w:rsid w:val="00890AF9"/>
    <w:rsid w:val="00891757"/>
    <w:rsid w:val="00891929"/>
    <w:rsid w:val="00892470"/>
    <w:rsid w:val="008928AC"/>
    <w:rsid w:val="00892A6B"/>
    <w:rsid w:val="00896BA3"/>
    <w:rsid w:val="00897455"/>
    <w:rsid w:val="00897EE4"/>
    <w:rsid w:val="008A1386"/>
    <w:rsid w:val="008A1E4A"/>
    <w:rsid w:val="008A359A"/>
    <w:rsid w:val="008A570B"/>
    <w:rsid w:val="008B0D78"/>
    <w:rsid w:val="008B2786"/>
    <w:rsid w:val="008B4B6E"/>
    <w:rsid w:val="008B4BA2"/>
    <w:rsid w:val="008B6F9C"/>
    <w:rsid w:val="008B725D"/>
    <w:rsid w:val="008B7D46"/>
    <w:rsid w:val="008C0EB0"/>
    <w:rsid w:val="008C1320"/>
    <w:rsid w:val="008C69A1"/>
    <w:rsid w:val="008C7391"/>
    <w:rsid w:val="008D036F"/>
    <w:rsid w:val="008D1569"/>
    <w:rsid w:val="008D1C50"/>
    <w:rsid w:val="008D3971"/>
    <w:rsid w:val="008D43E9"/>
    <w:rsid w:val="008D4C4A"/>
    <w:rsid w:val="008D4F98"/>
    <w:rsid w:val="008D5972"/>
    <w:rsid w:val="008E2CB9"/>
    <w:rsid w:val="008E6C8D"/>
    <w:rsid w:val="008E7183"/>
    <w:rsid w:val="008E72E5"/>
    <w:rsid w:val="008F08A0"/>
    <w:rsid w:val="008F0C4E"/>
    <w:rsid w:val="008F1642"/>
    <w:rsid w:val="008F2469"/>
    <w:rsid w:val="008F2F86"/>
    <w:rsid w:val="008F3390"/>
    <w:rsid w:val="008F3B22"/>
    <w:rsid w:val="008F3BDA"/>
    <w:rsid w:val="008F53C6"/>
    <w:rsid w:val="008F7542"/>
    <w:rsid w:val="008F7959"/>
    <w:rsid w:val="009000F5"/>
    <w:rsid w:val="00901A1D"/>
    <w:rsid w:val="00901CFB"/>
    <w:rsid w:val="00905468"/>
    <w:rsid w:val="00906A7A"/>
    <w:rsid w:val="00910B2D"/>
    <w:rsid w:val="00910DDA"/>
    <w:rsid w:val="009121CF"/>
    <w:rsid w:val="00912B36"/>
    <w:rsid w:val="009130FF"/>
    <w:rsid w:val="00914BA4"/>
    <w:rsid w:val="00914D13"/>
    <w:rsid w:val="00917D17"/>
    <w:rsid w:val="009211A8"/>
    <w:rsid w:val="00921842"/>
    <w:rsid w:val="00922048"/>
    <w:rsid w:val="00922398"/>
    <w:rsid w:val="009242FA"/>
    <w:rsid w:val="00925050"/>
    <w:rsid w:val="00926940"/>
    <w:rsid w:val="00926A73"/>
    <w:rsid w:val="00926FC6"/>
    <w:rsid w:val="0093232D"/>
    <w:rsid w:val="00932D6F"/>
    <w:rsid w:val="009364E6"/>
    <w:rsid w:val="009370C8"/>
    <w:rsid w:val="0093747A"/>
    <w:rsid w:val="009374D2"/>
    <w:rsid w:val="009427D3"/>
    <w:rsid w:val="0094375B"/>
    <w:rsid w:val="00944E33"/>
    <w:rsid w:val="009479F8"/>
    <w:rsid w:val="009544FA"/>
    <w:rsid w:val="00954B15"/>
    <w:rsid w:val="00955F95"/>
    <w:rsid w:val="00955FCE"/>
    <w:rsid w:val="0095632B"/>
    <w:rsid w:val="009568F8"/>
    <w:rsid w:val="009576CB"/>
    <w:rsid w:val="00961138"/>
    <w:rsid w:val="0096168C"/>
    <w:rsid w:val="00963851"/>
    <w:rsid w:val="0096457F"/>
    <w:rsid w:val="00966BFD"/>
    <w:rsid w:val="00966D65"/>
    <w:rsid w:val="00971E70"/>
    <w:rsid w:val="009731C1"/>
    <w:rsid w:val="00973FC0"/>
    <w:rsid w:val="00976DF2"/>
    <w:rsid w:val="0098057D"/>
    <w:rsid w:val="009811C4"/>
    <w:rsid w:val="009819D4"/>
    <w:rsid w:val="00981D73"/>
    <w:rsid w:val="009821D2"/>
    <w:rsid w:val="00984170"/>
    <w:rsid w:val="009855B8"/>
    <w:rsid w:val="00985AC7"/>
    <w:rsid w:val="00985C4C"/>
    <w:rsid w:val="0098632C"/>
    <w:rsid w:val="00986583"/>
    <w:rsid w:val="00986C7D"/>
    <w:rsid w:val="00986CFF"/>
    <w:rsid w:val="00987198"/>
    <w:rsid w:val="00987493"/>
    <w:rsid w:val="0098793E"/>
    <w:rsid w:val="00987D7C"/>
    <w:rsid w:val="009915B7"/>
    <w:rsid w:val="00991965"/>
    <w:rsid w:val="009A0356"/>
    <w:rsid w:val="009A120F"/>
    <w:rsid w:val="009A1505"/>
    <w:rsid w:val="009A1C7A"/>
    <w:rsid w:val="009A2BD4"/>
    <w:rsid w:val="009A3F6B"/>
    <w:rsid w:val="009A4637"/>
    <w:rsid w:val="009A5868"/>
    <w:rsid w:val="009A6A79"/>
    <w:rsid w:val="009A743D"/>
    <w:rsid w:val="009A7AB7"/>
    <w:rsid w:val="009B4B2D"/>
    <w:rsid w:val="009B6867"/>
    <w:rsid w:val="009B700B"/>
    <w:rsid w:val="009B770E"/>
    <w:rsid w:val="009C0C02"/>
    <w:rsid w:val="009C0C9C"/>
    <w:rsid w:val="009C3209"/>
    <w:rsid w:val="009C3A7F"/>
    <w:rsid w:val="009C5435"/>
    <w:rsid w:val="009C5BEA"/>
    <w:rsid w:val="009D2E32"/>
    <w:rsid w:val="009D4380"/>
    <w:rsid w:val="009D5F9E"/>
    <w:rsid w:val="009D678F"/>
    <w:rsid w:val="009D75B5"/>
    <w:rsid w:val="009E0ADF"/>
    <w:rsid w:val="009E0C9B"/>
    <w:rsid w:val="009E1F58"/>
    <w:rsid w:val="009F1453"/>
    <w:rsid w:val="009F43D6"/>
    <w:rsid w:val="009F6D5A"/>
    <w:rsid w:val="009F768B"/>
    <w:rsid w:val="00A02D3F"/>
    <w:rsid w:val="00A035CF"/>
    <w:rsid w:val="00A04EB9"/>
    <w:rsid w:val="00A05AC5"/>
    <w:rsid w:val="00A11D89"/>
    <w:rsid w:val="00A1302F"/>
    <w:rsid w:val="00A13102"/>
    <w:rsid w:val="00A14CBB"/>
    <w:rsid w:val="00A14DC6"/>
    <w:rsid w:val="00A14F34"/>
    <w:rsid w:val="00A1632D"/>
    <w:rsid w:val="00A22714"/>
    <w:rsid w:val="00A23365"/>
    <w:rsid w:val="00A23D41"/>
    <w:rsid w:val="00A24E8A"/>
    <w:rsid w:val="00A2614F"/>
    <w:rsid w:val="00A26622"/>
    <w:rsid w:val="00A3059B"/>
    <w:rsid w:val="00A30940"/>
    <w:rsid w:val="00A322D2"/>
    <w:rsid w:val="00A32AAF"/>
    <w:rsid w:val="00A34534"/>
    <w:rsid w:val="00A3455B"/>
    <w:rsid w:val="00A35C92"/>
    <w:rsid w:val="00A376CE"/>
    <w:rsid w:val="00A400B2"/>
    <w:rsid w:val="00A40864"/>
    <w:rsid w:val="00A4117D"/>
    <w:rsid w:val="00A4338B"/>
    <w:rsid w:val="00A43577"/>
    <w:rsid w:val="00A444BC"/>
    <w:rsid w:val="00A44C45"/>
    <w:rsid w:val="00A44C56"/>
    <w:rsid w:val="00A45477"/>
    <w:rsid w:val="00A46538"/>
    <w:rsid w:val="00A479B7"/>
    <w:rsid w:val="00A51B4C"/>
    <w:rsid w:val="00A52819"/>
    <w:rsid w:val="00A553E0"/>
    <w:rsid w:val="00A61296"/>
    <w:rsid w:val="00A634DA"/>
    <w:rsid w:val="00A66597"/>
    <w:rsid w:val="00A71CB0"/>
    <w:rsid w:val="00A71D5C"/>
    <w:rsid w:val="00A71DF7"/>
    <w:rsid w:val="00A7258F"/>
    <w:rsid w:val="00A72D05"/>
    <w:rsid w:val="00A73CD4"/>
    <w:rsid w:val="00A74D47"/>
    <w:rsid w:val="00A75D52"/>
    <w:rsid w:val="00A80AAF"/>
    <w:rsid w:val="00A81244"/>
    <w:rsid w:val="00A81381"/>
    <w:rsid w:val="00A81488"/>
    <w:rsid w:val="00A825CA"/>
    <w:rsid w:val="00A84017"/>
    <w:rsid w:val="00A867DF"/>
    <w:rsid w:val="00A86B82"/>
    <w:rsid w:val="00A87104"/>
    <w:rsid w:val="00A92F1D"/>
    <w:rsid w:val="00A951CA"/>
    <w:rsid w:val="00A96C66"/>
    <w:rsid w:val="00A96DAE"/>
    <w:rsid w:val="00A9701B"/>
    <w:rsid w:val="00A97E15"/>
    <w:rsid w:val="00AA317C"/>
    <w:rsid w:val="00AA48B8"/>
    <w:rsid w:val="00AA51FC"/>
    <w:rsid w:val="00AA6C00"/>
    <w:rsid w:val="00AA7412"/>
    <w:rsid w:val="00AA74EF"/>
    <w:rsid w:val="00AB17BB"/>
    <w:rsid w:val="00AB20DD"/>
    <w:rsid w:val="00AB2CFE"/>
    <w:rsid w:val="00AC305D"/>
    <w:rsid w:val="00AC420C"/>
    <w:rsid w:val="00AC5D8E"/>
    <w:rsid w:val="00AC6BE9"/>
    <w:rsid w:val="00AC7AB2"/>
    <w:rsid w:val="00AD0D6B"/>
    <w:rsid w:val="00AD4E88"/>
    <w:rsid w:val="00AD57C7"/>
    <w:rsid w:val="00AD58C9"/>
    <w:rsid w:val="00AD750D"/>
    <w:rsid w:val="00AE02AB"/>
    <w:rsid w:val="00AE0798"/>
    <w:rsid w:val="00AE07E6"/>
    <w:rsid w:val="00AE12B9"/>
    <w:rsid w:val="00AE50B4"/>
    <w:rsid w:val="00AE60AA"/>
    <w:rsid w:val="00AE6C52"/>
    <w:rsid w:val="00AF0611"/>
    <w:rsid w:val="00AF25BC"/>
    <w:rsid w:val="00AF587E"/>
    <w:rsid w:val="00AF7020"/>
    <w:rsid w:val="00AF7E17"/>
    <w:rsid w:val="00B00F8F"/>
    <w:rsid w:val="00B015AE"/>
    <w:rsid w:val="00B01BF4"/>
    <w:rsid w:val="00B025B8"/>
    <w:rsid w:val="00B02720"/>
    <w:rsid w:val="00B02B21"/>
    <w:rsid w:val="00B06764"/>
    <w:rsid w:val="00B10005"/>
    <w:rsid w:val="00B10365"/>
    <w:rsid w:val="00B1423B"/>
    <w:rsid w:val="00B1740A"/>
    <w:rsid w:val="00B204FE"/>
    <w:rsid w:val="00B21ED6"/>
    <w:rsid w:val="00B2272E"/>
    <w:rsid w:val="00B239B3"/>
    <w:rsid w:val="00B24663"/>
    <w:rsid w:val="00B25654"/>
    <w:rsid w:val="00B25AC2"/>
    <w:rsid w:val="00B26403"/>
    <w:rsid w:val="00B27628"/>
    <w:rsid w:val="00B27B30"/>
    <w:rsid w:val="00B31004"/>
    <w:rsid w:val="00B31361"/>
    <w:rsid w:val="00B32DC0"/>
    <w:rsid w:val="00B46A73"/>
    <w:rsid w:val="00B47F71"/>
    <w:rsid w:val="00B50553"/>
    <w:rsid w:val="00B50ECA"/>
    <w:rsid w:val="00B52043"/>
    <w:rsid w:val="00B524AA"/>
    <w:rsid w:val="00B52EFE"/>
    <w:rsid w:val="00B54163"/>
    <w:rsid w:val="00B542A2"/>
    <w:rsid w:val="00B56687"/>
    <w:rsid w:val="00B579C9"/>
    <w:rsid w:val="00B60EFC"/>
    <w:rsid w:val="00B61748"/>
    <w:rsid w:val="00B61941"/>
    <w:rsid w:val="00B61ED3"/>
    <w:rsid w:val="00B660BD"/>
    <w:rsid w:val="00B6614D"/>
    <w:rsid w:val="00B66CC2"/>
    <w:rsid w:val="00B66DFF"/>
    <w:rsid w:val="00B70451"/>
    <w:rsid w:val="00B70490"/>
    <w:rsid w:val="00B70536"/>
    <w:rsid w:val="00B726B8"/>
    <w:rsid w:val="00B746D9"/>
    <w:rsid w:val="00B800F2"/>
    <w:rsid w:val="00B80415"/>
    <w:rsid w:val="00B804D5"/>
    <w:rsid w:val="00B8122B"/>
    <w:rsid w:val="00B82733"/>
    <w:rsid w:val="00B83475"/>
    <w:rsid w:val="00B84D23"/>
    <w:rsid w:val="00B85C9F"/>
    <w:rsid w:val="00B9176D"/>
    <w:rsid w:val="00B92ADE"/>
    <w:rsid w:val="00B94142"/>
    <w:rsid w:val="00B95B70"/>
    <w:rsid w:val="00BA08BD"/>
    <w:rsid w:val="00BA4465"/>
    <w:rsid w:val="00BA4896"/>
    <w:rsid w:val="00BA50A0"/>
    <w:rsid w:val="00BA595B"/>
    <w:rsid w:val="00BA67C9"/>
    <w:rsid w:val="00BA6A5D"/>
    <w:rsid w:val="00BA702A"/>
    <w:rsid w:val="00BA70F1"/>
    <w:rsid w:val="00BA7D76"/>
    <w:rsid w:val="00BB0542"/>
    <w:rsid w:val="00BB1043"/>
    <w:rsid w:val="00BB202A"/>
    <w:rsid w:val="00BB20BD"/>
    <w:rsid w:val="00BB422F"/>
    <w:rsid w:val="00BB5258"/>
    <w:rsid w:val="00BB699F"/>
    <w:rsid w:val="00BC0626"/>
    <w:rsid w:val="00BC1761"/>
    <w:rsid w:val="00BC4056"/>
    <w:rsid w:val="00BC41AE"/>
    <w:rsid w:val="00BC4977"/>
    <w:rsid w:val="00BC4E18"/>
    <w:rsid w:val="00BD1373"/>
    <w:rsid w:val="00BD1A99"/>
    <w:rsid w:val="00BD1C23"/>
    <w:rsid w:val="00BD790A"/>
    <w:rsid w:val="00BD7A16"/>
    <w:rsid w:val="00BE09B7"/>
    <w:rsid w:val="00BE14E6"/>
    <w:rsid w:val="00BE3C4D"/>
    <w:rsid w:val="00BE50BE"/>
    <w:rsid w:val="00BE563B"/>
    <w:rsid w:val="00BE5E37"/>
    <w:rsid w:val="00BE62B2"/>
    <w:rsid w:val="00BE654C"/>
    <w:rsid w:val="00BE67C4"/>
    <w:rsid w:val="00BE6F15"/>
    <w:rsid w:val="00BF0279"/>
    <w:rsid w:val="00BF0AB0"/>
    <w:rsid w:val="00BF2DE5"/>
    <w:rsid w:val="00BF390C"/>
    <w:rsid w:val="00BF4669"/>
    <w:rsid w:val="00BF56A0"/>
    <w:rsid w:val="00BF7C0D"/>
    <w:rsid w:val="00C018C3"/>
    <w:rsid w:val="00C02920"/>
    <w:rsid w:val="00C03120"/>
    <w:rsid w:val="00C037C1"/>
    <w:rsid w:val="00C0428E"/>
    <w:rsid w:val="00C07660"/>
    <w:rsid w:val="00C103EE"/>
    <w:rsid w:val="00C15449"/>
    <w:rsid w:val="00C1596D"/>
    <w:rsid w:val="00C15C40"/>
    <w:rsid w:val="00C16DD3"/>
    <w:rsid w:val="00C23224"/>
    <w:rsid w:val="00C23706"/>
    <w:rsid w:val="00C23914"/>
    <w:rsid w:val="00C24D27"/>
    <w:rsid w:val="00C25302"/>
    <w:rsid w:val="00C27B1E"/>
    <w:rsid w:val="00C310AC"/>
    <w:rsid w:val="00C31AE2"/>
    <w:rsid w:val="00C31E20"/>
    <w:rsid w:val="00C320E6"/>
    <w:rsid w:val="00C335D5"/>
    <w:rsid w:val="00C33AF9"/>
    <w:rsid w:val="00C33C5F"/>
    <w:rsid w:val="00C35518"/>
    <w:rsid w:val="00C35A51"/>
    <w:rsid w:val="00C42AC9"/>
    <w:rsid w:val="00C42C8D"/>
    <w:rsid w:val="00C44A51"/>
    <w:rsid w:val="00C457A9"/>
    <w:rsid w:val="00C45FCE"/>
    <w:rsid w:val="00C46B74"/>
    <w:rsid w:val="00C46C69"/>
    <w:rsid w:val="00C47EBE"/>
    <w:rsid w:val="00C50B26"/>
    <w:rsid w:val="00C50BA3"/>
    <w:rsid w:val="00C519E2"/>
    <w:rsid w:val="00C557DA"/>
    <w:rsid w:val="00C57BB8"/>
    <w:rsid w:val="00C601A9"/>
    <w:rsid w:val="00C619D8"/>
    <w:rsid w:val="00C63CEF"/>
    <w:rsid w:val="00C643E9"/>
    <w:rsid w:val="00C65257"/>
    <w:rsid w:val="00C706DF"/>
    <w:rsid w:val="00C71571"/>
    <w:rsid w:val="00C72F25"/>
    <w:rsid w:val="00C768CA"/>
    <w:rsid w:val="00C80B5A"/>
    <w:rsid w:val="00C80DCB"/>
    <w:rsid w:val="00C830A7"/>
    <w:rsid w:val="00C843AC"/>
    <w:rsid w:val="00C84482"/>
    <w:rsid w:val="00C845A1"/>
    <w:rsid w:val="00C855D8"/>
    <w:rsid w:val="00C90660"/>
    <w:rsid w:val="00C918AC"/>
    <w:rsid w:val="00C9297A"/>
    <w:rsid w:val="00C969F4"/>
    <w:rsid w:val="00CA19D3"/>
    <w:rsid w:val="00CA30CE"/>
    <w:rsid w:val="00CA3318"/>
    <w:rsid w:val="00CA57CF"/>
    <w:rsid w:val="00CA6809"/>
    <w:rsid w:val="00CA736E"/>
    <w:rsid w:val="00CB050D"/>
    <w:rsid w:val="00CB2B96"/>
    <w:rsid w:val="00CB3840"/>
    <w:rsid w:val="00CB3AD3"/>
    <w:rsid w:val="00CB3C40"/>
    <w:rsid w:val="00CC1EBF"/>
    <w:rsid w:val="00CC216A"/>
    <w:rsid w:val="00CC2BDD"/>
    <w:rsid w:val="00CC7F79"/>
    <w:rsid w:val="00CD04B5"/>
    <w:rsid w:val="00CD1378"/>
    <w:rsid w:val="00CD1E6B"/>
    <w:rsid w:val="00CD2169"/>
    <w:rsid w:val="00CD40B2"/>
    <w:rsid w:val="00CD51A2"/>
    <w:rsid w:val="00CD74FD"/>
    <w:rsid w:val="00CE2458"/>
    <w:rsid w:val="00CE3776"/>
    <w:rsid w:val="00CE3FD6"/>
    <w:rsid w:val="00CE514A"/>
    <w:rsid w:val="00CE52D4"/>
    <w:rsid w:val="00CE5D2A"/>
    <w:rsid w:val="00CE6BE1"/>
    <w:rsid w:val="00CE6EC1"/>
    <w:rsid w:val="00CE70A5"/>
    <w:rsid w:val="00CF04E9"/>
    <w:rsid w:val="00CF1C0F"/>
    <w:rsid w:val="00CF4597"/>
    <w:rsid w:val="00CF5493"/>
    <w:rsid w:val="00CF58D9"/>
    <w:rsid w:val="00CF5E25"/>
    <w:rsid w:val="00D0008E"/>
    <w:rsid w:val="00D02EAA"/>
    <w:rsid w:val="00D03F34"/>
    <w:rsid w:val="00D053BF"/>
    <w:rsid w:val="00D06324"/>
    <w:rsid w:val="00D0743E"/>
    <w:rsid w:val="00D119A6"/>
    <w:rsid w:val="00D13D18"/>
    <w:rsid w:val="00D14784"/>
    <w:rsid w:val="00D15322"/>
    <w:rsid w:val="00D2053C"/>
    <w:rsid w:val="00D20934"/>
    <w:rsid w:val="00D20B72"/>
    <w:rsid w:val="00D20C60"/>
    <w:rsid w:val="00D20CA7"/>
    <w:rsid w:val="00D21683"/>
    <w:rsid w:val="00D21A34"/>
    <w:rsid w:val="00D21E24"/>
    <w:rsid w:val="00D2201D"/>
    <w:rsid w:val="00D223E4"/>
    <w:rsid w:val="00D23470"/>
    <w:rsid w:val="00D24910"/>
    <w:rsid w:val="00D2532C"/>
    <w:rsid w:val="00D25D9A"/>
    <w:rsid w:val="00D26FA3"/>
    <w:rsid w:val="00D2743C"/>
    <w:rsid w:val="00D279C5"/>
    <w:rsid w:val="00D309C5"/>
    <w:rsid w:val="00D30B70"/>
    <w:rsid w:val="00D30F9A"/>
    <w:rsid w:val="00D34440"/>
    <w:rsid w:val="00D35703"/>
    <w:rsid w:val="00D35C12"/>
    <w:rsid w:val="00D37837"/>
    <w:rsid w:val="00D42354"/>
    <w:rsid w:val="00D45E77"/>
    <w:rsid w:val="00D468AB"/>
    <w:rsid w:val="00D4756D"/>
    <w:rsid w:val="00D50E4E"/>
    <w:rsid w:val="00D51AA5"/>
    <w:rsid w:val="00D52534"/>
    <w:rsid w:val="00D52A89"/>
    <w:rsid w:val="00D53384"/>
    <w:rsid w:val="00D53797"/>
    <w:rsid w:val="00D570C3"/>
    <w:rsid w:val="00D5788A"/>
    <w:rsid w:val="00D57955"/>
    <w:rsid w:val="00D602DB"/>
    <w:rsid w:val="00D635CB"/>
    <w:rsid w:val="00D671B3"/>
    <w:rsid w:val="00D675AA"/>
    <w:rsid w:val="00D67689"/>
    <w:rsid w:val="00D67F27"/>
    <w:rsid w:val="00D730D0"/>
    <w:rsid w:val="00D739F7"/>
    <w:rsid w:val="00D73A11"/>
    <w:rsid w:val="00D74D91"/>
    <w:rsid w:val="00D755F8"/>
    <w:rsid w:val="00D75A0B"/>
    <w:rsid w:val="00D75EA0"/>
    <w:rsid w:val="00D7703E"/>
    <w:rsid w:val="00D8249F"/>
    <w:rsid w:val="00D83D2C"/>
    <w:rsid w:val="00D83F6F"/>
    <w:rsid w:val="00D90DEC"/>
    <w:rsid w:val="00D91A0A"/>
    <w:rsid w:val="00D91F51"/>
    <w:rsid w:val="00D9358F"/>
    <w:rsid w:val="00D94651"/>
    <w:rsid w:val="00D96A16"/>
    <w:rsid w:val="00DA0A23"/>
    <w:rsid w:val="00DA103F"/>
    <w:rsid w:val="00DA17E3"/>
    <w:rsid w:val="00DA5F12"/>
    <w:rsid w:val="00DA71C1"/>
    <w:rsid w:val="00DA761A"/>
    <w:rsid w:val="00DB0023"/>
    <w:rsid w:val="00DB0235"/>
    <w:rsid w:val="00DB044D"/>
    <w:rsid w:val="00DB0E96"/>
    <w:rsid w:val="00DB1456"/>
    <w:rsid w:val="00DB24F7"/>
    <w:rsid w:val="00DB55BC"/>
    <w:rsid w:val="00DB5C92"/>
    <w:rsid w:val="00DB70EC"/>
    <w:rsid w:val="00DC0906"/>
    <w:rsid w:val="00DC0BAA"/>
    <w:rsid w:val="00DC0D58"/>
    <w:rsid w:val="00DC2C98"/>
    <w:rsid w:val="00DC2D40"/>
    <w:rsid w:val="00DC51D1"/>
    <w:rsid w:val="00DC5B97"/>
    <w:rsid w:val="00DC6012"/>
    <w:rsid w:val="00DC630B"/>
    <w:rsid w:val="00DC6A7D"/>
    <w:rsid w:val="00DD066D"/>
    <w:rsid w:val="00DD1480"/>
    <w:rsid w:val="00DD1E7D"/>
    <w:rsid w:val="00DD274C"/>
    <w:rsid w:val="00DD2F00"/>
    <w:rsid w:val="00DD4816"/>
    <w:rsid w:val="00DD4B99"/>
    <w:rsid w:val="00DD53FB"/>
    <w:rsid w:val="00DD6B82"/>
    <w:rsid w:val="00DE1D8C"/>
    <w:rsid w:val="00DF0874"/>
    <w:rsid w:val="00DF1800"/>
    <w:rsid w:val="00DF1ACE"/>
    <w:rsid w:val="00DF3699"/>
    <w:rsid w:val="00DF4640"/>
    <w:rsid w:val="00DF4C17"/>
    <w:rsid w:val="00DF52B4"/>
    <w:rsid w:val="00E010F4"/>
    <w:rsid w:val="00E01F95"/>
    <w:rsid w:val="00E02CE9"/>
    <w:rsid w:val="00E04132"/>
    <w:rsid w:val="00E0736C"/>
    <w:rsid w:val="00E07FCA"/>
    <w:rsid w:val="00E148E5"/>
    <w:rsid w:val="00E16427"/>
    <w:rsid w:val="00E1788F"/>
    <w:rsid w:val="00E20DBF"/>
    <w:rsid w:val="00E21053"/>
    <w:rsid w:val="00E2280C"/>
    <w:rsid w:val="00E22911"/>
    <w:rsid w:val="00E22DA5"/>
    <w:rsid w:val="00E254FE"/>
    <w:rsid w:val="00E25D24"/>
    <w:rsid w:val="00E2738D"/>
    <w:rsid w:val="00E3109C"/>
    <w:rsid w:val="00E413C3"/>
    <w:rsid w:val="00E41B8E"/>
    <w:rsid w:val="00E41E44"/>
    <w:rsid w:val="00E426D3"/>
    <w:rsid w:val="00E42E0C"/>
    <w:rsid w:val="00E43C42"/>
    <w:rsid w:val="00E43E5C"/>
    <w:rsid w:val="00E44ABF"/>
    <w:rsid w:val="00E45FF8"/>
    <w:rsid w:val="00E4649E"/>
    <w:rsid w:val="00E507CC"/>
    <w:rsid w:val="00E51768"/>
    <w:rsid w:val="00E5258A"/>
    <w:rsid w:val="00E5295B"/>
    <w:rsid w:val="00E57E76"/>
    <w:rsid w:val="00E62D85"/>
    <w:rsid w:val="00E63E45"/>
    <w:rsid w:val="00E63F27"/>
    <w:rsid w:val="00E64017"/>
    <w:rsid w:val="00E66343"/>
    <w:rsid w:val="00E7094F"/>
    <w:rsid w:val="00E70C5A"/>
    <w:rsid w:val="00E71E83"/>
    <w:rsid w:val="00E730F5"/>
    <w:rsid w:val="00E739CA"/>
    <w:rsid w:val="00E754B9"/>
    <w:rsid w:val="00E75EDE"/>
    <w:rsid w:val="00E804C9"/>
    <w:rsid w:val="00E818B2"/>
    <w:rsid w:val="00E81984"/>
    <w:rsid w:val="00E81A4B"/>
    <w:rsid w:val="00E84F04"/>
    <w:rsid w:val="00E85E95"/>
    <w:rsid w:val="00E8631C"/>
    <w:rsid w:val="00E877BE"/>
    <w:rsid w:val="00E8784C"/>
    <w:rsid w:val="00E91C5E"/>
    <w:rsid w:val="00E92622"/>
    <w:rsid w:val="00E92A28"/>
    <w:rsid w:val="00E94F96"/>
    <w:rsid w:val="00E957A1"/>
    <w:rsid w:val="00E976F4"/>
    <w:rsid w:val="00EA1B79"/>
    <w:rsid w:val="00EA3071"/>
    <w:rsid w:val="00EA6C31"/>
    <w:rsid w:val="00EA797E"/>
    <w:rsid w:val="00EB0A27"/>
    <w:rsid w:val="00EB0A49"/>
    <w:rsid w:val="00EB16C1"/>
    <w:rsid w:val="00EB290E"/>
    <w:rsid w:val="00EB2C0B"/>
    <w:rsid w:val="00EB3340"/>
    <w:rsid w:val="00EB4A84"/>
    <w:rsid w:val="00EB5570"/>
    <w:rsid w:val="00EB5A19"/>
    <w:rsid w:val="00EB634E"/>
    <w:rsid w:val="00EB6719"/>
    <w:rsid w:val="00EB778E"/>
    <w:rsid w:val="00EB790F"/>
    <w:rsid w:val="00EB7F6C"/>
    <w:rsid w:val="00EC0432"/>
    <w:rsid w:val="00EC2488"/>
    <w:rsid w:val="00EC25B2"/>
    <w:rsid w:val="00EC3B8A"/>
    <w:rsid w:val="00ED0462"/>
    <w:rsid w:val="00ED5A10"/>
    <w:rsid w:val="00ED6943"/>
    <w:rsid w:val="00ED78F1"/>
    <w:rsid w:val="00EE059C"/>
    <w:rsid w:val="00EE13F2"/>
    <w:rsid w:val="00EF5B1E"/>
    <w:rsid w:val="00F0002B"/>
    <w:rsid w:val="00F0226E"/>
    <w:rsid w:val="00F02A6D"/>
    <w:rsid w:val="00F04D76"/>
    <w:rsid w:val="00F0544F"/>
    <w:rsid w:val="00F147CE"/>
    <w:rsid w:val="00F14B2E"/>
    <w:rsid w:val="00F14B52"/>
    <w:rsid w:val="00F15B91"/>
    <w:rsid w:val="00F16DDE"/>
    <w:rsid w:val="00F21BC7"/>
    <w:rsid w:val="00F220FE"/>
    <w:rsid w:val="00F22DAD"/>
    <w:rsid w:val="00F24761"/>
    <w:rsid w:val="00F3053B"/>
    <w:rsid w:val="00F30ED4"/>
    <w:rsid w:val="00F31BAE"/>
    <w:rsid w:val="00F33C33"/>
    <w:rsid w:val="00F361CB"/>
    <w:rsid w:val="00F4350E"/>
    <w:rsid w:val="00F4392D"/>
    <w:rsid w:val="00F45982"/>
    <w:rsid w:val="00F4676D"/>
    <w:rsid w:val="00F50BF3"/>
    <w:rsid w:val="00F51006"/>
    <w:rsid w:val="00F52226"/>
    <w:rsid w:val="00F54059"/>
    <w:rsid w:val="00F55B00"/>
    <w:rsid w:val="00F62424"/>
    <w:rsid w:val="00F64C5A"/>
    <w:rsid w:val="00F65195"/>
    <w:rsid w:val="00F65439"/>
    <w:rsid w:val="00F657CB"/>
    <w:rsid w:val="00F66ABA"/>
    <w:rsid w:val="00F66B68"/>
    <w:rsid w:val="00F66DA5"/>
    <w:rsid w:val="00F67305"/>
    <w:rsid w:val="00F702F7"/>
    <w:rsid w:val="00F705C6"/>
    <w:rsid w:val="00F70670"/>
    <w:rsid w:val="00F71A7D"/>
    <w:rsid w:val="00F72636"/>
    <w:rsid w:val="00F72879"/>
    <w:rsid w:val="00F728FD"/>
    <w:rsid w:val="00F7314E"/>
    <w:rsid w:val="00F7576B"/>
    <w:rsid w:val="00F76684"/>
    <w:rsid w:val="00F81399"/>
    <w:rsid w:val="00F827B3"/>
    <w:rsid w:val="00F82D79"/>
    <w:rsid w:val="00F8327E"/>
    <w:rsid w:val="00F86C19"/>
    <w:rsid w:val="00F96DB8"/>
    <w:rsid w:val="00F972A0"/>
    <w:rsid w:val="00FA162F"/>
    <w:rsid w:val="00FA3385"/>
    <w:rsid w:val="00FA6B7D"/>
    <w:rsid w:val="00FA6CA6"/>
    <w:rsid w:val="00FB04E0"/>
    <w:rsid w:val="00FB05D2"/>
    <w:rsid w:val="00FB4789"/>
    <w:rsid w:val="00FB6018"/>
    <w:rsid w:val="00FB77A2"/>
    <w:rsid w:val="00FB7C79"/>
    <w:rsid w:val="00FC193B"/>
    <w:rsid w:val="00FC5BA4"/>
    <w:rsid w:val="00FC769E"/>
    <w:rsid w:val="00FC7E92"/>
    <w:rsid w:val="00FD1144"/>
    <w:rsid w:val="00FD21F9"/>
    <w:rsid w:val="00FD35F6"/>
    <w:rsid w:val="00FD4D9B"/>
    <w:rsid w:val="00FD5A6E"/>
    <w:rsid w:val="00FD5BDF"/>
    <w:rsid w:val="00FE0EC0"/>
    <w:rsid w:val="00FE182C"/>
    <w:rsid w:val="00FE3959"/>
    <w:rsid w:val="00FE3ED2"/>
    <w:rsid w:val="00FF2478"/>
    <w:rsid w:val="00FF6135"/>
    <w:rsid w:val="00FF6CB5"/>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F7C"/>
  <w15:chartTrackingRefBased/>
  <w15:docId w15:val="{5976E945-6C42-491D-8154-64499565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36E53"/>
  </w:style>
  <w:style w:type="paragraph" w:styleId="ListParagraph">
    <w:name w:val="List Paragraph"/>
    <w:basedOn w:val="Normal"/>
    <w:uiPriority w:val="34"/>
    <w:qFormat/>
    <w:rsid w:val="00636E53"/>
    <w:pPr>
      <w:ind w:left="720"/>
      <w:contextualSpacing/>
    </w:pPr>
    <w:rPr>
      <w:rFonts w:eastAsia="Times New Roman" w:cs="Times New Roman"/>
    </w:rPr>
  </w:style>
  <w:style w:type="character" w:styleId="PlaceholderText">
    <w:name w:val="Placeholder Text"/>
    <w:basedOn w:val="DefaultParagraphFont"/>
    <w:uiPriority w:val="99"/>
    <w:semiHidden/>
    <w:rsid w:val="00636E53"/>
    <w:rPr>
      <w:rFonts w:cs="Times New Roman"/>
      <w:color w:val="808080"/>
    </w:rPr>
  </w:style>
  <w:style w:type="paragraph" w:styleId="BalloonText">
    <w:name w:val="Balloon Text"/>
    <w:basedOn w:val="Normal"/>
    <w:link w:val="BalloonTextChar"/>
    <w:uiPriority w:val="99"/>
    <w:semiHidden/>
    <w:unhideWhenUsed/>
    <w:rsid w:val="00636E5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36E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36E53"/>
    <w:rPr>
      <w:rFonts w:cs="Times New Roman"/>
      <w:sz w:val="16"/>
      <w:szCs w:val="16"/>
    </w:rPr>
  </w:style>
  <w:style w:type="paragraph" w:styleId="CommentText">
    <w:name w:val="annotation text"/>
    <w:basedOn w:val="Normal"/>
    <w:link w:val="CommentTextChar"/>
    <w:uiPriority w:val="99"/>
    <w:semiHidden/>
    <w:unhideWhenUsed/>
    <w:rsid w:val="00636E53"/>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636E5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E53"/>
    <w:rPr>
      <w:b/>
      <w:bCs/>
    </w:rPr>
  </w:style>
  <w:style w:type="character" w:customStyle="1" w:styleId="CommentSubjectChar">
    <w:name w:val="Comment Subject Char"/>
    <w:basedOn w:val="CommentTextChar"/>
    <w:link w:val="CommentSubject"/>
    <w:uiPriority w:val="99"/>
    <w:semiHidden/>
    <w:rsid w:val="00636E53"/>
    <w:rPr>
      <w:rFonts w:eastAsia="Times New Roman" w:cs="Times New Roman"/>
      <w:b/>
      <w:bCs/>
      <w:sz w:val="20"/>
      <w:szCs w:val="20"/>
    </w:rPr>
  </w:style>
  <w:style w:type="character" w:customStyle="1" w:styleId="fontstyle01">
    <w:name w:val="fontstyle01"/>
    <w:basedOn w:val="DefaultParagraphFont"/>
    <w:rsid w:val="00636E53"/>
    <w:rPr>
      <w:rFonts w:ascii="AdvOT863180fb" w:hAnsi="AdvOT863180fb" w:cs="Times New Roman"/>
      <w:color w:val="000000"/>
      <w:sz w:val="14"/>
      <w:szCs w:val="14"/>
    </w:rPr>
  </w:style>
  <w:style w:type="paragraph" w:styleId="NormalWeb">
    <w:name w:val="Normal (Web)"/>
    <w:basedOn w:val="Normal"/>
    <w:uiPriority w:val="99"/>
    <w:unhideWhenUsed/>
    <w:rsid w:val="00636E5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36E53"/>
    <w:pPr>
      <w:spacing w:after="0" w:line="240" w:lineRule="auto"/>
    </w:pPr>
    <w:rPr>
      <w:rFonts w:eastAsia="Times New Roman" w:cs="Times New Roman"/>
    </w:rPr>
  </w:style>
  <w:style w:type="paragraph" w:styleId="Header">
    <w:name w:val="header"/>
    <w:basedOn w:val="Normal"/>
    <w:link w:val="Head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636E53"/>
    <w:rPr>
      <w:rFonts w:eastAsia="Times New Roman" w:cs="Times New Roman"/>
    </w:rPr>
  </w:style>
  <w:style w:type="paragraph" w:styleId="Footer">
    <w:name w:val="footer"/>
    <w:basedOn w:val="Normal"/>
    <w:link w:val="Foot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636E53"/>
    <w:rPr>
      <w:rFonts w:eastAsia="Times New Roman" w:cs="Times New Roman"/>
    </w:rPr>
  </w:style>
  <w:style w:type="character" w:styleId="Hyperlink">
    <w:name w:val="Hyperlink"/>
    <w:basedOn w:val="DefaultParagraphFont"/>
    <w:uiPriority w:val="99"/>
    <w:unhideWhenUsed/>
    <w:rsid w:val="00963851"/>
    <w:rPr>
      <w:color w:val="0563C1" w:themeColor="hyperlink"/>
      <w:u w:val="single"/>
    </w:rPr>
  </w:style>
  <w:style w:type="character" w:styleId="FollowedHyperlink">
    <w:name w:val="FollowedHyperlink"/>
    <w:basedOn w:val="DefaultParagraphFont"/>
    <w:uiPriority w:val="99"/>
    <w:semiHidden/>
    <w:unhideWhenUsed/>
    <w:rsid w:val="007C7B8D"/>
    <w:rPr>
      <w:color w:val="954F72" w:themeColor="followedHyperlink"/>
      <w:u w:val="single"/>
    </w:rPr>
  </w:style>
  <w:style w:type="character" w:styleId="PageNumber">
    <w:name w:val="page number"/>
    <w:basedOn w:val="DefaultParagraphFont"/>
    <w:uiPriority w:val="99"/>
    <w:semiHidden/>
    <w:unhideWhenUsed/>
    <w:rsid w:val="00FD21F9"/>
  </w:style>
  <w:style w:type="character" w:styleId="LineNumber">
    <w:name w:val="line number"/>
    <w:basedOn w:val="DefaultParagraphFont"/>
    <w:uiPriority w:val="99"/>
    <w:semiHidden/>
    <w:unhideWhenUsed/>
    <w:rsid w:val="00FD21F9"/>
  </w:style>
  <w:style w:type="table" w:styleId="TableGrid">
    <w:name w:val="Table Grid"/>
    <w:basedOn w:val="TableNormal"/>
    <w:uiPriority w:val="39"/>
    <w:rsid w:val="004A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46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rsid w:val="00752B72"/>
    <w:rPr>
      <w:color w:val="808080"/>
      <w:shd w:val="clear" w:color="auto" w:fill="E6E6E6"/>
    </w:rPr>
  </w:style>
  <w:style w:type="character" w:styleId="Strong">
    <w:name w:val="Strong"/>
    <w:basedOn w:val="DefaultParagraphFont"/>
    <w:uiPriority w:val="22"/>
    <w:qFormat/>
    <w:rsid w:val="00BE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600">
      <w:bodyDiv w:val="1"/>
      <w:marLeft w:val="0"/>
      <w:marRight w:val="0"/>
      <w:marTop w:val="0"/>
      <w:marBottom w:val="0"/>
      <w:divBdr>
        <w:top w:val="none" w:sz="0" w:space="0" w:color="auto"/>
        <w:left w:val="none" w:sz="0" w:space="0" w:color="auto"/>
        <w:bottom w:val="none" w:sz="0" w:space="0" w:color="auto"/>
        <w:right w:val="none" w:sz="0" w:space="0" w:color="auto"/>
      </w:divBdr>
      <w:divsChild>
        <w:div w:id="647974367">
          <w:marLeft w:val="0"/>
          <w:marRight w:val="0"/>
          <w:marTop w:val="0"/>
          <w:marBottom w:val="0"/>
          <w:divBdr>
            <w:top w:val="none" w:sz="0" w:space="0" w:color="auto"/>
            <w:left w:val="none" w:sz="0" w:space="0" w:color="auto"/>
            <w:bottom w:val="none" w:sz="0" w:space="0" w:color="auto"/>
            <w:right w:val="none" w:sz="0" w:space="0" w:color="auto"/>
          </w:divBdr>
        </w:div>
      </w:divsChild>
    </w:div>
    <w:div w:id="24790369">
      <w:bodyDiv w:val="1"/>
      <w:marLeft w:val="0"/>
      <w:marRight w:val="0"/>
      <w:marTop w:val="0"/>
      <w:marBottom w:val="0"/>
      <w:divBdr>
        <w:top w:val="none" w:sz="0" w:space="0" w:color="auto"/>
        <w:left w:val="none" w:sz="0" w:space="0" w:color="auto"/>
        <w:bottom w:val="none" w:sz="0" w:space="0" w:color="auto"/>
        <w:right w:val="none" w:sz="0" w:space="0" w:color="auto"/>
      </w:divBdr>
    </w:div>
    <w:div w:id="92437254">
      <w:bodyDiv w:val="1"/>
      <w:marLeft w:val="0"/>
      <w:marRight w:val="0"/>
      <w:marTop w:val="0"/>
      <w:marBottom w:val="0"/>
      <w:divBdr>
        <w:top w:val="none" w:sz="0" w:space="0" w:color="auto"/>
        <w:left w:val="none" w:sz="0" w:space="0" w:color="auto"/>
        <w:bottom w:val="none" w:sz="0" w:space="0" w:color="auto"/>
        <w:right w:val="none" w:sz="0" w:space="0" w:color="auto"/>
      </w:divBdr>
      <w:divsChild>
        <w:div w:id="1042485086">
          <w:marLeft w:val="0"/>
          <w:marRight w:val="0"/>
          <w:marTop w:val="0"/>
          <w:marBottom w:val="0"/>
          <w:divBdr>
            <w:top w:val="none" w:sz="0" w:space="0" w:color="auto"/>
            <w:left w:val="none" w:sz="0" w:space="0" w:color="auto"/>
            <w:bottom w:val="none" w:sz="0" w:space="0" w:color="auto"/>
            <w:right w:val="none" w:sz="0" w:space="0" w:color="auto"/>
          </w:divBdr>
        </w:div>
      </w:divsChild>
    </w:div>
    <w:div w:id="151485435">
      <w:bodyDiv w:val="1"/>
      <w:marLeft w:val="0"/>
      <w:marRight w:val="0"/>
      <w:marTop w:val="0"/>
      <w:marBottom w:val="0"/>
      <w:divBdr>
        <w:top w:val="none" w:sz="0" w:space="0" w:color="auto"/>
        <w:left w:val="none" w:sz="0" w:space="0" w:color="auto"/>
        <w:bottom w:val="none" w:sz="0" w:space="0" w:color="auto"/>
        <w:right w:val="none" w:sz="0" w:space="0" w:color="auto"/>
      </w:divBdr>
    </w:div>
    <w:div w:id="163209283">
      <w:bodyDiv w:val="1"/>
      <w:marLeft w:val="0"/>
      <w:marRight w:val="0"/>
      <w:marTop w:val="0"/>
      <w:marBottom w:val="0"/>
      <w:divBdr>
        <w:top w:val="none" w:sz="0" w:space="0" w:color="auto"/>
        <w:left w:val="none" w:sz="0" w:space="0" w:color="auto"/>
        <w:bottom w:val="none" w:sz="0" w:space="0" w:color="auto"/>
        <w:right w:val="none" w:sz="0" w:space="0" w:color="auto"/>
      </w:divBdr>
      <w:divsChild>
        <w:div w:id="2025738913">
          <w:marLeft w:val="0"/>
          <w:marRight w:val="0"/>
          <w:marTop w:val="0"/>
          <w:marBottom w:val="0"/>
          <w:divBdr>
            <w:top w:val="none" w:sz="0" w:space="0" w:color="auto"/>
            <w:left w:val="none" w:sz="0" w:space="0" w:color="auto"/>
            <w:bottom w:val="none" w:sz="0" w:space="0" w:color="auto"/>
            <w:right w:val="none" w:sz="0" w:space="0" w:color="auto"/>
          </w:divBdr>
        </w:div>
      </w:divsChild>
    </w:div>
    <w:div w:id="217522164">
      <w:bodyDiv w:val="1"/>
      <w:marLeft w:val="0"/>
      <w:marRight w:val="0"/>
      <w:marTop w:val="0"/>
      <w:marBottom w:val="0"/>
      <w:divBdr>
        <w:top w:val="none" w:sz="0" w:space="0" w:color="auto"/>
        <w:left w:val="none" w:sz="0" w:space="0" w:color="auto"/>
        <w:bottom w:val="none" w:sz="0" w:space="0" w:color="auto"/>
        <w:right w:val="none" w:sz="0" w:space="0" w:color="auto"/>
      </w:divBdr>
    </w:div>
    <w:div w:id="26450928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10">
          <w:marLeft w:val="0"/>
          <w:marRight w:val="0"/>
          <w:marTop w:val="0"/>
          <w:marBottom w:val="0"/>
          <w:divBdr>
            <w:top w:val="none" w:sz="0" w:space="0" w:color="auto"/>
            <w:left w:val="none" w:sz="0" w:space="0" w:color="auto"/>
            <w:bottom w:val="none" w:sz="0" w:space="0" w:color="auto"/>
            <w:right w:val="none" w:sz="0" w:space="0" w:color="auto"/>
          </w:divBdr>
        </w:div>
      </w:divsChild>
    </w:div>
    <w:div w:id="318266271">
      <w:bodyDiv w:val="1"/>
      <w:marLeft w:val="0"/>
      <w:marRight w:val="0"/>
      <w:marTop w:val="0"/>
      <w:marBottom w:val="0"/>
      <w:divBdr>
        <w:top w:val="none" w:sz="0" w:space="0" w:color="auto"/>
        <w:left w:val="none" w:sz="0" w:space="0" w:color="auto"/>
        <w:bottom w:val="none" w:sz="0" w:space="0" w:color="auto"/>
        <w:right w:val="none" w:sz="0" w:space="0" w:color="auto"/>
      </w:divBdr>
      <w:divsChild>
        <w:div w:id="1687096361">
          <w:marLeft w:val="0"/>
          <w:marRight w:val="0"/>
          <w:marTop w:val="0"/>
          <w:marBottom w:val="0"/>
          <w:divBdr>
            <w:top w:val="none" w:sz="0" w:space="0" w:color="auto"/>
            <w:left w:val="none" w:sz="0" w:space="0" w:color="auto"/>
            <w:bottom w:val="none" w:sz="0" w:space="0" w:color="auto"/>
            <w:right w:val="none" w:sz="0" w:space="0" w:color="auto"/>
          </w:divBdr>
        </w:div>
      </w:divsChild>
    </w:div>
    <w:div w:id="364445723">
      <w:bodyDiv w:val="1"/>
      <w:marLeft w:val="0"/>
      <w:marRight w:val="0"/>
      <w:marTop w:val="0"/>
      <w:marBottom w:val="0"/>
      <w:divBdr>
        <w:top w:val="none" w:sz="0" w:space="0" w:color="auto"/>
        <w:left w:val="none" w:sz="0" w:space="0" w:color="auto"/>
        <w:bottom w:val="none" w:sz="0" w:space="0" w:color="auto"/>
        <w:right w:val="none" w:sz="0" w:space="0" w:color="auto"/>
      </w:divBdr>
      <w:divsChild>
        <w:div w:id="1321543263">
          <w:marLeft w:val="0"/>
          <w:marRight w:val="0"/>
          <w:marTop w:val="0"/>
          <w:marBottom w:val="0"/>
          <w:divBdr>
            <w:top w:val="none" w:sz="0" w:space="0" w:color="auto"/>
            <w:left w:val="none" w:sz="0" w:space="0" w:color="auto"/>
            <w:bottom w:val="none" w:sz="0" w:space="0" w:color="auto"/>
            <w:right w:val="none" w:sz="0" w:space="0" w:color="auto"/>
          </w:divBdr>
        </w:div>
      </w:divsChild>
    </w:div>
    <w:div w:id="366494941">
      <w:bodyDiv w:val="1"/>
      <w:marLeft w:val="0"/>
      <w:marRight w:val="0"/>
      <w:marTop w:val="0"/>
      <w:marBottom w:val="0"/>
      <w:divBdr>
        <w:top w:val="none" w:sz="0" w:space="0" w:color="auto"/>
        <w:left w:val="none" w:sz="0" w:space="0" w:color="auto"/>
        <w:bottom w:val="none" w:sz="0" w:space="0" w:color="auto"/>
        <w:right w:val="none" w:sz="0" w:space="0" w:color="auto"/>
      </w:divBdr>
      <w:divsChild>
        <w:div w:id="100880006">
          <w:marLeft w:val="0"/>
          <w:marRight w:val="0"/>
          <w:marTop w:val="0"/>
          <w:marBottom w:val="0"/>
          <w:divBdr>
            <w:top w:val="none" w:sz="0" w:space="0" w:color="auto"/>
            <w:left w:val="none" w:sz="0" w:space="0" w:color="auto"/>
            <w:bottom w:val="none" w:sz="0" w:space="0" w:color="auto"/>
            <w:right w:val="none" w:sz="0" w:space="0" w:color="auto"/>
          </w:divBdr>
        </w:div>
      </w:divsChild>
    </w:div>
    <w:div w:id="384138185">
      <w:bodyDiv w:val="1"/>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sChild>
    </w:div>
    <w:div w:id="455607359">
      <w:bodyDiv w:val="1"/>
      <w:marLeft w:val="0"/>
      <w:marRight w:val="0"/>
      <w:marTop w:val="0"/>
      <w:marBottom w:val="0"/>
      <w:divBdr>
        <w:top w:val="none" w:sz="0" w:space="0" w:color="auto"/>
        <w:left w:val="none" w:sz="0" w:space="0" w:color="auto"/>
        <w:bottom w:val="none" w:sz="0" w:space="0" w:color="auto"/>
        <w:right w:val="none" w:sz="0" w:space="0" w:color="auto"/>
      </w:divBdr>
    </w:div>
    <w:div w:id="650988886">
      <w:bodyDiv w:val="1"/>
      <w:marLeft w:val="0"/>
      <w:marRight w:val="0"/>
      <w:marTop w:val="0"/>
      <w:marBottom w:val="0"/>
      <w:divBdr>
        <w:top w:val="none" w:sz="0" w:space="0" w:color="auto"/>
        <w:left w:val="none" w:sz="0" w:space="0" w:color="auto"/>
        <w:bottom w:val="none" w:sz="0" w:space="0" w:color="auto"/>
        <w:right w:val="none" w:sz="0" w:space="0" w:color="auto"/>
      </w:divBdr>
      <w:divsChild>
        <w:div w:id="1419211468">
          <w:marLeft w:val="0"/>
          <w:marRight w:val="0"/>
          <w:marTop w:val="0"/>
          <w:marBottom w:val="0"/>
          <w:divBdr>
            <w:top w:val="none" w:sz="0" w:space="0" w:color="auto"/>
            <w:left w:val="none" w:sz="0" w:space="0" w:color="auto"/>
            <w:bottom w:val="none" w:sz="0" w:space="0" w:color="auto"/>
            <w:right w:val="none" w:sz="0" w:space="0" w:color="auto"/>
          </w:divBdr>
        </w:div>
      </w:divsChild>
    </w:div>
    <w:div w:id="830366392">
      <w:bodyDiv w:val="1"/>
      <w:marLeft w:val="0"/>
      <w:marRight w:val="0"/>
      <w:marTop w:val="0"/>
      <w:marBottom w:val="0"/>
      <w:divBdr>
        <w:top w:val="none" w:sz="0" w:space="0" w:color="auto"/>
        <w:left w:val="none" w:sz="0" w:space="0" w:color="auto"/>
        <w:bottom w:val="none" w:sz="0" w:space="0" w:color="auto"/>
        <w:right w:val="none" w:sz="0" w:space="0" w:color="auto"/>
      </w:divBdr>
      <w:divsChild>
        <w:div w:id="863903617">
          <w:marLeft w:val="0"/>
          <w:marRight w:val="0"/>
          <w:marTop w:val="0"/>
          <w:marBottom w:val="0"/>
          <w:divBdr>
            <w:top w:val="none" w:sz="0" w:space="0" w:color="auto"/>
            <w:left w:val="none" w:sz="0" w:space="0" w:color="auto"/>
            <w:bottom w:val="none" w:sz="0" w:space="0" w:color="auto"/>
            <w:right w:val="none" w:sz="0" w:space="0" w:color="auto"/>
          </w:divBdr>
        </w:div>
      </w:divsChild>
    </w:div>
    <w:div w:id="833643773">
      <w:bodyDiv w:val="1"/>
      <w:marLeft w:val="0"/>
      <w:marRight w:val="0"/>
      <w:marTop w:val="0"/>
      <w:marBottom w:val="0"/>
      <w:divBdr>
        <w:top w:val="none" w:sz="0" w:space="0" w:color="auto"/>
        <w:left w:val="none" w:sz="0" w:space="0" w:color="auto"/>
        <w:bottom w:val="none" w:sz="0" w:space="0" w:color="auto"/>
        <w:right w:val="none" w:sz="0" w:space="0" w:color="auto"/>
      </w:divBdr>
      <w:divsChild>
        <w:div w:id="690911285">
          <w:marLeft w:val="0"/>
          <w:marRight w:val="0"/>
          <w:marTop w:val="0"/>
          <w:marBottom w:val="0"/>
          <w:divBdr>
            <w:top w:val="none" w:sz="0" w:space="0" w:color="auto"/>
            <w:left w:val="none" w:sz="0" w:space="0" w:color="auto"/>
            <w:bottom w:val="none" w:sz="0" w:space="0" w:color="auto"/>
            <w:right w:val="none" w:sz="0" w:space="0" w:color="auto"/>
          </w:divBdr>
        </w:div>
      </w:divsChild>
    </w:div>
    <w:div w:id="863715029">
      <w:bodyDiv w:val="1"/>
      <w:marLeft w:val="0"/>
      <w:marRight w:val="0"/>
      <w:marTop w:val="0"/>
      <w:marBottom w:val="0"/>
      <w:divBdr>
        <w:top w:val="none" w:sz="0" w:space="0" w:color="auto"/>
        <w:left w:val="none" w:sz="0" w:space="0" w:color="auto"/>
        <w:bottom w:val="none" w:sz="0" w:space="0" w:color="auto"/>
        <w:right w:val="none" w:sz="0" w:space="0" w:color="auto"/>
      </w:divBdr>
      <w:divsChild>
        <w:div w:id="1231423049">
          <w:marLeft w:val="0"/>
          <w:marRight w:val="0"/>
          <w:marTop w:val="0"/>
          <w:marBottom w:val="0"/>
          <w:divBdr>
            <w:top w:val="none" w:sz="0" w:space="0" w:color="auto"/>
            <w:left w:val="none" w:sz="0" w:space="0" w:color="auto"/>
            <w:bottom w:val="none" w:sz="0" w:space="0" w:color="auto"/>
            <w:right w:val="none" w:sz="0" w:space="0" w:color="auto"/>
          </w:divBdr>
        </w:div>
      </w:divsChild>
    </w:div>
    <w:div w:id="921570966">
      <w:bodyDiv w:val="1"/>
      <w:marLeft w:val="0"/>
      <w:marRight w:val="0"/>
      <w:marTop w:val="0"/>
      <w:marBottom w:val="0"/>
      <w:divBdr>
        <w:top w:val="none" w:sz="0" w:space="0" w:color="auto"/>
        <w:left w:val="none" w:sz="0" w:space="0" w:color="auto"/>
        <w:bottom w:val="none" w:sz="0" w:space="0" w:color="auto"/>
        <w:right w:val="none" w:sz="0" w:space="0" w:color="auto"/>
      </w:divBdr>
      <w:divsChild>
        <w:div w:id="964427987">
          <w:marLeft w:val="0"/>
          <w:marRight w:val="0"/>
          <w:marTop w:val="0"/>
          <w:marBottom w:val="0"/>
          <w:divBdr>
            <w:top w:val="none" w:sz="0" w:space="0" w:color="auto"/>
            <w:left w:val="none" w:sz="0" w:space="0" w:color="auto"/>
            <w:bottom w:val="none" w:sz="0" w:space="0" w:color="auto"/>
            <w:right w:val="none" w:sz="0" w:space="0" w:color="auto"/>
          </w:divBdr>
        </w:div>
      </w:divsChild>
    </w:div>
    <w:div w:id="1023018519">
      <w:bodyDiv w:val="1"/>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
      </w:divsChild>
    </w:div>
    <w:div w:id="1058017205">
      <w:bodyDiv w:val="1"/>
      <w:marLeft w:val="0"/>
      <w:marRight w:val="0"/>
      <w:marTop w:val="0"/>
      <w:marBottom w:val="0"/>
      <w:divBdr>
        <w:top w:val="none" w:sz="0" w:space="0" w:color="auto"/>
        <w:left w:val="none" w:sz="0" w:space="0" w:color="auto"/>
        <w:bottom w:val="none" w:sz="0" w:space="0" w:color="auto"/>
        <w:right w:val="none" w:sz="0" w:space="0" w:color="auto"/>
      </w:divBdr>
    </w:div>
    <w:div w:id="1099640945">
      <w:bodyDiv w:val="1"/>
      <w:marLeft w:val="0"/>
      <w:marRight w:val="0"/>
      <w:marTop w:val="0"/>
      <w:marBottom w:val="0"/>
      <w:divBdr>
        <w:top w:val="none" w:sz="0" w:space="0" w:color="auto"/>
        <w:left w:val="none" w:sz="0" w:space="0" w:color="auto"/>
        <w:bottom w:val="none" w:sz="0" w:space="0" w:color="auto"/>
        <w:right w:val="none" w:sz="0" w:space="0" w:color="auto"/>
      </w:divBdr>
    </w:div>
    <w:div w:id="1132481862">
      <w:bodyDiv w:val="1"/>
      <w:marLeft w:val="0"/>
      <w:marRight w:val="0"/>
      <w:marTop w:val="0"/>
      <w:marBottom w:val="0"/>
      <w:divBdr>
        <w:top w:val="none" w:sz="0" w:space="0" w:color="auto"/>
        <w:left w:val="none" w:sz="0" w:space="0" w:color="auto"/>
        <w:bottom w:val="none" w:sz="0" w:space="0" w:color="auto"/>
        <w:right w:val="none" w:sz="0" w:space="0" w:color="auto"/>
      </w:divBdr>
      <w:divsChild>
        <w:div w:id="1854800591">
          <w:marLeft w:val="0"/>
          <w:marRight w:val="0"/>
          <w:marTop w:val="0"/>
          <w:marBottom w:val="0"/>
          <w:divBdr>
            <w:top w:val="none" w:sz="0" w:space="0" w:color="auto"/>
            <w:left w:val="none" w:sz="0" w:space="0" w:color="auto"/>
            <w:bottom w:val="none" w:sz="0" w:space="0" w:color="auto"/>
            <w:right w:val="none" w:sz="0" w:space="0" w:color="auto"/>
          </w:divBdr>
        </w:div>
      </w:divsChild>
    </w:div>
    <w:div w:id="1149008178">
      <w:bodyDiv w:val="1"/>
      <w:marLeft w:val="0"/>
      <w:marRight w:val="0"/>
      <w:marTop w:val="0"/>
      <w:marBottom w:val="0"/>
      <w:divBdr>
        <w:top w:val="none" w:sz="0" w:space="0" w:color="auto"/>
        <w:left w:val="none" w:sz="0" w:space="0" w:color="auto"/>
        <w:bottom w:val="none" w:sz="0" w:space="0" w:color="auto"/>
        <w:right w:val="none" w:sz="0" w:space="0" w:color="auto"/>
      </w:divBdr>
    </w:div>
    <w:div w:id="1177383873">
      <w:bodyDiv w:val="1"/>
      <w:marLeft w:val="0"/>
      <w:marRight w:val="0"/>
      <w:marTop w:val="0"/>
      <w:marBottom w:val="0"/>
      <w:divBdr>
        <w:top w:val="none" w:sz="0" w:space="0" w:color="auto"/>
        <w:left w:val="none" w:sz="0" w:space="0" w:color="auto"/>
        <w:bottom w:val="none" w:sz="0" w:space="0" w:color="auto"/>
        <w:right w:val="none" w:sz="0" w:space="0" w:color="auto"/>
      </w:divBdr>
      <w:divsChild>
        <w:div w:id="299188514">
          <w:marLeft w:val="0"/>
          <w:marRight w:val="0"/>
          <w:marTop w:val="0"/>
          <w:marBottom w:val="0"/>
          <w:divBdr>
            <w:top w:val="none" w:sz="0" w:space="0" w:color="auto"/>
            <w:left w:val="none" w:sz="0" w:space="0" w:color="auto"/>
            <w:bottom w:val="none" w:sz="0" w:space="0" w:color="auto"/>
            <w:right w:val="none" w:sz="0" w:space="0" w:color="auto"/>
          </w:divBdr>
        </w:div>
      </w:divsChild>
    </w:div>
    <w:div w:id="1179270643">
      <w:bodyDiv w:val="1"/>
      <w:marLeft w:val="0"/>
      <w:marRight w:val="0"/>
      <w:marTop w:val="0"/>
      <w:marBottom w:val="0"/>
      <w:divBdr>
        <w:top w:val="none" w:sz="0" w:space="0" w:color="auto"/>
        <w:left w:val="none" w:sz="0" w:space="0" w:color="auto"/>
        <w:bottom w:val="none" w:sz="0" w:space="0" w:color="auto"/>
        <w:right w:val="none" w:sz="0" w:space="0" w:color="auto"/>
      </w:divBdr>
    </w:div>
    <w:div w:id="1318418024">
      <w:bodyDiv w:val="1"/>
      <w:marLeft w:val="0"/>
      <w:marRight w:val="0"/>
      <w:marTop w:val="0"/>
      <w:marBottom w:val="0"/>
      <w:divBdr>
        <w:top w:val="none" w:sz="0" w:space="0" w:color="auto"/>
        <w:left w:val="none" w:sz="0" w:space="0" w:color="auto"/>
        <w:bottom w:val="none" w:sz="0" w:space="0" w:color="auto"/>
        <w:right w:val="none" w:sz="0" w:space="0" w:color="auto"/>
      </w:divBdr>
    </w:div>
    <w:div w:id="1382942472">
      <w:bodyDiv w:val="1"/>
      <w:marLeft w:val="0"/>
      <w:marRight w:val="0"/>
      <w:marTop w:val="0"/>
      <w:marBottom w:val="0"/>
      <w:divBdr>
        <w:top w:val="none" w:sz="0" w:space="0" w:color="auto"/>
        <w:left w:val="none" w:sz="0" w:space="0" w:color="auto"/>
        <w:bottom w:val="none" w:sz="0" w:space="0" w:color="auto"/>
        <w:right w:val="none" w:sz="0" w:space="0" w:color="auto"/>
      </w:divBdr>
      <w:divsChild>
        <w:div w:id="1548178423">
          <w:marLeft w:val="0"/>
          <w:marRight w:val="0"/>
          <w:marTop w:val="0"/>
          <w:marBottom w:val="0"/>
          <w:divBdr>
            <w:top w:val="none" w:sz="0" w:space="0" w:color="auto"/>
            <w:left w:val="none" w:sz="0" w:space="0" w:color="auto"/>
            <w:bottom w:val="none" w:sz="0" w:space="0" w:color="auto"/>
            <w:right w:val="none" w:sz="0" w:space="0" w:color="auto"/>
          </w:divBdr>
        </w:div>
      </w:divsChild>
    </w:div>
    <w:div w:id="1394936225">
      <w:bodyDiv w:val="1"/>
      <w:marLeft w:val="0"/>
      <w:marRight w:val="0"/>
      <w:marTop w:val="0"/>
      <w:marBottom w:val="0"/>
      <w:divBdr>
        <w:top w:val="none" w:sz="0" w:space="0" w:color="auto"/>
        <w:left w:val="none" w:sz="0" w:space="0" w:color="auto"/>
        <w:bottom w:val="none" w:sz="0" w:space="0" w:color="auto"/>
        <w:right w:val="none" w:sz="0" w:space="0" w:color="auto"/>
      </w:divBdr>
      <w:divsChild>
        <w:div w:id="937101972">
          <w:marLeft w:val="0"/>
          <w:marRight w:val="0"/>
          <w:marTop w:val="0"/>
          <w:marBottom w:val="0"/>
          <w:divBdr>
            <w:top w:val="none" w:sz="0" w:space="0" w:color="auto"/>
            <w:left w:val="none" w:sz="0" w:space="0" w:color="auto"/>
            <w:bottom w:val="none" w:sz="0" w:space="0" w:color="auto"/>
            <w:right w:val="none" w:sz="0" w:space="0" w:color="auto"/>
          </w:divBdr>
        </w:div>
      </w:divsChild>
    </w:div>
    <w:div w:id="1415516814">
      <w:bodyDiv w:val="1"/>
      <w:marLeft w:val="0"/>
      <w:marRight w:val="0"/>
      <w:marTop w:val="0"/>
      <w:marBottom w:val="0"/>
      <w:divBdr>
        <w:top w:val="none" w:sz="0" w:space="0" w:color="auto"/>
        <w:left w:val="none" w:sz="0" w:space="0" w:color="auto"/>
        <w:bottom w:val="none" w:sz="0" w:space="0" w:color="auto"/>
        <w:right w:val="none" w:sz="0" w:space="0" w:color="auto"/>
      </w:divBdr>
      <w:divsChild>
        <w:div w:id="1589145873">
          <w:marLeft w:val="0"/>
          <w:marRight w:val="0"/>
          <w:marTop w:val="0"/>
          <w:marBottom w:val="0"/>
          <w:divBdr>
            <w:top w:val="none" w:sz="0" w:space="0" w:color="auto"/>
            <w:left w:val="none" w:sz="0" w:space="0" w:color="auto"/>
            <w:bottom w:val="none" w:sz="0" w:space="0" w:color="auto"/>
            <w:right w:val="none" w:sz="0" w:space="0" w:color="auto"/>
          </w:divBdr>
        </w:div>
      </w:divsChild>
    </w:div>
    <w:div w:id="1465847440">
      <w:bodyDiv w:val="1"/>
      <w:marLeft w:val="0"/>
      <w:marRight w:val="0"/>
      <w:marTop w:val="0"/>
      <w:marBottom w:val="0"/>
      <w:divBdr>
        <w:top w:val="none" w:sz="0" w:space="0" w:color="auto"/>
        <w:left w:val="none" w:sz="0" w:space="0" w:color="auto"/>
        <w:bottom w:val="none" w:sz="0" w:space="0" w:color="auto"/>
        <w:right w:val="none" w:sz="0" w:space="0" w:color="auto"/>
      </w:divBdr>
      <w:divsChild>
        <w:div w:id="336733262">
          <w:marLeft w:val="0"/>
          <w:marRight w:val="0"/>
          <w:marTop w:val="0"/>
          <w:marBottom w:val="0"/>
          <w:divBdr>
            <w:top w:val="none" w:sz="0" w:space="0" w:color="auto"/>
            <w:left w:val="none" w:sz="0" w:space="0" w:color="auto"/>
            <w:bottom w:val="none" w:sz="0" w:space="0" w:color="auto"/>
            <w:right w:val="none" w:sz="0" w:space="0" w:color="auto"/>
          </w:divBdr>
        </w:div>
      </w:divsChild>
    </w:div>
    <w:div w:id="1473016808">
      <w:bodyDiv w:val="1"/>
      <w:marLeft w:val="0"/>
      <w:marRight w:val="0"/>
      <w:marTop w:val="0"/>
      <w:marBottom w:val="0"/>
      <w:divBdr>
        <w:top w:val="none" w:sz="0" w:space="0" w:color="auto"/>
        <w:left w:val="none" w:sz="0" w:space="0" w:color="auto"/>
        <w:bottom w:val="none" w:sz="0" w:space="0" w:color="auto"/>
        <w:right w:val="none" w:sz="0" w:space="0" w:color="auto"/>
      </w:divBdr>
    </w:div>
    <w:div w:id="1476029785">
      <w:bodyDiv w:val="1"/>
      <w:marLeft w:val="0"/>
      <w:marRight w:val="0"/>
      <w:marTop w:val="0"/>
      <w:marBottom w:val="0"/>
      <w:divBdr>
        <w:top w:val="none" w:sz="0" w:space="0" w:color="auto"/>
        <w:left w:val="none" w:sz="0" w:space="0" w:color="auto"/>
        <w:bottom w:val="none" w:sz="0" w:space="0" w:color="auto"/>
        <w:right w:val="none" w:sz="0" w:space="0" w:color="auto"/>
      </w:divBdr>
      <w:divsChild>
        <w:div w:id="1083991032">
          <w:marLeft w:val="0"/>
          <w:marRight w:val="0"/>
          <w:marTop w:val="0"/>
          <w:marBottom w:val="0"/>
          <w:divBdr>
            <w:top w:val="none" w:sz="0" w:space="0" w:color="auto"/>
            <w:left w:val="none" w:sz="0" w:space="0" w:color="auto"/>
            <w:bottom w:val="none" w:sz="0" w:space="0" w:color="auto"/>
            <w:right w:val="none" w:sz="0" w:space="0" w:color="auto"/>
          </w:divBdr>
        </w:div>
      </w:divsChild>
    </w:div>
    <w:div w:id="1505822866">
      <w:bodyDiv w:val="1"/>
      <w:marLeft w:val="0"/>
      <w:marRight w:val="0"/>
      <w:marTop w:val="0"/>
      <w:marBottom w:val="0"/>
      <w:divBdr>
        <w:top w:val="none" w:sz="0" w:space="0" w:color="auto"/>
        <w:left w:val="none" w:sz="0" w:space="0" w:color="auto"/>
        <w:bottom w:val="none" w:sz="0" w:space="0" w:color="auto"/>
        <w:right w:val="none" w:sz="0" w:space="0" w:color="auto"/>
      </w:divBdr>
      <w:divsChild>
        <w:div w:id="1312055996">
          <w:marLeft w:val="0"/>
          <w:marRight w:val="0"/>
          <w:marTop w:val="0"/>
          <w:marBottom w:val="0"/>
          <w:divBdr>
            <w:top w:val="none" w:sz="0" w:space="0" w:color="auto"/>
            <w:left w:val="none" w:sz="0" w:space="0" w:color="auto"/>
            <w:bottom w:val="none" w:sz="0" w:space="0" w:color="auto"/>
            <w:right w:val="none" w:sz="0" w:space="0" w:color="auto"/>
          </w:divBdr>
        </w:div>
      </w:divsChild>
    </w:div>
    <w:div w:id="1529293853">
      <w:bodyDiv w:val="1"/>
      <w:marLeft w:val="0"/>
      <w:marRight w:val="0"/>
      <w:marTop w:val="0"/>
      <w:marBottom w:val="0"/>
      <w:divBdr>
        <w:top w:val="none" w:sz="0" w:space="0" w:color="auto"/>
        <w:left w:val="none" w:sz="0" w:space="0" w:color="auto"/>
        <w:bottom w:val="none" w:sz="0" w:space="0" w:color="auto"/>
        <w:right w:val="none" w:sz="0" w:space="0" w:color="auto"/>
      </w:divBdr>
    </w:div>
    <w:div w:id="1538619878">
      <w:bodyDiv w:val="1"/>
      <w:marLeft w:val="0"/>
      <w:marRight w:val="0"/>
      <w:marTop w:val="0"/>
      <w:marBottom w:val="0"/>
      <w:divBdr>
        <w:top w:val="none" w:sz="0" w:space="0" w:color="auto"/>
        <w:left w:val="none" w:sz="0" w:space="0" w:color="auto"/>
        <w:bottom w:val="none" w:sz="0" w:space="0" w:color="auto"/>
        <w:right w:val="none" w:sz="0" w:space="0" w:color="auto"/>
      </w:divBdr>
      <w:divsChild>
        <w:div w:id="38553370">
          <w:marLeft w:val="0"/>
          <w:marRight w:val="0"/>
          <w:marTop w:val="0"/>
          <w:marBottom w:val="0"/>
          <w:divBdr>
            <w:top w:val="none" w:sz="0" w:space="0" w:color="auto"/>
            <w:left w:val="none" w:sz="0" w:space="0" w:color="auto"/>
            <w:bottom w:val="none" w:sz="0" w:space="0" w:color="auto"/>
            <w:right w:val="none" w:sz="0" w:space="0" w:color="auto"/>
          </w:divBdr>
        </w:div>
      </w:divsChild>
    </w:div>
    <w:div w:id="1577588210">
      <w:bodyDiv w:val="1"/>
      <w:marLeft w:val="0"/>
      <w:marRight w:val="0"/>
      <w:marTop w:val="0"/>
      <w:marBottom w:val="0"/>
      <w:divBdr>
        <w:top w:val="none" w:sz="0" w:space="0" w:color="auto"/>
        <w:left w:val="none" w:sz="0" w:space="0" w:color="auto"/>
        <w:bottom w:val="none" w:sz="0" w:space="0" w:color="auto"/>
        <w:right w:val="none" w:sz="0" w:space="0" w:color="auto"/>
      </w:divBdr>
      <w:divsChild>
        <w:div w:id="436406485">
          <w:marLeft w:val="0"/>
          <w:marRight w:val="0"/>
          <w:marTop w:val="0"/>
          <w:marBottom w:val="0"/>
          <w:divBdr>
            <w:top w:val="none" w:sz="0" w:space="0" w:color="auto"/>
            <w:left w:val="none" w:sz="0" w:space="0" w:color="auto"/>
            <w:bottom w:val="none" w:sz="0" w:space="0" w:color="auto"/>
            <w:right w:val="none" w:sz="0" w:space="0" w:color="auto"/>
          </w:divBdr>
        </w:div>
      </w:divsChild>
    </w:div>
    <w:div w:id="1577979166">
      <w:bodyDiv w:val="1"/>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
      </w:divsChild>
    </w:div>
    <w:div w:id="1587034807">
      <w:bodyDiv w:val="1"/>
      <w:marLeft w:val="0"/>
      <w:marRight w:val="0"/>
      <w:marTop w:val="0"/>
      <w:marBottom w:val="0"/>
      <w:divBdr>
        <w:top w:val="none" w:sz="0" w:space="0" w:color="auto"/>
        <w:left w:val="none" w:sz="0" w:space="0" w:color="auto"/>
        <w:bottom w:val="none" w:sz="0" w:space="0" w:color="auto"/>
        <w:right w:val="none" w:sz="0" w:space="0" w:color="auto"/>
      </w:divBdr>
      <w:divsChild>
        <w:div w:id="656494583">
          <w:marLeft w:val="0"/>
          <w:marRight w:val="0"/>
          <w:marTop w:val="0"/>
          <w:marBottom w:val="0"/>
          <w:divBdr>
            <w:top w:val="none" w:sz="0" w:space="0" w:color="auto"/>
            <w:left w:val="none" w:sz="0" w:space="0" w:color="auto"/>
            <w:bottom w:val="none" w:sz="0" w:space="0" w:color="auto"/>
            <w:right w:val="none" w:sz="0" w:space="0" w:color="auto"/>
          </w:divBdr>
        </w:div>
      </w:divsChild>
    </w:div>
    <w:div w:id="1600286543">
      <w:bodyDiv w:val="1"/>
      <w:marLeft w:val="0"/>
      <w:marRight w:val="0"/>
      <w:marTop w:val="0"/>
      <w:marBottom w:val="0"/>
      <w:divBdr>
        <w:top w:val="none" w:sz="0" w:space="0" w:color="auto"/>
        <w:left w:val="none" w:sz="0" w:space="0" w:color="auto"/>
        <w:bottom w:val="none" w:sz="0" w:space="0" w:color="auto"/>
        <w:right w:val="none" w:sz="0" w:space="0" w:color="auto"/>
      </w:divBdr>
    </w:div>
    <w:div w:id="1612710273">
      <w:bodyDiv w:val="1"/>
      <w:marLeft w:val="0"/>
      <w:marRight w:val="0"/>
      <w:marTop w:val="0"/>
      <w:marBottom w:val="0"/>
      <w:divBdr>
        <w:top w:val="none" w:sz="0" w:space="0" w:color="auto"/>
        <w:left w:val="none" w:sz="0" w:space="0" w:color="auto"/>
        <w:bottom w:val="none" w:sz="0" w:space="0" w:color="auto"/>
        <w:right w:val="none" w:sz="0" w:space="0" w:color="auto"/>
      </w:divBdr>
      <w:divsChild>
        <w:div w:id="1812283249">
          <w:marLeft w:val="0"/>
          <w:marRight w:val="0"/>
          <w:marTop w:val="0"/>
          <w:marBottom w:val="0"/>
          <w:divBdr>
            <w:top w:val="none" w:sz="0" w:space="0" w:color="auto"/>
            <w:left w:val="none" w:sz="0" w:space="0" w:color="auto"/>
            <w:bottom w:val="none" w:sz="0" w:space="0" w:color="auto"/>
            <w:right w:val="none" w:sz="0" w:space="0" w:color="auto"/>
          </w:divBdr>
        </w:div>
      </w:divsChild>
    </w:div>
    <w:div w:id="1630547013">
      <w:bodyDiv w:val="1"/>
      <w:marLeft w:val="0"/>
      <w:marRight w:val="0"/>
      <w:marTop w:val="0"/>
      <w:marBottom w:val="0"/>
      <w:divBdr>
        <w:top w:val="none" w:sz="0" w:space="0" w:color="auto"/>
        <w:left w:val="none" w:sz="0" w:space="0" w:color="auto"/>
        <w:bottom w:val="none" w:sz="0" w:space="0" w:color="auto"/>
        <w:right w:val="none" w:sz="0" w:space="0" w:color="auto"/>
      </w:divBdr>
      <w:divsChild>
        <w:div w:id="570114695">
          <w:marLeft w:val="0"/>
          <w:marRight w:val="0"/>
          <w:marTop w:val="0"/>
          <w:marBottom w:val="0"/>
          <w:divBdr>
            <w:top w:val="none" w:sz="0" w:space="0" w:color="auto"/>
            <w:left w:val="none" w:sz="0" w:space="0" w:color="auto"/>
            <w:bottom w:val="none" w:sz="0" w:space="0" w:color="auto"/>
            <w:right w:val="none" w:sz="0" w:space="0" w:color="auto"/>
          </w:divBdr>
        </w:div>
      </w:divsChild>
    </w:div>
    <w:div w:id="1706520381">
      <w:bodyDiv w:val="1"/>
      <w:marLeft w:val="0"/>
      <w:marRight w:val="0"/>
      <w:marTop w:val="0"/>
      <w:marBottom w:val="0"/>
      <w:divBdr>
        <w:top w:val="none" w:sz="0" w:space="0" w:color="auto"/>
        <w:left w:val="none" w:sz="0" w:space="0" w:color="auto"/>
        <w:bottom w:val="none" w:sz="0" w:space="0" w:color="auto"/>
        <w:right w:val="none" w:sz="0" w:space="0" w:color="auto"/>
      </w:divBdr>
      <w:divsChild>
        <w:div w:id="742994416">
          <w:marLeft w:val="0"/>
          <w:marRight w:val="0"/>
          <w:marTop w:val="0"/>
          <w:marBottom w:val="0"/>
          <w:divBdr>
            <w:top w:val="none" w:sz="0" w:space="0" w:color="auto"/>
            <w:left w:val="none" w:sz="0" w:space="0" w:color="auto"/>
            <w:bottom w:val="none" w:sz="0" w:space="0" w:color="auto"/>
            <w:right w:val="none" w:sz="0" w:space="0" w:color="auto"/>
          </w:divBdr>
        </w:div>
      </w:divsChild>
    </w:div>
    <w:div w:id="177388992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24">
          <w:marLeft w:val="0"/>
          <w:marRight w:val="0"/>
          <w:marTop w:val="0"/>
          <w:marBottom w:val="0"/>
          <w:divBdr>
            <w:top w:val="none" w:sz="0" w:space="0" w:color="auto"/>
            <w:left w:val="none" w:sz="0" w:space="0" w:color="auto"/>
            <w:bottom w:val="none" w:sz="0" w:space="0" w:color="auto"/>
            <w:right w:val="none" w:sz="0" w:space="0" w:color="auto"/>
          </w:divBdr>
        </w:div>
      </w:divsChild>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sChild>
        <w:div w:id="319116937">
          <w:marLeft w:val="0"/>
          <w:marRight w:val="0"/>
          <w:marTop w:val="0"/>
          <w:marBottom w:val="0"/>
          <w:divBdr>
            <w:top w:val="none" w:sz="0" w:space="0" w:color="auto"/>
            <w:left w:val="none" w:sz="0" w:space="0" w:color="auto"/>
            <w:bottom w:val="none" w:sz="0" w:space="0" w:color="auto"/>
            <w:right w:val="none" w:sz="0" w:space="0" w:color="auto"/>
          </w:divBdr>
        </w:div>
      </w:divsChild>
    </w:div>
    <w:div w:id="1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1784373888">
          <w:marLeft w:val="0"/>
          <w:marRight w:val="0"/>
          <w:marTop w:val="0"/>
          <w:marBottom w:val="0"/>
          <w:divBdr>
            <w:top w:val="none" w:sz="0" w:space="0" w:color="auto"/>
            <w:left w:val="none" w:sz="0" w:space="0" w:color="auto"/>
            <w:bottom w:val="none" w:sz="0" w:space="0" w:color="auto"/>
            <w:right w:val="none" w:sz="0" w:space="0" w:color="auto"/>
          </w:divBdr>
        </w:div>
      </w:divsChild>
    </w:div>
    <w:div w:id="1887835611">
      <w:bodyDiv w:val="1"/>
      <w:marLeft w:val="0"/>
      <w:marRight w:val="0"/>
      <w:marTop w:val="0"/>
      <w:marBottom w:val="0"/>
      <w:divBdr>
        <w:top w:val="none" w:sz="0" w:space="0" w:color="auto"/>
        <w:left w:val="none" w:sz="0" w:space="0" w:color="auto"/>
        <w:bottom w:val="none" w:sz="0" w:space="0" w:color="auto"/>
        <w:right w:val="none" w:sz="0" w:space="0" w:color="auto"/>
      </w:divBdr>
    </w:div>
    <w:div w:id="1920599692">
      <w:bodyDiv w:val="1"/>
      <w:marLeft w:val="0"/>
      <w:marRight w:val="0"/>
      <w:marTop w:val="0"/>
      <w:marBottom w:val="0"/>
      <w:divBdr>
        <w:top w:val="none" w:sz="0" w:space="0" w:color="auto"/>
        <w:left w:val="none" w:sz="0" w:space="0" w:color="auto"/>
        <w:bottom w:val="none" w:sz="0" w:space="0" w:color="auto"/>
        <w:right w:val="none" w:sz="0" w:space="0" w:color="auto"/>
      </w:divBdr>
      <w:divsChild>
        <w:div w:id="735318007">
          <w:marLeft w:val="0"/>
          <w:marRight w:val="0"/>
          <w:marTop w:val="0"/>
          <w:marBottom w:val="0"/>
          <w:divBdr>
            <w:top w:val="none" w:sz="0" w:space="0" w:color="auto"/>
            <w:left w:val="none" w:sz="0" w:space="0" w:color="auto"/>
            <w:bottom w:val="none" w:sz="0" w:space="0" w:color="auto"/>
            <w:right w:val="none" w:sz="0" w:space="0" w:color="auto"/>
          </w:divBdr>
        </w:div>
      </w:divsChild>
    </w:div>
    <w:div w:id="2081517225">
      <w:bodyDiv w:val="1"/>
      <w:marLeft w:val="0"/>
      <w:marRight w:val="0"/>
      <w:marTop w:val="0"/>
      <w:marBottom w:val="0"/>
      <w:divBdr>
        <w:top w:val="none" w:sz="0" w:space="0" w:color="auto"/>
        <w:left w:val="none" w:sz="0" w:space="0" w:color="auto"/>
        <w:bottom w:val="none" w:sz="0" w:space="0" w:color="auto"/>
        <w:right w:val="none" w:sz="0" w:space="0" w:color="auto"/>
      </w:divBdr>
      <w:divsChild>
        <w:div w:id="12522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6C64ED-4FDA-4B5F-93A5-576E5666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26</Pages>
  <Words>7947</Words>
  <Characters>45302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1</cp:revision>
  <cp:lastPrinted>2019-06-01T03:56:00Z</cp:lastPrinted>
  <dcterms:created xsi:type="dcterms:W3CDTF">2019-07-15T14:23:00Z</dcterms:created>
  <dcterms:modified xsi:type="dcterms:W3CDTF">2019-07-15T20:04:00Z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1624129191</vt:i4>
  </property>
</Properties>
</file>