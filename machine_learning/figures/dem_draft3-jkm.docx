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198DB" w14:textId="6160BA13" w:rsidR="00161717" w:rsidRDefault="00161717" w:rsidP="00161717">
      <w:pPr>
        <w:spacing w:line="480" w:lineRule="auto"/>
        <w:rPr>
          <w:rFonts w:ascii="Times New Roman" w:hAnsi="Times New Roman" w:cs="Times New Roman"/>
          <w:b/>
        </w:rPr>
      </w:pPr>
      <w:commentRangeStart w:id="0"/>
      <w:r>
        <w:rPr>
          <w:rFonts w:ascii="Times New Roman" w:hAnsi="Times New Roman" w:cs="Times New Roman"/>
          <w:b/>
        </w:rPr>
        <w:t xml:space="preserve">Progressive Localization of Microcracks and Acoustic Emissions in Granite and Sandstone: Insights using the Discrete Element Method </w:t>
      </w:r>
      <w:commentRangeEnd w:id="0"/>
      <w:r w:rsidR="00ED160F">
        <w:rPr>
          <w:rStyle w:val="CommentReference"/>
        </w:rPr>
        <w:commentReference w:id="0"/>
      </w:r>
    </w:p>
    <w:p w14:paraId="0BFFE741" w14:textId="3B96CD23" w:rsidR="00615908" w:rsidRDefault="00D95511" w:rsidP="00E837CE">
      <w:pPr>
        <w:spacing w:line="480" w:lineRule="auto"/>
        <w:rPr>
          <w:rFonts w:ascii="Times New Roman" w:hAnsi="Times New Roman" w:cs="Times New Roman"/>
        </w:rPr>
      </w:pPr>
      <w:r w:rsidRPr="00B91213">
        <w:rPr>
          <w:rFonts w:ascii="Times New Roman" w:hAnsi="Times New Roman" w:cs="Times New Roman"/>
        </w:rPr>
        <w:t xml:space="preserve">Harsh </w:t>
      </w:r>
      <w:r w:rsidR="00591A7C">
        <w:rPr>
          <w:rFonts w:ascii="Times New Roman" w:hAnsi="Times New Roman" w:cs="Times New Roman"/>
        </w:rPr>
        <w:t xml:space="preserve">Biren </w:t>
      </w:r>
      <w:r w:rsidRPr="00B91213">
        <w:rPr>
          <w:rFonts w:ascii="Times New Roman" w:hAnsi="Times New Roman" w:cs="Times New Roman"/>
        </w:rPr>
        <w:t>Vora and Julia K. Morgan</w:t>
      </w:r>
    </w:p>
    <w:p w14:paraId="07F0F40F" w14:textId="31D3E875" w:rsidR="00D95511" w:rsidRDefault="00D95511" w:rsidP="00E837CE">
      <w:pPr>
        <w:spacing w:line="480" w:lineRule="auto"/>
        <w:rPr>
          <w:rFonts w:ascii="Times New Roman" w:hAnsi="Times New Roman" w:cs="Times New Roman"/>
          <w:b/>
        </w:rPr>
      </w:pPr>
      <w:r w:rsidRPr="00B91213">
        <w:rPr>
          <w:rFonts w:ascii="Times New Roman" w:hAnsi="Times New Roman" w:cs="Times New Roman"/>
        </w:rPr>
        <w:t>Dept. of Earth, Environmental, and Planetary Sciences, Rice University, Houston, TX</w:t>
      </w:r>
    </w:p>
    <w:p w14:paraId="355CCFE1" w14:textId="4836ADFC" w:rsidR="0014048E" w:rsidRDefault="0014048E">
      <w:pPr>
        <w:spacing w:line="480" w:lineRule="auto"/>
        <w:rPr>
          <w:ins w:id="1" w:author="Julia Morgan" w:date="2018-09-03T13:35:00Z"/>
          <w:rFonts w:ascii="Times New Roman" w:hAnsi="Times New Roman" w:cs="Times New Roman"/>
          <w:b/>
        </w:rPr>
        <w:pPrChange w:id="2" w:author="Julia Morgan" w:date="2018-09-03T13:35:00Z">
          <w:pPr>
            <w:pStyle w:val="ListParagraph"/>
            <w:numPr>
              <w:numId w:val="1"/>
            </w:numPr>
            <w:spacing w:line="480" w:lineRule="auto"/>
            <w:ind w:hanging="360"/>
          </w:pPr>
        </w:pPrChange>
      </w:pPr>
      <w:ins w:id="3" w:author="Julia Morgan" w:date="2018-09-03T13:34:00Z">
        <w:r>
          <w:rPr>
            <w:rFonts w:ascii="Times New Roman" w:hAnsi="Times New Roman" w:cs="Times New Roman"/>
            <w:b/>
          </w:rPr>
          <w:t>Abstract</w:t>
        </w:r>
      </w:ins>
    </w:p>
    <w:p w14:paraId="74BD6D18" w14:textId="77777777" w:rsidR="0014048E" w:rsidRDefault="0014048E">
      <w:pPr>
        <w:spacing w:line="480" w:lineRule="auto"/>
        <w:rPr>
          <w:ins w:id="4" w:author="Julia Morgan" w:date="2018-09-03T13:34:00Z"/>
          <w:rFonts w:ascii="Times New Roman" w:hAnsi="Times New Roman" w:cs="Times New Roman"/>
          <w:b/>
        </w:rPr>
        <w:pPrChange w:id="5" w:author="Julia Morgan" w:date="2018-09-03T13:35:00Z">
          <w:pPr>
            <w:pStyle w:val="ListParagraph"/>
            <w:numPr>
              <w:numId w:val="1"/>
            </w:numPr>
            <w:spacing w:line="480" w:lineRule="auto"/>
            <w:ind w:hanging="360"/>
          </w:pPr>
        </w:pPrChange>
      </w:pPr>
    </w:p>
    <w:p w14:paraId="00E7F75A" w14:textId="77777777" w:rsidR="00B719A5" w:rsidRPr="00E837CE" w:rsidRDefault="001A534B" w:rsidP="00E837CE">
      <w:pPr>
        <w:pStyle w:val="ListParagraph"/>
        <w:numPr>
          <w:ilvl w:val="0"/>
          <w:numId w:val="1"/>
        </w:numPr>
        <w:spacing w:line="480" w:lineRule="auto"/>
        <w:rPr>
          <w:rFonts w:ascii="Times New Roman" w:hAnsi="Times New Roman" w:cs="Times New Roman"/>
          <w:b/>
        </w:rPr>
      </w:pPr>
      <w:r w:rsidRPr="00E837CE">
        <w:rPr>
          <w:rFonts w:ascii="Times New Roman" w:hAnsi="Times New Roman" w:cs="Times New Roman"/>
          <w:b/>
        </w:rPr>
        <w:t>Introduction</w:t>
      </w:r>
    </w:p>
    <w:p w14:paraId="5E08DAD6" w14:textId="230D7AAA" w:rsidR="0048180A" w:rsidRDefault="002D762B" w:rsidP="00E837CE">
      <w:pPr>
        <w:spacing w:line="480" w:lineRule="auto"/>
        <w:rPr>
          <w:rFonts w:ascii="Times New Roman" w:hAnsi="Times New Roman" w:cs="Times New Roman"/>
        </w:rPr>
      </w:pPr>
      <w:r>
        <w:rPr>
          <w:rFonts w:ascii="Times New Roman" w:hAnsi="Times New Roman" w:cs="Times New Roman"/>
        </w:rPr>
        <w:t>The mech</w:t>
      </w:r>
      <w:r w:rsidR="000418BC">
        <w:rPr>
          <w:rFonts w:ascii="Times New Roman" w:hAnsi="Times New Roman" w:cs="Times New Roman"/>
        </w:rPr>
        <w:t>anical lo</w:t>
      </w:r>
      <w:r w:rsidR="007F78C3">
        <w:rPr>
          <w:rFonts w:ascii="Times New Roman" w:hAnsi="Times New Roman" w:cs="Times New Roman"/>
        </w:rPr>
        <w:t>ading of rocks results in</w:t>
      </w:r>
      <w:r>
        <w:rPr>
          <w:rFonts w:ascii="Times New Roman" w:hAnsi="Times New Roman" w:cs="Times New Roman"/>
        </w:rPr>
        <w:t xml:space="preserve"> local inelastic processes that produce micro</w:t>
      </w:r>
      <w:r w:rsidR="009C0B8B">
        <w:rPr>
          <w:rFonts w:ascii="Times New Roman" w:hAnsi="Times New Roman" w:cs="Times New Roman"/>
        </w:rPr>
        <w:t>cracks</w:t>
      </w:r>
      <w:r>
        <w:rPr>
          <w:rFonts w:ascii="Times New Roman" w:hAnsi="Times New Roman" w:cs="Times New Roman"/>
        </w:rPr>
        <w:t xml:space="preserve"> </w:t>
      </w:r>
      <w:r w:rsidRPr="00E837CE">
        <w:rPr>
          <w:rFonts w:ascii="Times New Roman" w:hAnsi="Times New Roman" w:cs="Times New Roman"/>
        </w:rPr>
        <w:t>[</w:t>
      </w:r>
      <w:r w:rsidRPr="00E837CE">
        <w:rPr>
          <w:rFonts w:ascii="Times New Roman" w:hAnsi="Times New Roman" w:cs="Times New Roman"/>
          <w:color w:val="7030A0"/>
        </w:rPr>
        <w:t>Kranz, 1983</w:t>
      </w:r>
      <w:r>
        <w:rPr>
          <w:rFonts w:ascii="Times New Roman" w:hAnsi="Times New Roman" w:cs="Times New Roman"/>
        </w:rPr>
        <w:t>], and the</w:t>
      </w:r>
      <w:r w:rsidR="009C0B8B">
        <w:rPr>
          <w:rFonts w:ascii="Times New Roman" w:hAnsi="Times New Roman" w:cs="Times New Roman"/>
        </w:rPr>
        <w:t>ir</w:t>
      </w:r>
      <w:r>
        <w:rPr>
          <w:rFonts w:ascii="Times New Roman" w:hAnsi="Times New Roman" w:cs="Times New Roman"/>
        </w:rPr>
        <w:t xml:space="preserve"> </w:t>
      </w:r>
      <w:r w:rsidR="000C1F09" w:rsidRPr="00E837CE">
        <w:rPr>
          <w:rFonts w:ascii="Times New Roman" w:hAnsi="Times New Roman" w:cs="Times New Roman"/>
        </w:rPr>
        <w:t xml:space="preserve">cooperative interaction </w:t>
      </w:r>
      <w:r w:rsidR="009C0B8B">
        <w:rPr>
          <w:rFonts w:ascii="Times New Roman" w:hAnsi="Times New Roman" w:cs="Times New Roman"/>
        </w:rPr>
        <w:t xml:space="preserve">leads </w:t>
      </w:r>
      <w:r w:rsidR="000C1F09" w:rsidRPr="00E837CE">
        <w:rPr>
          <w:rFonts w:ascii="Times New Roman" w:hAnsi="Times New Roman" w:cs="Times New Roman"/>
        </w:rPr>
        <w:t xml:space="preserve">to </w:t>
      </w:r>
      <w:r w:rsidR="00A00B12">
        <w:rPr>
          <w:rFonts w:ascii="Times New Roman" w:hAnsi="Times New Roman" w:cs="Times New Roman"/>
        </w:rPr>
        <w:t>formation of</w:t>
      </w:r>
      <w:r w:rsidR="000C1F09" w:rsidRPr="00E837CE">
        <w:rPr>
          <w:rFonts w:ascii="Times New Roman" w:hAnsi="Times New Roman" w:cs="Times New Roman"/>
        </w:rPr>
        <w:t xml:space="preserve"> macroscopic fracture</w:t>
      </w:r>
      <w:r w:rsidR="00A00B12">
        <w:rPr>
          <w:rFonts w:ascii="Times New Roman" w:hAnsi="Times New Roman" w:cs="Times New Roman"/>
        </w:rPr>
        <w:t>s</w:t>
      </w:r>
      <w:r w:rsidR="000C1F09" w:rsidRPr="00E837CE">
        <w:rPr>
          <w:rFonts w:ascii="Times New Roman" w:hAnsi="Times New Roman" w:cs="Times New Roman"/>
        </w:rPr>
        <w:t xml:space="preserve"> [</w:t>
      </w:r>
      <w:r w:rsidR="000C1F09" w:rsidRPr="00E837CE">
        <w:rPr>
          <w:rFonts w:ascii="Times New Roman" w:hAnsi="Times New Roman" w:cs="Times New Roman"/>
          <w:color w:val="7030A0"/>
        </w:rPr>
        <w:t>Wong et al., 1997</w:t>
      </w:r>
      <w:r w:rsidR="000C1F09" w:rsidRPr="00E837CE">
        <w:rPr>
          <w:rFonts w:ascii="Times New Roman" w:hAnsi="Times New Roman" w:cs="Times New Roman"/>
        </w:rPr>
        <w:t xml:space="preserve">]. </w:t>
      </w:r>
      <w:r w:rsidR="00C57BCA">
        <w:rPr>
          <w:rFonts w:ascii="Times New Roman" w:hAnsi="Times New Roman" w:cs="Times New Roman"/>
        </w:rPr>
        <w:t>The spatial and temporal evolution</w:t>
      </w:r>
      <w:r w:rsidR="0048180A" w:rsidRPr="00E837CE">
        <w:rPr>
          <w:rFonts w:ascii="Times New Roman" w:hAnsi="Times New Roman" w:cs="Times New Roman"/>
        </w:rPr>
        <w:t xml:space="preserve"> of micro</w:t>
      </w:r>
      <w:r w:rsidR="009C0B8B">
        <w:rPr>
          <w:rFonts w:ascii="Times New Roman" w:hAnsi="Times New Roman" w:cs="Times New Roman"/>
        </w:rPr>
        <w:t>cracks</w:t>
      </w:r>
      <w:r w:rsidR="0048180A" w:rsidRPr="00E837CE">
        <w:rPr>
          <w:rFonts w:ascii="Times New Roman" w:hAnsi="Times New Roman" w:cs="Times New Roman"/>
        </w:rPr>
        <w:t xml:space="preserve"> affect</w:t>
      </w:r>
      <w:ins w:id="6" w:author="Julia Morgan" w:date="2018-09-03T13:35:00Z">
        <w:r w:rsidR="00051628">
          <w:rPr>
            <w:rFonts w:ascii="Times New Roman" w:hAnsi="Times New Roman" w:cs="Times New Roman"/>
          </w:rPr>
          <w:t>s</w:t>
        </w:r>
      </w:ins>
      <w:r w:rsidR="0048180A" w:rsidRPr="00E837CE">
        <w:rPr>
          <w:rFonts w:ascii="Times New Roman" w:hAnsi="Times New Roman" w:cs="Times New Roman"/>
        </w:rPr>
        <w:t xml:space="preserve"> several physical properties of rock such as peak strength, stiffness and permeability.</w:t>
      </w:r>
      <w:r w:rsidR="0048180A">
        <w:rPr>
          <w:rFonts w:ascii="Times New Roman" w:hAnsi="Times New Roman" w:cs="Times New Roman"/>
        </w:rPr>
        <w:t xml:space="preserve"> </w:t>
      </w:r>
      <w:r w:rsidR="005C59F1">
        <w:rPr>
          <w:rFonts w:ascii="Times New Roman" w:hAnsi="Times New Roman" w:cs="Times New Roman"/>
        </w:rPr>
        <w:t xml:space="preserve">Inelastic deformation in the form of </w:t>
      </w:r>
      <w:r w:rsidR="00E9160F">
        <w:rPr>
          <w:rFonts w:ascii="Times New Roman" w:hAnsi="Times New Roman" w:cs="Times New Roman"/>
        </w:rPr>
        <w:t>microcracking</w:t>
      </w:r>
      <w:r w:rsidR="005C59F1">
        <w:rPr>
          <w:rFonts w:ascii="Times New Roman" w:hAnsi="Times New Roman" w:cs="Times New Roman"/>
        </w:rPr>
        <w:t xml:space="preserve"> is accompanied by release of fracture energy, </w:t>
      </w:r>
      <w:r w:rsidR="000C1F09" w:rsidRPr="00E837CE">
        <w:rPr>
          <w:rFonts w:ascii="Times New Roman" w:hAnsi="Times New Roman" w:cs="Times New Roman"/>
        </w:rPr>
        <w:t>p</w:t>
      </w:r>
      <w:r w:rsidR="00D5590C">
        <w:rPr>
          <w:rFonts w:ascii="Times New Roman" w:hAnsi="Times New Roman" w:cs="Times New Roman"/>
        </w:rPr>
        <w:t>roducing A</w:t>
      </w:r>
      <w:r w:rsidR="000C1F09" w:rsidRPr="00E837CE">
        <w:rPr>
          <w:rFonts w:ascii="Times New Roman" w:hAnsi="Times New Roman" w:cs="Times New Roman"/>
        </w:rPr>
        <w:t xml:space="preserve">coustic </w:t>
      </w:r>
      <w:r w:rsidR="00D5590C">
        <w:rPr>
          <w:rFonts w:ascii="Times New Roman" w:hAnsi="Times New Roman" w:cs="Times New Roman"/>
        </w:rPr>
        <w:t>E</w:t>
      </w:r>
      <w:r w:rsidR="000C1F09" w:rsidRPr="00E837CE">
        <w:rPr>
          <w:rFonts w:ascii="Times New Roman" w:hAnsi="Times New Roman" w:cs="Times New Roman"/>
        </w:rPr>
        <w:t>missions.</w:t>
      </w:r>
      <w:r w:rsidR="005C59F1">
        <w:rPr>
          <w:rFonts w:ascii="Times New Roman" w:hAnsi="Times New Roman" w:cs="Times New Roman"/>
        </w:rPr>
        <w:t xml:space="preserve"> </w:t>
      </w:r>
      <w:r w:rsidR="00563515">
        <w:rPr>
          <w:rFonts w:ascii="Times New Roman" w:hAnsi="Times New Roman" w:cs="Times New Roman"/>
        </w:rPr>
        <w:t>Acoustic Emissions (AEs) are broadly defined as high-frequency transient elastic waves generated by a sudden release of stored strain energy within a material [</w:t>
      </w:r>
      <w:r w:rsidR="00563515" w:rsidRPr="00B91213">
        <w:rPr>
          <w:rFonts w:ascii="Times New Roman" w:hAnsi="Times New Roman" w:cs="Times New Roman"/>
          <w:color w:val="7030A0"/>
        </w:rPr>
        <w:t>Lockner, 1993</w:t>
      </w:r>
      <w:r w:rsidR="00563515">
        <w:rPr>
          <w:rFonts w:ascii="Times New Roman" w:hAnsi="Times New Roman" w:cs="Times New Roman"/>
        </w:rPr>
        <w:t xml:space="preserve">]. </w:t>
      </w:r>
      <w:r w:rsidR="005C59F1">
        <w:rPr>
          <w:rFonts w:ascii="Times New Roman" w:hAnsi="Times New Roman" w:cs="Times New Roman"/>
        </w:rPr>
        <w:t>While</w:t>
      </w:r>
      <w:r w:rsidR="000C1F09" w:rsidRPr="00E837CE">
        <w:rPr>
          <w:rFonts w:ascii="Times New Roman" w:hAnsi="Times New Roman" w:cs="Times New Roman"/>
        </w:rPr>
        <w:t xml:space="preserve"> correlation between macroscopic</w:t>
      </w:r>
      <w:r w:rsidR="00C57BCA">
        <w:rPr>
          <w:rFonts w:ascii="Times New Roman" w:hAnsi="Times New Roman" w:cs="Times New Roman"/>
        </w:rPr>
        <w:t xml:space="preserve"> strain and </w:t>
      </w:r>
      <w:r w:rsidR="00E9160F">
        <w:rPr>
          <w:rFonts w:ascii="Times New Roman" w:hAnsi="Times New Roman" w:cs="Times New Roman"/>
        </w:rPr>
        <w:t>microcracking</w:t>
      </w:r>
      <w:r w:rsidR="009C0B8B">
        <w:rPr>
          <w:rFonts w:ascii="Times New Roman" w:hAnsi="Times New Roman" w:cs="Times New Roman"/>
        </w:rPr>
        <w:t xml:space="preserve"> activity</w:t>
      </w:r>
      <w:r w:rsidR="00C57BCA">
        <w:rPr>
          <w:rFonts w:ascii="Times New Roman" w:hAnsi="Times New Roman" w:cs="Times New Roman"/>
        </w:rPr>
        <w:t>,</w:t>
      </w:r>
      <w:r w:rsidR="009C0B8B">
        <w:rPr>
          <w:rFonts w:ascii="Times New Roman" w:hAnsi="Times New Roman" w:cs="Times New Roman"/>
        </w:rPr>
        <w:t xml:space="preserve"> and</w:t>
      </w:r>
      <w:r w:rsidR="00C57BCA">
        <w:rPr>
          <w:rFonts w:ascii="Times New Roman" w:hAnsi="Times New Roman" w:cs="Times New Roman"/>
        </w:rPr>
        <w:t xml:space="preserve"> associated</w:t>
      </w:r>
      <w:r w:rsidR="009C0B8B">
        <w:rPr>
          <w:rFonts w:ascii="Times New Roman" w:hAnsi="Times New Roman" w:cs="Times New Roman"/>
        </w:rPr>
        <w:t xml:space="preserve"> </w:t>
      </w:r>
      <w:r w:rsidR="000C1F09" w:rsidRPr="00E837CE">
        <w:rPr>
          <w:rFonts w:ascii="Times New Roman" w:hAnsi="Times New Roman" w:cs="Times New Roman"/>
        </w:rPr>
        <w:t>AE</w:t>
      </w:r>
      <w:r w:rsidR="00C57BCA">
        <w:rPr>
          <w:rFonts w:ascii="Times New Roman" w:hAnsi="Times New Roman" w:cs="Times New Roman"/>
        </w:rPr>
        <w:t>,</w:t>
      </w:r>
      <w:r w:rsidR="000C1F09" w:rsidRPr="00E837CE">
        <w:rPr>
          <w:rFonts w:ascii="Times New Roman" w:hAnsi="Times New Roman" w:cs="Times New Roman"/>
        </w:rPr>
        <w:t xml:space="preserve"> has been established </w:t>
      </w:r>
      <w:r w:rsidR="005C59F1">
        <w:rPr>
          <w:rFonts w:ascii="Times New Roman" w:hAnsi="Times New Roman" w:cs="Times New Roman"/>
        </w:rPr>
        <w:t>by</w:t>
      </w:r>
      <w:r w:rsidR="000C1F09" w:rsidRPr="00E837CE">
        <w:rPr>
          <w:rFonts w:ascii="Times New Roman" w:hAnsi="Times New Roman" w:cs="Times New Roman"/>
        </w:rPr>
        <w:t xml:space="preserve"> experimental [</w:t>
      </w:r>
      <w:r w:rsidR="002619FC">
        <w:rPr>
          <w:rFonts w:ascii="Times New Roman" w:hAnsi="Times New Roman" w:cs="Times New Roman"/>
          <w:color w:val="7030A0"/>
        </w:rPr>
        <w:t>Lockner, 1993</w:t>
      </w:r>
      <w:r w:rsidR="000C1F09" w:rsidRPr="00E837CE">
        <w:rPr>
          <w:rFonts w:ascii="Times New Roman" w:hAnsi="Times New Roman" w:cs="Times New Roman"/>
        </w:rPr>
        <w:t>] and numerical studies [</w:t>
      </w:r>
      <w:r w:rsidR="000C1F09" w:rsidRPr="00E837CE">
        <w:rPr>
          <w:rFonts w:ascii="Times New Roman" w:hAnsi="Times New Roman" w:cs="Times New Roman"/>
          <w:color w:val="7030A0"/>
        </w:rPr>
        <w:t>Hazzard et al., 2000</w:t>
      </w:r>
      <w:r w:rsidR="000C1F09" w:rsidRPr="00E837CE">
        <w:rPr>
          <w:rFonts w:ascii="Times New Roman" w:hAnsi="Times New Roman" w:cs="Times New Roman"/>
        </w:rPr>
        <w:t>]</w:t>
      </w:r>
      <w:r w:rsidR="00D5590C">
        <w:rPr>
          <w:rFonts w:ascii="Times New Roman" w:hAnsi="Times New Roman" w:cs="Times New Roman"/>
        </w:rPr>
        <w:t xml:space="preserve">, understanding of mechanical controls over </w:t>
      </w:r>
      <w:r w:rsidR="00BE2442">
        <w:rPr>
          <w:rFonts w:ascii="Times New Roman" w:hAnsi="Times New Roman" w:cs="Times New Roman"/>
        </w:rPr>
        <w:t xml:space="preserve">microcrack </w:t>
      </w:r>
      <w:r w:rsidR="00D5590C">
        <w:rPr>
          <w:rFonts w:ascii="Times New Roman" w:hAnsi="Times New Roman" w:cs="Times New Roman"/>
        </w:rPr>
        <w:t xml:space="preserve">coalescence and associated AE remains elusive. </w:t>
      </w:r>
      <w:r w:rsidR="0013260D">
        <w:rPr>
          <w:rFonts w:ascii="Times New Roman" w:hAnsi="Times New Roman" w:cs="Times New Roman"/>
        </w:rPr>
        <w:t xml:space="preserve"> </w:t>
      </w:r>
    </w:p>
    <w:p w14:paraId="3D6A66DD" w14:textId="2E861C95" w:rsidR="00615908" w:rsidRDefault="007E1160" w:rsidP="00072C76">
      <w:pPr>
        <w:spacing w:line="480" w:lineRule="auto"/>
        <w:rPr>
          <w:rFonts w:ascii="Times New Roman" w:hAnsi="Times New Roman" w:cs="Times New Roman"/>
        </w:rPr>
      </w:pPr>
      <w:commentRangeStart w:id="7"/>
      <w:r>
        <w:rPr>
          <w:rFonts w:ascii="Times New Roman" w:hAnsi="Times New Roman" w:cs="Times New Roman"/>
        </w:rPr>
        <w:t>During</w:t>
      </w:r>
      <w:r w:rsidR="00C57BCA">
        <w:rPr>
          <w:rFonts w:ascii="Times New Roman" w:hAnsi="Times New Roman" w:cs="Times New Roman"/>
        </w:rPr>
        <w:t xml:space="preserve"> biaxial experiments</w:t>
      </w:r>
      <w:commentRangeEnd w:id="7"/>
      <w:r w:rsidR="00566CE1">
        <w:rPr>
          <w:rStyle w:val="CommentReference"/>
        </w:rPr>
        <w:commentReference w:id="7"/>
      </w:r>
      <w:r w:rsidR="00C57BCA">
        <w:rPr>
          <w:rFonts w:ascii="Times New Roman" w:hAnsi="Times New Roman" w:cs="Times New Roman"/>
        </w:rPr>
        <w:t>, t</w:t>
      </w:r>
      <w:r w:rsidR="004553D7">
        <w:rPr>
          <w:rFonts w:ascii="Times New Roman" w:hAnsi="Times New Roman" w:cs="Times New Roman"/>
        </w:rPr>
        <w:t>he growth</w:t>
      </w:r>
      <w:r w:rsidR="00892903">
        <w:rPr>
          <w:rFonts w:ascii="Times New Roman" w:hAnsi="Times New Roman" w:cs="Times New Roman"/>
        </w:rPr>
        <w:t xml:space="preserve"> of</w:t>
      </w:r>
      <w:r w:rsidR="00151C68">
        <w:rPr>
          <w:rFonts w:ascii="Times New Roman" w:hAnsi="Times New Roman" w:cs="Times New Roman"/>
        </w:rPr>
        <w:t xml:space="preserve"> </w:t>
      </w:r>
      <w:r w:rsidR="00404A2B">
        <w:rPr>
          <w:rFonts w:ascii="Times New Roman" w:hAnsi="Times New Roman" w:cs="Times New Roman"/>
        </w:rPr>
        <w:t xml:space="preserve">fractures </w:t>
      </w:r>
      <w:r w:rsidR="00892903">
        <w:rPr>
          <w:rFonts w:ascii="Times New Roman" w:hAnsi="Times New Roman" w:cs="Times New Roman"/>
        </w:rPr>
        <w:t xml:space="preserve">occurs through </w:t>
      </w:r>
      <w:r w:rsidR="00892903" w:rsidRPr="00E837CE">
        <w:rPr>
          <w:rFonts w:ascii="Times New Roman" w:hAnsi="Times New Roman" w:cs="Times New Roman"/>
        </w:rPr>
        <w:t>the interact</w:t>
      </w:r>
      <w:r w:rsidR="00892903">
        <w:rPr>
          <w:rFonts w:ascii="Times New Roman" w:hAnsi="Times New Roman" w:cs="Times New Roman"/>
        </w:rPr>
        <w:t xml:space="preserve">ion of </w:t>
      </w:r>
      <w:r w:rsidR="00892903" w:rsidRPr="00E837CE">
        <w:rPr>
          <w:rFonts w:ascii="Times New Roman" w:hAnsi="Times New Roman" w:cs="Times New Roman"/>
        </w:rPr>
        <w:t>shear and tensile m</w:t>
      </w:r>
      <w:r w:rsidR="00741B8F">
        <w:rPr>
          <w:rFonts w:ascii="Times New Roman" w:hAnsi="Times New Roman" w:cs="Times New Roman"/>
        </w:rPr>
        <w:t>icro</w:t>
      </w:r>
      <w:r w:rsidR="00E662E2">
        <w:rPr>
          <w:rFonts w:ascii="Times New Roman" w:hAnsi="Times New Roman" w:cs="Times New Roman"/>
        </w:rPr>
        <w:t>cracks</w:t>
      </w:r>
      <w:r w:rsidR="00741B8F">
        <w:rPr>
          <w:rFonts w:ascii="Times New Roman" w:hAnsi="Times New Roman" w:cs="Times New Roman"/>
        </w:rPr>
        <w:t xml:space="preserve"> </w:t>
      </w:r>
      <w:r w:rsidR="00892903">
        <w:rPr>
          <w:rFonts w:ascii="Times New Roman" w:hAnsi="Times New Roman" w:cs="Times New Roman"/>
        </w:rPr>
        <w:t>[</w:t>
      </w:r>
      <w:r w:rsidR="009C0B8B">
        <w:rPr>
          <w:rFonts w:ascii="Times New Roman" w:hAnsi="Times New Roman" w:cs="Times New Roman"/>
          <w:color w:val="7030A0"/>
        </w:rPr>
        <w:t>Lei et al., 2000</w:t>
      </w:r>
      <w:r w:rsidR="00892903">
        <w:rPr>
          <w:rFonts w:ascii="Times New Roman" w:hAnsi="Times New Roman" w:cs="Times New Roman"/>
        </w:rPr>
        <w:t xml:space="preserve">], </w:t>
      </w:r>
      <w:r w:rsidR="00741B8F">
        <w:rPr>
          <w:rFonts w:ascii="Times New Roman" w:hAnsi="Times New Roman" w:cs="Times New Roman"/>
        </w:rPr>
        <w:t xml:space="preserve">representing a </w:t>
      </w:r>
      <w:r w:rsidR="00A0651B" w:rsidRPr="00E837CE">
        <w:rPr>
          <w:rFonts w:ascii="Times New Roman" w:hAnsi="Times New Roman" w:cs="Times New Roman"/>
        </w:rPr>
        <w:t xml:space="preserve">complicated process influenced by </w:t>
      </w:r>
      <w:r w:rsidR="00892903">
        <w:rPr>
          <w:rFonts w:ascii="Times New Roman" w:hAnsi="Times New Roman" w:cs="Times New Roman"/>
        </w:rPr>
        <w:t>lithology [</w:t>
      </w:r>
      <w:r w:rsidR="002619FC">
        <w:rPr>
          <w:rFonts w:ascii="Times New Roman" w:hAnsi="Times New Roman" w:cs="Times New Roman"/>
          <w:color w:val="7030A0"/>
        </w:rPr>
        <w:t>Lei et al., 2004</w:t>
      </w:r>
      <w:r w:rsidR="00892903">
        <w:rPr>
          <w:rFonts w:ascii="Times New Roman" w:hAnsi="Times New Roman" w:cs="Times New Roman"/>
        </w:rPr>
        <w:t>]</w:t>
      </w:r>
      <w:r w:rsidR="00C57BCA">
        <w:rPr>
          <w:rFonts w:ascii="Times New Roman" w:hAnsi="Times New Roman" w:cs="Times New Roman"/>
        </w:rPr>
        <w:t xml:space="preserve"> and </w:t>
      </w:r>
      <w:r w:rsidR="00C57BCA" w:rsidRPr="00E837CE">
        <w:rPr>
          <w:rFonts w:ascii="Times New Roman" w:hAnsi="Times New Roman" w:cs="Times New Roman"/>
        </w:rPr>
        <w:t>confining pressure</w:t>
      </w:r>
      <w:r w:rsidR="00C57BCA">
        <w:rPr>
          <w:rFonts w:ascii="Times New Roman" w:hAnsi="Times New Roman" w:cs="Times New Roman"/>
        </w:rPr>
        <w:t xml:space="preserve"> [</w:t>
      </w:r>
      <w:r w:rsidR="00C57BCA">
        <w:rPr>
          <w:rFonts w:ascii="Times New Roman" w:hAnsi="Times New Roman" w:cs="Times New Roman"/>
          <w:color w:val="7030A0"/>
        </w:rPr>
        <w:t>Amitrano, 2006</w:t>
      </w:r>
      <w:r w:rsidR="00C57BCA">
        <w:rPr>
          <w:rFonts w:ascii="Times New Roman" w:hAnsi="Times New Roman" w:cs="Times New Roman"/>
        </w:rPr>
        <w:t>]</w:t>
      </w:r>
      <w:r w:rsidR="00892903">
        <w:rPr>
          <w:rFonts w:ascii="Times New Roman" w:hAnsi="Times New Roman" w:cs="Times New Roman"/>
        </w:rPr>
        <w:t>. While f</w:t>
      </w:r>
      <w:r w:rsidR="00F7246F">
        <w:rPr>
          <w:rFonts w:ascii="Times New Roman" w:hAnsi="Times New Roman" w:cs="Times New Roman"/>
        </w:rPr>
        <w:t xml:space="preserve">racture growth </w:t>
      </w:r>
      <w:r w:rsidR="009C0B8B">
        <w:rPr>
          <w:rFonts w:ascii="Times New Roman" w:hAnsi="Times New Roman" w:cs="Times New Roman"/>
        </w:rPr>
        <w:t xml:space="preserve">in </w:t>
      </w:r>
      <w:r w:rsidR="00404A2B">
        <w:rPr>
          <w:rFonts w:ascii="Times New Roman" w:hAnsi="Times New Roman" w:cs="Times New Roman"/>
        </w:rPr>
        <w:t xml:space="preserve">crystalline rocks such as granite </w:t>
      </w:r>
      <w:r w:rsidR="00F7246F">
        <w:rPr>
          <w:rFonts w:ascii="Times New Roman" w:hAnsi="Times New Roman" w:cs="Times New Roman"/>
        </w:rPr>
        <w:t>occurs</w:t>
      </w:r>
      <w:r w:rsidR="00892903">
        <w:rPr>
          <w:rFonts w:ascii="Times New Roman" w:hAnsi="Times New Roman" w:cs="Times New Roman"/>
        </w:rPr>
        <w:t xml:space="preserve"> largely</w:t>
      </w:r>
      <w:r w:rsidR="00F7246F">
        <w:rPr>
          <w:rFonts w:ascii="Times New Roman" w:hAnsi="Times New Roman" w:cs="Times New Roman"/>
        </w:rPr>
        <w:t xml:space="preserve"> through the coales</w:t>
      </w:r>
      <w:r w:rsidR="009C0B8B">
        <w:rPr>
          <w:rFonts w:ascii="Times New Roman" w:hAnsi="Times New Roman" w:cs="Times New Roman"/>
        </w:rPr>
        <w:t>cence of tensile micro</w:t>
      </w:r>
      <w:r w:rsidR="00404A2B">
        <w:rPr>
          <w:rFonts w:ascii="Times New Roman" w:hAnsi="Times New Roman" w:cs="Times New Roman"/>
        </w:rPr>
        <w:t>crack</w:t>
      </w:r>
      <w:r w:rsidR="009C0B8B">
        <w:rPr>
          <w:rFonts w:ascii="Times New Roman" w:hAnsi="Times New Roman" w:cs="Times New Roman"/>
        </w:rPr>
        <w:t>s</w:t>
      </w:r>
      <w:r w:rsidR="00F7246F">
        <w:rPr>
          <w:rFonts w:ascii="Times New Roman" w:hAnsi="Times New Roman" w:cs="Times New Roman"/>
        </w:rPr>
        <w:t xml:space="preserve"> [</w:t>
      </w:r>
      <w:r w:rsidR="00F7246F" w:rsidRPr="00E837CE">
        <w:rPr>
          <w:rFonts w:ascii="Times New Roman" w:hAnsi="Times New Roman" w:cs="Times New Roman"/>
          <w:color w:val="7030A0"/>
        </w:rPr>
        <w:t>Moore and Lockner, 1995</w:t>
      </w:r>
      <w:r w:rsidR="00F7246F">
        <w:rPr>
          <w:rFonts w:ascii="Times New Roman" w:hAnsi="Times New Roman" w:cs="Times New Roman"/>
          <w:color w:val="7030A0"/>
        </w:rPr>
        <w:t>]</w:t>
      </w:r>
      <w:r w:rsidR="00892903">
        <w:rPr>
          <w:rFonts w:ascii="Times New Roman" w:hAnsi="Times New Roman" w:cs="Times New Roman"/>
        </w:rPr>
        <w:t>, pore c</w:t>
      </w:r>
      <w:r w:rsidR="00C57BCA">
        <w:rPr>
          <w:rFonts w:ascii="Times New Roman" w:hAnsi="Times New Roman" w:cs="Times New Roman"/>
        </w:rPr>
        <w:t>o</w:t>
      </w:r>
      <w:r w:rsidR="00404A2B">
        <w:rPr>
          <w:rFonts w:ascii="Times New Roman" w:hAnsi="Times New Roman" w:cs="Times New Roman"/>
        </w:rPr>
        <w:t>llapse and shear microcracking</w:t>
      </w:r>
      <w:r w:rsidR="00892903">
        <w:rPr>
          <w:rFonts w:ascii="Times New Roman" w:hAnsi="Times New Roman" w:cs="Times New Roman"/>
        </w:rPr>
        <w:t xml:space="preserve"> have been shown to </w:t>
      </w:r>
      <w:r w:rsidR="00737928">
        <w:rPr>
          <w:rFonts w:ascii="Times New Roman" w:hAnsi="Times New Roman" w:cs="Times New Roman"/>
        </w:rPr>
        <w:t xml:space="preserve">be the </w:t>
      </w:r>
      <w:r w:rsidR="0006721D">
        <w:rPr>
          <w:rFonts w:ascii="Times New Roman" w:hAnsi="Times New Roman" w:cs="Times New Roman"/>
        </w:rPr>
        <w:t>dominating mechanisms</w:t>
      </w:r>
      <w:r w:rsidR="00892903">
        <w:rPr>
          <w:rFonts w:ascii="Times New Roman" w:hAnsi="Times New Roman" w:cs="Times New Roman"/>
        </w:rPr>
        <w:t xml:space="preserve"> in </w:t>
      </w:r>
      <w:r w:rsidR="00737928">
        <w:rPr>
          <w:rFonts w:ascii="Times New Roman" w:hAnsi="Times New Roman" w:cs="Times New Roman"/>
        </w:rPr>
        <w:t xml:space="preserve">non-crystalline </w:t>
      </w:r>
      <w:r w:rsidR="00404A2B">
        <w:rPr>
          <w:rFonts w:ascii="Times New Roman" w:hAnsi="Times New Roman" w:cs="Times New Roman"/>
        </w:rPr>
        <w:t xml:space="preserve">rocks </w:t>
      </w:r>
      <w:r w:rsidR="00737928">
        <w:rPr>
          <w:rFonts w:ascii="Times New Roman" w:hAnsi="Times New Roman" w:cs="Times New Roman"/>
        </w:rPr>
        <w:t xml:space="preserve">such as </w:t>
      </w:r>
      <w:r w:rsidR="00892903">
        <w:rPr>
          <w:rFonts w:ascii="Times New Roman" w:hAnsi="Times New Roman" w:cs="Times New Roman"/>
        </w:rPr>
        <w:t>sandstone [</w:t>
      </w:r>
      <w:commentRangeStart w:id="8"/>
      <w:r w:rsidR="00892903" w:rsidRPr="00741B8F">
        <w:rPr>
          <w:rFonts w:ascii="Times New Roman" w:hAnsi="Times New Roman" w:cs="Times New Roman"/>
          <w:color w:val="7030A0"/>
        </w:rPr>
        <w:t>Fortin et al., 2009</w:t>
      </w:r>
      <w:commentRangeEnd w:id="8"/>
      <w:r w:rsidR="00051628">
        <w:rPr>
          <w:rStyle w:val="CommentReference"/>
        </w:rPr>
        <w:commentReference w:id="8"/>
      </w:r>
      <w:r w:rsidR="00892903">
        <w:rPr>
          <w:rFonts w:ascii="Times New Roman" w:hAnsi="Times New Roman" w:cs="Times New Roman"/>
        </w:rPr>
        <w:t>].</w:t>
      </w:r>
      <w:r w:rsidR="00863E7D">
        <w:rPr>
          <w:rFonts w:ascii="Times New Roman" w:hAnsi="Times New Roman" w:cs="Times New Roman"/>
        </w:rPr>
        <w:t xml:space="preserve"> Recently, AE’s have been employed to </w:t>
      </w:r>
      <w:r w:rsidR="00151C68">
        <w:rPr>
          <w:rFonts w:ascii="Times New Roman" w:hAnsi="Times New Roman" w:cs="Times New Roman"/>
        </w:rPr>
        <w:t xml:space="preserve">resolve the </w:t>
      </w:r>
      <w:r w:rsidR="00230627">
        <w:rPr>
          <w:rFonts w:ascii="Times New Roman" w:hAnsi="Times New Roman" w:cs="Times New Roman"/>
        </w:rPr>
        <w:t xml:space="preserve">differences between </w:t>
      </w:r>
      <w:r w:rsidR="00151C68">
        <w:rPr>
          <w:rFonts w:ascii="Times New Roman" w:hAnsi="Times New Roman" w:cs="Times New Roman"/>
        </w:rPr>
        <w:lastRenderedPageBreak/>
        <w:t xml:space="preserve">proposed models of </w:t>
      </w:r>
      <w:r w:rsidR="00863E7D">
        <w:rPr>
          <w:rFonts w:ascii="Times New Roman" w:hAnsi="Times New Roman" w:cs="Times New Roman"/>
        </w:rPr>
        <w:t>fracture growth [</w:t>
      </w:r>
      <w:r w:rsidR="006E4B5C">
        <w:rPr>
          <w:rFonts w:ascii="Times New Roman" w:hAnsi="Times New Roman" w:cs="Times New Roman"/>
          <w:color w:val="7030A0"/>
        </w:rPr>
        <w:t>Baud et al., 2004; Stanchits et al., 2006</w:t>
      </w:r>
      <w:r w:rsidR="00863E7D">
        <w:rPr>
          <w:rFonts w:ascii="Times New Roman" w:hAnsi="Times New Roman" w:cs="Times New Roman"/>
        </w:rPr>
        <w:t xml:space="preserve">], but </w:t>
      </w:r>
      <w:commentRangeStart w:id="9"/>
      <w:r w:rsidR="00863E7D">
        <w:rPr>
          <w:rFonts w:ascii="Times New Roman" w:hAnsi="Times New Roman" w:cs="Times New Roman"/>
        </w:rPr>
        <w:t xml:space="preserve">accurate prediction of microcrack mode may be ambiguous </w:t>
      </w:r>
      <w:r w:rsidR="00741B8F">
        <w:rPr>
          <w:rFonts w:ascii="Times New Roman" w:hAnsi="Times New Roman" w:cs="Times New Roman"/>
        </w:rPr>
        <w:t>due</w:t>
      </w:r>
      <w:r w:rsidR="00863E7D">
        <w:rPr>
          <w:rFonts w:ascii="Times New Roman" w:hAnsi="Times New Roman" w:cs="Times New Roman"/>
        </w:rPr>
        <w:t xml:space="preserve"> conversion of acoustic waves </w:t>
      </w:r>
      <w:r w:rsidR="00741B8F">
        <w:rPr>
          <w:rFonts w:ascii="Times New Roman" w:hAnsi="Times New Roman" w:cs="Times New Roman"/>
        </w:rPr>
        <w:t>[</w:t>
      </w:r>
      <w:r w:rsidR="00741B8F" w:rsidRPr="00741B8F">
        <w:rPr>
          <w:rFonts w:ascii="Times New Roman" w:hAnsi="Times New Roman" w:cs="Times New Roman"/>
          <w:color w:val="7030A0"/>
        </w:rPr>
        <w:t>Modiriasari et al., 2017</w:t>
      </w:r>
      <w:r w:rsidR="00741B8F">
        <w:rPr>
          <w:rFonts w:ascii="Times New Roman" w:hAnsi="Times New Roman" w:cs="Times New Roman"/>
        </w:rPr>
        <w:t>]</w:t>
      </w:r>
      <w:r w:rsidR="00AB1782">
        <w:rPr>
          <w:rFonts w:ascii="Times New Roman" w:hAnsi="Times New Roman" w:cs="Times New Roman"/>
        </w:rPr>
        <w:t xml:space="preserve"> and difficulty in inverting AE’s for </w:t>
      </w:r>
      <w:r w:rsidR="00C22347">
        <w:rPr>
          <w:rFonts w:ascii="Times New Roman" w:hAnsi="Times New Roman" w:cs="Times New Roman"/>
        </w:rPr>
        <w:t>double-couple mechanisms [</w:t>
      </w:r>
      <w:r w:rsidR="00C22347" w:rsidRPr="00C22347">
        <w:rPr>
          <w:rFonts w:ascii="Times New Roman" w:hAnsi="Times New Roman" w:cs="Times New Roman"/>
          <w:color w:val="7030A0"/>
        </w:rPr>
        <w:t>Jalali et al., 201</w:t>
      </w:r>
      <w:r w:rsidR="00B4422B">
        <w:rPr>
          <w:rFonts w:ascii="Times New Roman" w:hAnsi="Times New Roman" w:cs="Times New Roman"/>
          <w:color w:val="7030A0"/>
        </w:rPr>
        <w:t>8</w:t>
      </w:r>
      <w:r w:rsidR="00C22347" w:rsidRPr="00A35169">
        <w:rPr>
          <w:rFonts w:ascii="Times New Roman" w:hAnsi="Times New Roman" w:cs="Times New Roman"/>
        </w:rPr>
        <w:t>]</w:t>
      </w:r>
      <w:commentRangeEnd w:id="9"/>
      <w:r w:rsidR="00737928" w:rsidRPr="00A35169">
        <w:rPr>
          <w:rStyle w:val="CommentReference"/>
        </w:rPr>
        <w:commentReference w:id="9"/>
      </w:r>
      <w:r w:rsidR="0016758E" w:rsidRPr="00B91213">
        <w:rPr>
          <w:rFonts w:ascii="Times New Roman" w:hAnsi="Times New Roman" w:cs="Times New Roman"/>
        </w:rPr>
        <w:t>.</w:t>
      </w:r>
      <w:r w:rsidR="00863E7D" w:rsidRPr="00B91213">
        <w:rPr>
          <w:rFonts w:ascii="Times New Roman" w:hAnsi="Times New Roman" w:cs="Times New Roman"/>
        </w:rPr>
        <w:t xml:space="preserve"> </w:t>
      </w:r>
      <w:r w:rsidR="00615908">
        <w:rPr>
          <w:rFonts w:ascii="Times New Roman" w:hAnsi="Times New Roman" w:cs="Times New Roman"/>
        </w:rPr>
        <w:t xml:space="preserve">Thus, it is difficult to accurately monitor the spatial and temporal evolution </w:t>
      </w:r>
      <w:r w:rsidR="008577CE">
        <w:rPr>
          <w:rFonts w:ascii="Times New Roman" w:hAnsi="Times New Roman" w:cs="Times New Roman"/>
        </w:rPr>
        <w:t xml:space="preserve">of microcracking and associated failure modes </w:t>
      </w:r>
      <w:r w:rsidR="00615908">
        <w:rPr>
          <w:rFonts w:ascii="Times New Roman" w:hAnsi="Times New Roman" w:cs="Times New Roman"/>
        </w:rPr>
        <w:t>during biaxial experiments.</w:t>
      </w:r>
      <w:r w:rsidR="006E4B5C">
        <w:rPr>
          <w:rFonts w:ascii="Times New Roman" w:hAnsi="Times New Roman" w:cs="Times New Roman"/>
        </w:rPr>
        <w:t xml:space="preserve"> </w:t>
      </w:r>
      <w:commentRangeStart w:id="10"/>
      <w:r w:rsidR="00863E7D" w:rsidRPr="00B91213">
        <w:rPr>
          <w:rFonts w:ascii="Times New Roman" w:hAnsi="Times New Roman" w:cs="Times New Roman"/>
        </w:rPr>
        <w:t xml:space="preserve">Additionally, </w:t>
      </w:r>
      <w:r w:rsidR="00FB2566" w:rsidRPr="00B91213">
        <w:rPr>
          <w:rFonts w:ascii="Times New Roman" w:hAnsi="Times New Roman" w:cs="Times New Roman"/>
        </w:rPr>
        <w:t>constraints over splitting of fracture energy between tensile and shear microcracks remain elusive.</w:t>
      </w:r>
      <w:commentRangeEnd w:id="10"/>
      <w:r w:rsidR="00051628">
        <w:rPr>
          <w:rStyle w:val="CommentReference"/>
        </w:rPr>
        <w:commentReference w:id="10"/>
      </w:r>
      <w:r w:rsidR="00FB2566" w:rsidRPr="00B91213">
        <w:rPr>
          <w:rFonts w:ascii="Times New Roman" w:hAnsi="Times New Roman" w:cs="Times New Roman"/>
        </w:rPr>
        <w:t xml:space="preserve"> </w:t>
      </w:r>
      <w:r w:rsidR="006E4B5C">
        <w:rPr>
          <w:rFonts w:ascii="Times New Roman" w:hAnsi="Times New Roman" w:cs="Times New Roman"/>
        </w:rPr>
        <w:t>Numerical methods</w:t>
      </w:r>
      <w:r w:rsidR="008F0B57">
        <w:rPr>
          <w:rFonts w:ascii="Times New Roman" w:hAnsi="Times New Roman" w:cs="Times New Roman"/>
        </w:rPr>
        <w:t xml:space="preserve"> provide the ability to monitor stresses and displacement of grains on a micro-scale, complementing the macromechanical behavior observed during laboratory experiments. </w:t>
      </w:r>
      <w:r w:rsidR="00404A2B" w:rsidRPr="008F0B57">
        <w:rPr>
          <w:rFonts w:ascii="Times New Roman" w:hAnsi="Times New Roman" w:cs="Times New Roman"/>
          <w:highlight w:val="yellow"/>
        </w:rPr>
        <w:t xml:space="preserve">Thus, </w:t>
      </w:r>
      <w:r w:rsidR="008F0B57" w:rsidRPr="008F0B57">
        <w:rPr>
          <w:rFonts w:ascii="Times New Roman" w:hAnsi="Times New Roman" w:cs="Times New Roman"/>
          <w:highlight w:val="yellow"/>
        </w:rPr>
        <w:t xml:space="preserve">we seek to constrain </w:t>
      </w:r>
      <w:r w:rsidR="00404A2B" w:rsidRPr="008F0B57">
        <w:rPr>
          <w:rFonts w:ascii="Times New Roman" w:hAnsi="Times New Roman" w:cs="Times New Roman"/>
          <w:highlight w:val="yellow"/>
        </w:rPr>
        <w:t xml:space="preserve">the dominant controls over microcracking </w:t>
      </w:r>
      <w:r w:rsidR="00DD211E" w:rsidRPr="008F0B57">
        <w:rPr>
          <w:rFonts w:ascii="Times New Roman" w:hAnsi="Times New Roman" w:cs="Times New Roman"/>
          <w:highlight w:val="yellow"/>
        </w:rPr>
        <w:t>mode</w:t>
      </w:r>
      <w:r w:rsidR="00404A2B" w:rsidRPr="008F0B57">
        <w:rPr>
          <w:rFonts w:ascii="Times New Roman" w:hAnsi="Times New Roman" w:cs="Times New Roman"/>
          <w:highlight w:val="yellow"/>
        </w:rPr>
        <w:t xml:space="preserve">, </w:t>
      </w:r>
      <w:r w:rsidR="008F0B57" w:rsidRPr="008F0B57">
        <w:rPr>
          <w:rFonts w:ascii="Times New Roman" w:hAnsi="Times New Roman" w:cs="Times New Roman"/>
          <w:highlight w:val="yellow"/>
        </w:rPr>
        <w:t>their</w:t>
      </w:r>
      <w:r w:rsidR="00FB2566" w:rsidRPr="008F0B57">
        <w:rPr>
          <w:rFonts w:ascii="Times New Roman" w:hAnsi="Times New Roman" w:cs="Times New Roman"/>
          <w:highlight w:val="yellow"/>
        </w:rPr>
        <w:t xml:space="preserve"> </w:t>
      </w:r>
      <w:commentRangeStart w:id="11"/>
      <w:r w:rsidR="00FB2566" w:rsidRPr="008F0B57">
        <w:rPr>
          <w:rFonts w:ascii="Times New Roman" w:hAnsi="Times New Roman" w:cs="Times New Roman"/>
          <w:highlight w:val="yellow"/>
        </w:rPr>
        <w:t xml:space="preserve">relative contribution to fracture energy </w:t>
      </w:r>
      <w:commentRangeEnd w:id="11"/>
      <w:r w:rsidR="00854D62">
        <w:rPr>
          <w:rStyle w:val="CommentReference"/>
        </w:rPr>
        <w:commentReference w:id="11"/>
      </w:r>
      <w:r w:rsidR="008F0B57" w:rsidRPr="008F0B57">
        <w:rPr>
          <w:rFonts w:ascii="Times New Roman" w:hAnsi="Times New Roman" w:cs="Times New Roman"/>
          <w:highlight w:val="yellow"/>
        </w:rPr>
        <w:t>during growth of shear fractures</w:t>
      </w:r>
      <w:r w:rsidR="008F0B57">
        <w:rPr>
          <w:rFonts w:ascii="Times New Roman" w:hAnsi="Times New Roman" w:cs="Times New Roman"/>
          <w:highlight w:val="yellow"/>
        </w:rPr>
        <w:t xml:space="preserve"> in crystalline and non-crystalline rocks</w:t>
      </w:r>
      <w:r w:rsidR="008F0B57" w:rsidRPr="00B91213">
        <w:rPr>
          <w:rFonts w:ascii="Times New Roman" w:hAnsi="Times New Roman" w:cs="Times New Roman"/>
          <w:highlight w:val="yellow"/>
        </w:rPr>
        <w:t xml:space="preserve"> using numerical simulations of biaxial experiments.</w:t>
      </w:r>
      <w:r w:rsidR="008F0B57">
        <w:rPr>
          <w:rFonts w:ascii="Times New Roman" w:hAnsi="Times New Roman" w:cs="Times New Roman"/>
        </w:rPr>
        <w:t xml:space="preserve"> </w:t>
      </w:r>
      <w:r w:rsidR="00FD11ED" w:rsidRPr="00B91213">
        <w:rPr>
          <w:rFonts w:ascii="Times New Roman" w:hAnsi="Times New Roman" w:cs="Times New Roman"/>
        </w:rPr>
        <w:t xml:space="preserve"> </w:t>
      </w:r>
    </w:p>
    <w:p w14:paraId="3BCA057D" w14:textId="0A346D6E" w:rsidR="00526CFE" w:rsidRDefault="00F70377" w:rsidP="0082736B">
      <w:pPr>
        <w:spacing w:line="480" w:lineRule="auto"/>
        <w:rPr>
          <w:rFonts w:ascii="Times New Roman" w:hAnsi="Times New Roman" w:cs="Times New Roman"/>
        </w:rPr>
      </w:pPr>
      <w:r>
        <w:rPr>
          <w:rFonts w:ascii="Times New Roman" w:hAnsi="Times New Roman" w:cs="Times New Roman"/>
        </w:rPr>
        <w:t xml:space="preserve">The process of fracture growth is further </w:t>
      </w:r>
      <w:r w:rsidR="00A35169">
        <w:rPr>
          <w:rFonts w:ascii="Times New Roman" w:hAnsi="Times New Roman" w:cs="Times New Roman"/>
        </w:rPr>
        <w:t xml:space="preserve">influenced </w:t>
      </w:r>
      <w:r>
        <w:rPr>
          <w:rFonts w:ascii="Times New Roman" w:hAnsi="Times New Roman" w:cs="Times New Roman"/>
        </w:rPr>
        <w:t>by the effects of confining pressure</w:t>
      </w:r>
      <w:r w:rsidR="00072C76">
        <w:rPr>
          <w:rFonts w:ascii="Times New Roman" w:hAnsi="Times New Roman" w:cs="Times New Roman"/>
        </w:rPr>
        <w:t xml:space="preserve"> on</w:t>
      </w:r>
      <w:r w:rsidR="0066184E">
        <w:rPr>
          <w:rFonts w:ascii="Times New Roman" w:hAnsi="Times New Roman" w:cs="Times New Roman"/>
        </w:rPr>
        <w:t xml:space="preserve"> microcracking mode and </w:t>
      </w:r>
      <w:r w:rsidR="00756298">
        <w:rPr>
          <w:rFonts w:ascii="Times New Roman" w:hAnsi="Times New Roman" w:cs="Times New Roman"/>
        </w:rPr>
        <w:t xml:space="preserve">spatial </w:t>
      </w:r>
      <w:r w:rsidR="0066184E">
        <w:rPr>
          <w:rFonts w:ascii="Times New Roman" w:hAnsi="Times New Roman" w:cs="Times New Roman"/>
        </w:rPr>
        <w:t>distribution</w:t>
      </w:r>
      <w:r w:rsidR="00756298">
        <w:rPr>
          <w:rFonts w:ascii="Times New Roman" w:hAnsi="Times New Roman" w:cs="Times New Roman"/>
        </w:rPr>
        <w:t xml:space="preserve"> of microcracks</w:t>
      </w:r>
      <w:r w:rsidR="0066184E">
        <w:rPr>
          <w:rFonts w:ascii="Times New Roman" w:hAnsi="Times New Roman" w:cs="Times New Roman"/>
        </w:rPr>
        <w:t xml:space="preserve">. </w:t>
      </w:r>
      <w:r w:rsidR="00143343">
        <w:rPr>
          <w:rFonts w:ascii="Times New Roman" w:hAnsi="Times New Roman" w:cs="Times New Roman"/>
        </w:rPr>
        <w:t xml:space="preserve">Analyses of AE accompanying </w:t>
      </w:r>
      <w:r w:rsidR="00404A2B">
        <w:rPr>
          <w:rFonts w:ascii="Times New Roman" w:hAnsi="Times New Roman" w:cs="Times New Roman"/>
        </w:rPr>
        <w:t>microcracking</w:t>
      </w:r>
      <w:r w:rsidR="00143343">
        <w:rPr>
          <w:rFonts w:ascii="Times New Roman" w:hAnsi="Times New Roman" w:cs="Times New Roman"/>
        </w:rPr>
        <w:t xml:space="preserve"> </w:t>
      </w:r>
      <w:r w:rsidR="00AD56A7">
        <w:rPr>
          <w:rFonts w:ascii="Times New Roman" w:hAnsi="Times New Roman" w:cs="Times New Roman"/>
        </w:rPr>
        <w:t xml:space="preserve">during biaxial experiments </w:t>
      </w:r>
      <w:r w:rsidR="00143343">
        <w:rPr>
          <w:rFonts w:ascii="Times New Roman" w:hAnsi="Times New Roman" w:cs="Times New Roman"/>
        </w:rPr>
        <w:t xml:space="preserve">document </w:t>
      </w:r>
      <w:r w:rsidR="00AD56A7">
        <w:rPr>
          <w:rFonts w:ascii="Times New Roman" w:hAnsi="Times New Roman" w:cs="Times New Roman"/>
        </w:rPr>
        <w:t>that increasing confining pressure results in greater</w:t>
      </w:r>
      <w:r w:rsidR="003758F9">
        <w:rPr>
          <w:rFonts w:ascii="Times New Roman" w:hAnsi="Times New Roman" w:cs="Times New Roman"/>
        </w:rPr>
        <w:t xml:space="preserve"> </w:t>
      </w:r>
      <w:r w:rsidR="00332B8D">
        <w:rPr>
          <w:rFonts w:ascii="Times New Roman" w:hAnsi="Times New Roman" w:cs="Times New Roman"/>
        </w:rPr>
        <w:t xml:space="preserve">AE </w:t>
      </w:r>
      <w:r w:rsidR="003758F9">
        <w:rPr>
          <w:rFonts w:ascii="Times New Roman" w:hAnsi="Times New Roman" w:cs="Times New Roman"/>
        </w:rPr>
        <w:t>energy</w:t>
      </w:r>
      <w:r w:rsidR="00332B8D">
        <w:rPr>
          <w:rFonts w:ascii="Times New Roman" w:hAnsi="Times New Roman" w:cs="Times New Roman"/>
        </w:rPr>
        <w:t xml:space="preserve"> [</w:t>
      </w:r>
      <w:r w:rsidR="00756298" w:rsidRPr="000E016E">
        <w:rPr>
          <w:rFonts w:ascii="Times New Roman" w:hAnsi="Times New Roman" w:cs="Times New Roman"/>
          <w:color w:val="7030A0"/>
        </w:rPr>
        <w:t>Zhang et al., 1990</w:t>
      </w:r>
      <w:r w:rsidR="00332B8D">
        <w:rPr>
          <w:rFonts w:ascii="Times New Roman" w:hAnsi="Times New Roman" w:cs="Times New Roman"/>
        </w:rPr>
        <w:t>]</w:t>
      </w:r>
      <w:r w:rsidR="003758F9">
        <w:rPr>
          <w:rFonts w:ascii="Times New Roman" w:hAnsi="Times New Roman" w:cs="Times New Roman"/>
        </w:rPr>
        <w:t xml:space="preserve"> and spa</w:t>
      </w:r>
      <w:r w:rsidR="00756298">
        <w:rPr>
          <w:rFonts w:ascii="Times New Roman" w:hAnsi="Times New Roman" w:cs="Times New Roman"/>
        </w:rPr>
        <w:t>tial distribution of events [</w:t>
      </w:r>
      <w:r w:rsidR="00756298" w:rsidRPr="000E016E">
        <w:rPr>
          <w:rFonts w:ascii="Times New Roman" w:hAnsi="Times New Roman" w:cs="Times New Roman"/>
          <w:color w:val="7030A0"/>
        </w:rPr>
        <w:t>Hirata et al., 1987</w:t>
      </w:r>
      <w:r w:rsidR="00AD56A7">
        <w:rPr>
          <w:rFonts w:ascii="Times New Roman" w:hAnsi="Times New Roman" w:cs="Times New Roman"/>
        </w:rPr>
        <w:t xml:space="preserve">].  </w:t>
      </w:r>
      <w:r w:rsidR="004355A1">
        <w:rPr>
          <w:rFonts w:ascii="Times New Roman" w:hAnsi="Times New Roman" w:cs="Times New Roman"/>
        </w:rPr>
        <w:t>H</w:t>
      </w:r>
      <w:r w:rsidR="009C0B8B">
        <w:rPr>
          <w:rFonts w:ascii="Times New Roman" w:hAnsi="Times New Roman" w:cs="Times New Roman"/>
        </w:rPr>
        <w:t>owever, the</w:t>
      </w:r>
      <w:r w:rsidR="00143343">
        <w:rPr>
          <w:rFonts w:ascii="Times New Roman" w:hAnsi="Times New Roman" w:cs="Times New Roman"/>
        </w:rPr>
        <w:t xml:space="preserve"> </w:t>
      </w:r>
      <w:r w:rsidR="009C0B8B">
        <w:rPr>
          <w:rFonts w:ascii="Times New Roman" w:hAnsi="Times New Roman" w:cs="Times New Roman"/>
        </w:rPr>
        <w:t xml:space="preserve">influence </w:t>
      </w:r>
      <w:r w:rsidR="00143343">
        <w:rPr>
          <w:rFonts w:ascii="Times New Roman" w:hAnsi="Times New Roman" w:cs="Times New Roman"/>
        </w:rPr>
        <w:t xml:space="preserve">of </w:t>
      </w:r>
      <w:r w:rsidR="00072C76">
        <w:rPr>
          <w:rFonts w:ascii="Times New Roman" w:hAnsi="Times New Roman" w:cs="Times New Roman"/>
        </w:rPr>
        <w:t>confining pressure on mode</w:t>
      </w:r>
      <w:r w:rsidR="00151C68">
        <w:rPr>
          <w:rFonts w:ascii="Times New Roman" w:hAnsi="Times New Roman" w:cs="Times New Roman"/>
        </w:rPr>
        <w:t xml:space="preserve"> and spatial distribution of microcracks</w:t>
      </w:r>
      <w:r w:rsidR="00404A2B">
        <w:rPr>
          <w:rFonts w:ascii="Times New Roman" w:hAnsi="Times New Roman" w:cs="Times New Roman"/>
        </w:rPr>
        <w:t xml:space="preserve">, and how that corresponds to changes in the observed AE </w:t>
      </w:r>
      <w:r w:rsidR="00AD56A7">
        <w:rPr>
          <w:rFonts w:ascii="Times New Roman" w:hAnsi="Times New Roman" w:cs="Times New Roman"/>
        </w:rPr>
        <w:t xml:space="preserve">energy </w:t>
      </w:r>
      <w:r w:rsidR="00404A2B">
        <w:rPr>
          <w:rFonts w:ascii="Times New Roman" w:hAnsi="Times New Roman" w:cs="Times New Roman"/>
        </w:rPr>
        <w:t xml:space="preserve">remains elusive due to </w:t>
      </w:r>
      <w:commentRangeStart w:id="12"/>
      <w:r w:rsidR="00404A2B">
        <w:rPr>
          <w:rFonts w:ascii="Times New Roman" w:hAnsi="Times New Roman" w:cs="Times New Roman"/>
        </w:rPr>
        <w:t xml:space="preserve">our inability to monitor individual events during laboratory experiments. </w:t>
      </w:r>
      <w:commentRangeEnd w:id="12"/>
      <w:r w:rsidR="009542EF">
        <w:rPr>
          <w:rStyle w:val="CommentReference"/>
        </w:rPr>
        <w:commentReference w:id="12"/>
      </w:r>
      <w:r w:rsidR="001404B9">
        <w:rPr>
          <w:rFonts w:ascii="Times New Roman" w:hAnsi="Times New Roman" w:cs="Times New Roman"/>
        </w:rPr>
        <w:t>Thus, there is a need for a modeling approach to monitor the source mechanisms of individual microcracks, their patterns of coalescence</w:t>
      </w:r>
      <w:r w:rsidR="00AD56A7">
        <w:rPr>
          <w:rFonts w:ascii="Times New Roman" w:hAnsi="Times New Roman" w:cs="Times New Roman"/>
        </w:rPr>
        <w:t>,</w:t>
      </w:r>
      <w:r w:rsidR="001404B9">
        <w:rPr>
          <w:rFonts w:ascii="Times New Roman" w:hAnsi="Times New Roman" w:cs="Times New Roman"/>
        </w:rPr>
        <w:t xml:space="preserve"> and their effect o</w:t>
      </w:r>
      <w:r w:rsidR="00AD56A7">
        <w:rPr>
          <w:rFonts w:ascii="Times New Roman" w:hAnsi="Times New Roman" w:cs="Times New Roman"/>
        </w:rPr>
        <w:t xml:space="preserve">n AE energy. </w:t>
      </w:r>
    </w:p>
    <w:p w14:paraId="470FE04B" w14:textId="04FDF385" w:rsidR="0034309A" w:rsidRPr="00B91213" w:rsidRDefault="001404B9" w:rsidP="0034309A">
      <w:pPr>
        <w:spacing w:line="480" w:lineRule="auto"/>
        <w:rPr>
          <w:rFonts w:ascii="Times New Roman" w:hAnsi="Times New Roman" w:cs="Times New Roman"/>
        </w:rPr>
      </w:pPr>
      <w:r>
        <w:rPr>
          <w:rFonts w:ascii="Times New Roman" w:hAnsi="Times New Roman" w:cs="Times New Roman"/>
        </w:rPr>
        <w:t>The d</w:t>
      </w:r>
      <w:r w:rsidR="0082736B">
        <w:rPr>
          <w:rFonts w:ascii="Times New Roman" w:hAnsi="Times New Roman" w:cs="Times New Roman"/>
        </w:rPr>
        <w:t>eformation during confined biaxial experiments and associated AE exhibit</w:t>
      </w:r>
      <w:r w:rsidR="0082736B" w:rsidRPr="00E837CE">
        <w:rPr>
          <w:rFonts w:ascii="Times New Roman" w:hAnsi="Times New Roman" w:cs="Times New Roman"/>
        </w:rPr>
        <w:t xml:space="preserve"> striking spatial and temporal </w:t>
      </w:r>
      <w:r w:rsidR="0082736B">
        <w:rPr>
          <w:rFonts w:ascii="Times New Roman" w:hAnsi="Times New Roman" w:cs="Times New Roman"/>
        </w:rPr>
        <w:t>similarity to earthquakes, obeying the Gutenberg-Richter relationship [</w:t>
      </w:r>
      <w:r w:rsidR="0082736B" w:rsidRPr="00E837CE">
        <w:rPr>
          <w:rFonts w:ascii="Times New Roman" w:hAnsi="Times New Roman" w:cs="Times New Roman"/>
          <w:color w:val="7030A0"/>
        </w:rPr>
        <w:t>Scholz, 1968</w:t>
      </w:r>
      <w:r w:rsidR="0082736B">
        <w:rPr>
          <w:rFonts w:ascii="Times New Roman" w:hAnsi="Times New Roman" w:cs="Times New Roman"/>
        </w:rPr>
        <w:t>] and Omori’s Law [</w:t>
      </w:r>
      <w:r w:rsidR="0082736B" w:rsidRPr="00E837CE">
        <w:rPr>
          <w:rFonts w:ascii="Times New Roman" w:hAnsi="Times New Roman" w:cs="Times New Roman"/>
          <w:color w:val="7030A0"/>
        </w:rPr>
        <w:t>Reasenberg and Jones, 1989</w:t>
      </w:r>
      <w:r w:rsidR="00726B1D">
        <w:rPr>
          <w:rFonts w:ascii="Times New Roman" w:hAnsi="Times New Roman" w:cs="Times New Roman"/>
        </w:rPr>
        <w:t xml:space="preserve">]. </w:t>
      </w:r>
      <w:r w:rsidR="00B24400">
        <w:rPr>
          <w:rFonts w:ascii="Times New Roman" w:hAnsi="Times New Roman" w:cs="Times New Roman"/>
        </w:rPr>
        <w:t>The self-similarity in deformation processes from the laboratory to the field scale are particularly expressed by similar values of dimensionless parameters, such as the fractal dimension (D-value) [</w:t>
      </w:r>
      <w:r w:rsidR="00576398" w:rsidRPr="00B91213">
        <w:rPr>
          <w:rFonts w:ascii="Times New Roman" w:hAnsi="Times New Roman" w:cs="Times New Roman"/>
          <w:color w:val="7030A0"/>
        </w:rPr>
        <w:t>Hirata et al., 1987</w:t>
      </w:r>
      <w:r w:rsidR="00B24400">
        <w:rPr>
          <w:rFonts w:ascii="Times New Roman" w:hAnsi="Times New Roman" w:cs="Times New Roman"/>
        </w:rPr>
        <w:t>], a statistical measure of distribution of events, and the seismic b-value [</w:t>
      </w:r>
      <w:r w:rsidR="00576398" w:rsidRPr="00B91213">
        <w:rPr>
          <w:rFonts w:ascii="Times New Roman" w:hAnsi="Times New Roman" w:cs="Times New Roman"/>
          <w:color w:val="7030A0"/>
        </w:rPr>
        <w:t>Lei et al., 2004</w:t>
      </w:r>
      <w:r w:rsidR="00B24400">
        <w:rPr>
          <w:rFonts w:ascii="Times New Roman" w:hAnsi="Times New Roman" w:cs="Times New Roman"/>
        </w:rPr>
        <w:t>], slope of frequency-moment relationship expressed by the events.</w:t>
      </w:r>
      <w:r w:rsidR="008577CE">
        <w:rPr>
          <w:rFonts w:ascii="Times New Roman" w:hAnsi="Times New Roman" w:cs="Times New Roman"/>
        </w:rPr>
        <w:t xml:space="preserve"> </w:t>
      </w:r>
      <w:r w:rsidR="00576398">
        <w:rPr>
          <w:rFonts w:ascii="Times New Roman" w:hAnsi="Times New Roman" w:cs="Times New Roman"/>
        </w:rPr>
        <w:t xml:space="preserve">However, </w:t>
      </w:r>
      <w:r w:rsidR="0034309A">
        <w:rPr>
          <w:rFonts w:ascii="Times New Roman" w:hAnsi="Times New Roman" w:cs="Times New Roman"/>
        </w:rPr>
        <w:t xml:space="preserve">a mechanistic understanding of how the dimensionless parameters are affected by local stress </w:t>
      </w:r>
      <w:r w:rsidR="0034309A">
        <w:rPr>
          <w:rFonts w:ascii="Times New Roman" w:hAnsi="Times New Roman" w:cs="Times New Roman"/>
        </w:rPr>
        <w:lastRenderedPageBreak/>
        <w:t xml:space="preserve">changes, microcracking mode and confining pressure remains elusive. </w:t>
      </w:r>
      <w:r w:rsidRPr="00B91213">
        <w:rPr>
          <w:rFonts w:ascii="Times New Roman" w:hAnsi="Times New Roman" w:cs="Times New Roman"/>
        </w:rPr>
        <w:t xml:space="preserve">Since </w:t>
      </w:r>
      <w:r w:rsidR="00143343" w:rsidRPr="00B91213">
        <w:rPr>
          <w:rFonts w:ascii="Times New Roman" w:hAnsi="Times New Roman" w:cs="Times New Roman"/>
        </w:rPr>
        <w:t>acoustic emissions accompanying brittle deformation</w:t>
      </w:r>
      <w:r w:rsidR="0006721D" w:rsidRPr="00B91213">
        <w:rPr>
          <w:rFonts w:ascii="Times New Roman" w:hAnsi="Times New Roman" w:cs="Times New Roman"/>
        </w:rPr>
        <w:t xml:space="preserve"> show similar</w:t>
      </w:r>
      <w:r w:rsidR="00143343" w:rsidRPr="00B91213">
        <w:rPr>
          <w:rFonts w:ascii="Times New Roman" w:hAnsi="Times New Roman" w:cs="Times New Roman"/>
        </w:rPr>
        <w:t>ity</w:t>
      </w:r>
      <w:r w:rsidR="0006721D" w:rsidRPr="00B91213">
        <w:rPr>
          <w:rFonts w:ascii="Times New Roman" w:hAnsi="Times New Roman" w:cs="Times New Roman"/>
        </w:rPr>
        <w:t xml:space="preserve"> over eight orders of magnitude of length [</w:t>
      </w:r>
      <w:r w:rsidR="0006721D" w:rsidRPr="00B91213">
        <w:rPr>
          <w:rFonts w:ascii="Times New Roman" w:hAnsi="Times New Roman" w:cs="Times New Roman"/>
          <w:color w:val="7030A0"/>
        </w:rPr>
        <w:t>Hanks, 1992</w:t>
      </w:r>
      <w:r w:rsidR="0006721D" w:rsidRPr="00B91213">
        <w:rPr>
          <w:rFonts w:ascii="Times New Roman" w:hAnsi="Times New Roman" w:cs="Times New Roman"/>
        </w:rPr>
        <w:t xml:space="preserve">], </w:t>
      </w:r>
      <w:r w:rsidRPr="00B91213">
        <w:rPr>
          <w:rFonts w:ascii="Times New Roman" w:hAnsi="Times New Roman" w:cs="Times New Roman"/>
        </w:rPr>
        <w:t xml:space="preserve">understanding the variation in b-values and D-values </w:t>
      </w:r>
      <w:commentRangeStart w:id="13"/>
      <w:r w:rsidRPr="00B91213">
        <w:rPr>
          <w:rFonts w:ascii="Times New Roman" w:hAnsi="Times New Roman" w:cs="Times New Roman"/>
        </w:rPr>
        <w:t xml:space="preserve">from a micromechanical analysis can </w:t>
      </w:r>
      <w:r w:rsidR="0034309A" w:rsidRPr="00B91213">
        <w:rPr>
          <w:rFonts w:ascii="Times New Roman" w:hAnsi="Times New Roman" w:cs="Times New Roman"/>
        </w:rPr>
        <w:t>provide further characterize catastrophic processes along faults.</w:t>
      </w:r>
      <w:commentRangeEnd w:id="13"/>
      <w:r w:rsidR="00415704">
        <w:rPr>
          <w:rStyle w:val="CommentReference"/>
        </w:rPr>
        <w:commentReference w:id="13"/>
      </w:r>
      <w:r w:rsidR="0034309A" w:rsidRPr="00B91213">
        <w:rPr>
          <w:rFonts w:ascii="Times New Roman" w:hAnsi="Times New Roman" w:cs="Times New Roman"/>
        </w:rPr>
        <w:t xml:space="preserve"> </w:t>
      </w:r>
    </w:p>
    <w:p w14:paraId="00B64B56" w14:textId="0B606443" w:rsidR="006F0042" w:rsidRDefault="00DA461C" w:rsidP="00DE4C77">
      <w:pPr>
        <w:spacing w:line="480" w:lineRule="auto"/>
        <w:rPr>
          <w:rFonts w:ascii="Times New Roman" w:hAnsi="Times New Roman" w:cs="Times New Roman"/>
        </w:rPr>
      </w:pPr>
      <w:r w:rsidRPr="00B91213">
        <w:rPr>
          <w:rFonts w:ascii="Times New Roman" w:hAnsi="Times New Roman" w:cs="Times New Roman"/>
        </w:rPr>
        <w:t xml:space="preserve">Numerical modeling approaches offer the ability to investigate the mechanisms of microcracking and brittle fracture growth in detail. </w:t>
      </w:r>
      <w:r w:rsidR="006F0042">
        <w:rPr>
          <w:rFonts w:ascii="Times New Roman" w:hAnsi="Times New Roman" w:cs="Times New Roman"/>
        </w:rPr>
        <w:t>Discrete</w:t>
      </w:r>
      <w:r w:rsidRPr="00B91213">
        <w:rPr>
          <w:rFonts w:ascii="Times New Roman" w:hAnsi="Times New Roman" w:cs="Times New Roman"/>
        </w:rPr>
        <w:t xml:space="preserve"> numerical methods are attractive to study brittle fracturing because, much like real rocks, the numerical materials are composed of assemblages of grains</w:t>
      </w:r>
      <w:commentRangeStart w:id="14"/>
      <w:r w:rsidRPr="00B91213">
        <w:rPr>
          <w:rFonts w:ascii="Times New Roman" w:hAnsi="Times New Roman" w:cs="Times New Roman"/>
        </w:rPr>
        <w:t>.</w:t>
      </w:r>
      <w:commentRangeEnd w:id="14"/>
      <w:r w:rsidR="00EB6E8A">
        <w:rPr>
          <w:rStyle w:val="CommentReference"/>
        </w:rPr>
        <w:commentReference w:id="14"/>
      </w:r>
      <w:r w:rsidR="00DE4C77">
        <w:rPr>
          <w:rFonts w:ascii="Times New Roman" w:hAnsi="Times New Roman" w:cs="Times New Roman"/>
        </w:rPr>
        <w:t xml:space="preserve"> In the discrete numerical approach, particle interactions yield emergent behaviors and heterogeneities form and evolve in response to changing stress conditions and material properties </w:t>
      </w:r>
      <w:r w:rsidRPr="00B91213">
        <w:rPr>
          <w:rFonts w:ascii="Times New Roman" w:hAnsi="Times New Roman" w:cs="Times New Roman"/>
        </w:rPr>
        <w:t>[</w:t>
      </w:r>
      <w:r w:rsidRPr="00B91213">
        <w:rPr>
          <w:rFonts w:ascii="Times New Roman" w:hAnsi="Times New Roman" w:cs="Times New Roman"/>
          <w:color w:val="7030A0"/>
        </w:rPr>
        <w:t>Morgan 2015</w:t>
      </w:r>
      <w:r w:rsidRPr="00B91213">
        <w:rPr>
          <w:rFonts w:ascii="Times New Roman" w:hAnsi="Times New Roman" w:cs="Times New Roman"/>
        </w:rPr>
        <w:t xml:space="preserve">].  </w:t>
      </w:r>
      <w:commentRangeStart w:id="15"/>
      <w:r w:rsidR="006F0042">
        <w:rPr>
          <w:rFonts w:ascii="Times New Roman" w:hAnsi="Times New Roman" w:cs="Times New Roman"/>
        </w:rPr>
        <w:t>The Discrete Element Method (DEM) has been employed to simulate rock deformation from laboratory scale experiments to large scale geodynamic processes, including formation of deformation bands in sandstones [</w:t>
      </w:r>
      <w:r w:rsidR="006F0042" w:rsidRPr="00B91213">
        <w:rPr>
          <w:rFonts w:ascii="Times New Roman" w:hAnsi="Times New Roman" w:cs="Times New Roman"/>
          <w:color w:val="7030A0"/>
        </w:rPr>
        <w:t>Wang et al.,2008</w:t>
      </w:r>
      <w:r w:rsidR="006F0042">
        <w:rPr>
          <w:rFonts w:ascii="Times New Roman" w:hAnsi="Times New Roman" w:cs="Times New Roman"/>
        </w:rPr>
        <w:t xml:space="preserve">], </w:t>
      </w:r>
      <w:r w:rsidR="00FB465A">
        <w:rPr>
          <w:rFonts w:ascii="Times New Roman" w:hAnsi="Times New Roman" w:cs="Times New Roman"/>
        </w:rPr>
        <w:t>analyze changes in porosity and stress during biaxial experiments [</w:t>
      </w:r>
      <w:r w:rsidR="00FB465A" w:rsidRPr="00B91213">
        <w:rPr>
          <w:rFonts w:ascii="Times New Roman" w:hAnsi="Times New Roman" w:cs="Times New Roman"/>
          <w:color w:val="7030A0"/>
        </w:rPr>
        <w:t>Longjohn et al., 2018</w:t>
      </w:r>
      <w:r w:rsidR="00FB465A">
        <w:rPr>
          <w:rFonts w:ascii="Times New Roman" w:hAnsi="Times New Roman" w:cs="Times New Roman"/>
        </w:rPr>
        <w:t xml:space="preserve">], </w:t>
      </w:r>
      <w:r w:rsidR="006F0042">
        <w:rPr>
          <w:rFonts w:ascii="Times New Roman" w:hAnsi="Times New Roman" w:cs="Times New Roman"/>
        </w:rPr>
        <w:t>evolution of fault gouges [</w:t>
      </w:r>
      <w:r w:rsidR="006F0042" w:rsidRPr="00E837CE">
        <w:rPr>
          <w:rFonts w:ascii="Times New Roman" w:hAnsi="Times New Roman" w:cs="Times New Roman"/>
          <w:color w:val="7030A0"/>
        </w:rPr>
        <w:t>Guo and Morgan, 2007</w:t>
      </w:r>
      <w:r w:rsidR="006F0042" w:rsidRPr="00B91213">
        <w:rPr>
          <w:rFonts w:ascii="Times New Roman" w:hAnsi="Times New Roman" w:cs="Times New Roman"/>
        </w:rPr>
        <w:t>], evolution of slope failure and landslide processes [</w:t>
      </w:r>
      <w:r w:rsidR="006F0042">
        <w:rPr>
          <w:rFonts w:ascii="Times New Roman" w:hAnsi="Times New Roman" w:cs="Times New Roman"/>
          <w:color w:val="7030A0"/>
        </w:rPr>
        <w:t>Amitrano, 2006</w:t>
      </w:r>
      <w:r w:rsidR="006F0042" w:rsidRPr="00B91213">
        <w:rPr>
          <w:rFonts w:ascii="Times New Roman" w:hAnsi="Times New Roman" w:cs="Times New Roman"/>
        </w:rPr>
        <w:t>], and deformation of fold and thrust belts [</w:t>
      </w:r>
      <w:r w:rsidR="006F0042">
        <w:rPr>
          <w:rFonts w:ascii="Times New Roman" w:hAnsi="Times New Roman" w:cs="Times New Roman"/>
          <w:color w:val="7030A0"/>
        </w:rPr>
        <w:t>Dean et al., 2013</w:t>
      </w:r>
      <w:r w:rsidR="006F0042" w:rsidRPr="00B91213">
        <w:rPr>
          <w:rFonts w:ascii="Times New Roman" w:hAnsi="Times New Roman" w:cs="Times New Roman"/>
        </w:rPr>
        <w:t>].</w:t>
      </w:r>
      <w:r w:rsidR="00FB465A">
        <w:rPr>
          <w:rFonts w:ascii="Times New Roman" w:hAnsi="Times New Roman" w:cs="Times New Roman"/>
        </w:rPr>
        <w:t xml:space="preserve"> </w:t>
      </w:r>
      <w:commentRangeEnd w:id="15"/>
      <w:r w:rsidR="00AE70F8">
        <w:rPr>
          <w:rStyle w:val="CommentReference"/>
        </w:rPr>
        <w:commentReference w:id="15"/>
      </w:r>
      <w:commentRangeStart w:id="16"/>
      <w:r w:rsidR="00FB465A">
        <w:rPr>
          <w:rFonts w:ascii="Times New Roman" w:hAnsi="Times New Roman" w:cs="Times New Roman"/>
        </w:rPr>
        <w:t xml:space="preserve">However, there has been little investigation into </w:t>
      </w:r>
      <w:r w:rsidR="00CD7AFA">
        <w:rPr>
          <w:rFonts w:ascii="Times New Roman" w:hAnsi="Times New Roman" w:cs="Times New Roman"/>
        </w:rPr>
        <w:t xml:space="preserve">contribution of microcracking mode to </w:t>
      </w:r>
      <w:r w:rsidR="00346ED7">
        <w:rPr>
          <w:rFonts w:ascii="Times New Roman" w:hAnsi="Times New Roman" w:cs="Times New Roman"/>
        </w:rPr>
        <w:t xml:space="preserve">growth and coalescence of </w:t>
      </w:r>
      <w:r w:rsidR="00CD7AFA">
        <w:rPr>
          <w:rFonts w:ascii="Times New Roman" w:hAnsi="Times New Roman" w:cs="Times New Roman"/>
        </w:rPr>
        <w:t xml:space="preserve">fractures and associated Acoustic Emissions. </w:t>
      </w:r>
      <w:commentRangeEnd w:id="16"/>
      <w:r w:rsidR="00AE70F8">
        <w:rPr>
          <w:rStyle w:val="CommentReference"/>
        </w:rPr>
        <w:commentReference w:id="16"/>
      </w:r>
      <w:r w:rsidR="006F0042" w:rsidRPr="00DA461C">
        <w:rPr>
          <w:rFonts w:ascii="Times New Roman" w:hAnsi="Times New Roman" w:cs="Times New Roman"/>
        </w:rPr>
        <w:t>In this study, we use the Discrete Element Method [</w:t>
      </w:r>
      <w:r w:rsidR="006F0042" w:rsidRPr="00DA461C">
        <w:rPr>
          <w:rFonts w:ascii="Times New Roman" w:hAnsi="Times New Roman" w:cs="Times New Roman"/>
          <w:color w:val="7030A0"/>
        </w:rPr>
        <w:t>Cundall and Strack, 1979</w:t>
      </w:r>
      <w:r w:rsidR="006F0042" w:rsidRPr="00DA461C">
        <w:rPr>
          <w:rFonts w:ascii="Times New Roman" w:hAnsi="Times New Roman" w:cs="Times New Roman"/>
        </w:rPr>
        <w:t>] to</w:t>
      </w:r>
      <w:r w:rsidR="00FB465A">
        <w:rPr>
          <w:rFonts w:ascii="Times New Roman" w:hAnsi="Times New Roman" w:cs="Times New Roman"/>
        </w:rPr>
        <w:t xml:space="preserve"> investigate the micromechanics</w:t>
      </w:r>
      <w:r w:rsidR="006F0042" w:rsidRPr="00DA461C">
        <w:rPr>
          <w:rFonts w:ascii="Times New Roman" w:hAnsi="Times New Roman" w:cs="Times New Roman"/>
        </w:rPr>
        <w:t xml:space="preserve"> of brittle fracturing through simulations of biaxial experiments</w:t>
      </w:r>
      <w:r w:rsidR="006F0042">
        <w:rPr>
          <w:rFonts w:ascii="Times New Roman" w:hAnsi="Times New Roman" w:cs="Times New Roman"/>
        </w:rPr>
        <w:t xml:space="preserve"> in</w:t>
      </w:r>
      <w:r w:rsidR="006F0042" w:rsidRPr="00E837CE">
        <w:rPr>
          <w:rFonts w:ascii="Times New Roman" w:hAnsi="Times New Roman" w:cs="Times New Roman"/>
        </w:rPr>
        <w:t xml:space="preserve"> granular rock material. </w:t>
      </w:r>
    </w:p>
    <w:p w14:paraId="261ED934" w14:textId="5EA6F40C" w:rsidR="00F861DB" w:rsidRPr="00B91213" w:rsidRDefault="00F861DB" w:rsidP="00B91213">
      <w:pPr>
        <w:pStyle w:val="ListParagraph"/>
        <w:numPr>
          <w:ilvl w:val="0"/>
          <w:numId w:val="1"/>
        </w:numPr>
        <w:spacing w:line="480" w:lineRule="auto"/>
        <w:rPr>
          <w:rFonts w:ascii="Times New Roman" w:hAnsi="Times New Roman" w:cs="Times New Roman"/>
          <w:b/>
        </w:rPr>
      </w:pPr>
      <w:commentRangeStart w:id="17"/>
      <w:r w:rsidRPr="00B91213">
        <w:rPr>
          <w:rFonts w:ascii="Times New Roman" w:hAnsi="Times New Roman" w:cs="Times New Roman"/>
          <w:b/>
        </w:rPr>
        <w:t xml:space="preserve">The Discrete Element Method </w:t>
      </w:r>
      <w:commentRangeEnd w:id="17"/>
      <w:r w:rsidR="007000BC">
        <w:rPr>
          <w:rStyle w:val="CommentReference"/>
        </w:rPr>
        <w:commentReference w:id="17"/>
      </w:r>
    </w:p>
    <w:p w14:paraId="45ED5271" w14:textId="1602A015" w:rsidR="00F861DB" w:rsidRDefault="00C46ABF" w:rsidP="00F861DB">
      <w:pPr>
        <w:spacing w:line="480" w:lineRule="auto"/>
        <w:rPr>
          <w:rFonts w:ascii="Times New Roman" w:hAnsi="Times New Roman" w:cs="Times New Roman"/>
        </w:rPr>
      </w:pPr>
      <w:r>
        <w:rPr>
          <w:rFonts w:ascii="Times New Roman" w:hAnsi="Times New Roman" w:cs="Times New Roman"/>
        </w:rPr>
        <w:t>The discrete element method [</w:t>
      </w:r>
      <w:r w:rsidRPr="00B91213">
        <w:rPr>
          <w:rFonts w:ascii="Times New Roman" w:hAnsi="Times New Roman" w:cs="Times New Roman"/>
          <w:color w:val="7030A0"/>
        </w:rPr>
        <w:t>Cundall and Strack, 1979</w:t>
      </w:r>
      <w:r>
        <w:rPr>
          <w:rFonts w:ascii="Times New Roman" w:hAnsi="Times New Roman" w:cs="Times New Roman"/>
        </w:rPr>
        <w:t xml:space="preserve">] is a particle-based numerical technique that employs a time stepping, finite difference approach to solve Newton’s equations of motion for every particle in a system. The method first solves for forces imposed on the surfaces of each particle by neighboring particles or boundaries and then calculates a displacement based on the acceleration caused by sum of the forces. Particle motions are induced by external forces prescribed by stress or strain rate boundary conditions, and by forces resolved at interparticle contacts. The disequilibrium of forces drives </w:t>
      </w:r>
      <w:r>
        <w:rPr>
          <w:rFonts w:ascii="Times New Roman" w:hAnsi="Times New Roman" w:cs="Times New Roman"/>
        </w:rPr>
        <w:lastRenderedPageBreak/>
        <w:t>particle displacements. The numerical code used is RICEBAL, based on open-source code TRUBAL [</w:t>
      </w:r>
      <w:r w:rsidRPr="00B91213">
        <w:rPr>
          <w:rFonts w:ascii="Times New Roman" w:hAnsi="Times New Roman" w:cs="Times New Roman"/>
          <w:color w:val="7030A0"/>
        </w:rPr>
        <w:t>Cundall and Strack, 1979</w:t>
      </w:r>
      <w:r>
        <w:rPr>
          <w:rFonts w:ascii="Times New Roman" w:hAnsi="Times New Roman" w:cs="Times New Roman"/>
        </w:rPr>
        <w:t xml:space="preserve">]. RICEBAL </w:t>
      </w:r>
      <w:r w:rsidR="003F4620">
        <w:rPr>
          <w:rFonts w:ascii="Times New Roman" w:hAnsi="Times New Roman" w:cs="Times New Roman"/>
        </w:rPr>
        <w:t xml:space="preserve">resembles a numerical sandbox but offers added value by allowing material properties and mechanical states to be monitored throughout simulations and be correlated with deformation behavior and structure. </w:t>
      </w:r>
    </w:p>
    <w:p w14:paraId="64B39B99" w14:textId="4800181A" w:rsidR="00C46ABF" w:rsidRPr="00B91213" w:rsidRDefault="008F3804" w:rsidP="00B91213">
      <w:pPr>
        <w:spacing w:line="480" w:lineRule="auto"/>
        <w:ind w:firstLine="720"/>
        <w:rPr>
          <w:rFonts w:ascii="Times New Roman" w:hAnsi="Times New Roman" w:cs="Times New Roman"/>
          <w:b/>
        </w:rPr>
      </w:pPr>
      <w:r w:rsidRPr="00B91213">
        <w:rPr>
          <w:rFonts w:ascii="Times New Roman" w:hAnsi="Times New Roman" w:cs="Times New Roman"/>
          <w:b/>
        </w:rPr>
        <w:t xml:space="preserve">2.1. Interparticle Contact Forces and Bonding </w:t>
      </w:r>
    </w:p>
    <w:p w14:paraId="46A97BA1" w14:textId="37787C7F" w:rsidR="008F3804" w:rsidRDefault="00A40213" w:rsidP="00F861DB">
      <w:pPr>
        <w:spacing w:line="480" w:lineRule="auto"/>
        <w:rPr>
          <w:rFonts w:ascii="Times New Roman" w:hAnsi="Times New Roman" w:cs="Times New Roman"/>
        </w:rPr>
      </w:pPr>
      <w:r w:rsidRPr="00B91213">
        <w:rPr>
          <w:rFonts w:ascii="Times New Roman" w:hAnsi="Times New Roman" w:cs="Times New Roman"/>
          <w:color w:val="7030A0"/>
        </w:rPr>
        <w:t xml:space="preserve">Morgan, 2015 </w:t>
      </w:r>
      <w:r>
        <w:rPr>
          <w:rFonts w:ascii="Times New Roman" w:hAnsi="Times New Roman" w:cs="Times New Roman"/>
        </w:rPr>
        <w:t xml:space="preserve">provides a detailed description of the mechanics of RICEBAL, which </w:t>
      </w:r>
      <w:del w:id="18" w:author="Julia Morgan" w:date="2018-08-30T08:10:00Z">
        <w:r w:rsidDel="00714327">
          <w:rPr>
            <w:rFonts w:ascii="Times New Roman" w:hAnsi="Times New Roman" w:cs="Times New Roman"/>
          </w:rPr>
          <w:delText xml:space="preserve">are </w:delText>
        </w:r>
      </w:del>
      <w:ins w:id="19" w:author="Julia Morgan" w:date="2018-08-30T08:10:00Z">
        <w:r w:rsidR="00714327">
          <w:rPr>
            <w:rFonts w:ascii="Times New Roman" w:hAnsi="Times New Roman" w:cs="Times New Roman"/>
          </w:rPr>
          <w:t xml:space="preserve">is </w:t>
        </w:r>
      </w:ins>
      <w:r>
        <w:rPr>
          <w:rFonts w:ascii="Times New Roman" w:hAnsi="Times New Roman" w:cs="Times New Roman"/>
        </w:rPr>
        <w:t xml:space="preserve">summarized here. </w:t>
      </w:r>
      <w:r w:rsidR="00F510DA">
        <w:rPr>
          <w:rFonts w:ascii="Times New Roman" w:hAnsi="Times New Roman" w:cs="Times New Roman"/>
        </w:rPr>
        <w:t xml:space="preserve">The force-displacement </w:t>
      </w:r>
      <w:r w:rsidR="00750D2D">
        <w:rPr>
          <w:rFonts w:ascii="Times New Roman" w:hAnsi="Times New Roman" w:cs="Times New Roman"/>
        </w:rPr>
        <w:t>caused by particle interaction is characterized</w:t>
      </w:r>
      <w:r w:rsidR="00F510DA">
        <w:rPr>
          <w:rFonts w:ascii="Times New Roman" w:hAnsi="Times New Roman" w:cs="Times New Roman"/>
        </w:rPr>
        <w:t xml:space="preserve"> by normal and shear forces along elastic, frictional contact</w:t>
      </w:r>
      <w:r w:rsidR="00750D2D">
        <w:rPr>
          <w:rFonts w:ascii="Times New Roman" w:hAnsi="Times New Roman" w:cs="Times New Roman"/>
        </w:rPr>
        <w:t xml:space="preserve">s, calculated using the following equations respectively </w:t>
      </w:r>
      <w:r w:rsidR="00750D2D" w:rsidRPr="00B91213">
        <w:rPr>
          <w:rFonts w:ascii="Times New Roman" w:hAnsi="Times New Roman" w:cs="Times New Roman"/>
          <w:highlight w:val="cyan"/>
        </w:rPr>
        <w:t>[</w:t>
      </w:r>
      <w:r w:rsidR="00920930" w:rsidRPr="00920930">
        <w:rPr>
          <w:rFonts w:ascii="Times New Roman" w:hAnsi="Times New Roman" w:cs="Times New Roman"/>
          <w:color w:val="00B050"/>
          <w:highlight w:val="cyan"/>
        </w:rPr>
        <w:t>Fig</w:t>
      </w:r>
      <w:r w:rsidR="00920930">
        <w:rPr>
          <w:rFonts w:ascii="Times New Roman" w:hAnsi="Times New Roman" w:cs="Times New Roman"/>
          <w:color w:val="00B050"/>
          <w:highlight w:val="cyan"/>
        </w:rPr>
        <w:t>. 1a</w:t>
      </w:r>
      <w:r w:rsidR="00750D2D" w:rsidRPr="00B91213">
        <w:rPr>
          <w:rFonts w:ascii="Times New Roman" w:hAnsi="Times New Roman" w:cs="Times New Roman"/>
          <w:highlight w:val="cyan"/>
        </w:rPr>
        <w:t>]:</w:t>
      </w:r>
      <w:r w:rsidR="00750D2D">
        <w:rPr>
          <w:rFonts w:ascii="Times New Roman" w:hAnsi="Times New Roman" w:cs="Times New Roman"/>
        </w:rPr>
        <w:t xml:space="preserve"> </w:t>
      </w:r>
    </w:p>
    <w:p w14:paraId="437B2FCA" w14:textId="28E94AB2" w:rsidR="00750D2D" w:rsidRDefault="003114F6" w:rsidP="00F861D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oMath>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r>
      <w:r w:rsidR="00750D2D">
        <w:rPr>
          <w:rFonts w:ascii="Times New Roman" w:eastAsiaTheme="minorEastAsia" w:hAnsi="Times New Roman" w:cs="Times New Roman"/>
        </w:rPr>
        <w:tab/>
        <w:t>(</w:t>
      </w:r>
      <w:r w:rsidR="002812EE">
        <w:rPr>
          <w:rFonts w:ascii="Times New Roman" w:eastAsiaTheme="minorEastAsia" w:hAnsi="Times New Roman" w:cs="Times New Roman"/>
        </w:rPr>
        <w:t xml:space="preserve">Eq. </w:t>
      </w:r>
      <w:r w:rsidR="00750D2D">
        <w:rPr>
          <w:rFonts w:ascii="Times New Roman" w:eastAsiaTheme="minorEastAsia" w:hAnsi="Times New Roman" w:cs="Times New Roman"/>
        </w:rPr>
        <w:t>1)</w:t>
      </w:r>
    </w:p>
    <w:p w14:paraId="586B780C" w14:textId="2122122C" w:rsidR="00750D2D" w:rsidRDefault="003114F6" w:rsidP="00750D2D">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oMath>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2812EE">
        <w:rPr>
          <w:rFonts w:ascii="Times New Roman" w:eastAsiaTheme="minorEastAsia" w:hAnsi="Times New Roman" w:cs="Times New Roman"/>
        </w:rPr>
        <w:tab/>
      </w:r>
      <w:r w:rsidR="00750D2D">
        <w:rPr>
          <w:rFonts w:ascii="Times New Roman" w:eastAsiaTheme="minorEastAsia" w:hAnsi="Times New Roman" w:cs="Times New Roman"/>
        </w:rPr>
        <w:t>(</w:t>
      </w:r>
      <w:r w:rsidR="002812EE">
        <w:rPr>
          <w:rFonts w:ascii="Times New Roman" w:eastAsiaTheme="minorEastAsia" w:hAnsi="Times New Roman" w:cs="Times New Roman"/>
        </w:rPr>
        <w:t xml:space="preserve">Eq. </w:t>
      </w:r>
      <w:r w:rsidR="00750D2D">
        <w:rPr>
          <w:rFonts w:ascii="Times New Roman" w:eastAsiaTheme="minorEastAsia" w:hAnsi="Times New Roman" w:cs="Times New Roman"/>
        </w:rPr>
        <w:t>2)</w:t>
      </w:r>
    </w:p>
    <w:p w14:paraId="68CDB827" w14:textId="79C39380" w:rsidR="002812EE" w:rsidRPr="00B91213" w:rsidRDefault="00750D2D" w:rsidP="002812EE">
      <w:pPr>
        <w:spacing w:line="480" w:lineRule="auto"/>
        <w:rPr>
          <w:rFonts w:ascii="Times New Roman" w:hAnsi="Times New Roman" w:cs="Times New Roman"/>
          <w:highlight w:val="yellow"/>
        </w:rPr>
      </w:pPr>
      <w:r>
        <w:rPr>
          <w:rFonts w:ascii="Times New Roman" w:hAnsi="Times New Roman" w:cs="Times New Roman"/>
        </w:rPr>
        <w:t xml:space="preserve">where </w:t>
      </w:r>
      <w:r w:rsidRPr="00B91213">
        <w:rPr>
          <w:rFonts w:ascii="Times New Roman" w:hAnsi="Times New Roman" w:cs="Times New Roman"/>
          <w:i/>
        </w:rPr>
        <w:t>f</w:t>
      </w:r>
      <w:r w:rsidRPr="00B91213">
        <w:rPr>
          <w:rFonts w:ascii="Times New Roman" w:hAnsi="Times New Roman" w:cs="Times New Roman"/>
          <w:i/>
          <w:vertAlign w:val="subscript"/>
        </w:rPr>
        <w:t>n</w:t>
      </w:r>
      <w:r>
        <w:rPr>
          <w:rFonts w:ascii="Times New Roman" w:hAnsi="Times New Roman" w:cs="Times New Roman"/>
        </w:rPr>
        <w:t xml:space="preserve"> is the repulsive normal force, </w:t>
      </w:r>
      <w:r w:rsidRPr="00B91213">
        <w:rPr>
          <w:rFonts w:ascii="Times New Roman" w:hAnsi="Times New Roman" w:cs="Times New Roman"/>
          <w:i/>
        </w:rPr>
        <w:t>k</w:t>
      </w:r>
      <w:r w:rsidRPr="00B91213">
        <w:rPr>
          <w:rFonts w:ascii="Times New Roman" w:hAnsi="Times New Roman" w:cs="Times New Roman"/>
          <w:i/>
          <w:vertAlign w:val="subscript"/>
        </w:rPr>
        <w:t>n</w:t>
      </w:r>
      <w:r>
        <w:rPr>
          <w:rFonts w:ascii="Times New Roman" w:hAnsi="Times New Roman" w:cs="Times New Roman"/>
        </w:rPr>
        <w:t xml:space="preserve"> is the normal interparticle stiffness, </w:t>
      </w:r>
      <w:r w:rsidRPr="00B91213">
        <w:rPr>
          <w:rFonts w:ascii="Times New Roman" w:hAnsi="Times New Roman" w:cs="Times New Roman"/>
          <w:i/>
        </w:rPr>
        <w:t>δ</w:t>
      </w:r>
      <w:r w:rsidRPr="00B91213">
        <w:rPr>
          <w:rFonts w:ascii="Times New Roman" w:hAnsi="Times New Roman" w:cs="Times New Roman"/>
          <w:i/>
          <w:vertAlign w:val="subscript"/>
        </w:rPr>
        <w:t>n</w:t>
      </w:r>
      <w:r>
        <w:rPr>
          <w:rFonts w:ascii="Times New Roman" w:hAnsi="Times New Roman" w:cs="Times New Roman"/>
        </w:rPr>
        <w:t xml:space="preserve"> is the amount of overlap between particles in contact, </w:t>
      </w:r>
      <w:r w:rsidRPr="0030558E">
        <w:rPr>
          <w:rFonts w:ascii="Times New Roman" w:hAnsi="Times New Roman" w:cs="Times New Roman"/>
          <w:i/>
        </w:rPr>
        <w:t>f</w:t>
      </w:r>
      <w:r>
        <w:rPr>
          <w:rFonts w:ascii="Times New Roman" w:hAnsi="Times New Roman" w:cs="Times New Roman"/>
          <w:i/>
          <w:vertAlign w:val="subscript"/>
        </w:rPr>
        <w:t>s</w:t>
      </w:r>
      <w:r>
        <w:rPr>
          <w:rFonts w:ascii="Times New Roman" w:hAnsi="Times New Roman" w:cs="Times New Roman"/>
        </w:rPr>
        <w:t xml:space="preserve"> is the shear force, </w:t>
      </w:r>
      <w:r w:rsidRPr="0030558E">
        <w:rPr>
          <w:rFonts w:ascii="Times New Roman" w:hAnsi="Times New Roman" w:cs="Times New Roman"/>
          <w:i/>
        </w:rPr>
        <w:t>k</w:t>
      </w:r>
      <w:r w:rsidRPr="00B91213">
        <w:rPr>
          <w:rFonts w:ascii="Times New Roman" w:hAnsi="Times New Roman" w:cs="Times New Roman"/>
          <w:i/>
          <w:vertAlign w:val="subscript"/>
        </w:rPr>
        <w:t>s</w:t>
      </w:r>
      <w:r>
        <w:rPr>
          <w:rFonts w:ascii="Times New Roman" w:hAnsi="Times New Roman" w:cs="Times New Roman"/>
        </w:rPr>
        <w:t xml:space="preserve"> is the shear stiffness, </w:t>
      </w:r>
      <w:r w:rsidRPr="0030558E">
        <w:rPr>
          <w:rFonts w:ascii="Times New Roman" w:hAnsi="Times New Roman" w:cs="Times New Roman"/>
          <w:i/>
        </w:rPr>
        <w:t>δ</w:t>
      </w:r>
      <w:r w:rsidR="00EA3A16">
        <w:rPr>
          <w:rFonts w:ascii="Times New Roman" w:hAnsi="Times New Roman" w:cs="Times New Roman"/>
          <w:i/>
          <w:vertAlign w:val="subscript"/>
        </w:rPr>
        <w:t>s</w:t>
      </w:r>
      <w:r>
        <w:rPr>
          <w:rFonts w:ascii="Times New Roman" w:hAnsi="Times New Roman" w:cs="Times New Roman"/>
        </w:rPr>
        <w:t xml:space="preserve"> is the shear offset of particle centers.</w:t>
      </w:r>
      <w:r w:rsidR="00764263">
        <w:rPr>
          <w:rFonts w:ascii="Times New Roman" w:hAnsi="Times New Roman" w:cs="Times New Roman"/>
        </w:rPr>
        <w:t xml:space="preserve"> </w:t>
      </w:r>
      <w:r w:rsidR="00764263" w:rsidRPr="00B91213">
        <w:rPr>
          <w:rFonts w:ascii="Times New Roman" w:hAnsi="Times New Roman" w:cs="Times New Roman"/>
          <w:highlight w:val="yellow"/>
        </w:rPr>
        <w:t>We implement the</w:t>
      </w:r>
      <w:r w:rsidR="007A72DD" w:rsidRPr="00B91213">
        <w:rPr>
          <w:rFonts w:ascii="Times New Roman" w:hAnsi="Times New Roman" w:cs="Times New Roman"/>
          <w:highlight w:val="yellow"/>
        </w:rPr>
        <w:t xml:space="preserve"> non-linear</w:t>
      </w:r>
      <w:r w:rsidR="00764263" w:rsidRPr="00B91213">
        <w:rPr>
          <w:rFonts w:ascii="Times New Roman" w:hAnsi="Times New Roman" w:cs="Times New Roman"/>
          <w:highlight w:val="yellow"/>
        </w:rPr>
        <w:t xml:space="preserve"> Hertz-Mindlin</w:t>
      </w:r>
      <w:r w:rsidR="007A72DD" w:rsidRPr="00B91213">
        <w:rPr>
          <w:rFonts w:ascii="Times New Roman" w:hAnsi="Times New Roman" w:cs="Times New Roman"/>
          <w:highlight w:val="yellow"/>
        </w:rPr>
        <w:t xml:space="preserve"> theory</w:t>
      </w:r>
      <w:r w:rsidR="00764263" w:rsidRPr="00B91213">
        <w:rPr>
          <w:rFonts w:ascii="Times New Roman" w:hAnsi="Times New Roman" w:cs="Times New Roman"/>
          <w:highlight w:val="yellow"/>
        </w:rPr>
        <w:t xml:space="preserve"> [</w:t>
      </w:r>
      <w:r w:rsidR="00764263" w:rsidRPr="00B91213">
        <w:rPr>
          <w:rFonts w:ascii="Times New Roman" w:hAnsi="Times New Roman" w:cs="Times New Roman"/>
          <w:color w:val="7030A0"/>
          <w:highlight w:val="yellow"/>
        </w:rPr>
        <w:t>Johnson, 1985</w:t>
      </w:r>
      <w:r w:rsidR="00764263" w:rsidRPr="00B91213">
        <w:rPr>
          <w:rFonts w:ascii="Times New Roman" w:hAnsi="Times New Roman" w:cs="Times New Roman"/>
          <w:highlight w:val="yellow"/>
        </w:rPr>
        <w:t>] to calculate</w:t>
      </w:r>
      <w:r w:rsidR="002812EE" w:rsidRPr="00B91213">
        <w:rPr>
          <w:rFonts w:ascii="Times New Roman" w:hAnsi="Times New Roman" w:cs="Times New Roman"/>
          <w:highlight w:val="yellow"/>
        </w:rPr>
        <w:t xml:space="preserve"> </w:t>
      </w:r>
      <w:r w:rsidR="002812EE" w:rsidRPr="00B91213">
        <w:rPr>
          <w:rFonts w:ascii="Times New Roman" w:hAnsi="Times New Roman" w:cs="Times New Roman"/>
          <w:i/>
          <w:highlight w:val="yellow"/>
        </w:rPr>
        <w:t>k</w:t>
      </w:r>
      <w:r w:rsidR="002812EE" w:rsidRPr="00B91213">
        <w:rPr>
          <w:rFonts w:ascii="Times New Roman" w:hAnsi="Times New Roman" w:cs="Times New Roman"/>
          <w:i/>
          <w:highlight w:val="yellow"/>
          <w:vertAlign w:val="subscript"/>
        </w:rPr>
        <w:t>n</w:t>
      </w:r>
      <w:r w:rsidR="002812EE" w:rsidRPr="00B91213">
        <w:rPr>
          <w:rFonts w:ascii="Times New Roman" w:hAnsi="Times New Roman" w:cs="Times New Roman"/>
          <w:highlight w:val="yellow"/>
        </w:rPr>
        <w:t xml:space="preserve"> and </w:t>
      </w:r>
      <w:r w:rsidR="002812EE" w:rsidRPr="00B91213">
        <w:rPr>
          <w:rFonts w:ascii="Times New Roman" w:hAnsi="Times New Roman" w:cs="Times New Roman"/>
          <w:i/>
          <w:highlight w:val="yellow"/>
        </w:rPr>
        <w:t>k</w:t>
      </w:r>
      <w:r w:rsidR="002812EE" w:rsidRPr="00B91213">
        <w:rPr>
          <w:rFonts w:ascii="Times New Roman" w:hAnsi="Times New Roman" w:cs="Times New Roman"/>
          <w:i/>
          <w:highlight w:val="yellow"/>
          <w:vertAlign w:val="subscript"/>
        </w:rPr>
        <w:t>s</w:t>
      </w:r>
      <w:r w:rsidR="00764263" w:rsidRPr="00B91213">
        <w:rPr>
          <w:rFonts w:ascii="Times New Roman" w:hAnsi="Times New Roman" w:cs="Times New Roman"/>
          <w:highlight w:val="yellow"/>
        </w:rPr>
        <w:t xml:space="preserve">, which </w:t>
      </w:r>
      <w:r w:rsidR="002812EE" w:rsidRPr="00B91213">
        <w:rPr>
          <w:rFonts w:ascii="Times New Roman" w:hAnsi="Times New Roman" w:cs="Times New Roman"/>
          <w:highlight w:val="yellow"/>
        </w:rPr>
        <w:t>are related to the elasticity of the particles the contact area of overlapping particles:</w:t>
      </w:r>
    </w:p>
    <w:p w14:paraId="0ED0DEDE" w14:textId="46CFE073" w:rsidR="002812EE" w:rsidRPr="00B91213" w:rsidRDefault="002812EE" w:rsidP="00750D2D">
      <w:pPr>
        <w:spacing w:line="480" w:lineRule="auto"/>
        <w:rPr>
          <w:rFonts w:ascii="Times New Roman" w:eastAsiaTheme="minorEastAsia" w:hAnsi="Times New Roman" w:cs="Times New Roman"/>
          <w:highlight w:val="yellow"/>
        </w:rPr>
      </w:pPr>
      <w:r w:rsidRPr="00B91213">
        <w:rPr>
          <w:rFonts w:ascii="Times New Roman" w:hAnsi="Times New Roman" w:cs="Times New Roman"/>
          <w:highlight w:val="yellow"/>
        </w:rPr>
        <w:t xml:space="preserve"> </w:t>
      </w:r>
      <m:oMath>
        <m:sSub>
          <m:sSubPr>
            <m:ctrlPr>
              <w:rPr>
                <w:rFonts w:ascii="Cambria Math" w:hAnsi="Cambria Math" w:cs="Times New Roman"/>
                <w:i/>
                <w:highlight w:val="yellow"/>
              </w:rPr>
            </m:ctrlPr>
          </m:sSubPr>
          <m:e>
            <m:r>
              <w:rPr>
                <w:rFonts w:ascii="Cambria Math" w:hAnsi="Cambria Math" w:cs="Times New Roman"/>
                <w:highlight w:val="yellow"/>
              </w:rPr>
              <m:t>k</m:t>
            </m:r>
          </m:e>
          <m:sub>
            <m:r>
              <w:rPr>
                <w:rFonts w:ascii="Cambria Math" w:hAnsi="Cambria Math" w:cs="Times New Roman"/>
                <w:highlight w:val="yellow"/>
              </w:rPr>
              <m:t>n</m:t>
            </m:r>
          </m:sub>
        </m:sSub>
        <m:r>
          <w:rPr>
            <w:rFonts w:ascii="Cambria Math" w:hAnsi="Cambria Math" w:cs="Times New Roman"/>
            <w:highlight w:val="yellow"/>
          </w:rPr>
          <m:t>=</m:t>
        </m:r>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E</m:t>
            </m:r>
          </m:e>
          <m:sub>
            <m:r>
              <w:rPr>
                <w:rFonts w:ascii="Cambria Math" w:eastAsiaTheme="minorEastAsia" w:hAnsi="Cambria Math" w:cs="Times New Roman"/>
                <w:highlight w:val="yellow"/>
              </w:rPr>
              <m:t>p</m:t>
            </m:r>
          </m:sub>
        </m:sSub>
        <m:f>
          <m:fPr>
            <m:ctrlPr>
              <w:rPr>
                <w:rFonts w:ascii="Cambria Math" w:eastAsiaTheme="minorEastAsia" w:hAnsi="Cambria Math" w:cs="Times New Roman"/>
                <w:i/>
                <w:highlight w:val="yellow"/>
              </w:rPr>
            </m:ctrlPr>
          </m:fPr>
          <m:num>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R</m:t>
                </m:r>
              </m:e>
              <m:sub>
                <m:r>
                  <w:rPr>
                    <w:rFonts w:ascii="Cambria Math" w:eastAsiaTheme="minorEastAsia" w:hAnsi="Cambria Math" w:cs="Times New Roman"/>
                    <w:highlight w:val="yellow"/>
                  </w:rPr>
                  <m:t>a</m:t>
                </m:r>
              </m:sub>
            </m:sSub>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R</m:t>
                </m:r>
              </m:e>
              <m:sub>
                <m:r>
                  <w:rPr>
                    <w:rFonts w:ascii="Cambria Math" w:eastAsiaTheme="minorEastAsia" w:hAnsi="Cambria Math" w:cs="Times New Roman"/>
                    <w:highlight w:val="yellow"/>
                  </w:rPr>
                  <m:t>b</m:t>
                </m:r>
              </m:sub>
            </m:sSub>
          </m:num>
          <m:den>
            <m:r>
              <w:rPr>
                <w:rFonts w:ascii="Cambria Math" w:eastAsiaTheme="minorEastAsia" w:hAnsi="Cambria Math" w:cs="Times New Roman"/>
                <w:highlight w:val="yellow"/>
              </w:rPr>
              <m:t>(</m:t>
            </m:r>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R</m:t>
                </m:r>
              </m:e>
              <m:sub>
                <m:r>
                  <w:rPr>
                    <w:rFonts w:ascii="Cambria Math" w:eastAsiaTheme="minorEastAsia" w:hAnsi="Cambria Math" w:cs="Times New Roman"/>
                    <w:highlight w:val="yellow"/>
                  </w:rPr>
                  <m:t>a+</m:t>
                </m:r>
              </m:sub>
            </m:sSub>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R</m:t>
                </m:r>
              </m:e>
              <m:sub>
                <m:r>
                  <w:rPr>
                    <w:rFonts w:ascii="Cambria Math" w:eastAsiaTheme="minorEastAsia" w:hAnsi="Cambria Math" w:cs="Times New Roman"/>
                    <w:highlight w:val="yellow"/>
                  </w:rPr>
                  <m:t>b</m:t>
                </m:r>
              </m:sub>
            </m:sSub>
            <m:r>
              <w:rPr>
                <w:rFonts w:ascii="Cambria Math" w:eastAsiaTheme="minorEastAsia" w:hAnsi="Cambria Math" w:cs="Times New Roman"/>
                <w:highlight w:val="yellow"/>
              </w:rPr>
              <m:t>)</m:t>
            </m:r>
          </m:den>
        </m:f>
      </m:oMath>
      <w:r w:rsidR="009F4038" w:rsidRPr="00B91213">
        <w:rPr>
          <w:rFonts w:ascii="Times New Roman" w:eastAsiaTheme="minorEastAsia" w:hAnsi="Times New Roman" w:cs="Times New Roman"/>
          <w:highlight w:val="yellow"/>
        </w:rPr>
        <w:t xml:space="preserve"> </w:t>
      </w:r>
      <w:r w:rsidRPr="00B91213">
        <w:rPr>
          <w:rFonts w:ascii="Times New Roman" w:eastAsiaTheme="minorEastAsia" w:hAnsi="Times New Roman" w:cs="Times New Roman"/>
          <w:highlight w:val="yellow"/>
        </w:rPr>
        <w:tab/>
      </w:r>
      <w:r w:rsidRPr="00B91213">
        <w:rPr>
          <w:rFonts w:ascii="Times New Roman" w:eastAsiaTheme="minorEastAsia" w:hAnsi="Times New Roman" w:cs="Times New Roman"/>
          <w:highlight w:val="yellow"/>
        </w:rPr>
        <w:tab/>
      </w:r>
      <w:r w:rsidRPr="00B91213">
        <w:rPr>
          <w:rFonts w:ascii="Times New Roman" w:eastAsiaTheme="minorEastAsia" w:hAnsi="Times New Roman" w:cs="Times New Roman"/>
          <w:highlight w:val="yellow"/>
        </w:rPr>
        <w:tab/>
      </w:r>
      <w:r w:rsidRPr="00B91213">
        <w:rPr>
          <w:rFonts w:ascii="Times New Roman" w:eastAsiaTheme="minorEastAsia" w:hAnsi="Times New Roman" w:cs="Times New Roman"/>
          <w:highlight w:val="yellow"/>
        </w:rPr>
        <w:tab/>
      </w:r>
      <w:r w:rsidRPr="00B91213">
        <w:rPr>
          <w:rFonts w:ascii="Times New Roman" w:eastAsiaTheme="minorEastAsia" w:hAnsi="Times New Roman" w:cs="Times New Roman"/>
          <w:highlight w:val="yellow"/>
        </w:rPr>
        <w:tab/>
      </w:r>
      <w:r w:rsidRPr="00B91213">
        <w:rPr>
          <w:rFonts w:ascii="Times New Roman" w:eastAsiaTheme="minorEastAsia" w:hAnsi="Times New Roman" w:cs="Times New Roman"/>
          <w:highlight w:val="yellow"/>
        </w:rPr>
        <w:tab/>
      </w:r>
      <w:r w:rsidRPr="00B91213">
        <w:rPr>
          <w:rFonts w:ascii="Times New Roman" w:eastAsiaTheme="minorEastAsia" w:hAnsi="Times New Roman" w:cs="Times New Roman"/>
          <w:highlight w:val="yellow"/>
        </w:rPr>
        <w:tab/>
      </w:r>
      <w:r w:rsidRPr="00B91213">
        <w:rPr>
          <w:rFonts w:ascii="Times New Roman" w:eastAsiaTheme="minorEastAsia" w:hAnsi="Times New Roman" w:cs="Times New Roman"/>
          <w:highlight w:val="yellow"/>
        </w:rPr>
        <w:tab/>
      </w:r>
      <w:r w:rsidRPr="00B91213">
        <w:rPr>
          <w:rFonts w:ascii="Times New Roman" w:eastAsiaTheme="minorEastAsia" w:hAnsi="Times New Roman" w:cs="Times New Roman"/>
          <w:highlight w:val="yellow"/>
        </w:rPr>
        <w:tab/>
        <w:t>(Eq. 3)</w:t>
      </w:r>
    </w:p>
    <w:p w14:paraId="12CC4D36" w14:textId="5D1B155F" w:rsidR="002812EE" w:rsidRPr="00B91213" w:rsidRDefault="003114F6" w:rsidP="002812EE">
      <w:pPr>
        <w:spacing w:line="480" w:lineRule="auto"/>
        <w:rPr>
          <w:rFonts w:ascii="Times New Roman" w:eastAsiaTheme="minorEastAsia" w:hAnsi="Times New Roman" w:cs="Times New Roman"/>
          <w:highlight w:val="yellow"/>
        </w:rPr>
      </w:pPr>
      <m:oMath>
        <m:sSub>
          <m:sSubPr>
            <m:ctrlPr>
              <w:rPr>
                <w:rFonts w:ascii="Cambria Math" w:hAnsi="Cambria Math" w:cs="Times New Roman"/>
                <w:i/>
                <w:highlight w:val="yellow"/>
              </w:rPr>
            </m:ctrlPr>
          </m:sSubPr>
          <m:e>
            <m:r>
              <w:rPr>
                <w:rFonts w:ascii="Cambria Math" w:hAnsi="Cambria Math" w:cs="Times New Roman"/>
                <w:highlight w:val="yellow"/>
              </w:rPr>
              <m:t>k</m:t>
            </m:r>
          </m:e>
          <m:sub>
            <m:r>
              <w:rPr>
                <w:rFonts w:ascii="Cambria Math" w:hAnsi="Cambria Math" w:cs="Times New Roman"/>
                <w:highlight w:val="yellow"/>
              </w:rPr>
              <m:t>s</m:t>
            </m:r>
          </m:sub>
        </m:sSub>
        <m:r>
          <w:rPr>
            <w:rFonts w:ascii="Cambria Math" w:hAnsi="Cambria Math" w:cs="Times New Roman"/>
            <w:highlight w:val="yellow"/>
          </w:rPr>
          <m:t>=</m:t>
        </m:r>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G</m:t>
            </m:r>
          </m:e>
          <m:sub>
            <m:r>
              <w:rPr>
                <w:rFonts w:ascii="Cambria Math" w:eastAsiaTheme="minorEastAsia" w:hAnsi="Cambria Math" w:cs="Times New Roman"/>
                <w:highlight w:val="yellow"/>
              </w:rPr>
              <m:t>p</m:t>
            </m:r>
          </m:sub>
        </m:sSub>
        <m:f>
          <m:fPr>
            <m:ctrlPr>
              <w:rPr>
                <w:rFonts w:ascii="Cambria Math" w:eastAsiaTheme="minorEastAsia" w:hAnsi="Cambria Math" w:cs="Times New Roman"/>
                <w:i/>
                <w:highlight w:val="yellow"/>
              </w:rPr>
            </m:ctrlPr>
          </m:fPr>
          <m:num>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R</m:t>
                </m:r>
              </m:e>
              <m:sub>
                <m:r>
                  <w:rPr>
                    <w:rFonts w:ascii="Cambria Math" w:eastAsiaTheme="minorEastAsia" w:hAnsi="Cambria Math" w:cs="Times New Roman"/>
                    <w:highlight w:val="yellow"/>
                  </w:rPr>
                  <m:t>a</m:t>
                </m:r>
              </m:sub>
            </m:sSub>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R</m:t>
                </m:r>
              </m:e>
              <m:sub>
                <m:r>
                  <w:rPr>
                    <w:rFonts w:ascii="Cambria Math" w:eastAsiaTheme="minorEastAsia" w:hAnsi="Cambria Math" w:cs="Times New Roman"/>
                    <w:highlight w:val="yellow"/>
                  </w:rPr>
                  <m:t>b</m:t>
                </m:r>
              </m:sub>
            </m:sSub>
          </m:num>
          <m:den>
            <m:r>
              <w:rPr>
                <w:rFonts w:ascii="Cambria Math" w:eastAsiaTheme="minorEastAsia" w:hAnsi="Cambria Math" w:cs="Times New Roman"/>
                <w:highlight w:val="yellow"/>
              </w:rPr>
              <m:t>(</m:t>
            </m:r>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R</m:t>
                </m:r>
              </m:e>
              <m:sub>
                <m:r>
                  <w:rPr>
                    <w:rFonts w:ascii="Cambria Math" w:eastAsiaTheme="minorEastAsia" w:hAnsi="Cambria Math" w:cs="Times New Roman"/>
                    <w:highlight w:val="yellow"/>
                  </w:rPr>
                  <m:t>a+</m:t>
                </m:r>
              </m:sub>
            </m:sSub>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R</m:t>
                </m:r>
              </m:e>
              <m:sub>
                <m:r>
                  <w:rPr>
                    <w:rFonts w:ascii="Cambria Math" w:eastAsiaTheme="minorEastAsia" w:hAnsi="Cambria Math" w:cs="Times New Roman"/>
                    <w:highlight w:val="yellow"/>
                  </w:rPr>
                  <m:t>b</m:t>
                </m:r>
              </m:sub>
            </m:sSub>
            <m:r>
              <w:rPr>
                <w:rFonts w:ascii="Cambria Math" w:eastAsiaTheme="minorEastAsia" w:hAnsi="Cambria Math" w:cs="Times New Roman"/>
                <w:highlight w:val="yellow"/>
              </w:rPr>
              <m:t>)</m:t>
            </m:r>
          </m:den>
        </m:f>
      </m:oMath>
      <w:r w:rsidR="002812EE" w:rsidRPr="00B91213">
        <w:rPr>
          <w:rFonts w:ascii="Times New Roman" w:eastAsiaTheme="minorEastAsia" w:hAnsi="Times New Roman" w:cs="Times New Roman"/>
          <w:highlight w:val="yellow"/>
        </w:rPr>
        <w:tab/>
      </w:r>
      <w:r w:rsidR="002812EE" w:rsidRPr="00B91213">
        <w:rPr>
          <w:rFonts w:ascii="Times New Roman" w:eastAsiaTheme="minorEastAsia" w:hAnsi="Times New Roman" w:cs="Times New Roman"/>
          <w:highlight w:val="yellow"/>
        </w:rPr>
        <w:tab/>
      </w:r>
      <w:r w:rsidR="002812EE" w:rsidRPr="00B91213">
        <w:rPr>
          <w:rFonts w:ascii="Times New Roman" w:eastAsiaTheme="minorEastAsia" w:hAnsi="Times New Roman" w:cs="Times New Roman"/>
          <w:highlight w:val="yellow"/>
        </w:rPr>
        <w:tab/>
      </w:r>
      <w:r w:rsidR="002812EE" w:rsidRPr="00B91213">
        <w:rPr>
          <w:rFonts w:ascii="Times New Roman" w:eastAsiaTheme="minorEastAsia" w:hAnsi="Times New Roman" w:cs="Times New Roman"/>
          <w:highlight w:val="yellow"/>
        </w:rPr>
        <w:tab/>
      </w:r>
      <w:r w:rsidR="002812EE" w:rsidRPr="00B91213">
        <w:rPr>
          <w:rFonts w:ascii="Times New Roman" w:eastAsiaTheme="minorEastAsia" w:hAnsi="Times New Roman" w:cs="Times New Roman"/>
          <w:highlight w:val="yellow"/>
        </w:rPr>
        <w:tab/>
      </w:r>
      <w:r w:rsidR="002812EE" w:rsidRPr="00B91213">
        <w:rPr>
          <w:rFonts w:ascii="Times New Roman" w:eastAsiaTheme="minorEastAsia" w:hAnsi="Times New Roman" w:cs="Times New Roman"/>
          <w:highlight w:val="yellow"/>
        </w:rPr>
        <w:tab/>
      </w:r>
      <w:r w:rsidR="002812EE" w:rsidRPr="00B91213">
        <w:rPr>
          <w:rFonts w:ascii="Times New Roman" w:eastAsiaTheme="minorEastAsia" w:hAnsi="Times New Roman" w:cs="Times New Roman"/>
          <w:highlight w:val="yellow"/>
        </w:rPr>
        <w:tab/>
      </w:r>
      <w:r w:rsidR="002812EE" w:rsidRPr="00B91213">
        <w:rPr>
          <w:rFonts w:ascii="Times New Roman" w:eastAsiaTheme="minorEastAsia" w:hAnsi="Times New Roman" w:cs="Times New Roman"/>
          <w:highlight w:val="yellow"/>
        </w:rPr>
        <w:tab/>
      </w:r>
      <w:r w:rsidR="002812EE" w:rsidRPr="00B91213">
        <w:rPr>
          <w:rFonts w:ascii="Times New Roman" w:eastAsiaTheme="minorEastAsia" w:hAnsi="Times New Roman" w:cs="Times New Roman"/>
          <w:highlight w:val="yellow"/>
        </w:rPr>
        <w:tab/>
      </w:r>
      <w:r w:rsidR="002812EE" w:rsidRPr="00B91213">
        <w:rPr>
          <w:rFonts w:ascii="Times New Roman" w:eastAsiaTheme="minorEastAsia" w:hAnsi="Times New Roman" w:cs="Times New Roman"/>
          <w:highlight w:val="yellow"/>
        </w:rPr>
        <w:tab/>
        <w:t>(Eq. 4)</w:t>
      </w:r>
    </w:p>
    <w:p w14:paraId="20A886F9" w14:textId="64B54404" w:rsidR="002812EE" w:rsidRDefault="002812EE" w:rsidP="002812EE">
      <w:pPr>
        <w:spacing w:line="480" w:lineRule="auto"/>
        <w:rPr>
          <w:rFonts w:ascii="Times New Roman" w:eastAsiaTheme="minorEastAsia" w:hAnsi="Times New Roman" w:cs="Times New Roman"/>
        </w:rPr>
      </w:pPr>
      <w:r w:rsidRPr="00B91213">
        <w:rPr>
          <w:rFonts w:ascii="Times New Roman" w:eastAsiaTheme="minorEastAsia" w:hAnsi="Times New Roman" w:cs="Times New Roman"/>
          <w:highlight w:val="yellow"/>
        </w:rPr>
        <w:t xml:space="preserve">Where </w:t>
      </w:r>
      <w:r w:rsidRPr="00B91213">
        <w:rPr>
          <w:rFonts w:ascii="Times New Roman" w:eastAsiaTheme="minorEastAsia" w:hAnsi="Times New Roman" w:cs="Times New Roman"/>
          <w:i/>
          <w:highlight w:val="yellow"/>
        </w:rPr>
        <w:t>E</w:t>
      </w:r>
      <w:r w:rsidRPr="00B91213">
        <w:rPr>
          <w:rFonts w:ascii="Times New Roman" w:eastAsiaTheme="minorEastAsia" w:hAnsi="Times New Roman" w:cs="Times New Roman"/>
          <w:i/>
          <w:highlight w:val="yellow"/>
          <w:vertAlign w:val="subscript"/>
        </w:rPr>
        <w:t>p</w:t>
      </w:r>
      <w:r w:rsidRPr="00B91213">
        <w:rPr>
          <w:rFonts w:ascii="Times New Roman" w:eastAsiaTheme="minorEastAsia" w:hAnsi="Times New Roman" w:cs="Times New Roman"/>
          <w:highlight w:val="yellow"/>
        </w:rPr>
        <w:t xml:space="preserve"> </w:t>
      </w:r>
      <w:r w:rsidR="009F4038" w:rsidRPr="00B91213">
        <w:rPr>
          <w:rFonts w:ascii="Times New Roman" w:eastAsiaTheme="minorEastAsia" w:hAnsi="Times New Roman" w:cs="Times New Roman"/>
          <w:highlight w:val="yellow"/>
        </w:rPr>
        <w:t xml:space="preserve">is the Young’s Modulus of the particles, </w:t>
      </w:r>
      <w:r w:rsidRPr="00B91213">
        <w:rPr>
          <w:rFonts w:ascii="Times New Roman" w:eastAsiaTheme="minorEastAsia" w:hAnsi="Times New Roman" w:cs="Times New Roman"/>
          <w:i/>
          <w:highlight w:val="yellow"/>
        </w:rPr>
        <w:t>G</w:t>
      </w:r>
      <w:r w:rsidRPr="00B91213">
        <w:rPr>
          <w:rFonts w:ascii="Times New Roman" w:eastAsiaTheme="minorEastAsia" w:hAnsi="Times New Roman" w:cs="Times New Roman"/>
          <w:i/>
          <w:highlight w:val="yellow"/>
          <w:vertAlign w:val="subscript"/>
        </w:rPr>
        <w:t>p</w:t>
      </w:r>
      <w:r w:rsidRPr="00B91213">
        <w:rPr>
          <w:rFonts w:ascii="Times New Roman" w:eastAsiaTheme="minorEastAsia" w:hAnsi="Times New Roman" w:cs="Times New Roman"/>
          <w:highlight w:val="yellow"/>
        </w:rPr>
        <w:t xml:space="preserve"> </w:t>
      </w:r>
      <w:r w:rsidR="009F4038" w:rsidRPr="00B91213">
        <w:rPr>
          <w:rFonts w:ascii="Times New Roman" w:eastAsiaTheme="minorEastAsia" w:hAnsi="Times New Roman" w:cs="Times New Roman"/>
          <w:highlight w:val="yellow"/>
        </w:rPr>
        <w:t>is the</w:t>
      </w:r>
      <w:r w:rsidRPr="00B91213">
        <w:rPr>
          <w:rFonts w:ascii="Times New Roman" w:eastAsiaTheme="minorEastAsia" w:hAnsi="Times New Roman" w:cs="Times New Roman"/>
          <w:highlight w:val="yellow"/>
        </w:rPr>
        <w:t xml:space="preserve"> Shear Modulus of the particles</w:t>
      </w:r>
      <w:r w:rsidR="009F4038" w:rsidRPr="00B91213">
        <w:rPr>
          <w:rFonts w:ascii="Times New Roman" w:eastAsiaTheme="minorEastAsia" w:hAnsi="Times New Roman" w:cs="Times New Roman"/>
          <w:highlight w:val="yellow"/>
        </w:rPr>
        <w:t>,</w:t>
      </w:r>
      <w:r w:rsidR="00C526DF">
        <w:rPr>
          <w:rFonts w:ascii="Times New Roman" w:eastAsiaTheme="minorEastAsia" w:hAnsi="Times New Roman" w:cs="Times New Roman"/>
          <w:highlight w:val="yellow"/>
        </w:rPr>
        <w:t xml:space="preserve"> and</w:t>
      </w:r>
      <w:r w:rsidR="009F4038" w:rsidRPr="00B91213">
        <w:rPr>
          <w:rFonts w:ascii="Times New Roman" w:eastAsiaTheme="minorEastAsia" w:hAnsi="Times New Roman" w:cs="Times New Roman"/>
          <w:highlight w:val="yellow"/>
        </w:rPr>
        <w:t xml:space="preserve"> </w:t>
      </w:r>
      <w:r w:rsidR="009F4038" w:rsidRPr="00B91213">
        <w:rPr>
          <w:rFonts w:ascii="Times New Roman" w:eastAsiaTheme="minorEastAsia" w:hAnsi="Times New Roman" w:cs="Times New Roman"/>
          <w:i/>
          <w:highlight w:val="yellow"/>
        </w:rPr>
        <w:t>R</w:t>
      </w:r>
      <w:r w:rsidR="009F4038" w:rsidRPr="00B91213">
        <w:rPr>
          <w:rFonts w:ascii="Times New Roman" w:eastAsiaTheme="minorEastAsia" w:hAnsi="Times New Roman" w:cs="Times New Roman"/>
          <w:i/>
          <w:highlight w:val="yellow"/>
          <w:vertAlign w:val="subscript"/>
        </w:rPr>
        <w:t>a</w:t>
      </w:r>
      <w:r w:rsidR="009F4038" w:rsidRPr="00B91213">
        <w:rPr>
          <w:rFonts w:ascii="Times New Roman" w:eastAsiaTheme="minorEastAsia" w:hAnsi="Times New Roman" w:cs="Times New Roman"/>
          <w:highlight w:val="yellow"/>
        </w:rPr>
        <w:t xml:space="preserve"> and </w:t>
      </w:r>
      <w:r w:rsidR="009F4038" w:rsidRPr="00B91213">
        <w:rPr>
          <w:rFonts w:ascii="Times New Roman" w:eastAsiaTheme="minorEastAsia" w:hAnsi="Times New Roman" w:cs="Times New Roman"/>
          <w:i/>
          <w:highlight w:val="yellow"/>
        </w:rPr>
        <w:t>R</w:t>
      </w:r>
      <w:r w:rsidR="009F4038" w:rsidRPr="00B91213">
        <w:rPr>
          <w:rFonts w:ascii="Times New Roman" w:eastAsiaTheme="minorEastAsia" w:hAnsi="Times New Roman" w:cs="Times New Roman"/>
          <w:i/>
          <w:highlight w:val="yellow"/>
          <w:vertAlign w:val="subscript"/>
        </w:rPr>
        <w:t>b</w:t>
      </w:r>
      <w:r w:rsidR="009F4038" w:rsidRPr="00B91213">
        <w:rPr>
          <w:rFonts w:ascii="Times New Roman" w:eastAsiaTheme="minorEastAsia" w:hAnsi="Times New Roman" w:cs="Times New Roman"/>
          <w:highlight w:val="yellow"/>
        </w:rPr>
        <w:t xml:space="preserve"> are the radii of the respective discrete elements</w:t>
      </w:r>
      <w:r w:rsidRPr="00B91213">
        <w:rPr>
          <w:rFonts w:ascii="Times New Roman" w:eastAsiaTheme="minorEastAsia" w:hAnsi="Times New Roman" w:cs="Times New Roman"/>
          <w:highlight w:val="yellow"/>
        </w:rPr>
        <w:t>.</w:t>
      </w:r>
      <w:r>
        <w:rPr>
          <w:rFonts w:ascii="Times New Roman" w:eastAsiaTheme="minorEastAsia" w:hAnsi="Times New Roman" w:cs="Times New Roman"/>
        </w:rPr>
        <w:t xml:space="preserve"> In RICEBAL, </w:t>
      </w:r>
      <w:r w:rsidR="005647A9">
        <w:rPr>
          <w:rFonts w:ascii="Times New Roman" w:eastAsiaTheme="minorEastAsia" w:hAnsi="Times New Roman" w:cs="Times New Roman"/>
          <w:i/>
        </w:rPr>
        <w:t>G</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is an input parameter, which is related to </w:t>
      </w:r>
      <w:r w:rsidR="00C41526">
        <w:rPr>
          <w:rFonts w:ascii="Times New Roman" w:eastAsiaTheme="minorEastAsia" w:hAnsi="Times New Roman" w:cs="Times New Roman"/>
          <w:i/>
        </w:rPr>
        <w:t>E</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through the equation: </w:t>
      </w:r>
    </w:p>
    <w:p w14:paraId="7874CFC1" w14:textId="33F236FD" w:rsidR="002812EE" w:rsidRDefault="002812EE" w:rsidP="002812EE">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P</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p</m:t>
            </m:r>
          </m:sub>
        </m:sSub>
        <m:r>
          <w:rPr>
            <w:rFonts w:ascii="Cambria Math" w:hAnsi="Cambria Math" w:cs="Times New Roman"/>
          </w:rPr>
          <m:t>)</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5)</w:t>
      </w:r>
    </w:p>
    <w:p w14:paraId="20CBFF2F" w14:textId="4C4317FA" w:rsidR="002812EE" w:rsidRDefault="002812EE" w:rsidP="002812EE">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B91213">
        <w:rPr>
          <w:rFonts w:ascii="Times New Roman" w:eastAsiaTheme="minorEastAsia" w:hAnsi="Times New Roman" w:cs="Times New Roman"/>
          <w:i/>
        </w:rPr>
        <w:t>ν</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is the Poisson’s ratio of particles. </w:t>
      </w:r>
      <w:r w:rsidR="00A64CAA">
        <w:rPr>
          <w:rFonts w:ascii="Times New Roman" w:eastAsiaTheme="minorEastAsia" w:hAnsi="Times New Roman" w:cs="Times New Roman"/>
        </w:rPr>
        <w:t>Shear forces at interparticle contacts are also limited by friction along particle surfaces (</w:t>
      </w:r>
      <w:r w:rsidR="00A64CAA" w:rsidRPr="00B91213">
        <w:rPr>
          <w:rFonts w:ascii="Times New Roman" w:eastAsiaTheme="minorEastAsia" w:hAnsi="Times New Roman" w:cs="Times New Roman"/>
          <w:i/>
        </w:rPr>
        <w:t>µ</w:t>
      </w:r>
      <w:r w:rsidR="00A64CAA" w:rsidRPr="00B91213">
        <w:rPr>
          <w:rFonts w:ascii="Times New Roman" w:eastAsiaTheme="minorEastAsia" w:hAnsi="Times New Roman" w:cs="Times New Roman"/>
          <w:i/>
          <w:vertAlign w:val="subscript"/>
        </w:rPr>
        <w:t>p</w:t>
      </w:r>
      <w:r w:rsidR="00A64CAA">
        <w:rPr>
          <w:rFonts w:ascii="Times New Roman" w:eastAsiaTheme="minorEastAsia" w:hAnsi="Times New Roman" w:cs="Times New Roman"/>
        </w:rPr>
        <w:t xml:space="preserve">), as </w:t>
      </w:r>
    </w:p>
    <w:p w14:paraId="44FBB8C6" w14:textId="312A39D8" w:rsidR="00A64CAA" w:rsidRDefault="003114F6" w:rsidP="002812EE">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s</m:t>
            </m:r>
          </m:sub>
          <m:sup>
            <m:r>
              <w:rPr>
                <w:rFonts w:ascii="Cambria Math" w:hAnsi="Cambria Math" w:cs="Times New Roman"/>
              </w:rPr>
              <m:t>max</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oMath>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r>
      <w:r w:rsidR="000C2F03">
        <w:rPr>
          <w:rFonts w:ascii="Times New Roman" w:eastAsiaTheme="minorEastAsia" w:hAnsi="Times New Roman" w:cs="Times New Roman"/>
        </w:rPr>
        <w:tab/>
        <w:t>(Eq. 6)</w:t>
      </w:r>
    </w:p>
    <w:p w14:paraId="7E540235" w14:textId="4BF0EA27" w:rsidR="007A72DD" w:rsidRDefault="00A64CAA" w:rsidP="00F861DB">
      <w:pPr>
        <w:spacing w:line="480" w:lineRule="auto"/>
        <w:rPr>
          <w:rFonts w:ascii="Times New Roman" w:hAnsi="Times New Roman" w:cs="Times New Roman"/>
        </w:rPr>
      </w:pPr>
      <w:r>
        <w:rPr>
          <w:rFonts w:ascii="Times New Roman" w:hAnsi="Times New Roman" w:cs="Times New Roman"/>
        </w:rPr>
        <w:t xml:space="preserve">Where </w:t>
      </w:r>
      <w:r w:rsidRPr="00B91213">
        <w:rPr>
          <w:rFonts w:ascii="Times New Roman" w:hAnsi="Times New Roman" w:cs="Times New Roman"/>
          <w:i/>
        </w:rPr>
        <w:t>f</w:t>
      </w:r>
      <w:r w:rsidRPr="00B91213">
        <w:rPr>
          <w:rFonts w:ascii="Times New Roman" w:hAnsi="Times New Roman" w:cs="Times New Roman"/>
          <w:i/>
          <w:vertAlign w:val="subscript"/>
        </w:rPr>
        <w:t>s</w:t>
      </w:r>
      <w:r w:rsidRPr="00B91213">
        <w:rPr>
          <w:rFonts w:ascii="Times New Roman" w:hAnsi="Times New Roman" w:cs="Times New Roman"/>
          <w:i/>
          <w:vertAlign w:val="superscript"/>
        </w:rPr>
        <w:t>max</w:t>
      </w:r>
      <w:r>
        <w:rPr>
          <w:rFonts w:ascii="Times New Roman" w:hAnsi="Times New Roman" w:cs="Times New Roman"/>
        </w:rPr>
        <w:t xml:space="preserve"> is the threshold force for particles to slide past each other. </w:t>
      </w:r>
      <w:r w:rsidR="007A72DD">
        <w:rPr>
          <w:rFonts w:ascii="Times New Roman" w:hAnsi="Times New Roman" w:cs="Times New Roman"/>
        </w:rPr>
        <w:t>We implement interparticle bonding to impart cohesion into the mat</w:t>
      </w:r>
      <w:r w:rsidR="00592D42">
        <w:rPr>
          <w:rFonts w:ascii="Times New Roman" w:hAnsi="Times New Roman" w:cs="Times New Roman"/>
        </w:rPr>
        <w:t xml:space="preserve">erial assemblage. </w:t>
      </w:r>
      <w:r w:rsidR="00B02AC6">
        <w:rPr>
          <w:rFonts w:ascii="Times New Roman" w:hAnsi="Times New Roman" w:cs="Times New Roman"/>
        </w:rPr>
        <w:t xml:space="preserve">The bonds have four key mechanical properties – </w:t>
      </w:r>
      <w:r w:rsidR="00B02AC6" w:rsidRPr="00B91213">
        <w:rPr>
          <w:rFonts w:ascii="Times New Roman" w:hAnsi="Times New Roman" w:cs="Times New Roman"/>
          <w:i/>
        </w:rPr>
        <w:t>E</w:t>
      </w:r>
      <w:r w:rsidR="00B02AC6" w:rsidRPr="00B91213">
        <w:rPr>
          <w:rFonts w:ascii="Times New Roman" w:hAnsi="Times New Roman" w:cs="Times New Roman"/>
          <w:i/>
          <w:vertAlign w:val="subscript"/>
        </w:rPr>
        <w:t>b</w:t>
      </w:r>
      <w:r w:rsidR="00B02AC6">
        <w:rPr>
          <w:rFonts w:ascii="Times New Roman" w:hAnsi="Times New Roman" w:cs="Times New Roman"/>
        </w:rPr>
        <w:t xml:space="preserve">, the Young’s Modulus of the bond, </w:t>
      </w:r>
      <w:r w:rsidR="00B02AC6" w:rsidRPr="00B91213">
        <w:rPr>
          <w:rFonts w:ascii="Times New Roman" w:hAnsi="Times New Roman" w:cs="Times New Roman"/>
          <w:i/>
        </w:rPr>
        <w:t>G</w:t>
      </w:r>
      <w:r w:rsidR="00B02AC6" w:rsidRPr="00B91213">
        <w:rPr>
          <w:rFonts w:ascii="Times New Roman" w:hAnsi="Times New Roman" w:cs="Times New Roman"/>
          <w:i/>
          <w:vertAlign w:val="subscript"/>
        </w:rPr>
        <w:t>b</w:t>
      </w:r>
      <w:r w:rsidR="00B02AC6">
        <w:rPr>
          <w:rFonts w:ascii="Times New Roman" w:hAnsi="Times New Roman" w:cs="Times New Roman"/>
        </w:rPr>
        <w:t xml:space="preserve">, the Shear Modulus of the bond, </w:t>
      </w:r>
      <w:r w:rsidR="00B02AC6" w:rsidRPr="00B91213">
        <w:rPr>
          <w:rFonts w:ascii="Times New Roman" w:hAnsi="Times New Roman" w:cs="Times New Roman"/>
          <w:i/>
        </w:rPr>
        <w:t>T</w:t>
      </w:r>
      <w:r w:rsidR="00B02AC6" w:rsidRPr="00B91213">
        <w:rPr>
          <w:rFonts w:ascii="Times New Roman" w:hAnsi="Times New Roman" w:cs="Times New Roman"/>
          <w:i/>
          <w:vertAlign w:val="subscript"/>
        </w:rPr>
        <w:t>b</w:t>
      </w:r>
      <w:r w:rsidR="00B02AC6">
        <w:rPr>
          <w:rFonts w:ascii="Times New Roman" w:hAnsi="Times New Roman" w:cs="Times New Roman"/>
        </w:rPr>
        <w:t xml:space="preserve">, the tensile strength of the bonds, and </w:t>
      </w:r>
      <w:r w:rsidR="00B02AC6" w:rsidRPr="00B91213">
        <w:rPr>
          <w:rFonts w:ascii="Times New Roman" w:hAnsi="Times New Roman" w:cs="Times New Roman"/>
          <w:i/>
        </w:rPr>
        <w:t>C</w:t>
      </w:r>
      <w:r w:rsidR="00B02AC6" w:rsidRPr="00B91213">
        <w:rPr>
          <w:rFonts w:ascii="Times New Roman" w:hAnsi="Times New Roman" w:cs="Times New Roman"/>
          <w:i/>
          <w:vertAlign w:val="subscript"/>
        </w:rPr>
        <w:t>b</w:t>
      </w:r>
      <w:r w:rsidR="007B145A">
        <w:rPr>
          <w:rFonts w:ascii="Times New Roman" w:hAnsi="Times New Roman" w:cs="Times New Roman"/>
        </w:rPr>
        <w:t xml:space="preserve">, the bond cohesion (unconfined shear strength of bonds at </w:t>
      </w:r>
      <w:r w:rsidR="007B145A" w:rsidRPr="00B91213">
        <w:rPr>
          <w:rFonts w:ascii="Times New Roman" w:hAnsi="Times New Roman" w:cs="Times New Roman"/>
          <w:i/>
        </w:rPr>
        <w:t>f</w:t>
      </w:r>
      <w:r w:rsidR="007B145A" w:rsidRPr="00B91213">
        <w:rPr>
          <w:rFonts w:ascii="Times New Roman" w:hAnsi="Times New Roman" w:cs="Times New Roman"/>
          <w:i/>
          <w:vertAlign w:val="subscript"/>
        </w:rPr>
        <w:t>n</w:t>
      </w:r>
      <w:r w:rsidR="007B145A">
        <w:rPr>
          <w:rFonts w:ascii="Times New Roman" w:hAnsi="Times New Roman" w:cs="Times New Roman"/>
        </w:rPr>
        <w:t>=0)</w:t>
      </w:r>
      <w:r w:rsidR="00B02AC6">
        <w:rPr>
          <w:rFonts w:ascii="Times New Roman" w:hAnsi="Times New Roman" w:cs="Times New Roman"/>
        </w:rPr>
        <w:t xml:space="preserve">. </w:t>
      </w:r>
      <w:r w:rsidR="00592D42">
        <w:rPr>
          <w:rFonts w:ascii="Times New Roman" w:hAnsi="Times New Roman" w:cs="Times New Roman"/>
        </w:rPr>
        <w:t xml:space="preserve">The bonds connect the centers of particles in contact, and </w:t>
      </w:r>
      <w:r w:rsidR="00EA3A16">
        <w:rPr>
          <w:rFonts w:ascii="Times New Roman" w:hAnsi="Times New Roman" w:cs="Times New Roman"/>
        </w:rPr>
        <w:t>bond forces are at zero when particles are not displaced relative to each other (</w:t>
      </w:r>
      <w:r w:rsidR="00EA3A16" w:rsidRPr="00B91213">
        <w:rPr>
          <w:rFonts w:ascii="Times New Roman" w:hAnsi="Times New Roman" w:cs="Times New Roman"/>
          <w:i/>
        </w:rPr>
        <w:t>δ</w:t>
      </w:r>
      <w:r w:rsidR="00EA3A16" w:rsidRPr="00B91213">
        <w:rPr>
          <w:rFonts w:ascii="Times New Roman" w:hAnsi="Times New Roman" w:cs="Times New Roman"/>
          <w:i/>
          <w:vertAlign w:val="subscript"/>
        </w:rPr>
        <w:t>n</w:t>
      </w:r>
      <w:r w:rsidR="00EA3A16">
        <w:rPr>
          <w:rFonts w:ascii="Times New Roman" w:hAnsi="Times New Roman" w:cs="Times New Roman"/>
        </w:rPr>
        <w:t>=</w:t>
      </w:r>
      <w:r w:rsidR="00EA3A16" w:rsidRPr="00B91213">
        <w:rPr>
          <w:rFonts w:ascii="Times New Roman" w:hAnsi="Times New Roman" w:cs="Times New Roman"/>
          <w:i/>
        </w:rPr>
        <w:t>δ</w:t>
      </w:r>
      <w:r w:rsidR="00EA3A16" w:rsidRPr="00B91213">
        <w:rPr>
          <w:rFonts w:ascii="Times New Roman" w:hAnsi="Times New Roman" w:cs="Times New Roman"/>
          <w:i/>
          <w:vertAlign w:val="subscript"/>
        </w:rPr>
        <w:t>s</w:t>
      </w:r>
      <w:r w:rsidR="00EA3A16">
        <w:rPr>
          <w:rFonts w:ascii="Times New Roman" w:hAnsi="Times New Roman" w:cs="Times New Roman"/>
        </w:rPr>
        <w:t xml:space="preserve">=0). </w:t>
      </w:r>
      <w:r w:rsidR="009F4038">
        <w:rPr>
          <w:rFonts w:ascii="Times New Roman" w:hAnsi="Times New Roman" w:cs="Times New Roman"/>
        </w:rPr>
        <w:t xml:space="preserve">When particles are displaced in tension, the bonds support tensile and shear forces below predefined tensile strength and shear strength. When particles are displaced in compression, </w:t>
      </w:r>
      <w:r w:rsidR="00920930">
        <w:rPr>
          <w:rFonts w:ascii="Times New Roman" w:hAnsi="Times New Roman" w:cs="Times New Roman"/>
        </w:rPr>
        <w:t xml:space="preserve">the bonds support the shear forces below the predefined shear strength. Normal and shear forces are related through the following </w:t>
      </w:r>
      <w:r w:rsidR="00920930" w:rsidRPr="006B60B4">
        <w:rPr>
          <w:rFonts w:ascii="Times New Roman" w:hAnsi="Times New Roman" w:cs="Times New Roman"/>
        </w:rPr>
        <w:t xml:space="preserve">equations </w:t>
      </w:r>
      <w:commentRangeStart w:id="20"/>
      <w:r w:rsidR="00920930" w:rsidRPr="006B60B4">
        <w:rPr>
          <w:rFonts w:ascii="Times New Roman" w:hAnsi="Times New Roman" w:cs="Times New Roman"/>
        </w:rPr>
        <w:t>[</w:t>
      </w:r>
      <w:r w:rsidR="00920930" w:rsidRPr="00B91213">
        <w:rPr>
          <w:rFonts w:ascii="Times New Roman" w:hAnsi="Times New Roman" w:cs="Times New Roman"/>
          <w:color w:val="00B050"/>
        </w:rPr>
        <w:t>Fig.1b</w:t>
      </w:r>
      <w:r w:rsidR="00920930" w:rsidRPr="006B60B4">
        <w:rPr>
          <w:rFonts w:ascii="Times New Roman" w:hAnsi="Times New Roman" w:cs="Times New Roman"/>
        </w:rPr>
        <w:t xml:space="preserve">]: </w:t>
      </w:r>
      <w:commentRangeEnd w:id="20"/>
      <w:r w:rsidR="00965786" w:rsidRPr="006B60B4">
        <w:rPr>
          <w:rStyle w:val="CommentReference"/>
        </w:rPr>
        <w:commentReference w:id="20"/>
      </w:r>
    </w:p>
    <w:p w14:paraId="7407F412" w14:textId="4C0B7D83" w:rsidR="006E6155" w:rsidRDefault="00306332" w:rsidP="00F861DB">
      <w:pPr>
        <w:spacing w:line="480" w:lineRule="auto"/>
        <w:rPr>
          <w:rFonts w:ascii="Times New Roman" w:hAnsi="Times New Roman" w:cs="Times New Roman"/>
        </w:rPr>
      </w:pPr>
      <w:r>
        <w:rPr>
          <w:rFonts w:ascii="Times New Roman" w:hAnsi="Times New Roman" w:cs="Times New Roman"/>
        </w:rPr>
        <w:t>In compression</w:t>
      </w:r>
      <w:r w:rsidR="006E6155">
        <w:rPr>
          <w:rFonts w:ascii="Times New Roman" w:hAnsi="Times New Roman" w:cs="Times New Roman"/>
        </w:rPr>
        <w:t xml:space="preserve"> (</w:t>
      </w:r>
      <w:r w:rsidR="006E6155" w:rsidRPr="00B91213">
        <w:rPr>
          <w:rFonts w:ascii="Times New Roman" w:hAnsi="Times New Roman" w:cs="Times New Roman"/>
          <w:i/>
        </w:rPr>
        <w:t>δ</w:t>
      </w:r>
      <w:r w:rsidRPr="00B91213">
        <w:rPr>
          <w:rFonts w:ascii="Times New Roman" w:hAnsi="Times New Roman" w:cs="Times New Roman"/>
          <w:i/>
          <w:vertAlign w:val="subscript"/>
        </w:rPr>
        <w:t>n</w:t>
      </w:r>
      <w:r w:rsidR="00EC7AE4">
        <w:rPr>
          <w:rFonts w:ascii="Times New Roman" w:hAnsi="Times New Roman" w:cs="Times New Roman"/>
        </w:rPr>
        <w:t>&gt;</w:t>
      </w:r>
      <w:r>
        <w:rPr>
          <w:rFonts w:ascii="Times New Roman" w:hAnsi="Times New Roman" w:cs="Times New Roman"/>
        </w:rPr>
        <w:t xml:space="preserve">0): </w:t>
      </w:r>
      <w:r>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7)</w:t>
      </w:r>
    </w:p>
    <w:p w14:paraId="33B92848" w14:textId="3B99C036" w:rsidR="00306332" w:rsidRDefault="00306332" w:rsidP="00306332">
      <w:pPr>
        <w:spacing w:line="480" w:lineRule="auto"/>
        <w:rPr>
          <w:rFonts w:ascii="Times New Roman" w:hAnsi="Times New Roman" w:cs="Times New Roman"/>
        </w:rPr>
      </w:pPr>
      <w:r>
        <w:rPr>
          <w:rFonts w:ascii="Times New Roman" w:hAnsi="Times New Roman" w:cs="Times New Roman"/>
        </w:rPr>
        <w:t>In tension (</w:t>
      </w:r>
      <w:r w:rsidRPr="0030558E">
        <w:rPr>
          <w:rFonts w:ascii="Times New Roman" w:hAnsi="Times New Roman" w:cs="Times New Roman"/>
          <w:i/>
        </w:rPr>
        <w:t>δ</w:t>
      </w:r>
      <w:r w:rsidRPr="0030558E">
        <w:rPr>
          <w:rFonts w:ascii="Times New Roman" w:hAnsi="Times New Roman" w:cs="Times New Roman"/>
          <w:i/>
          <w:vertAlign w:val="subscript"/>
        </w:rPr>
        <w:t>n</w:t>
      </w:r>
      <w:r>
        <w:rPr>
          <w:rFonts w:ascii="Times New Roman" w:hAnsi="Times New Roman" w:cs="Times New Roman"/>
        </w:rPr>
        <w:t xml:space="preserve">&lt;0): </w:t>
      </w:r>
      <w:r>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m:t>
                </m:r>
              </m:sub>
              <m:sup>
                <m:r>
                  <w:rPr>
                    <w:rFonts w:ascii="Cambria Math" w:hAnsi="Cambria Math" w:cs="Times New Roman"/>
                  </w:rPr>
                  <m:t>min</m:t>
                </m:r>
              </m:sup>
            </m:sSubSup>
          </m:den>
        </m:f>
        <m:r>
          <w:rPr>
            <w:rFonts w:ascii="Cambria Math" w:eastAsiaTheme="minorEastAsia" w:hAnsi="Cambria Math" w:cs="Times New Roman"/>
          </w:rPr>
          <m:t xml:space="preserve"> )</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(Eq. 8)</w:t>
      </w:r>
    </w:p>
    <w:p w14:paraId="49062BDA" w14:textId="3F14E3FE" w:rsidR="00920930" w:rsidRDefault="00C15BD6" w:rsidP="00F861DB">
      <w:pPr>
        <w:spacing w:line="480" w:lineRule="auto"/>
        <w:rPr>
          <w:rFonts w:ascii="Times New Roman" w:hAnsi="Times New Roman" w:cs="Times New Roman"/>
        </w:rPr>
      </w:pPr>
      <w:r w:rsidRPr="00B91213">
        <w:rPr>
          <w:rFonts w:ascii="Times New Roman" w:hAnsi="Times New Roman" w:cs="Times New Roman"/>
          <w:highlight w:val="yellow"/>
        </w:rPr>
        <w:t xml:space="preserve">Where </w:t>
      </w:r>
      <w:r w:rsidRPr="00B91213">
        <w:rPr>
          <w:rFonts w:ascii="Times New Roman" w:hAnsi="Times New Roman" w:cs="Times New Roman"/>
          <w:i/>
          <w:highlight w:val="yellow"/>
        </w:rPr>
        <w:t>f</w:t>
      </w:r>
      <w:r w:rsidRPr="00B91213">
        <w:rPr>
          <w:rFonts w:ascii="Times New Roman" w:hAnsi="Times New Roman" w:cs="Times New Roman"/>
          <w:i/>
          <w:highlight w:val="yellow"/>
          <w:vertAlign w:val="subscript"/>
        </w:rPr>
        <w:t>n</w:t>
      </w:r>
      <w:r w:rsidRPr="00B91213">
        <w:rPr>
          <w:rFonts w:ascii="Times New Roman" w:hAnsi="Times New Roman" w:cs="Times New Roman"/>
          <w:i/>
          <w:highlight w:val="yellow"/>
          <w:vertAlign w:val="superscript"/>
        </w:rPr>
        <w:t>min</w:t>
      </w:r>
      <w:r w:rsidRPr="00B91213">
        <w:rPr>
          <w:rFonts w:ascii="Times New Roman" w:hAnsi="Times New Roman" w:cs="Times New Roman"/>
          <w:highlight w:val="yellow"/>
        </w:rPr>
        <w:t xml:space="preserve"> is the minimum normal force required to break the bond.</w:t>
      </w:r>
      <w:r>
        <w:rPr>
          <w:rFonts w:ascii="Times New Roman" w:hAnsi="Times New Roman" w:cs="Times New Roman"/>
        </w:rPr>
        <w:t xml:space="preserve"> Bond-induced interparticle forces are calculated </w:t>
      </w:r>
      <w:r w:rsidR="003870B4">
        <w:rPr>
          <w:rFonts w:ascii="Times New Roman" w:hAnsi="Times New Roman" w:cs="Times New Roman"/>
        </w:rPr>
        <w:t xml:space="preserve">as </w:t>
      </w:r>
    </w:p>
    <w:p w14:paraId="6F6B0151" w14:textId="0350661B" w:rsidR="003870B4" w:rsidRDefault="003114F6" w:rsidP="00F861D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t>(Eq. 9</w:t>
      </w:r>
      <w:r w:rsidR="00861C6F">
        <w:rPr>
          <w:rFonts w:ascii="Times New Roman" w:eastAsiaTheme="minorEastAsia" w:hAnsi="Times New Roman" w:cs="Times New Roman"/>
        </w:rPr>
        <w:t>)</w:t>
      </w:r>
    </w:p>
    <w:p w14:paraId="1D84A45D" w14:textId="7BE9BBB5" w:rsidR="00861C6F" w:rsidRDefault="003114F6" w:rsidP="00861C6F">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m:t>
            </m:r>
          </m:sub>
        </m:sSub>
      </m:oMath>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r>
      <w:r w:rsidR="00861C6F">
        <w:rPr>
          <w:rFonts w:ascii="Times New Roman" w:eastAsiaTheme="minorEastAsia" w:hAnsi="Times New Roman" w:cs="Times New Roman"/>
        </w:rPr>
        <w:tab/>
        <w:t>(Eq. 1</w:t>
      </w:r>
      <w:r w:rsidR="00444306">
        <w:rPr>
          <w:rFonts w:ascii="Times New Roman" w:eastAsiaTheme="minorEastAsia" w:hAnsi="Times New Roman" w:cs="Times New Roman"/>
        </w:rPr>
        <w:t>0</w:t>
      </w:r>
      <w:r w:rsidR="00861C6F">
        <w:rPr>
          <w:rFonts w:ascii="Times New Roman" w:eastAsiaTheme="minorEastAsia" w:hAnsi="Times New Roman" w:cs="Times New Roman"/>
        </w:rPr>
        <w:t>)</w:t>
      </w:r>
    </w:p>
    <w:p w14:paraId="6FC7C7DD" w14:textId="1BAAA5B4" w:rsidR="00861C6F" w:rsidRDefault="005D16D5" w:rsidP="00861C6F">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B91213">
        <w:rPr>
          <w:rFonts w:ascii="Times New Roman" w:eastAsiaTheme="minorEastAsia" w:hAnsi="Times New Roman" w:cs="Times New Roman"/>
          <w:i/>
        </w:rPr>
        <w:t>A</w:t>
      </w:r>
      <w:r w:rsidRPr="00B91213">
        <w:rPr>
          <w:rFonts w:ascii="Times New Roman" w:eastAsiaTheme="minorEastAsia" w:hAnsi="Times New Roman" w:cs="Times New Roman"/>
          <w:i/>
          <w:vertAlign w:val="subscript"/>
        </w:rPr>
        <w:t>b</w:t>
      </w:r>
      <w:r>
        <w:rPr>
          <w:rFonts w:ascii="Times New Roman" w:eastAsiaTheme="minorEastAsia" w:hAnsi="Times New Roman" w:cs="Times New Roman"/>
        </w:rPr>
        <w:t xml:space="preserve"> is the cross-sectional area of the elastic bond, assumed to be a circle with the radius equal to the smallest particle in contact. When particles are separated in tension </w:t>
      </w:r>
      <w:r>
        <w:rPr>
          <w:rFonts w:ascii="Times New Roman" w:hAnsi="Times New Roman" w:cs="Times New Roman"/>
        </w:rPr>
        <w:t>(</w:t>
      </w:r>
      <w:r w:rsidRPr="0030558E">
        <w:rPr>
          <w:rFonts w:ascii="Times New Roman" w:hAnsi="Times New Roman" w:cs="Times New Roman"/>
          <w:i/>
        </w:rPr>
        <w:t>δ</w:t>
      </w:r>
      <w:r w:rsidRPr="0030558E">
        <w:rPr>
          <w:rFonts w:ascii="Times New Roman" w:hAnsi="Times New Roman" w:cs="Times New Roman"/>
          <w:i/>
          <w:vertAlign w:val="subscript"/>
        </w:rPr>
        <w:t>n</w:t>
      </w:r>
      <w:r>
        <w:rPr>
          <w:rFonts w:ascii="Times New Roman" w:hAnsi="Times New Roman" w:cs="Times New Roman"/>
        </w:rPr>
        <w:t>&lt;0)</w:t>
      </w:r>
      <w:r>
        <w:rPr>
          <w:rFonts w:ascii="Times New Roman" w:eastAsiaTheme="minorEastAsia" w:hAnsi="Times New Roman" w:cs="Times New Roman"/>
        </w:rPr>
        <w:t xml:space="preserve">, bond tensile forces are limited by tensile strength and bond area, </w:t>
      </w:r>
      <w:r w:rsidRPr="00B91213">
        <w:rPr>
          <w:rFonts w:ascii="Times New Roman" w:eastAsiaTheme="minorEastAsia" w:hAnsi="Times New Roman" w:cs="Times New Roman"/>
          <w:i/>
        </w:rPr>
        <w:t>T</w:t>
      </w:r>
      <w:r w:rsidRPr="00B91213">
        <w:rPr>
          <w:rFonts w:ascii="Times New Roman" w:eastAsiaTheme="minorEastAsia" w:hAnsi="Times New Roman" w:cs="Times New Roman"/>
          <w:i/>
          <w:vertAlign w:val="subscript"/>
        </w:rPr>
        <w:t>b</w:t>
      </w:r>
      <w:r>
        <w:rPr>
          <w:rFonts w:ascii="Times New Roman" w:eastAsiaTheme="minorEastAsia" w:hAnsi="Times New Roman" w:cs="Times New Roman"/>
        </w:rPr>
        <w:t>*</w:t>
      </w:r>
      <w:r w:rsidRPr="00B91213">
        <w:rPr>
          <w:rFonts w:ascii="Times New Roman" w:eastAsiaTheme="minorEastAsia" w:hAnsi="Times New Roman" w:cs="Times New Roman"/>
          <w:i/>
        </w:rPr>
        <w:t>A</w:t>
      </w:r>
      <w:r w:rsidRPr="00B91213">
        <w:rPr>
          <w:rFonts w:ascii="Times New Roman" w:eastAsiaTheme="minorEastAsia" w:hAnsi="Times New Roman" w:cs="Times New Roman"/>
          <w:i/>
          <w:vertAlign w:val="subscript"/>
        </w:rPr>
        <w:t>b</w:t>
      </w:r>
      <w:r w:rsidR="00A35015">
        <w:rPr>
          <w:rFonts w:ascii="Times New Roman" w:eastAsiaTheme="minorEastAsia" w:hAnsi="Times New Roman" w:cs="Times New Roman"/>
        </w:rPr>
        <w:t>.</w:t>
      </w:r>
      <w:r>
        <w:rPr>
          <w:rFonts w:ascii="Times New Roman" w:eastAsiaTheme="minorEastAsia" w:hAnsi="Times New Roman" w:cs="Times New Roman"/>
        </w:rPr>
        <w:t xml:space="preserve"> Shear forces separated during tension </w:t>
      </w:r>
      <w:r w:rsidR="00A35015">
        <w:rPr>
          <w:rFonts w:ascii="Times New Roman" w:eastAsiaTheme="minorEastAsia" w:hAnsi="Times New Roman" w:cs="Times New Roman"/>
        </w:rPr>
        <w:t>(</w:t>
      </w:r>
      <w:r w:rsidR="00A35015" w:rsidRPr="00B91213">
        <w:rPr>
          <w:rFonts w:ascii="Times New Roman" w:eastAsiaTheme="minorEastAsia" w:hAnsi="Times New Roman" w:cs="Times New Roman"/>
          <w:i/>
        </w:rPr>
        <w:t>f</w:t>
      </w:r>
      <w:r w:rsidR="00A35015" w:rsidRPr="00B91213">
        <w:rPr>
          <w:rFonts w:ascii="Times New Roman" w:eastAsiaTheme="minorEastAsia" w:hAnsi="Times New Roman" w:cs="Times New Roman"/>
          <w:i/>
          <w:vertAlign w:val="subscript"/>
        </w:rPr>
        <w:t>n</w:t>
      </w:r>
      <w:r w:rsidR="00A35015">
        <w:rPr>
          <w:rFonts w:ascii="Times New Roman" w:eastAsiaTheme="minorEastAsia" w:hAnsi="Times New Roman" w:cs="Times New Roman"/>
        </w:rPr>
        <w:t xml:space="preserve">&lt;0) </w:t>
      </w:r>
      <w:r>
        <w:rPr>
          <w:rFonts w:ascii="Times New Roman" w:eastAsiaTheme="minorEastAsia" w:hAnsi="Times New Roman" w:cs="Times New Roman"/>
        </w:rPr>
        <w:t xml:space="preserve">and compression </w:t>
      </w:r>
      <w:r w:rsidR="00A35015">
        <w:rPr>
          <w:rFonts w:ascii="Times New Roman" w:eastAsiaTheme="minorEastAsia" w:hAnsi="Times New Roman" w:cs="Times New Roman"/>
        </w:rPr>
        <w:t>(</w:t>
      </w:r>
      <w:r w:rsidR="00A35015" w:rsidRPr="00B91213">
        <w:rPr>
          <w:rFonts w:ascii="Times New Roman" w:eastAsiaTheme="minorEastAsia" w:hAnsi="Times New Roman" w:cs="Times New Roman"/>
          <w:i/>
        </w:rPr>
        <w:t>f</w:t>
      </w:r>
      <w:r w:rsidR="00A35015" w:rsidRPr="00B91213">
        <w:rPr>
          <w:rFonts w:ascii="Times New Roman" w:eastAsiaTheme="minorEastAsia" w:hAnsi="Times New Roman" w:cs="Times New Roman"/>
          <w:i/>
          <w:vertAlign w:val="subscript"/>
        </w:rPr>
        <w:t>n</w:t>
      </w:r>
      <w:r w:rsidR="00A35015">
        <w:rPr>
          <w:rFonts w:ascii="Times New Roman" w:eastAsiaTheme="minorEastAsia" w:hAnsi="Times New Roman" w:cs="Times New Roman"/>
        </w:rPr>
        <w:t xml:space="preserve">&gt;0) </w:t>
      </w:r>
      <w:r>
        <w:rPr>
          <w:rFonts w:ascii="Times New Roman" w:eastAsiaTheme="minorEastAsia" w:hAnsi="Times New Roman" w:cs="Times New Roman"/>
        </w:rPr>
        <w:t xml:space="preserve">are expressed by </w:t>
      </w:r>
    </w:p>
    <w:p w14:paraId="341A8964" w14:textId="4BC7BCBC" w:rsidR="005D16D5" w:rsidRDefault="003114F6" w:rsidP="00861C6F">
      <w:pPr>
        <w:spacing w:line="480" w:lineRule="auto"/>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s</m:t>
            </m:r>
          </m:sub>
          <m:sup>
            <m:r>
              <w:rPr>
                <w:rFonts w:ascii="Cambria Math" w:eastAsiaTheme="minorEastAsia" w:hAnsi="Cambria Math" w:cs="Times New Roman"/>
              </w:rPr>
              <m:t>max</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oMath>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A35015">
        <w:rPr>
          <w:rFonts w:ascii="Times New Roman" w:eastAsiaTheme="minorEastAsia" w:hAnsi="Times New Roman" w:cs="Times New Roman"/>
        </w:rPr>
        <w:t>(Eq. 1</w:t>
      </w:r>
      <w:r w:rsidR="00444306">
        <w:rPr>
          <w:rFonts w:ascii="Times New Roman" w:eastAsiaTheme="minorEastAsia" w:hAnsi="Times New Roman" w:cs="Times New Roman"/>
        </w:rPr>
        <w:t>1</w:t>
      </w:r>
      <w:r w:rsidR="00A35015">
        <w:rPr>
          <w:rFonts w:ascii="Times New Roman" w:eastAsiaTheme="minorEastAsia" w:hAnsi="Times New Roman" w:cs="Times New Roman"/>
        </w:rPr>
        <w:t>)</w:t>
      </w:r>
    </w:p>
    <w:p w14:paraId="0CF87BC1" w14:textId="0676D091" w:rsidR="00A35015" w:rsidRDefault="003114F6" w:rsidP="00A35015">
      <w:pPr>
        <w:spacing w:line="480" w:lineRule="auto"/>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s</m:t>
            </m:r>
          </m:sub>
          <m:sup>
            <m:r>
              <w:rPr>
                <w:rFonts w:ascii="Cambria Math" w:eastAsiaTheme="minorEastAsia" w:hAnsi="Cambria Math" w:cs="Times New Roman"/>
              </w:rPr>
              <m:t>max</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oMath>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t>(Eq. 12</w:t>
      </w:r>
      <w:r w:rsidR="00A35015">
        <w:rPr>
          <w:rFonts w:ascii="Times New Roman" w:eastAsiaTheme="minorEastAsia" w:hAnsi="Times New Roman" w:cs="Times New Roman"/>
        </w:rPr>
        <w:t>)</w:t>
      </w:r>
    </w:p>
    <w:p w14:paraId="183EB9F8" w14:textId="36A2DBB3" w:rsidR="00A35015" w:rsidRPr="00B91213" w:rsidRDefault="009F1E29" w:rsidP="00B91213">
      <w:pPr>
        <w:spacing w:line="480" w:lineRule="auto"/>
        <w:ind w:firstLine="720"/>
        <w:rPr>
          <w:rFonts w:ascii="Times New Roman" w:eastAsiaTheme="minorEastAsia" w:hAnsi="Times New Roman" w:cs="Times New Roman"/>
          <w:b/>
        </w:rPr>
      </w:pPr>
      <w:r w:rsidRPr="00B91213">
        <w:rPr>
          <w:rFonts w:ascii="Times New Roman" w:eastAsiaTheme="minorEastAsia" w:hAnsi="Times New Roman" w:cs="Times New Roman"/>
          <w:b/>
        </w:rPr>
        <w:lastRenderedPageBreak/>
        <w:t>2.2. Particle Motions</w:t>
      </w:r>
    </w:p>
    <w:p w14:paraId="20D34310" w14:textId="5F1E3210" w:rsidR="009F1E29" w:rsidRDefault="009F1E29" w:rsidP="00A35015">
      <w:pPr>
        <w:spacing w:line="480" w:lineRule="auto"/>
        <w:rPr>
          <w:rFonts w:ascii="Times New Roman" w:eastAsiaTheme="minorEastAsia" w:hAnsi="Times New Roman" w:cs="Times New Roman"/>
        </w:rPr>
      </w:pPr>
      <w:r>
        <w:rPr>
          <w:rFonts w:ascii="Times New Roman" w:eastAsiaTheme="minorEastAsia" w:hAnsi="Times New Roman" w:cs="Times New Roman"/>
        </w:rPr>
        <w:t>For each time step, net force and displacement and moment are calculated by summing components of all contact forces acting on a particle. Net force (</w:t>
      </w:r>
      <w:r w:rsidRPr="00B91213">
        <w:rPr>
          <w:rFonts w:ascii="Times New Roman" w:eastAsiaTheme="minorEastAsia" w:hAnsi="Times New Roman" w:cs="Times New Roman"/>
          <w:i/>
        </w:rPr>
        <w:t>F</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and net moment (</w:t>
      </w:r>
      <w:r w:rsidRPr="00B91213">
        <w:rPr>
          <w:rFonts w:ascii="Times New Roman" w:eastAsiaTheme="minorEastAsia" w:hAnsi="Times New Roman" w:cs="Times New Roman"/>
          <w:i/>
        </w:rPr>
        <w:t>M</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are calculated for each particle by</w:t>
      </w:r>
    </w:p>
    <w:p w14:paraId="24737125" w14:textId="511E5839" w:rsidR="009F1E29" w:rsidRDefault="003114F6" w:rsidP="00A35015">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ẍ</m:t>
            </m:r>
          </m:e>
          <m:sub>
            <m:r>
              <w:rPr>
                <w:rFonts w:ascii="Cambria Math" w:eastAsiaTheme="minorEastAsia" w:hAnsi="Cambria Math" w:cs="Times New Roman"/>
              </w:rPr>
              <m:t>p</m:t>
            </m:r>
          </m:sub>
        </m:sSub>
      </m:oMath>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9F1E29">
        <w:rPr>
          <w:rFonts w:ascii="Times New Roman" w:eastAsiaTheme="minorEastAsia" w:hAnsi="Times New Roman" w:cs="Times New Roman"/>
        </w:rPr>
        <w:tab/>
      </w:r>
      <w:r w:rsidR="00444306">
        <w:rPr>
          <w:rFonts w:ascii="Times New Roman" w:eastAsiaTheme="minorEastAsia" w:hAnsi="Times New Roman" w:cs="Times New Roman"/>
        </w:rPr>
        <w:t>(Eq. 13</w:t>
      </w:r>
      <w:r w:rsidR="009F1E29">
        <w:rPr>
          <w:rFonts w:ascii="Times New Roman" w:eastAsiaTheme="minorEastAsia" w:hAnsi="Times New Roman" w:cs="Times New Roman"/>
        </w:rPr>
        <w:t>)</w:t>
      </w:r>
    </w:p>
    <w:p w14:paraId="11BF096B" w14:textId="533C2B55" w:rsidR="009F1E29" w:rsidRDefault="003114F6" w:rsidP="009F1E29">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Ӫ</m:t>
            </m:r>
          </m:e>
          <m:sub>
            <m:r>
              <w:rPr>
                <w:rFonts w:ascii="Cambria Math" w:eastAsiaTheme="minorEastAsia" w:hAnsi="Cambria Math" w:cs="Times New Roman"/>
              </w:rPr>
              <m:t>p</m:t>
            </m:r>
          </m:sub>
        </m:sSub>
      </m:oMath>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r>
      <w:r w:rsidR="00444306">
        <w:rPr>
          <w:rFonts w:ascii="Times New Roman" w:eastAsiaTheme="minorEastAsia" w:hAnsi="Times New Roman" w:cs="Times New Roman"/>
        </w:rPr>
        <w:tab/>
        <w:t>(Eq. 14</w:t>
      </w:r>
      <w:r w:rsidR="009F1E29">
        <w:rPr>
          <w:rFonts w:ascii="Times New Roman" w:eastAsiaTheme="minorEastAsia" w:hAnsi="Times New Roman" w:cs="Times New Roman"/>
        </w:rPr>
        <w:t>)</w:t>
      </w:r>
    </w:p>
    <w:p w14:paraId="38B5968F" w14:textId="4AC4A489" w:rsidR="009F1E29" w:rsidRDefault="00A40213" w:rsidP="009F1E29">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Pr="00B91213">
        <w:rPr>
          <w:rFonts w:ascii="Times New Roman" w:eastAsiaTheme="minorEastAsia" w:hAnsi="Times New Roman" w:cs="Times New Roman"/>
          <w:i/>
        </w:rPr>
        <w:t>m</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and </w:t>
      </w:r>
      <w:r w:rsidRPr="00B91213">
        <w:rPr>
          <w:rFonts w:ascii="Times New Roman" w:eastAsiaTheme="minorEastAsia" w:hAnsi="Times New Roman" w:cs="Times New Roman"/>
          <w:i/>
        </w:rPr>
        <w:t>I</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are mass and moment inertia and </w:t>
      </w:r>
      <w:r w:rsidRPr="00B91213">
        <w:rPr>
          <w:rFonts w:ascii="Times New Roman" w:eastAsiaTheme="minorEastAsia" w:hAnsi="Times New Roman" w:cs="Times New Roman"/>
          <w:i/>
        </w:rPr>
        <w:t>ẍ</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and </w:t>
      </w:r>
      <w:r w:rsidRPr="00B91213">
        <w:rPr>
          <w:rFonts w:ascii="Times New Roman" w:eastAsiaTheme="minorEastAsia" w:hAnsi="Times New Roman" w:cs="Times New Roman"/>
          <w:i/>
        </w:rPr>
        <w:t>Ӫ</w:t>
      </w:r>
      <w:r w:rsidRPr="00B91213">
        <w:rPr>
          <w:rFonts w:ascii="Times New Roman" w:eastAsiaTheme="minorEastAsia" w:hAnsi="Times New Roman" w:cs="Times New Roman"/>
          <w:i/>
          <w:vertAlign w:val="subscript"/>
        </w:rPr>
        <w:t>p</w:t>
      </w:r>
      <w:r>
        <w:rPr>
          <w:rFonts w:ascii="Times New Roman" w:eastAsiaTheme="minorEastAsia" w:hAnsi="Times New Roman" w:cs="Times New Roman"/>
        </w:rPr>
        <w:t xml:space="preserve"> are the linear and angular accelerations respectively. The particle displacements and roataions are calculated by inverting twice and integrating Eq. 14 and Eq. 15 over each time step for the new particle positions and orientations. At each time step, new particle configurations and contact forces are calculated. At each time step, particle motions are partially damped to dissipate energy in the system, to recreate the inelastic deformation in rocks [</w:t>
      </w:r>
      <w:r w:rsidRPr="00B91213">
        <w:rPr>
          <w:rFonts w:ascii="Times New Roman" w:eastAsiaTheme="minorEastAsia" w:hAnsi="Times New Roman" w:cs="Times New Roman"/>
          <w:color w:val="7030A0"/>
        </w:rPr>
        <w:t>Cundall, 1987; Hazzard et al., 2000</w:t>
      </w:r>
      <w:r>
        <w:rPr>
          <w:rFonts w:ascii="Times New Roman" w:eastAsiaTheme="minorEastAsia" w:hAnsi="Times New Roman" w:cs="Times New Roman"/>
        </w:rPr>
        <w:t xml:space="preserve">].  </w:t>
      </w:r>
    </w:p>
    <w:p w14:paraId="74E90318" w14:textId="0FE303B6" w:rsidR="0014027F" w:rsidRPr="00B91213" w:rsidRDefault="004F0205" w:rsidP="00B91213">
      <w:pPr>
        <w:spacing w:line="480" w:lineRule="auto"/>
        <w:ind w:firstLine="720"/>
        <w:rPr>
          <w:rFonts w:ascii="Times New Roman" w:eastAsiaTheme="minorEastAsia" w:hAnsi="Times New Roman" w:cs="Times New Roman"/>
          <w:b/>
        </w:rPr>
      </w:pPr>
      <w:r w:rsidRPr="00756B43">
        <w:rPr>
          <w:rFonts w:ascii="Times New Roman" w:eastAsiaTheme="minorEastAsia" w:hAnsi="Times New Roman" w:cs="Times New Roman"/>
          <w:b/>
        </w:rPr>
        <w:t xml:space="preserve">2.3. Quantification of Stress, </w:t>
      </w:r>
      <w:r>
        <w:rPr>
          <w:rFonts w:ascii="Times New Roman" w:eastAsiaTheme="minorEastAsia" w:hAnsi="Times New Roman" w:cs="Times New Roman"/>
          <w:b/>
        </w:rPr>
        <w:t xml:space="preserve">Strain and </w:t>
      </w:r>
      <w:r w:rsidR="0014027F" w:rsidRPr="00B91213">
        <w:rPr>
          <w:rFonts w:ascii="Times New Roman" w:eastAsiaTheme="minorEastAsia" w:hAnsi="Times New Roman" w:cs="Times New Roman"/>
          <w:b/>
        </w:rPr>
        <w:t>Porosity</w:t>
      </w:r>
    </w:p>
    <w:p w14:paraId="6B7971C9" w14:textId="6BC7C8B9" w:rsidR="004F0205" w:rsidRDefault="004F0205" w:rsidP="009F1E29">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quantification of bulk parameters during biaxial experiments using RICEBAL are explained in detail by </w:t>
      </w:r>
      <w:r w:rsidRPr="00B91213">
        <w:rPr>
          <w:rFonts w:ascii="Times New Roman" w:eastAsiaTheme="minorEastAsia" w:hAnsi="Times New Roman" w:cs="Times New Roman"/>
          <w:color w:val="7030A0"/>
        </w:rPr>
        <w:t>Longjohn et al., 2018</w:t>
      </w:r>
      <w:r>
        <w:rPr>
          <w:rFonts w:ascii="Times New Roman" w:eastAsiaTheme="minorEastAsia" w:hAnsi="Times New Roman" w:cs="Times New Roman"/>
        </w:rPr>
        <w:t>. Membrane and platen boundary stresses correspond to the minimum and maximum principal stress (</w:t>
      </w:r>
      <w:r w:rsidRPr="00B91213">
        <w:rPr>
          <w:rFonts w:ascii="Times New Roman" w:eastAsiaTheme="minorEastAsia" w:hAnsi="Times New Roman" w:cs="Times New Roman"/>
          <w:i/>
        </w:rPr>
        <w:t>σ</w:t>
      </w:r>
      <w:r w:rsidRPr="00B91213">
        <w:rPr>
          <w:rFonts w:ascii="Times New Roman" w:eastAsiaTheme="minorEastAsia" w:hAnsi="Times New Roman" w:cs="Times New Roman"/>
          <w:i/>
          <w:vertAlign w:val="subscript"/>
        </w:rPr>
        <w:t>3</w:t>
      </w:r>
      <w:r>
        <w:rPr>
          <w:rFonts w:ascii="Times New Roman" w:eastAsiaTheme="minorEastAsia" w:hAnsi="Times New Roman" w:cs="Times New Roman"/>
        </w:rPr>
        <w:t xml:space="preserve"> and </w:t>
      </w:r>
      <w:r w:rsidRPr="00B91213">
        <w:rPr>
          <w:rFonts w:ascii="Times New Roman" w:eastAsiaTheme="minorEastAsia" w:hAnsi="Times New Roman" w:cs="Times New Roman"/>
          <w:i/>
        </w:rPr>
        <w:t>σ</w:t>
      </w:r>
      <w:r w:rsidRPr="00B91213">
        <w:rPr>
          <w:rFonts w:ascii="Times New Roman" w:eastAsiaTheme="minorEastAsia" w:hAnsi="Times New Roman" w:cs="Times New Roman"/>
          <w:i/>
          <w:vertAlign w:val="subscript"/>
        </w:rPr>
        <w:t>1</w:t>
      </w:r>
      <w:r>
        <w:rPr>
          <w:rFonts w:ascii="Times New Roman" w:eastAsiaTheme="minorEastAsia" w:hAnsi="Times New Roman" w:cs="Times New Roman"/>
        </w:rPr>
        <w:t xml:space="preserve">). Membrane stresses are maintained constant at a specified confining pressure; the platen stresses are calculated by summing the net forces of the particles at each platen and dividing that sum by the platen area. </w:t>
      </w:r>
      <w:r w:rsidR="006B60B4" w:rsidRPr="00B91213">
        <w:rPr>
          <w:rFonts w:ascii="Times New Roman" w:eastAsiaTheme="minorEastAsia" w:hAnsi="Times New Roman" w:cs="Times New Roman"/>
          <w:highlight w:val="yellow"/>
        </w:rPr>
        <w:t>Stress associated with bond breakage is recorded by dividing fs an fn at failure by the area of the bond, which is equal to the area of the smallest particle in the domain.</w:t>
      </w:r>
      <w:r w:rsidR="006B60B4">
        <w:rPr>
          <w:rFonts w:ascii="Times New Roman" w:eastAsiaTheme="minorEastAsia" w:hAnsi="Times New Roman" w:cs="Times New Roman"/>
        </w:rPr>
        <w:t xml:space="preserve"> </w:t>
      </w:r>
      <w:r>
        <w:rPr>
          <w:rFonts w:ascii="Times New Roman" w:eastAsiaTheme="minorEastAsia" w:hAnsi="Times New Roman" w:cs="Times New Roman"/>
        </w:rPr>
        <w:t>The displacement of the platens is used to calculate axial strain (</w:t>
      </w:r>
      <w:r w:rsidRPr="00B91213">
        <w:rPr>
          <w:rFonts w:ascii="Times New Roman" w:eastAsiaTheme="minorEastAsia" w:hAnsi="Times New Roman" w:cs="Times New Roman"/>
          <w:i/>
        </w:rPr>
        <w:t>ε</w:t>
      </w:r>
      <w:r w:rsidRPr="00B91213">
        <w:rPr>
          <w:rFonts w:ascii="Times New Roman" w:eastAsiaTheme="minorEastAsia" w:hAnsi="Times New Roman" w:cs="Times New Roman"/>
          <w:i/>
          <w:vertAlign w:val="subscript"/>
        </w:rPr>
        <w:t>a</w:t>
      </w:r>
      <w:r>
        <w:rPr>
          <w:rFonts w:ascii="Times New Roman" w:eastAsiaTheme="minorEastAsia" w:hAnsi="Times New Roman" w:cs="Times New Roman"/>
        </w:rPr>
        <w:t>). Bulk porosity (</w:t>
      </w:r>
      <w:r w:rsidRPr="00B91213">
        <w:rPr>
          <w:rFonts w:ascii="Times New Roman" w:eastAsiaTheme="minorEastAsia" w:hAnsi="Times New Roman" w:cs="Times New Roman"/>
          <w:i/>
        </w:rPr>
        <w:sym w:font="Symbol" w:char="F066"/>
      </w:r>
      <w:r>
        <w:rPr>
          <w:rFonts w:ascii="Times New Roman" w:eastAsiaTheme="minorEastAsia" w:hAnsi="Times New Roman" w:cs="Times New Roman"/>
        </w:rPr>
        <w:t>) is calculated using total volume of the domain and total volume of all the spheres within the sample as:</w:t>
      </w:r>
    </w:p>
    <w:p w14:paraId="2B1C3532" w14:textId="05BB5775" w:rsidR="004F0205" w:rsidRDefault="004F0205" w:rsidP="009F1E29">
      <w:pPr>
        <w:spacing w:line="480" w:lineRule="auto"/>
        <w:rPr>
          <w:rFonts w:ascii="Times New Roman" w:eastAsiaTheme="minorEastAsia" w:hAnsi="Times New Roman" w:cs="Times New Roman"/>
        </w:rPr>
      </w:pPr>
      <m:oMath>
        <m:r>
          <w:rPr>
            <w:rFonts w:ascii="Cambria Math" w:eastAsiaTheme="minorEastAsia" w:hAnsi="Cambria Math" w:cs="Times New Roman"/>
          </w:rPr>
          <m:t>∅ (%)=100%-Particle Abundance (%)</m:t>
        </m:r>
      </m:oMath>
      <w:r w:rsidR="00E3736C">
        <w:rPr>
          <w:rFonts w:ascii="Times New Roman" w:eastAsiaTheme="minorEastAsia" w:hAnsi="Times New Roman" w:cs="Times New Roman"/>
        </w:rPr>
        <w:tab/>
      </w:r>
      <w:r w:rsidR="00E3736C">
        <w:rPr>
          <w:rFonts w:ascii="Times New Roman" w:eastAsiaTheme="minorEastAsia" w:hAnsi="Times New Roman" w:cs="Times New Roman"/>
        </w:rPr>
        <w:tab/>
      </w:r>
      <w:r w:rsidR="00E3736C">
        <w:rPr>
          <w:rFonts w:ascii="Times New Roman" w:eastAsiaTheme="minorEastAsia" w:hAnsi="Times New Roman" w:cs="Times New Roman"/>
        </w:rPr>
        <w:tab/>
      </w:r>
      <w:r w:rsidR="00E3736C">
        <w:rPr>
          <w:rFonts w:ascii="Times New Roman" w:eastAsiaTheme="minorEastAsia" w:hAnsi="Times New Roman" w:cs="Times New Roman"/>
        </w:rPr>
        <w:tab/>
      </w:r>
      <w:r w:rsidR="00E3736C">
        <w:rPr>
          <w:rFonts w:ascii="Times New Roman" w:eastAsiaTheme="minorEastAsia" w:hAnsi="Times New Roman" w:cs="Times New Roman"/>
        </w:rPr>
        <w:tab/>
      </w:r>
      <w:r>
        <w:rPr>
          <w:rFonts w:ascii="Times New Roman" w:eastAsiaTheme="minorEastAsia" w:hAnsi="Times New Roman" w:cs="Times New Roman"/>
        </w:rPr>
        <w:t xml:space="preserve">(Eq. </w:t>
      </w:r>
      <w:r w:rsidR="00E3736C">
        <w:rPr>
          <w:rFonts w:ascii="Times New Roman" w:eastAsiaTheme="minorEastAsia" w:hAnsi="Times New Roman" w:cs="Times New Roman"/>
        </w:rPr>
        <w:t>15</w:t>
      </w:r>
      <w:r>
        <w:rPr>
          <w:rFonts w:ascii="Times New Roman" w:eastAsiaTheme="minorEastAsia" w:hAnsi="Times New Roman" w:cs="Times New Roman"/>
        </w:rPr>
        <w:t>)</w:t>
      </w:r>
    </w:p>
    <w:p w14:paraId="4DC0F228" w14:textId="06D28D75" w:rsidR="001A3B4B" w:rsidRPr="009E0B88" w:rsidRDefault="009E0B88" w:rsidP="00E837CE">
      <w:pPr>
        <w:pStyle w:val="ListParagraph"/>
        <w:numPr>
          <w:ilvl w:val="0"/>
          <w:numId w:val="1"/>
        </w:numPr>
        <w:spacing w:line="480" w:lineRule="auto"/>
        <w:rPr>
          <w:rFonts w:ascii="Times New Roman" w:hAnsi="Times New Roman" w:cs="Times New Roman"/>
          <w:b/>
        </w:rPr>
      </w:pPr>
      <w:r w:rsidRPr="00B91213">
        <w:rPr>
          <w:rFonts w:ascii="Times New Roman" w:hAnsi="Times New Roman" w:cs="Times New Roman"/>
          <w:b/>
        </w:rPr>
        <w:t xml:space="preserve">Biaxial Experiments and Calibration of Materials </w:t>
      </w:r>
    </w:p>
    <w:p w14:paraId="00805534" w14:textId="2A0FC0FB" w:rsidR="00082E00" w:rsidRDefault="00CD7AFA" w:rsidP="00B91213">
      <w:pPr>
        <w:spacing w:line="480" w:lineRule="auto"/>
        <w:rPr>
          <w:rFonts w:ascii="Times New Roman" w:hAnsi="Times New Roman" w:cs="Times New Roman"/>
        </w:rPr>
      </w:pPr>
      <w:r w:rsidRPr="00B91213">
        <w:rPr>
          <w:rFonts w:ascii="Times New Roman" w:hAnsi="Times New Roman" w:cs="Times New Roman"/>
        </w:rPr>
        <w:lastRenderedPageBreak/>
        <w:t xml:space="preserve">In this study, we develop numerical analogs for </w:t>
      </w:r>
      <w:commentRangeStart w:id="21"/>
      <w:r w:rsidRPr="00B91213">
        <w:rPr>
          <w:rFonts w:ascii="Times New Roman" w:hAnsi="Times New Roman" w:cs="Times New Roman"/>
        </w:rPr>
        <w:t>Berea Sandstone and Lac du Bonnet Granite</w:t>
      </w:r>
      <w:commentRangeEnd w:id="21"/>
      <w:r>
        <w:rPr>
          <w:rStyle w:val="CommentReference"/>
        </w:rPr>
        <w:commentReference w:id="21"/>
      </w:r>
      <w:r w:rsidR="00802F00">
        <w:rPr>
          <w:rFonts w:ascii="Times New Roman" w:hAnsi="Times New Roman" w:cs="Times New Roman"/>
        </w:rPr>
        <w:t xml:space="preserve">, representing two widely studied rock types ranging from weaker non-crystalline rocks to strong crystalline rock. </w:t>
      </w:r>
      <w:r w:rsidR="00082E00">
        <w:rPr>
          <w:rFonts w:ascii="Times New Roman" w:hAnsi="Times New Roman" w:cs="Times New Roman"/>
        </w:rPr>
        <w:t xml:space="preserve">We </w:t>
      </w:r>
      <w:r w:rsidRPr="00B91213">
        <w:rPr>
          <w:rFonts w:ascii="Times New Roman" w:hAnsi="Times New Roman" w:cs="Times New Roman"/>
        </w:rPr>
        <w:t xml:space="preserve">simulate biaxial experiments for both rock types at </w:t>
      </w:r>
      <w:commentRangeStart w:id="22"/>
      <w:r w:rsidRPr="00B91213">
        <w:rPr>
          <w:rFonts w:ascii="Times New Roman" w:hAnsi="Times New Roman" w:cs="Times New Roman"/>
        </w:rPr>
        <w:t>ten different confi</w:t>
      </w:r>
      <w:r w:rsidR="0014027F" w:rsidRPr="00756B43">
        <w:rPr>
          <w:rFonts w:ascii="Times New Roman" w:hAnsi="Times New Roman" w:cs="Times New Roman"/>
        </w:rPr>
        <w:t xml:space="preserve">ning pressures (0 MPa - 50 MPa), to calibrate bulk behavior of numerical samples </w:t>
      </w:r>
      <w:r w:rsidR="00756B43">
        <w:rPr>
          <w:rFonts w:ascii="Times New Roman" w:hAnsi="Times New Roman" w:cs="Times New Roman"/>
        </w:rPr>
        <w:t xml:space="preserve">to experimental datasets </w:t>
      </w:r>
      <w:r w:rsidR="0014027F" w:rsidRPr="00756B43">
        <w:rPr>
          <w:rFonts w:ascii="Times New Roman" w:hAnsi="Times New Roman" w:cs="Times New Roman"/>
        </w:rPr>
        <w:t xml:space="preserve">under confined and unconfined conditions. </w:t>
      </w:r>
      <w:r w:rsidRPr="00B91213">
        <w:rPr>
          <w:rFonts w:ascii="Times New Roman" w:hAnsi="Times New Roman" w:cs="Times New Roman"/>
        </w:rPr>
        <w:t xml:space="preserve"> </w:t>
      </w:r>
      <w:commentRangeEnd w:id="22"/>
      <w:r>
        <w:rPr>
          <w:rStyle w:val="CommentReference"/>
        </w:rPr>
        <w:commentReference w:id="22"/>
      </w:r>
      <w:r w:rsidRPr="00B91213">
        <w:rPr>
          <w:rFonts w:ascii="Times New Roman" w:hAnsi="Times New Roman" w:cs="Times New Roman"/>
        </w:rPr>
        <w:t xml:space="preserve"> </w:t>
      </w:r>
    </w:p>
    <w:p w14:paraId="7E16D553" w14:textId="77777777" w:rsidR="00E26F0B" w:rsidRPr="00E837CE" w:rsidRDefault="00477236" w:rsidP="00E837CE">
      <w:pPr>
        <w:pStyle w:val="ListParagraph"/>
        <w:numPr>
          <w:ilvl w:val="1"/>
          <w:numId w:val="1"/>
        </w:numPr>
        <w:spacing w:line="480" w:lineRule="auto"/>
        <w:rPr>
          <w:rFonts w:ascii="Times New Roman" w:hAnsi="Times New Roman" w:cs="Times New Roman"/>
          <w:b/>
        </w:rPr>
      </w:pPr>
      <w:commentRangeStart w:id="23"/>
      <w:r>
        <w:rPr>
          <w:rFonts w:ascii="Times New Roman" w:hAnsi="Times New Roman" w:cs="Times New Roman"/>
          <w:b/>
        </w:rPr>
        <w:t>Biaxial Experiments using the Discrete Element Method</w:t>
      </w:r>
      <w:commentRangeEnd w:id="23"/>
      <w:r w:rsidR="00AA23F7">
        <w:rPr>
          <w:rStyle w:val="CommentReference"/>
        </w:rPr>
        <w:commentReference w:id="23"/>
      </w:r>
      <w:r>
        <w:rPr>
          <w:rFonts w:ascii="Times New Roman" w:hAnsi="Times New Roman" w:cs="Times New Roman"/>
          <w:b/>
        </w:rPr>
        <w:t xml:space="preserve">. </w:t>
      </w:r>
    </w:p>
    <w:p w14:paraId="7925F453" w14:textId="7968E3F8" w:rsidR="006629C8" w:rsidRDefault="00470190" w:rsidP="008D6DF9">
      <w:pPr>
        <w:spacing w:line="480" w:lineRule="auto"/>
        <w:rPr>
          <w:rFonts w:ascii="Times New Roman" w:hAnsi="Times New Roman" w:cs="Times New Roman"/>
        </w:rPr>
      </w:pPr>
      <w:r w:rsidRPr="00E837CE">
        <w:rPr>
          <w:rFonts w:ascii="Times New Roman" w:hAnsi="Times New Roman" w:cs="Times New Roman"/>
        </w:rPr>
        <w:t xml:space="preserve">We simulate samples </w:t>
      </w:r>
      <w:r w:rsidR="00477236">
        <w:rPr>
          <w:rFonts w:ascii="Times New Roman" w:hAnsi="Times New Roman" w:cs="Times New Roman"/>
        </w:rPr>
        <w:t xml:space="preserve">as </w:t>
      </w:r>
      <w:r w:rsidR="00FF18CF">
        <w:rPr>
          <w:rFonts w:ascii="Times New Roman" w:hAnsi="Times New Roman" w:cs="Times New Roman"/>
        </w:rPr>
        <w:t xml:space="preserve">granular assemblage of </w:t>
      </w:r>
      <w:del w:id="24" w:author="Julia Morgan" w:date="2018-09-03T15:53:00Z">
        <w:r w:rsidR="00FF18CF" w:rsidDel="004266F4">
          <w:rPr>
            <w:rFonts w:ascii="Times New Roman" w:hAnsi="Times New Roman" w:cs="Times New Roman"/>
          </w:rPr>
          <w:delText xml:space="preserve">5940 </w:delText>
        </w:r>
      </w:del>
      <w:ins w:id="25" w:author="Julia Morgan" w:date="2018-09-03T15:53:00Z">
        <w:r w:rsidR="004266F4">
          <w:rPr>
            <w:rFonts w:ascii="Times New Roman" w:hAnsi="Times New Roman" w:cs="Times New Roman"/>
          </w:rPr>
          <w:t xml:space="preserve">~60,000 </w:t>
        </w:r>
      </w:ins>
      <w:r w:rsidR="00FF18CF">
        <w:rPr>
          <w:rFonts w:ascii="Times New Roman" w:hAnsi="Times New Roman" w:cs="Times New Roman"/>
        </w:rPr>
        <w:t>particles</w:t>
      </w:r>
      <w:r w:rsidRPr="00E837CE">
        <w:rPr>
          <w:rFonts w:ascii="Times New Roman" w:hAnsi="Times New Roman" w:cs="Times New Roman"/>
        </w:rPr>
        <w:t xml:space="preserve"> with particle radii </w:t>
      </w:r>
      <w:r w:rsidR="00477236">
        <w:rPr>
          <w:rFonts w:ascii="Times New Roman" w:hAnsi="Times New Roman" w:cs="Times New Roman"/>
        </w:rPr>
        <w:t xml:space="preserve">of 10-40 µm </w:t>
      </w:r>
      <w:r w:rsidRPr="00E837CE">
        <w:rPr>
          <w:rFonts w:ascii="Times New Roman" w:hAnsi="Times New Roman" w:cs="Times New Roman"/>
        </w:rPr>
        <w:t>within an initial</w:t>
      </w:r>
      <w:r w:rsidR="008D6DF9">
        <w:rPr>
          <w:rFonts w:ascii="Times New Roman" w:hAnsi="Times New Roman" w:cs="Times New Roman"/>
        </w:rPr>
        <w:t xml:space="preserve"> spatial</w:t>
      </w:r>
      <w:r w:rsidRPr="00E837CE">
        <w:rPr>
          <w:rFonts w:ascii="Times New Roman" w:hAnsi="Times New Roman" w:cs="Times New Roman"/>
        </w:rPr>
        <w:t xml:space="preserve"> domain of 0.04</w:t>
      </w:r>
      <w:r w:rsidR="00FF18CF">
        <w:rPr>
          <w:rFonts w:ascii="Times New Roman" w:hAnsi="Times New Roman" w:cs="Times New Roman"/>
        </w:rPr>
        <w:t xml:space="preserve"> m</w:t>
      </w:r>
      <w:r w:rsidRPr="00E837CE">
        <w:rPr>
          <w:rFonts w:ascii="Times New Roman" w:hAnsi="Times New Roman" w:cs="Times New Roman"/>
        </w:rPr>
        <w:t xml:space="preserve"> x 0.03 </w:t>
      </w:r>
      <w:r w:rsidR="002B6A39" w:rsidRPr="00E837CE">
        <w:rPr>
          <w:rFonts w:ascii="Times New Roman" w:hAnsi="Times New Roman" w:cs="Times New Roman"/>
        </w:rPr>
        <w:t>m</w:t>
      </w:r>
      <w:r w:rsidR="00BD6A72">
        <w:rPr>
          <w:rFonts w:ascii="Times New Roman" w:hAnsi="Times New Roman" w:cs="Times New Roman"/>
        </w:rPr>
        <w:t xml:space="preserve"> [</w:t>
      </w:r>
      <w:r w:rsidR="00143343" w:rsidRPr="00143343">
        <w:rPr>
          <w:rFonts w:ascii="Times New Roman" w:hAnsi="Times New Roman" w:cs="Times New Roman"/>
          <w:color w:val="00B050"/>
        </w:rPr>
        <w:t xml:space="preserve">Fig. </w:t>
      </w:r>
      <w:r w:rsidR="00D95EB0">
        <w:rPr>
          <w:rFonts w:ascii="Times New Roman" w:hAnsi="Times New Roman" w:cs="Times New Roman"/>
          <w:color w:val="00B050"/>
        </w:rPr>
        <w:t>2</w:t>
      </w:r>
      <w:r w:rsidR="00143343" w:rsidRPr="00143343">
        <w:rPr>
          <w:rFonts w:ascii="Times New Roman" w:hAnsi="Times New Roman" w:cs="Times New Roman"/>
          <w:color w:val="00B050"/>
        </w:rPr>
        <w:t>a</w:t>
      </w:r>
      <w:r w:rsidR="00BD6A72">
        <w:rPr>
          <w:rFonts w:ascii="Times New Roman" w:hAnsi="Times New Roman" w:cs="Times New Roman"/>
        </w:rPr>
        <w:t>]</w:t>
      </w:r>
      <w:r w:rsidR="008D6DF9">
        <w:rPr>
          <w:rFonts w:ascii="Times New Roman" w:hAnsi="Times New Roman" w:cs="Times New Roman"/>
        </w:rPr>
        <w:t xml:space="preserve">. To prepare cohesive samples for biaxial experiments, we preconsolidate our samples to a confining pressure of 10 MPa. </w:t>
      </w:r>
      <w:r w:rsidR="00F61A54">
        <w:rPr>
          <w:rFonts w:ascii="Times New Roman" w:hAnsi="Times New Roman" w:cs="Times New Roman"/>
        </w:rPr>
        <w:t xml:space="preserve">The two horizontal confining walls, constructed of rows of particles, are moved inward between </w:t>
      </w:r>
      <w:r w:rsidR="008D6DF9">
        <w:rPr>
          <w:rFonts w:ascii="Times New Roman" w:hAnsi="Times New Roman" w:cs="Times New Roman"/>
        </w:rPr>
        <w:t>rigid vertical walls</w:t>
      </w:r>
      <w:r w:rsidR="00F61A54">
        <w:rPr>
          <w:rFonts w:ascii="Times New Roman" w:hAnsi="Times New Roman" w:cs="Times New Roman"/>
        </w:rPr>
        <w:t xml:space="preserve"> of particles until preconsolidation stress of 10 MPa is achieved. </w:t>
      </w:r>
      <w:r w:rsidR="008D6DF9">
        <w:rPr>
          <w:rFonts w:ascii="Times New Roman" w:hAnsi="Times New Roman" w:cs="Times New Roman"/>
        </w:rPr>
        <w:t xml:space="preserve"> After consolidation, sample dimensions are 0.019 m x 0.03 m [</w:t>
      </w:r>
      <w:r w:rsidR="00D95EB0" w:rsidRPr="00D95EB0">
        <w:rPr>
          <w:rFonts w:ascii="Times New Roman" w:hAnsi="Times New Roman" w:cs="Times New Roman"/>
          <w:color w:val="00B050"/>
        </w:rPr>
        <w:t>Fig. 2</w:t>
      </w:r>
      <w:r w:rsidR="008D6DF9" w:rsidRPr="00B91213">
        <w:rPr>
          <w:rFonts w:ascii="Times New Roman" w:hAnsi="Times New Roman" w:cs="Times New Roman"/>
          <w:color w:val="00B050"/>
        </w:rPr>
        <w:t>b</w:t>
      </w:r>
      <w:r w:rsidR="008D6DF9">
        <w:rPr>
          <w:rFonts w:ascii="Times New Roman" w:hAnsi="Times New Roman" w:cs="Times New Roman"/>
        </w:rPr>
        <w:t xml:space="preserve">]. </w:t>
      </w:r>
      <w:r w:rsidR="00946840">
        <w:rPr>
          <w:rFonts w:ascii="Times New Roman" w:hAnsi="Times New Roman" w:cs="Times New Roman"/>
        </w:rPr>
        <w:t xml:space="preserve">Porosity of the all samples after preconsolidation is 0.176. </w:t>
      </w:r>
      <w:r w:rsidR="00A50EED">
        <w:rPr>
          <w:rFonts w:ascii="Times New Roman" w:hAnsi="Times New Roman" w:cs="Times New Roman"/>
        </w:rPr>
        <w:t xml:space="preserve">Following preconsolidation, </w:t>
      </w:r>
      <w:r w:rsidR="00FF25A3">
        <w:rPr>
          <w:rFonts w:ascii="Times New Roman" w:hAnsi="Times New Roman" w:cs="Times New Roman"/>
        </w:rPr>
        <w:t xml:space="preserve">the </w:t>
      </w:r>
      <w:r w:rsidR="00F61A54">
        <w:rPr>
          <w:rFonts w:ascii="Times New Roman" w:hAnsi="Times New Roman" w:cs="Times New Roman"/>
        </w:rPr>
        <w:t xml:space="preserve">particles along horizontal platens </w:t>
      </w:r>
      <w:r w:rsidR="009A4E0E">
        <w:rPr>
          <w:rFonts w:ascii="Times New Roman" w:hAnsi="Times New Roman" w:cs="Times New Roman"/>
        </w:rPr>
        <w:t>can</w:t>
      </w:r>
      <w:r w:rsidR="00F61A54">
        <w:rPr>
          <w:rFonts w:ascii="Times New Roman" w:hAnsi="Times New Roman" w:cs="Times New Roman"/>
        </w:rPr>
        <w:t xml:space="preserve"> move independently in the vertical direction, while maintaining their constant confining stress</w:t>
      </w:r>
      <w:r w:rsidR="00FF25A3">
        <w:rPr>
          <w:rFonts w:ascii="Times New Roman" w:hAnsi="Times New Roman" w:cs="Times New Roman"/>
        </w:rPr>
        <w:t xml:space="preserve">, acting as a membrane to confine the sample during biaxial experiments. </w:t>
      </w:r>
      <w:r w:rsidR="009A4E0E">
        <w:rPr>
          <w:rFonts w:ascii="Times New Roman" w:hAnsi="Times New Roman" w:cs="Times New Roman"/>
        </w:rPr>
        <w:t xml:space="preserve">At this stage, we introduce interparticle bonds to simulate cohesive rock material. </w:t>
      </w:r>
      <w:r w:rsidR="00FF25A3">
        <w:rPr>
          <w:rFonts w:ascii="Times New Roman" w:hAnsi="Times New Roman" w:cs="Times New Roman"/>
        </w:rPr>
        <w:t>Axial compression is conducted by moving lateral platens inward at a constant velocity</w:t>
      </w:r>
      <w:r w:rsidR="009A4E0E">
        <w:rPr>
          <w:rFonts w:ascii="Times New Roman" w:hAnsi="Times New Roman" w:cs="Times New Roman"/>
        </w:rPr>
        <w:t xml:space="preserve">. As the vertical platens move inwards, local stresses increase causing failure of interparticle bonds. In this study, we define the failure of each interparticle bond as a microcrack. </w:t>
      </w:r>
      <w:r w:rsidR="005A31CB">
        <w:rPr>
          <w:rFonts w:ascii="Times New Roman" w:hAnsi="Times New Roman" w:cs="Times New Roman"/>
        </w:rPr>
        <w:t>The induced microcracks coalesce to form a shear fracture, resulting in the failure of the sample [</w:t>
      </w:r>
      <w:r w:rsidR="00D95EB0">
        <w:rPr>
          <w:rFonts w:ascii="Times New Roman" w:hAnsi="Times New Roman" w:cs="Times New Roman"/>
          <w:color w:val="00B050"/>
        </w:rPr>
        <w:t>Fig. 2</w:t>
      </w:r>
      <w:r w:rsidR="005A31CB" w:rsidRPr="0030558E">
        <w:rPr>
          <w:rFonts w:ascii="Times New Roman" w:hAnsi="Times New Roman" w:cs="Times New Roman"/>
          <w:color w:val="00B050"/>
        </w:rPr>
        <w:t>c</w:t>
      </w:r>
      <w:r w:rsidR="005A31CB">
        <w:rPr>
          <w:rFonts w:ascii="Times New Roman" w:hAnsi="Times New Roman" w:cs="Times New Roman"/>
        </w:rPr>
        <w:t xml:space="preserve">]. </w:t>
      </w:r>
      <w:r w:rsidR="006629C8">
        <w:rPr>
          <w:rFonts w:ascii="Times New Roman" w:hAnsi="Times New Roman" w:cs="Times New Roman"/>
        </w:rPr>
        <w:t>Biaxial experiments are run under confining pressures of 0</w:t>
      </w:r>
      <w:r w:rsidR="0008059D">
        <w:rPr>
          <w:rFonts w:ascii="Times New Roman" w:hAnsi="Times New Roman" w:cs="Times New Roman"/>
        </w:rPr>
        <w:t>, 2, 5,10</w:t>
      </w:r>
      <w:r w:rsidR="0008059D" w:rsidRPr="00386010">
        <w:rPr>
          <w:rFonts w:ascii="Times New Roman" w:hAnsi="Times New Roman" w:cs="Times New Roman"/>
        </w:rPr>
        <w:t>,15,20,25,30,40 and 50</w:t>
      </w:r>
      <w:r w:rsidR="006629C8" w:rsidRPr="00756B43">
        <w:rPr>
          <w:rFonts w:ascii="Times New Roman" w:hAnsi="Times New Roman" w:cs="Times New Roman"/>
        </w:rPr>
        <w:t xml:space="preserve"> MPa. Macromechanical properties of the sample </w:t>
      </w:r>
      <w:r w:rsidR="00756B43" w:rsidRPr="00B91213">
        <w:rPr>
          <w:rFonts w:ascii="Times New Roman" w:hAnsi="Times New Roman" w:cs="Times New Roman"/>
        </w:rPr>
        <w:t>are collected at increments of 2</w:t>
      </w:r>
      <w:r w:rsidR="006629C8" w:rsidRPr="00386010">
        <w:rPr>
          <w:rFonts w:ascii="Times New Roman" w:hAnsi="Times New Roman" w:cs="Times New Roman"/>
        </w:rPr>
        <w:t>000 cy</w:t>
      </w:r>
      <w:r w:rsidR="006629C8" w:rsidRPr="00756B43">
        <w:rPr>
          <w:rFonts w:ascii="Times New Roman" w:hAnsi="Times New Roman" w:cs="Times New Roman"/>
        </w:rPr>
        <w:t xml:space="preserve">cles, associated with axial strain increments of 0.001 and relative platen displacement of 0.008 mm. </w:t>
      </w:r>
      <w:r w:rsidR="00541DE3" w:rsidRPr="00756B43">
        <w:rPr>
          <w:rFonts w:ascii="Times New Roman" w:hAnsi="Times New Roman" w:cs="Times New Roman"/>
        </w:rPr>
        <w:t>All simulations</w:t>
      </w:r>
      <w:r w:rsidR="00541DE3">
        <w:rPr>
          <w:rFonts w:ascii="Times New Roman" w:hAnsi="Times New Roman" w:cs="Times New Roman"/>
        </w:rPr>
        <w:t xml:space="preserve"> of biaxial experiments are c</w:t>
      </w:r>
      <w:r w:rsidR="007710C0">
        <w:rPr>
          <w:rFonts w:ascii="Times New Roman" w:hAnsi="Times New Roman" w:cs="Times New Roman"/>
        </w:rPr>
        <w:t>onduct</w:t>
      </w:r>
      <w:r w:rsidR="00541DE3">
        <w:rPr>
          <w:rFonts w:ascii="Times New Roman" w:hAnsi="Times New Roman" w:cs="Times New Roman"/>
        </w:rPr>
        <w:t>ed</w:t>
      </w:r>
      <w:r w:rsidR="007710C0">
        <w:rPr>
          <w:rFonts w:ascii="Times New Roman" w:hAnsi="Times New Roman" w:cs="Times New Roman"/>
        </w:rPr>
        <w:t xml:space="preserve"> up</w:t>
      </w:r>
      <w:ins w:id="26" w:author="Julia Morgan" w:date="2018-09-03T15:55:00Z">
        <w:r w:rsidR="00AA23F7">
          <w:rPr>
            <w:rFonts w:ascii="Times New Roman" w:hAnsi="Times New Roman" w:cs="Times New Roman"/>
          </w:rPr>
          <w:t xml:space="preserve"> </w:t>
        </w:r>
      </w:ins>
      <w:r w:rsidR="007710C0">
        <w:rPr>
          <w:rFonts w:ascii="Times New Roman" w:hAnsi="Times New Roman" w:cs="Times New Roman"/>
        </w:rPr>
        <w:t xml:space="preserve">to axial strain of 0.103. </w:t>
      </w:r>
      <w:r w:rsidR="006629C8">
        <w:rPr>
          <w:rFonts w:ascii="Times New Roman" w:hAnsi="Times New Roman" w:cs="Times New Roman"/>
        </w:rPr>
        <w:t xml:space="preserve">In our study, micromechanical parameters of discrete particles and bonds are assigned to calibrate bulk properties to two rock types – Berea Sandstone and Lac du Bonnet Granite. This choice of rock </w:t>
      </w:r>
      <w:r w:rsidR="006629C8">
        <w:rPr>
          <w:rFonts w:ascii="Times New Roman" w:hAnsi="Times New Roman" w:cs="Times New Roman"/>
        </w:rPr>
        <w:lastRenderedPageBreak/>
        <w:t xml:space="preserve">types will help us to contrast the fracture growth mechanisms between weak, sedimentary rock (sandstone) and strong, crystalline rock (granite). </w:t>
      </w:r>
    </w:p>
    <w:p w14:paraId="7F34629F" w14:textId="35D2C7C9" w:rsidR="00F158A8" w:rsidRDefault="008E3B09" w:rsidP="00E837CE">
      <w:pPr>
        <w:pStyle w:val="ListParagraph"/>
        <w:numPr>
          <w:ilvl w:val="1"/>
          <w:numId w:val="1"/>
        </w:numPr>
        <w:spacing w:line="480" w:lineRule="auto"/>
        <w:rPr>
          <w:rFonts w:ascii="Times New Roman" w:hAnsi="Times New Roman" w:cs="Times New Roman"/>
          <w:b/>
        </w:rPr>
      </w:pPr>
      <w:commentRangeStart w:id="27"/>
      <w:commentRangeStart w:id="28"/>
      <w:r>
        <w:rPr>
          <w:rFonts w:ascii="Times New Roman" w:hAnsi="Times New Roman" w:cs="Times New Roman"/>
          <w:b/>
        </w:rPr>
        <w:t xml:space="preserve">Micromechanical </w:t>
      </w:r>
      <w:r w:rsidR="009E19D9">
        <w:rPr>
          <w:rFonts w:ascii="Times New Roman" w:hAnsi="Times New Roman" w:cs="Times New Roman"/>
          <w:b/>
        </w:rPr>
        <w:t>P</w:t>
      </w:r>
      <w:r>
        <w:rPr>
          <w:rFonts w:ascii="Times New Roman" w:hAnsi="Times New Roman" w:cs="Times New Roman"/>
          <w:b/>
        </w:rPr>
        <w:t>arameters</w:t>
      </w:r>
      <w:commentRangeEnd w:id="27"/>
      <w:r w:rsidR="00A951D3">
        <w:rPr>
          <w:rStyle w:val="CommentReference"/>
        </w:rPr>
        <w:commentReference w:id="27"/>
      </w:r>
      <w:r w:rsidR="009E19D9">
        <w:rPr>
          <w:rFonts w:ascii="Times New Roman" w:hAnsi="Times New Roman" w:cs="Times New Roman"/>
          <w:b/>
        </w:rPr>
        <w:t xml:space="preserve"> and Calibration of Samples </w:t>
      </w:r>
      <w:commentRangeEnd w:id="28"/>
      <w:r w:rsidR="00AA23F7">
        <w:rPr>
          <w:rStyle w:val="CommentReference"/>
        </w:rPr>
        <w:commentReference w:id="28"/>
      </w:r>
    </w:p>
    <w:p w14:paraId="17B879A8" w14:textId="7E8D4180" w:rsidR="00915420" w:rsidRDefault="00DB39A8" w:rsidP="00915420">
      <w:pPr>
        <w:spacing w:line="480" w:lineRule="auto"/>
        <w:rPr>
          <w:rFonts w:ascii="Times New Roman" w:hAnsi="Times New Roman" w:cs="Times New Roman"/>
        </w:rPr>
      </w:pPr>
      <w:r>
        <w:rPr>
          <w:rFonts w:ascii="Times New Roman" w:hAnsi="Times New Roman" w:cs="Times New Roman"/>
        </w:rPr>
        <w:t>Experimental</w:t>
      </w:r>
      <w:r w:rsidRPr="001C799E">
        <w:rPr>
          <w:rFonts w:ascii="Times New Roman" w:hAnsi="Times New Roman" w:cs="Times New Roman"/>
        </w:rPr>
        <w:t xml:space="preserve"> </w:t>
      </w:r>
      <w:r w:rsidR="00342805" w:rsidRPr="001C799E">
        <w:rPr>
          <w:rFonts w:ascii="Times New Roman" w:hAnsi="Times New Roman" w:cs="Times New Roman"/>
        </w:rPr>
        <w:t>laboratory data is used as</w:t>
      </w:r>
      <w:r w:rsidR="00450EDA">
        <w:rPr>
          <w:rFonts w:ascii="Times New Roman" w:hAnsi="Times New Roman" w:cs="Times New Roman"/>
        </w:rPr>
        <w:t xml:space="preserve"> a</w:t>
      </w:r>
      <w:r w:rsidR="00342805" w:rsidRPr="001C799E">
        <w:rPr>
          <w:rFonts w:ascii="Times New Roman" w:hAnsi="Times New Roman" w:cs="Times New Roman"/>
        </w:rPr>
        <w:t xml:space="preserve"> </w:t>
      </w:r>
      <w:r w:rsidR="00353B91">
        <w:rPr>
          <w:rFonts w:ascii="Times New Roman" w:hAnsi="Times New Roman" w:cs="Times New Roman"/>
        </w:rPr>
        <w:t>reference</w:t>
      </w:r>
      <w:r w:rsidR="00353B91" w:rsidRPr="001C799E">
        <w:rPr>
          <w:rFonts w:ascii="Times New Roman" w:hAnsi="Times New Roman" w:cs="Times New Roman"/>
        </w:rPr>
        <w:t xml:space="preserve"> </w:t>
      </w:r>
      <w:r w:rsidR="00342805" w:rsidRPr="001C799E">
        <w:rPr>
          <w:rFonts w:ascii="Times New Roman" w:hAnsi="Times New Roman" w:cs="Times New Roman"/>
        </w:rPr>
        <w:t xml:space="preserve">to adjust micromechanical parameters and calibrate </w:t>
      </w:r>
      <w:r w:rsidR="00450EDA">
        <w:rPr>
          <w:rFonts w:ascii="Times New Roman" w:hAnsi="Times New Roman" w:cs="Times New Roman"/>
        </w:rPr>
        <w:t xml:space="preserve">the </w:t>
      </w:r>
      <w:r w:rsidR="00342805" w:rsidRPr="001C799E">
        <w:rPr>
          <w:rFonts w:ascii="Times New Roman" w:hAnsi="Times New Roman" w:cs="Times New Roman"/>
        </w:rPr>
        <w:t>bulk be</w:t>
      </w:r>
      <w:r w:rsidR="001C799E" w:rsidRPr="001C799E">
        <w:rPr>
          <w:rFonts w:ascii="Times New Roman" w:hAnsi="Times New Roman" w:cs="Times New Roman"/>
        </w:rPr>
        <w:t xml:space="preserve">havior of </w:t>
      </w:r>
      <w:r w:rsidR="00450EDA">
        <w:rPr>
          <w:rFonts w:ascii="Times New Roman" w:hAnsi="Times New Roman" w:cs="Times New Roman"/>
        </w:rPr>
        <w:t xml:space="preserve">our </w:t>
      </w:r>
      <w:r w:rsidR="001C799E" w:rsidRPr="001C799E">
        <w:rPr>
          <w:rFonts w:ascii="Times New Roman" w:hAnsi="Times New Roman" w:cs="Times New Roman"/>
        </w:rPr>
        <w:t xml:space="preserve">models to </w:t>
      </w:r>
      <w:r>
        <w:rPr>
          <w:rFonts w:ascii="Times New Roman" w:hAnsi="Times New Roman" w:cs="Times New Roman"/>
        </w:rPr>
        <w:t>replicate Berea Sandstone and Lac du Bonnet granite</w:t>
      </w:r>
      <w:ins w:id="29" w:author="Julia Morgan" w:date="2018-09-03T16:13:00Z">
        <w:r w:rsidR="009C50B5">
          <w:rPr>
            <w:rFonts w:ascii="Times New Roman" w:hAnsi="Times New Roman" w:cs="Times New Roman"/>
          </w:rPr>
          <w:t>, materials that we choose to represent porosity and strength end-members in rock mechanics</w:t>
        </w:r>
      </w:ins>
      <w:r w:rsidR="001C799E" w:rsidRPr="001C799E">
        <w:rPr>
          <w:rFonts w:ascii="Times New Roman" w:hAnsi="Times New Roman" w:cs="Times New Roman"/>
        </w:rPr>
        <w:t>.</w:t>
      </w:r>
      <w:r w:rsidR="00BD2153">
        <w:rPr>
          <w:rFonts w:ascii="Times New Roman" w:hAnsi="Times New Roman" w:cs="Times New Roman"/>
        </w:rPr>
        <w:t xml:space="preserve"> </w:t>
      </w:r>
      <w:r>
        <w:rPr>
          <w:rFonts w:ascii="Times New Roman" w:hAnsi="Times New Roman" w:cs="Times New Roman"/>
        </w:rPr>
        <w:t>To capture the geomechanical character of the rocks under unconfined and confined conditions</w:t>
      </w:r>
      <w:r w:rsidR="00E41DC8">
        <w:rPr>
          <w:rFonts w:ascii="Times New Roman" w:hAnsi="Times New Roman" w:cs="Times New Roman"/>
        </w:rPr>
        <w:t xml:space="preserve"> in our models</w:t>
      </w:r>
      <w:r>
        <w:rPr>
          <w:rFonts w:ascii="Times New Roman" w:hAnsi="Times New Roman" w:cs="Times New Roman"/>
        </w:rPr>
        <w:t xml:space="preserve">, we </w:t>
      </w:r>
      <w:r w:rsidR="00E41DC8">
        <w:rPr>
          <w:rFonts w:ascii="Times New Roman" w:hAnsi="Times New Roman" w:cs="Times New Roman"/>
        </w:rPr>
        <w:t>calibrate Unconfined Compressive Strength (</w:t>
      </w:r>
      <w:r w:rsidR="00E41DC8" w:rsidRPr="0030558E">
        <w:rPr>
          <w:rFonts w:ascii="Times New Roman" w:hAnsi="Times New Roman" w:cs="Times New Roman"/>
          <w:i/>
        </w:rPr>
        <w:t>UCS</w:t>
      </w:r>
      <w:r w:rsidR="00E41DC8">
        <w:rPr>
          <w:rFonts w:ascii="Times New Roman" w:hAnsi="Times New Roman" w:cs="Times New Roman"/>
        </w:rPr>
        <w:t>), Young’s Modulus (</w:t>
      </w:r>
      <w:r w:rsidR="00E41DC8" w:rsidRPr="0030558E">
        <w:rPr>
          <w:rFonts w:ascii="Times New Roman" w:hAnsi="Times New Roman" w:cs="Times New Roman"/>
          <w:i/>
        </w:rPr>
        <w:t>E</w:t>
      </w:r>
      <w:r w:rsidR="00E41DC8">
        <w:rPr>
          <w:rFonts w:ascii="Times New Roman" w:hAnsi="Times New Roman" w:cs="Times New Roman"/>
        </w:rPr>
        <w:t>), and Mohr-Coulomb Cohesion (</w:t>
      </w:r>
      <w:r w:rsidR="00E41DC8" w:rsidRPr="0030558E">
        <w:rPr>
          <w:rFonts w:ascii="Times New Roman" w:hAnsi="Times New Roman" w:cs="Times New Roman"/>
          <w:i/>
        </w:rPr>
        <w:t>C</w:t>
      </w:r>
      <w:r w:rsidR="00E41DC8">
        <w:rPr>
          <w:rFonts w:ascii="Times New Roman" w:hAnsi="Times New Roman" w:cs="Times New Roman"/>
        </w:rPr>
        <w:t>) and slope (</w:t>
      </w:r>
      <w:r w:rsidR="00E41DC8" w:rsidRPr="0030558E">
        <w:rPr>
          <w:rFonts w:ascii="Times New Roman" w:hAnsi="Times New Roman" w:cs="Times New Roman"/>
          <w:i/>
        </w:rPr>
        <w:t>µ</w:t>
      </w:r>
      <w:r w:rsidR="00E41DC8">
        <w:rPr>
          <w:rFonts w:ascii="Times New Roman" w:hAnsi="Times New Roman" w:cs="Times New Roman"/>
        </w:rPr>
        <w:t xml:space="preserve">), to experimental datasets. </w:t>
      </w:r>
      <w:r w:rsidR="00294697">
        <w:rPr>
          <w:rFonts w:ascii="Times New Roman" w:hAnsi="Times New Roman" w:cs="Times New Roman"/>
        </w:rPr>
        <w:t xml:space="preserve">The pertinent input microparameters </w:t>
      </w:r>
      <w:r w:rsidR="00E41DC8">
        <w:rPr>
          <w:rFonts w:ascii="Times New Roman" w:hAnsi="Times New Roman" w:cs="Times New Roman"/>
        </w:rPr>
        <w:t>are (1) mechanical properties of the particles - Shear Modulus of particles (</w:t>
      </w:r>
      <w:r w:rsidR="00E41DC8" w:rsidRPr="001C799E">
        <w:rPr>
          <w:rFonts w:ascii="Times New Roman" w:hAnsi="Times New Roman" w:cs="Times New Roman"/>
          <w:i/>
        </w:rPr>
        <w:t>G</w:t>
      </w:r>
      <w:r w:rsidR="00E41DC8" w:rsidRPr="001C799E">
        <w:rPr>
          <w:rFonts w:ascii="Times New Roman" w:hAnsi="Times New Roman" w:cs="Times New Roman"/>
          <w:i/>
          <w:vertAlign w:val="subscript"/>
        </w:rPr>
        <w:t>p</w:t>
      </w:r>
      <w:r w:rsidR="00E41DC8">
        <w:rPr>
          <w:rFonts w:ascii="Times New Roman" w:hAnsi="Times New Roman" w:cs="Times New Roman"/>
        </w:rPr>
        <w:t>), Poisson’s Ratio of Particles (</w:t>
      </w:r>
      <w:r w:rsidR="00E41DC8" w:rsidRPr="001C799E">
        <w:rPr>
          <w:rFonts w:ascii="Times New Roman" w:hAnsi="Times New Roman" w:cs="Times New Roman"/>
          <w:i/>
        </w:rPr>
        <w:t>ν</w:t>
      </w:r>
      <w:r w:rsidR="00E41DC8" w:rsidRPr="001C799E">
        <w:rPr>
          <w:rFonts w:ascii="Times New Roman" w:hAnsi="Times New Roman" w:cs="Times New Roman"/>
          <w:i/>
          <w:vertAlign w:val="subscript"/>
        </w:rPr>
        <w:t>p</w:t>
      </w:r>
      <w:r w:rsidR="00E41DC8">
        <w:rPr>
          <w:rFonts w:ascii="Times New Roman" w:hAnsi="Times New Roman" w:cs="Times New Roman"/>
        </w:rPr>
        <w:t xml:space="preserve">), (2) mechanical properties of interparticle bonds - </w:t>
      </w:r>
      <w:r w:rsidR="00294697">
        <w:rPr>
          <w:rFonts w:ascii="Times New Roman" w:hAnsi="Times New Roman" w:cs="Times New Roman"/>
        </w:rPr>
        <w:t>Young’s and Shear Modulus of bonds (</w:t>
      </w:r>
      <w:r w:rsidR="00294697" w:rsidRPr="001C799E">
        <w:rPr>
          <w:rFonts w:ascii="Times New Roman" w:hAnsi="Times New Roman" w:cs="Times New Roman"/>
          <w:i/>
        </w:rPr>
        <w:t>E</w:t>
      </w:r>
      <w:r w:rsidR="00294697" w:rsidRPr="001C799E">
        <w:rPr>
          <w:rFonts w:ascii="Times New Roman" w:hAnsi="Times New Roman" w:cs="Times New Roman"/>
          <w:i/>
          <w:vertAlign w:val="subscript"/>
        </w:rPr>
        <w:t>b</w:t>
      </w:r>
      <w:r w:rsidR="00294697">
        <w:rPr>
          <w:rFonts w:ascii="Times New Roman" w:hAnsi="Times New Roman" w:cs="Times New Roman"/>
        </w:rPr>
        <w:t xml:space="preserve"> and </w:t>
      </w:r>
      <w:r w:rsidR="00294697" w:rsidRPr="001C799E">
        <w:rPr>
          <w:rFonts w:ascii="Times New Roman" w:hAnsi="Times New Roman" w:cs="Times New Roman"/>
          <w:i/>
        </w:rPr>
        <w:t>G</w:t>
      </w:r>
      <w:r w:rsidR="00294697" w:rsidRPr="001C799E">
        <w:rPr>
          <w:rFonts w:ascii="Times New Roman" w:hAnsi="Times New Roman" w:cs="Times New Roman"/>
          <w:i/>
          <w:vertAlign w:val="subscript"/>
        </w:rPr>
        <w:t>b</w:t>
      </w:r>
      <w:r w:rsidR="00294697">
        <w:rPr>
          <w:rFonts w:ascii="Times New Roman" w:hAnsi="Times New Roman" w:cs="Times New Roman"/>
        </w:rPr>
        <w:t>), Tensile Strength and Cohesion of bonds (</w:t>
      </w:r>
      <w:r w:rsidR="00294697" w:rsidRPr="001C799E">
        <w:rPr>
          <w:rFonts w:ascii="Times New Roman" w:hAnsi="Times New Roman" w:cs="Times New Roman"/>
          <w:i/>
        </w:rPr>
        <w:t>T</w:t>
      </w:r>
      <w:r w:rsidR="00294697" w:rsidRPr="001C799E">
        <w:rPr>
          <w:rFonts w:ascii="Times New Roman" w:hAnsi="Times New Roman" w:cs="Times New Roman"/>
          <w:i/>
          <w:vertAlign w:val="subscript"/>
        </w:rPr>
        <w:t>b</w:t>
      </w:r>
      <w:r w:rsidR="00294697">
        <w:rPr>
          <w:rFonts w:ascii="Times New Roman" w:hAnsi="Times New Roman" w:cs="Times New Roman"/>
        </w:rPr>
        <w:t xml:space="preserve"> and </w:t>
      </w:r>
      <w:r w:rsidR="00294697" w:rsidRPr="001C799E">
        <w:rPr>
          <w:rFonts w:ascii="Times New Roman" w:hAnsi="Times New Roman" w:cs="Times New Roman"/>
          <w:i/>
        </w:rPr>
        <w:t>C</w:t>
      </w:r>
      <w:r w:rsidR="00294697" w:rsidRPr="001C799E">
        <w:rPr>
          <w:rFonts w:ascii="Times New Roman" w:hAnsi="Times New Roman" w:cs="Times New Roman"/>
          <w:i/>
          <w:vertAlign w:val="subscript"/>
        </w:rPr>
        <w:t>b</w:t>
      </w:r>
      <w:r w:rsidR="00294697">
        <w:rPr>
          <w:rFonts w:ascii="Times New Roman" w:hAnsi="Times New Roman" w:cs="Times New Roman"/>
        </w:rPr>
        <w:t xml:space="preserve">), </w:t>
      </w:r>
      <w:r w:rsidR="00E41DC8">
        <w:rPr>
          <w:rFonts w:ascii="Times New Roman" w:hAnsi="Times New Roman" w:cs="Times New Roman"/>
        </w:rPr>
        <w:t xml:space="preserve"> and (3) </w:t>
      </w:r>
      <w:r w:rsidR="00294697">
        <w:rPr>
          <w:rFonts w:ascii="Times New Roman" w:hAnsi="Times New Roman" w:cs="Times New Roman"/>
        </w:rPr>
        <w:t>interparticle friction (</w:t>
      </w:r>
      <w:r w:rsidR="00294697" w:rsidRPr="001C799E">
        <w:rPr>
          <w:rFonts w:ascii="Times New Roman" w:hAnsi="Times New Roman" w:cs="Times New Roman"/>
          <w:i/>
        </w:rPr>
        <w:t>f</w:t>
      </w:r>
      <w:r w:rsidR="00294697">
        <w:rPr>
          <w:rFonts w:ascii="Times New Roman" w:hAnsi="Times New Roman" w:cs="Times New Roman"/>
        </w:rPr>
        <w:t xml:space="preserve">). </w:t>
      </w:r>
      <w:r w:rsidR="00915420">
        <w:rPr>
          <w:rFonts w:ascii="Times New Roman" w:hAnsi="Times New Roman" w:cs="Times New Roman"/>
        </w:rPr>
        <w:t xml:space="preserve"> The derived microparameters are determined indirectly by assigning values and comparing the response of the model to the geomechanical properties of the physical rock</w:t>
      </w:r>
      <w:r w:rsidR="00334CA7">
        <w:rPr>
          <w:rFonts w:ascii="Times New Roman" w:hAnsi="Times New Roman" w:cs="Times New Roman"/>
        </w:rPr>
        <w:t>.</w:t>
      </w:r>
      <w:r w:rsidR="003B0E43">
        <w:rPr>
          <w:rFonts w:ascii="Times New Roman" w:hAnsi="Times New Roman" w:cs="Times New Roman"/>
        </w:rPr>
        <w:t xml:space="preserve"> </w:t>
      </w:r>
    </w:p>
    <w:p w14:paraId="0A0CA2F3" w14:textId="2398E105" w:rsidR="004A0566" w:rsidRDefault="00203A7A" w:rsidP="00F950E5">
      <w:pPr>
        <w:spacing w:line="480" w:lineRule="auto"/>
        <w:rPr>
          <w:rFonts w:ascii="Times New Roman" w:hAnsi="Times New Roman" w:cs="Times New Roman"/>
        </w:rPr>
      </w:pPr>
      <w:r w:rsidRPr="00B91213">
        <w:rPr>
          <w:rFonts w:ascii="Times New Roman" w:hAnsi="Times New Roman" w:cs="Times New Roman"/>
          <w:i/>
        </w:rPr>
        <w:t>Calibration of Young’s Modulus</w:t>
      </w:r>
      <w:r w:rsidR="00733695">
        <w:rPr>
          <w:rFonts w:ascii="Times New Roman" w:hAnsi="Times New Roman" w:cs="Times New Roman"/>
          <w:i/>
        </w:rPr>
        <w:t xml:space="preserve"> (E)</w:t>
      </w:r>
      <w:r>
        <w:rPr>
          <w:rFonts w:ascii="Times New Roman" w:hAnsi="Times New Roman" w:cs="Times New Roman"/>
        </w:rPr>
        <w:t xml:space="preserve">: </w:t>
      </w:r>
      <w:r w:rsidR="00915420">
        <w:rPr>
          <w:rFonts w:ascii="Times New Roman" w:hAnsi="Times New Roman" w:cs="Times New Roman"/>
        </w:rPr>
        <w:t xml:space="preserve">The bulk Young’s Modulus </w:t>
      </w:r>
      <w:r w:rsidR="00BD2153">
        <w:rPr>
          <w:rFonts w:ascii="Times New Roman" w:hAnsi="Times New Roman" w:cs="Times New Roman"/>
        </w:rPr>
        <w:t>increases</w:t>
      </w:r>
      <w:r w:rsidR="00915420">
        <w:rPr>
          <w:rFonts w:ascii="Times New Roman" w:hAnsi="Times New Roman" w:cs="Times New Roman"/>
        </w:rPr>
        <w:t xml:space="preserve"> with the Young’s Modulus of Particles (</w:t>
      </w:r>
      <w:r w:rsidR="00915420" w:rsidRPr="00915420">
        <w:rPr>
          <w:rFonts w:ascii="Times New Roman" w:hAnsi="Times New Roman" w:cs="Times New Roman"/>
          <w:i/>
        </w:rPr>
        <w:t>E</w:t>
      </w:r>
      <w:r w:rsidR="00915420" w:rsidRPr="00915420">
        <w:rPr>
          <w:rFonts w:ascii="Times New Roman" w:hAnsi="Times New Roman" w:cs="Times New Roman"/>
          <w:i/>
          <w:vertAlign w:val="subscript"/>
        </w:rPr>
        <w:t>p</w:t>
      </w:r>
      <w:r w:rsidR="00915420">
        <w:rPr>
          <w:rFonts w:ascii="Times New Roman" w:hAnsi="Times New Roman" w:cs="Times New Roman"/>
        </w:rPr>
        <w:t xml:space="preserve">), which is </w:t>
      </w:r>
      <w:r w:rsidR="00235049">
        <w:rPr>
          <w:rFonts w:ascii="Times New Roman" w:hAnsi="Times New Roman" w:cs="Times New Roman"/>
        </w:rPr>
        <w:t xml:space="preserve">controlled using </w:t>
      </w:r>
      <w:r w:rsidR="00915420">
        <w:rPr>
          <w:rFonts w:ascii="Times New Roman" w:hAnsi="Times New Roman" w:cs="Times New Roman"/>
        </w:rPr>
        <w:t>input elastic parameters of particles</w:t>
      </w:r>
      <w:r w:rsidR="00235049">
        <w:rPr>
          <w:rFonts w:ascii="Times New Roman" w:hAnsi="Times New Roman" w:cs="Times New Roman"/>
        </w:rPr>
        <w:t xml:space="preserve">, </w:t>
      </w:r>
      <w:r w:rsidR="00915420" w:rsidRPr="002D4BBC">
        <w:rPr>
          <w:rFonts w:ascii="Times New Roman" w:hAnsi="Times New Roman" w:cs="Times New Roman"/>
          <w:i/>
        </w:rPr>
        <w:t>G</w:t>
      </w:r>
      <w:r w:rsidR="00915420" w:rsidRPr="002D4BBC">
        <w:rPr>
          <w:rFonts w:ascii="Times New Roman" w:hAnsi="Times New Roman" w:cs="Times New Roman"/>
          <w:i/>
          <w:vertAlign w:val="subscript"/>
        </w:rPr>
        <w:t>p</w:t>
      </w:r>
      <w:r w:rsidR="00915420">
        <w:rPr>
          <w:rFonts w:ascii="Times New Roman" w:hAnsi="Times New Roman" w:cs="Times New Roman"/>
        </w:rPr>
        <w:t xml:space="preserve"> and</w:t>
      </w:r>
      <w:r w:rsidR="00915420" w:rsidRPr="002D4BBC">
        <w:rPr>
          <w:rFonts w:ascii="Times New Roman" w:hAnsi="Times New Roman" w:cs="Times New Roman"/>
          <w:i/>
        </w:rPr>
        <w:t xml:space="preserve"> </w:t>
      </w:r>
      <w:r w:rsidR="00915420" w:rsidRPr="001C799E">
        <w:rPr>
          <w:rFonts w:ascii="Times New Roman" w:hAnsi="Times New Roman" w:cs="Times New Roman"/>
          <w:i/>
        </w:rPr>
        <w:t>ν</w:t>
      </w:r>
      <w:r w:rsidR="00915420" w:rsidRPr="001C799E">
        <w:rPr>
          <w:rFonts w:ascii="Times New Roman" w:hAnsi="Times New Roman" w:cs="Times New Roman"/>
          <w:i/>
          <w:vertAlign w:val="subscript"/>
        </w:rPr>
        <w:t>p</w:t>
      </w:r>
      <w:r w:rsidR="00235049">
        <w:rPr>
          <w:rFonts w:ascii="Times New Roman" w:hAnsi="Times New Roman" w:cs="Times New Roman"/>
        </w:rPr>
        <w:t>,</w:t>
      </w:r>
      <w:r w:rsidR="00915420">
        <w:rPr>
          <w:rFonts w:ascii="Times New Roman" w:hAnsi="Times New Roman" w:cs="Times New Roman"/>
        </w:rPr>
        <w:t xml:space="preserve"> </w:t>
      </w:r>
      <w:r w:rsidR="00235049">
        <w:rPr>
          <w:rFonts w:ascii="Times New Roman" w:hAnsi="Times New Roman" w:cs="Times New Roman"/>
        </w:rPr>
        <w:t xml:space="preserve">through </w:t>
      </w:r>
      <w:r w:rsidR="00235049" w:rsidRPr="00B91213">
        <w:rPr>
          <w:rFonts w:ascii="Times New Roman" w:hAnsi="Times New Roman" w:cs="Times New Roman"/>
          <w:color w:val="00B050"/>
        </w:rPr>
        <w:t>Eq. 5</w:t>
      </w:r>
      <w:r w:rsidR="00235049">
        <w:rPr>
          <w:rFonts w:ascii="Times New Roman" w:hAnsi="Times New Roman" w:cs="Times New Roman"/>
        </w:rPr>
        <w:t xml:space="preserve">. </w:t>
      </w:r>
      <w:r w:rsidR="00FB34EE">
        <w:rPr>
          <w:rFonts w:ascii="Times New Roman" w:eastAsiaTheme="minorEastAsia" w:hAnsi="Times New Roman" w:cs="Times New Roman"/>
        </w:rPr>
        <w:t xml:space="preserve">We </w:t>
      </w:r>
      <w:r w:rsidR="00BD6A72">
        <w:rPr>
          <w:rFonts w:ascii="Times New Roman" w:eastAsiaTheme="minorEastAsia" w:hAnsi="Times New Roman" w:cs="Times New Roman"/>
        </w:rPr>
        <w:t>derive</w:t>
      </w:r>
      <w:r w:rsidR="00FB34EE">
        <w:rPr>
          <w:rFonts w:ascii="Times New Roman" w:eastAsiaTheme="minorEastAsia" w:hAnsi="Times New Roman" w:cs="Times New Roman"/>
        </w:rPr>
        <w:t xml:space="preserve"> a Young’s Modulus of </w:t>
      </w:r>
      <w:r w:rsidR="003B0E43">
        <w:rPr>
          <w:rFonts w:ascii="Times New Roman" w:eastAsiaTheme="minorEastAsia" w:hAnsi="Times New Roman" w:cs="Times New Roman"/>
        </w:rPr>
        <w:t>4</w:t>
      </w:r>
      <w:r w:rsidR="00BD2153">
        <w:rPr>
          <w:rFonts w:ascii="Times New Roman" w:eastAsiaTheme="minorEastAsia" w:hAnsi="Times New Roman" w:cs="Times New Roman"/>
        </w:rPr>
        <w:t>.28x10</w:t>
      </w:r>
      <w:r w:rsidR="00BD2153" w:rsidRPr="00BD2153">
        <w:rPr>
          <w:rFonts w:ascii="Times New Roman" w:eastAsiaTheme="minorEastAsia" w:hAnsi="Times New Roman" w:cs="Times New Roman"/>
          <w:vertAlign w:val="superscript"/>
        </w:rPr>
        <w:t>9</w:t>
      </w:r>
      <w:r w:rsidR="00BD2153">
        <w:rPr>
          <w:rFonts w:ascii="Times New Roman" w:eastAsiaTheme="minorEastAsia" w:hAnsi="Times New Roman" w:cs="Times New Roman"/>
        </w:rPr>
        <w:t xml:space="preserve"> Pa</w:t>
      </w:r>
      <w:r w:rsidR="00FB34EE">
        <w:rPr>
          <w:rFonts w:ascii="Times New Roman" w:eastAsiaTheme="minorEastAsia" w:hAnsi="Times New Roman" w:cs="Times New Roman"/>
        </w:rPr>
        <w:t xml:space="preserve"> </w:t>
      </w:r>
      <w:r w:rsidR="004A0566">
        <w:rPr>
          <w:rFonts w:ascii="Times New Roman" w:eastAsiaTheme="minorEastAsia" w:hAnsi="Times New Roman" w:cs="Times New Roman"/>
        </w:rPr>
        <w:t>for Berea Sandstone</w:t>
      </w:r>
      <w:r w:rsidR="003B0E43">
        <w:rPr>
          <w:rFonts w:ascii="Times New Roman" w:eastAsiaTheme="minorEastAsia" w:hAnsi="Times New Roman" w:cs="Times New Roman"/>
        </w:rPr>
        <w:t xml:space="preserve"> [</w:t>
      </w:r>
      <w:r w:rsidR="003B0E43" w:rsidRPr="00B91213">
        <w:rPr>
          <w:rFonts w:ascii="Times New Roman" w:eastAsiaTheme="minorEastAsia" w:hAnsi="Times New Roman" w:cs="Times New Roman"/>
          <w:color w:val="00B050"/>
        </w:rPr>
        <w:t>Fig. 3</w:t>
      </w:r>
      <w:r w:rsidR="003B0E43">
        <w:rPr>
          <w:rFonts w:ascii="Times New Roman" w:eastAsiaTheme="minorEastAsia" w:hAnsi="Times New Roman" w:cs="Times New Roman"/>
        </w:rPr>
        <w:t>]</w:t>
      </w:r>
      <w:r w:rsidR="004A0566">
        <w:rPr>
          <w:rFonts w:ascii="Times New Roman" w:eastAsiaTheme="minorEastAsia" w:hAnsi="Times New Roman" w:cs="Times New Roman"/>
        </w:rPr>
        <w:t xml:space="preserve"> i</w:t>
      </w:r>
      <w:r w:rsidR="00FB34EE">
        <w:rPr>
          <w:rFonts w:ascii="Times New Roman" w:eastAsiaTheme="minorEastAsia" w:hAnsi="Times New Roman" w:cs="Times New Roman"/>
        </w:rPr>
        <w:t>s attained by us</w:t>
      </w:r>
      <w:r w:rsidR="00BD2153">
        <w:rPr>
          <w:rFonts w:ascii="Times New Roman" w:eastAsiaTheme="minorEastAsia" w:hAnsi="Times New Roman" w:cs="Times New Roman"/>
        </w:rPr>
        <w:t>ing values of 2.90</w:t>
      </w:r>
      <w:r w:rsidR="00FB34EE">
        <w:rPr>
          <w:rFonts w:ascii="Times New Roman" w:eastAsiaTheme="minorEastAsia" w:hAnsi="Times New Roman" w:cs="Times New Roman"/>
        </w:rPr>
        <w:t>x10</w:t>
      </w:r>
      <w:r w:rsidR="00FB34EE">
        <w:rPr>
          <w:rFonts w:ascii="Times New Roman" w:eastAsiaTheme="minorEastAsia" w:hAnsi="Times New Roman" w:cs="Times New Roman"/>
          <w:vertAlign w:val="superscript"/>
        </w:rPr>
        <w:t>10</w:t>
      </w:r>
      <w:r w:rsidR="00FB34EE">
        <w:rPr>
          <w:rFonts w:ascii="Times New Roman" w:eastAsiaTheme="minorEastAsia" w:hAnsi="Times New Roman" w:cs="Times New Roman"/>
        </w:rPr>
        <w:t xml:space="preserve"> Pa and 0.33</w:t>
      </w:r>
      <w:r w:rsidR="004A0566">
        <w:rPr>
          <w:rFonts w:ascii="Times New Roman" w:eastAsiaTheme="minorEastAsia" w:hAnsi="Times New Roman" w:cs="Times New Roman"/>
        </w:rPr>
        <w:t xml:space="preserve"> for </w:t>
      </w:r>
      <w:r w:rsidR="004A0566" w:rsidRPr="002D4BBC">
        <w:rPr>
          <w:rFonts w:ascii="Times New Roman" w:hAnsi="Times New Roman" w:cs="Times New Roman"/>
          <w:i/>
        </w:rPr>
        <w:t>G</w:t>
      </w:r>
      <w:r w:rsidR="004A0566" w:rsidRPr="002D4BBC">
        <w:rPr>
          <w:rFonts w:ascii="Times New Roman" w:hAnsi="Times New Roman" w:cs="Times New Roman"/>
          <w:i/>
          <w:vertAlign w:val="subscript"/>
        </w:rPr>
        <w:t>p</w:t>
      </w:r>
      <w:r w:rsidR="004A0566">
        <w:rPr>
          <w:rFonts w:ascii="Times New Roman" w:hAnsi="Times New Roman" w:cs="Times New Roman"/>
        </w:rPr>
        <w:t xml:space="preserve"> and</w:t>
      </w:r>
      <w:r w:rsidR="004A0566" w:rsidRPr="002D4BBC">
        <w:rPr>
          <w:rFonts w:ascii="Times New Roman" w:hAnsi="Times New Roman" w:cs="Times New Roman"/>
          <w:i/>
        </w:rPr>
        <w:t xml:space="preserve"> </w:t>
      </w:r>
      <w:r w:rsidR="004A0566" w:rsidRPr="001C799E">
        <w:rPr>
          <w:rFonts w:ascii="Times New Roman" w:hAnsi="Times New Roman" w:cs="Times New Roman"/>
          <w:i/>
        </w:rPr>
        <w:t>ν</w:t>
      </w:r>
      <w:r w:rsidR="004A0566" w:rsidRPr="001C799E">
        <w:rPr>
          <w:rFonts w:ascii="Times New Roman" w:hAnsi="Times New Roman" w:cs="Times New Roman"/>
          <w:i/>
          <w:vertAlign w:val="subscript"/>
        </w:rPr>
        <w:t>p</w:t>
      </w:r>
      <w:r w:rsidR="00BD6A72">
        <w:rPr>
          <w:rFonts w:ascii="Times New Roman" w:hAnsi="Times New Roman" w:cs="Times New Roman"/>
        </w:rPr>
        <w:t xml:space="preserve"> </w:t>
      </w:r>
      <w:r w:rsidR="00733695">
        <w:rPr>
          <w:rFonts w:ascii="Times New Roman" w:hAnsi="Times New Roman" w:cs="Times New Roman"/>
        </w:rPr>
        <w:t xml:space="preserve">respectively </w:t>
      </w:r>
      <w:r w:rsidR="00BD6A72">
        <w:rPr>
          <w:rFonts w:ascii="Times New Roman" w:hAnsi="Times New Roman" w:cs="Times New Roman"/>
        </w:rPr>
        <w:t>[</w:t>
      </w:r>
      <w:r w:rsidR="00EF6844" w:rsidRPr="00143343">
        <w:rPr>
          <w:rFonts w:ascii="Times New Roman" w:hAnsi="Times New Roman" w:cs="Times New Roman"/>
          <w:color w:val="00B050"/>
        </w:rPr>
        <w:t xml:space="preserve">Table </w:t>
      </w:r>
      <w:r w:rsidR="00334CA7">
        <w:rPr>
          <w:rFonts w:ascii="Times New Roman" w:hAnsi="Times New Roman" w:cs="Times New Roman"/>
          <w:color w:val="00B050"/>
        </w:rPr>
        <w:t>1</w:t>
      </w:r>
      <w:r w:rsidR="00BD6A72">
        <w:rPr>
          <w:rFonts w:ascii="Times New Roman" w:hAnsi="Times New Roman" w:cs="Times New Roman"/>
        </w:rPr>
        <w:t>]</w:t>
      </w:r>
      <w:r w:rsidR="004A0566">
        <w:rPr>
          <w:rFonts w:ascii="Times New Roman" w:hAnsi="Times New Roman" w:cs="Times New Roman"/>
        </w:rPr>
        <w:t>. Similarly,</w:t>
      </w:r>
      <w:r w:rsidR="00AB06B2">
        <w:rPr>
          <w:rFonts w:ascii="Times New Roman" w:hAnsi="Times New Roman" w:cs="Times New Roman"/>
        </w:rPr>
        <w:t xml:space="preserve"> we </w:t>
      </w:r>
      <w:r w:rsidR="00BD6A72">
        <w:rPr>
          <w:rFonts w:ascii="Times New Roman" w:hAnsi="Times New Roman" w:cs="Times New Roman"/>
        </w:rPr>
        <w:t>derive</w:t>
      </w:r>
      <w:r w:rsidR="00AB06B2">
        <w:rPr>
          <w:rFonts w:ascii="Times New Roman" w:hAnsi="Times New Roman" w:cs="Times New Roman"/>
        </w:rPr>
        <w:t xml:space="preserve"> a</w:t>
      </w:r>
      <w:r w:rsidR="004A0566">
        <w:rPr>
          <w:rFonts w:ascii="Times New Roman" w:hAnsi="Times New Roman" w:cs="Times New Roman"/>
        </w:rPr>
        <w:t xml:space="preserve"> </w:t>
      </w:r>
      <w:r w:rsidR="004A0566">
        <w:rPr>
          <w:rFonts w:ascii="Times New Roman" w:eastAsiaTheme="minorEastAsia" w:hAnsi="Times New Roman" w:cs="Times New Roman"/>
        </w:rPr>
        <w:t>Young’s Modulus</w:t>
      </w:r>
      <w:r w:rsidR="00AB06B2">
        <w:rPr>
          <w:rFonts w:ascii="Times New Roman" w:eastAsiaTheme="minorEastAsia" w:hAnsi="Times New Roman" w:cs="Times New Roman"/>
        </w:rPr>
        <w:t xml:space="preserve"> of</w:t>
      </w:r>
      <w:r w:rsidR="004A0566">
        <w:rPr>
          <w:rFonts w:ascii="Times New Roman" w:eastAsiaTheme="minorEastAsia" w:hAnsi="Times New Roman" w:cs="Times New Roman"/>
        </w:rPr>
        <w:t xml:space="preserve"> </w:t>
      </w:r>
      <w:r w:rsidR="00BD2153">
        <w:rPr>
          <w:rFonts w:ascii="Times New Roman" w:eastAsiaTheme="minorEastAsia" w:hAnsi="Times New Roman" w:cs="Times New Roman"/>
        </w:rPr>
        <w:t>42.07x10</w:t>
      </w:r>
      <w:r w:rsidR="00BD2153" w:rsidRPr="00BD2153">
        <w:rPr>
          <w:rFonts w:ascii="Times New Roman" w:eastAsiaTheme="minorEastAsia" w:hAnsi="Times New Roman" w:cs="Times New Roman"/>
          <w:vertAlign w:val="superscript"/>
        </w:rPr>
        <w:t>9</w:t>
      </w:r>
      <w:r w:rsidR="00FB34EE">
        <w:rPr>
          <w:rFonts w:ascii="Times New Roman" w:eastAsiaTheme="minorEastAsia" w:hAnsi="Times New Roman" w:cs="Times New Roman"/>
        </w:rPr>
        <w:t xml:space="preserve"> Pa</w:t>
      </w:r>
      <w:r w:rsidR="004A0566">
        <w:rPr>
          <w:rFonts w:ascii="Times New Roman" w:eastAsiaTheme="minorEastAsia" w:hAnsi="Times New Roman" w:cs="Times New Roman"/>
        </w:rPr>
        <w:t xml:space="preserve"> </w:t>
      </w:r>
      <w:r w:rsidR="003B0E43">
        <w:rPr>
          <w:rFonts w:ascii="Times New Roman" w:eastAsiaTheme="minorEastAsia" w:hAnsi="Times New Roman" w:cs="Times New Roman"/>
        </w:rPr>
        <w:t>[</w:t>
      </w:r>
      <w:r w:rsidR="003B0E43" w:rsidRPr="00461CE6">
        <w:rPr>
          <w:rFonts w:ascii="Times New Roman" w:eastAsiaTheme="minorEastAsia" w:hAnsi="Times New Roman" w:cs="Times New Roman"/>
          <w:color w:val="00B050"/>
        </w:rPr>
        <w:t>Fig. 3</w:t>
      </w:r>
      <w:r w:rsidR="003B0E43">
        <w:rPr>
          <w:rFonts w:ascii="Times New Roman" w:eastAsiaTheme="minorEastAsia" w:hAnsi="Times New Roman" w:cs="Times New Roman"/>
        </w:rPr>
        <w:t xml:space="preserve">] </w:t>
      </w:r>
      <w:r w:rsidR="004A0566">
        <w:rPr>
          <w:rFonts w:ascii="Times New Roman" w:eastAsiaTheme="minorEastAsia" w:hAnsi="Times New Roman" w:cs="Times New Roman"/>
        </w:rPr>
        <w:t>for Lac du Bonnet Granite i</w:t>
      </w:r>
      <w:r w:rsidR="00BD2153">
        <w:rPr>
          <w:rFonts w:ascii="Times New Roman" w:eastAsiaTheme="minorEastAsia" w:hAnsi="Times New Roman" w:cs="Times New Roman"/>
        </w:rPr>
        <w:t xml:space="preserve">s attained by using values of </w:t>
      </w:r>
      <w:r w:rsidR="00AB06B2">
        <w:rPr>
          <w:rFonts w:ascii="Times New Roman" w:eastAsiaTheme="minorEastAsia" w:hAnsi="Times New Roman" w:cs="Times New Roman"/>
        </w:rPr>
        <w:t>2.0</w:t>
      </w:r>
      <w:r w:rsidR="00BD2153">
        <w:rPr>
          <w:rFonts w:ascii="Times New Roman" w:eastAsiaTheme="minorEastAsia" w:hAnsi="Times New Roman" w:cs="Times New Roman"/>
        </w:rPr>
        <w:t>0x10</w:t>
      </w:r>
      <w:r w:rsidR="00AB06B2">
        <w:rPr>
          <w:rFonts w:ascii="Times New Roman" w:eastAsiaTheme="minorEastAsia" w:hAnsi="Times New Roman" w:cs="Times New Roman"/>
          <w:vertAlign w:val="superscript"/>
        </w:rPr>
        <w:t>12</w:t>
      </w:r>
      <w:r w:rsidR="00BD2153">
        <w:rPr>
          <w:rFonts w:ascii="Times New Roman" w:eastAsiaTheme="minorEastAsia" w:hAnsi="Times New Roman" w:cs="Times New Roman"/>
        </w:rPr>
        <w:t xml:space="preserve"> Pa and </w:t>
      </w:r>
      <w:r w:rsidR="00AB06B2">
        <w:rPr>
          <w:rFonts w:ascii="Times New Roman" w:eastAsiaTheme="minorEastAsia" w:hAnsi="Times New Roman" w:cs="Times New Roman"/>
        </w:rPr>
        <w:t>0.26</w:t>
      </w:r>
      <w:r w:rsidR="00BD2153">
        <w:rPr>
          <w:rFonts w:ascii="Times New Roman" w:eastAsiaTheme="minorEastAsia" w:hAnsi="Times New Roman" w:cs="Times New Roman"/>
        </w:rPr>
        <w:t xml:space="preserve"> for </w:t>
      </w:r>
      <w:r w:rsidR="00BD2153" w:rsidRPr="002D4BBC">
        <w:rPr>
          <w:rFonts w:ascii="Times New Roman" w:hAnsi="Times New Roman" w:cs="Times New Roman"/>
          <w:i/>
        </w:rPr>
        <w:t>G</w:t>
      </w:r>
      <w:r w:rsidR="00BD2153" w:rsidRPr="002D4BBC">
        <w:rPr>
          <w:rFonts w:ascii="Times New Roman" w:hAnsi="Times New Roman" w:cs="Times New Roman"/>
          <w:i/>
          <w:vertAlign w:val="subscript"/>
        </w:rPr>
        <w:t>p</w:t>
      </w:r>
      <w:r w:rsidR="00BD2153">
        <w:rPr>
          <w:rFonts w:ascii="Times New Roman" w:hAnsi="Times New Roman" w:cs="Times New Roman"/>
        </w:rPr>
        <w:t xml:space="preserve"> and</w:t>
      </w:r>
      <w:r w:rsidR="00BD2153" w:rsidRPr="002D4BBC">
        <w:rPr>
          <w:rFonts w:ascii="Times New Roman" w:hAnsi="Times New Roman" w:cs="Times New Roman"/>
          <w:i/>
        </w:rPr>
        <w:t xml:space="preserve"> </w:t>
      </w:r>
      <w:r w:rsidR="00BD2153" w:rsidRPr="001C799E">
        <w:rPr>
          <w:rFonts w:ascii="Times New Roman" w:hAnsi="Times New Roman" w:cs="Times New Roman"/>
          <w:i/>
        </w:rPr>
        <w:t>ν</w:t>
      </w:r>
      <w:r w:rsidR="00BD2153" w:rsidRPr="001C799E">
        <w:rPr>
          <w:rFonts w:ascii="Times New Roman" w:hAnsi="Times New Roman" w:cs="Times New Roman"/>
          <w:i/>
          <w:vertAlign w:val="subscript"/>
        </w:rPr>
        <w:t>p</w:t>
      </w:r>
      <w:r w:rsidR="00EF6844">
        <w:rPr>
          <w:rFonts w:ascii="Times New Roman" w:hAnsi="Times New Roman" w:cs="Times New Roman"/>
        </w:rPr>
        <w:t xml:space="preserve"> </w:t>
      </w:r>
      <w:r w:rsidR="00733695">
        <w:rPr>
          <w:rFonts w:ascii="Times New Roman" w:hAnsi="Times New Roman" w:cs="Times New Roman"/>
        </w:rPr>
        <w:t xml:space="preserve">respectively </w:t>
      </w:r>
      <w:r w:rsidR="00EF6844">
        <w:rPr>
          <w:rFonts w:ascii="Times New Roman" w:hAnsi="Times New Roman" w:cs="Times New Roman"/>
        </w:rPr>
        <w:t>[</w:t>
      </w:r>
      <w:r w:rsidR="00EF6844" w:rsidRPr="00143343">
        <w:rPr>
          <w:rFonts w:ascii="Times New Roman" w:hAnsi="Times New Roman" w:cs="Times New Roman"/>
          <w:color w:val="00B050"/>
        </w:rPr>
        <w:t xml:space="preserve">Table </w:t>
      </w:r>
      <w:r w:rsidR="00334CA7">
        <w:rPr>
          <w:rFonts w:ascii="Times New Roman" w:hAnsi="Times New Roman" w:cs="Times New Roman"/>
          <w:color w:val="00B050"/>
        </w:rPr>
        <w:t>1</w:t>
      </w:r>
      <w:r w:rsidR="00EF6844">
        <w:rPr>
          <w:rFonts w:ascii="Times New Roman" w:hAnsi="Times New Roman" w:cs="Times New Roman"/>
        </w:rPr>
        <w:t>]</w:t>
      </w:r>
      <w:r w:rsidR="00BD2153">
        <w:rPr>
          <w:rFonts w:ascii="Times New Roman" w:hAnsi="Times New Roman" w:cs="Times New Roman"/>
        </w:rPr>
        <w:t>.</w:t>
      </w:r>
    </w:p>
    <w:p w14:paraId="21D4041E" w14:textId="54B6FE07" w:rsidR="004A0566" w:rsidRDefault="00733695" w:rsidP="004A0566">
      <w:pPr>
        <w:spacing w:line="480" w:lineRule="auto"/>
        <w:rPr>
          <w:rFonts w:ascii="Times New Roman" w:hAnsi="Times New Roman" w:cs="Times New Roman"/>
        </w:rPr>
      </w:pPr>
      <w:r>
        <w:rPr>
          <w:rFonts w:ascii="Times New Roman" w:hAnsi="Times New Roman" w:cs="Times New Roman"/>
          <w:i/>
        </w:rPr>
        <w:t>Calibration of Unconfined Compressive Strength (UCS)</w:t>
      </w:r>
      <w:r w:rsidR="003B0E43">
        <w:rPr>
          <w:rFonts w:ascii="Times New Roman" w:hAnsi="Times New Roman" w:cs="Times New Roman"/>
        </w:rPr>
        <w:t>:</w:t>
      </w:r>
      <w:r>
        <w:rPr>
          <w:rFonts w:ascii="Times New Roman" w:hAnsi="Times New Roman" w:cs="Times New Roman"/>
        </w:rPr>
        <w:t xml:space="preserve"> </w:t>
      </w:r>
      <w:r w:rsidR="00915420" w:rsidRPr="001C799E">
        <w:rPr>
          <w:rFonts w:ascii="Times New Roman" w:hAnsi="Times New Roman" w:cs="Times New Roman"/>
          <w:i/>
        </w:rPr>
        <w:t>T</w:t>
      </w:r>
      <w:r w:rsidR="00915420" w:rsidRPr="001C799E">
        <w:rPr>
          <w:rFonts w:ascii="Times New Roman" w:hAnsi="Times New Roman" w:cs="Times New Roman"/>
          <w:i/>
          <w:vertAlign w:val="subscript"/>
        </w:rPr>
        <w:t>b</w:t>
      </w:r>
      <w:r w:rsidR="00915420">
        <w:rPr>
          <w:rFonts w:ascii="Times New Roman" w:hAnsi="Times New Roman" w:cs="Times New Roman"/>
        </w:rPr>
        <w:t xml:space="preserve"> and </w:t>
      </w:r>
      <w:r w:rsidR="00915420" w:rsidRPr="001C799E">
        <w:rPr>
          <w:rFonts w:ascii="Times New Roman" w:hAnsi="Times New Roman" w:cs="Times New Roman"/>
          <w:i/>
        </w:rPr>
        <w:t>C</w:t>
      </w:r>
      <w:r w:rsidR="00915420" w:rsidRPr="001C799E">
        <w:rPr>
          <w:rFonts w:ascii="Times New Roman" w:hAnsi="Times New Roman" w:cs="Times New Roman"/>
          <w:i/>
          <w:vertAlign w:val="subscript"/>
        </w:rPr>
        <w:t>b</w:t>
      </w:r>
      <w:r w:rsidR="00915420">
        <w:rPr>
          <w:rFonts w:ascii="Times New Roman" w:hAnsi="Times New Roman" w:cs="Times New Roman"/>
        </w:rPr>
        <w:t xml:space="preserve"> describe</w:t>
      </w:r>
      <w:r w:rsidR="000626C9">
        <w:rPr>
          <w:rFonts w:ascii="Times New Roman" w:hAnsi="Times New Roman" w:cs="Times New Roman"/>
        </w:rPr>
        <w:t xml:space="preserve"> the</w:t>
      </w:r>
      <w:r w:rsidR="00915420">
        <w:rPr>
          <w:rFonts w:ascii="Times New Roman" w:hAnsi="Times New Roman" w:cs="Times New Roman"/>
        </w:rPr>
        <w:t xml:space="preserve"> energy required to break assigned bonds in </w:t>
      </w:r>
      <w:r w:rsidR="000D22E2">
        <w:rPr>
          <w:rFonts w:ascii="Times New Roman" w:hAnsi="Times New Roman" w:cs="Times New Roman"/>
        </w:rPr>
        <w:t>tensile and</w:t>
      </w:r>
      <w:r w:rsidR="00217718">
        <w:rPr>
          <w:rFonts w:ascii="Times New Roman" w:hAnsi="Times New Roman" w:cs="Times New Roman"/>
        </w:rPr>
        <w:t xml:space="preserve"> shear mechanisms respectively</w:t>
      </w:r>
      <w:r w:rsidR="000D22E2">
        <w:rPr>
          <w:rFonts w:ascii="Times New Roman" w:hAnsi="Times New Roman" w:cs="Times New Roman"/>
        </w:rPr>
        <w:t xml:space="preserve">. </w:t>
      </w:r>
      <w:bookmarkStart w:id="30" w:name="_Hlk509396935"/>
      <w:r w:rsidR="000D22E2" w:rsidRPr="000D22E2">
        <w:rPr>
          <w:rFonts w:ascii="Times New Roman" w:hAnsi="Times New Roman" w:cs="Times New Roman"/>
          <w:color w:val="7030A0"/>
        </w:rPr>
        <w:t>Scholtès and Donzé, 201</w:t>
      </w:r>
      <w:r w:rsidR="000D22E2">
        <w:rPr>
          <w:rFonts w:ascii="Times New Roman" w:hAnsi="Times New Roman" w:cs="Times New Roman"/>
          <w:color w:val="7030A0"/>
        </w:rPr>
        <w:t>3</w:t>
      </w:r>
      <w:r w:rsidR="000D22E2" w:rsidRPr="000D22E2">
        <w:rPr>
          <w:rFonts w:ascii="Times New Roman" w:hAnsi="Times New Roman" w:cs="Times New Roman"/>
          <w:color w:val="7030A0"/>
        </w:rPr>
        <w:t xml:space="preserve"> </w:t>
      </w:r>
      <w:bookmarkEnd w:id="30"/>
      <w:r w:rsidR="000D22E2">
        <w:rPr>
          <w:rFonts w:ascii="Times New Roman" w:hAnsi="Times New Roman" w:cs="Times New Roman"/>
        </w:rPr>
        <w:t xml:space="preserve">prescribe that assigned values of </w:t>
      </w:r>
      <w:r w:rsidR="000D22E2" w:rsidRPr="001C799E">
        <w:rPr>
          <w:rFonts w:ascii="Times New Roman" w:hAnsi="Times New Roman" w:cs="Times New Roman"/>
          <w:i/>
        </w:rPr>
        <w:t>T</w:t>
      </w:r>
      <w:r w:rsidR="000D22E2" w:rsidRPr="001C799E">
        <w:rPr>
          <w:rFonts w:ascii="Times New Roman" w:hAnsi="Times New Roman" w:cs="Times New Roman"/>
          <w:i/>
          <w:vertAlign w:val="subscript"/>
        </w:rPr>
        <w:t>b</w:t>
      </w:r>
      <w:r w:rsidR="000D22E2">
        <w:rPr>
          <w:rFonts w:ascii="Times New Roman" w:hAnsi="Times New Roman" w:cs="Times New Roman"/>
        </w:rPr>
        <w:t xml:space="preserve"> and </w:t>
      </w:r>
      <w:r w:rsidR="000D22E2" w:rsidRPr="001C799E">
        <w:rPr>
          <w:rFonts w:ascii="Times New Roman" w:hAnsi="Times New Roman" w:cs="Times New Roman"/>
          <w:i/>
        </w:rPr>
        <w:t>C</w:t>
      </w:r>
      <w:r w:rsidR="000D22E2" w:rsidRPr="001C799E">
        <w:rPr>
          <w:rFonts w:ascii="Times New Roman" w:hAnsi="Times New Roman" w:cs="Times New Roman"/>
          <w:i/>
          <w:vertAlign w:val="subscript"/>
        </w:rPr>
        <w:t>b</w:t>
      </w:r>
      <w:r w:rsidR="000D22E2">
        <w:rPr>
          <w:rFonts w:ascii="Times New Roman" w:hAnsi="Times New Roman" w:cs="Times New Roman"/>
        </w:rPr>
        <w:t xml:space="preserve"> must have a ratio equal to</w:t>
      </w:r>
      <w:r w:rsidR="00BD6A72">
        <w:rPr>
          <w:rFonts w:ascii="Times New Roman" w:hAnsi="Times New Roman" w:cs="Times New Roman"/>
        </w:rPr>
        <w:t xml:space="preserve"> bulk</w:t>
      </w:r>
      <w:r w:rsidR="000D22E2">
        <w:rPr>
          <w:rFonts w:ascii="Times New Roman" w:hAnsi="Times New Roman" w:cs="Times New Roman"/>
        </w:rPr>
        <w:t xml:space="preserve"> </w:t>
      </w:r>
      <w:r w:rsidR="000D22E2" w:rsidRPr="000D22E2">
        <w:rPr>
          <w:rFonts w:ascii="Times New Roman" w:hAnsi="Times New Roman" w:cs="Times New Roman"/>
          <w:i/>
        </w:rPr>
        <w:t>UCS</w:t>
      </w:r>
      <w:r w:rsidR="000D22E2">
        <w:rPr>
          <w:rFonts w:ascii="Times New Roman" w:hAnsi="Times New Roman" w:cs="Times New Roman"/>
        </w:rPr>
        <w:t>/</w:t>
      </w:r>
      <w:r w:rsidR="000D22E2" w:rsidRPr="000D22E2">
        <w:rPr>
          <w:rFonts w:ascii="Times New Roman" w:hAnsi="Times New Roman" w:cs="Times New Roman"/>
          <w:i/>
        </w:rPr>
        <w:t>TS</w:t>
      </w:r>
      <w:r w:rsidR="000D22E2">
        <w:rPr>
          <w:rFonts w:ascii="Times New Roman" w:hAnsi="Times New Roman" w:cs="Times New Roman"/>
        </w:rPr>
        <w:t xml:space="preserve">, where </w:t>
      </w:r>
      <w:r w:rsidR="000D22E2" w:rsidRPr="000D22E2">
        <w:rPr>
          <w:rFonts w:ascii="Times New Roman" w:hAnsi="Times New Roman" w:cs="Times New Roman"/>
          <w:i/>
        </w:rPr>
        <w:t>TS</w:t>
      </w:r>
      <w:r w:rsidR="000D22E2">
        <w:rPr>
          <w:rFonts w:ascii="Times New Roman" w:hAnsi="Times New Roman" w:cs="Times New Roman"/>
        </w:rPr>
        <w:t xml:space="preserve"> is the tensile strength of the rock, to ensure that micromechanical processes are reflective of the bulk geomechanical behavior of </w:t>
      </w:r>
      <w:r w:rsidR="000D22E2">
        <w:rPr>
          <w:rFonts w:ascii="Times New Roman" w:hAnsi="Times New Roman" w:cs="Times New Roman"/>
        </w:rPr>
        <w:lastRenderedPageBreak/>
        <w:t xml:space="preserve">the rock. In this study, we maintain a </w:t>
      </w:r>
      <w:r w:rsidR="005C4B08" w:rsidRPr="001C799E">
        <w:rPr>
          <w:rFonts w:ascii="Times New Roman" w:hAnsi="Times New Roman" w:cs="Times New Roman"/>
          <w:i/>
        </w:rPr>
        <w:t>T</w:t>
      </w:r>
      <w:r w:rsidR="005C4B08" w:rsidRPr="001C799E">
        <w:rPr>
          <w:rFonts w:ascii="Times New Roman" w:hAnsi="Times New Roman" w:cs="Times New Roman"/>
          <w:i/>
          <w:vertAlign w:val="subscript"/>
        </w:rPr>
        <w:t>b</w:t>
      </w:r>
      <w:r w:rsidR="005C4B08">
        <w:rPr>
          <w:rFonts w:ascii="Times New Roman" w:hAnsi="Times New Roman" w:cs="Times New Roman"/>
        </w:rPr>
        <w:t>/</w:t>
      </w:r>
      <w:r w:rsidR="005C4B08" w:rsidRPr="001C799E">
        <w:rPr>
          <w:rFonts w:ascii="Times New Roman" w:hAnsi="Times New Roman" w:cs="Times New Roman"/>
          <w:i/>
        </w:rPr>
        <w:t>C</w:t>
      </w:r>
      <w:r w:rsidR="005C4B08" w:rsidRPr="001C799E">
        <w:rPr>
          <w:rFonts w:ascii="Times New Roman" w:hAnsi="Times New Roman" w:cs="Times New Roman"/>
          <w:i/>
          <w:vertAlign w:val="subscript"/>
        </w:rPr>
        <w:t>b</w:t>
      </w:r>
      <w:r w:rsidR="005C4B08">
        <w:rPr>
          <w:rFonts w:ascii="Times New Roman" w:hAnsi="Times New Roman" w:cs="Times New Roman"/>
        </w:rPr>
        <w:t xml:space="preserve"> </w:t>
      </w:r>
      <w:r w:rsidR="000D22E2">
        <w:rPr>
          <w:rFonts w:ascii="Times New Roman" w:hAnsi="Times New Roman" w:cs="Times New Roman"/>
        </w:rPr>
        <w:t>ratio</w:t>
      </w:r>
      <w:r w:rsidR="005C4B08">
        <w:rPr>
          <w:rFonts w:ascii="Times New Roman" w:hAnsi="Times New Roman" w:cs="Times New Roman"/>
        </w:rPr>
        <w:t>s</w:t>
      </w:r>
      <w:r w:rsidR="000D22E2">
        <w:rPr>
          <w:rFonts w:ascii="Times New Roman" w:hAnsi="Times New Roman" w:cs="Times New Roman"/>
        </w:rPr>
        <w:t xml:space="preserve"> of </w:t>
      </w:r>
      <w:r w:rsidR="005C4B08">
        <w:rPr>
          <w:rFonts w:ascii="Times New Roman" w:hAnsi="Times New Roman" w:cs="Times New Roman"/>
        </w:rPr>
        <w:t>10 for Berea Sandstone</w:t>
      </w:r>
      <w:r w:rsidR="00B54EC9">
        <w:rPr>
          <w:rFonts w:ascii="Times New Roman" w:hAnsi="Times New Roman" w:cs="Times New Roman"/>
        </w:rPr>
        <w:t xml:space="preserve"> [</w:t>
      </w:r>
      <w:r w:rsidR="00B54EC9" w:rsidRPr="00B91213">
        <w:rPr>
          <w:rFonts w:ascii="Times New Roman" w:hAnsi="Times New Roman" w:cs="Times New Roman"/>
          <w:color w:val="7030A0"/>
        </w:rPr>
        <w:t>Bobich, 2005</w:t>
      </w:r>
      <w:r w:rsidR="00B54EC9">
        <w:rPr>
          <w:rFonts w:ascii="Times New Roman" w:hAnsi="Times New Roman" w:cs="Times New Roman"/>
        </w:rPr>
        <w:t>],</w:t>
      </w:r>
      <w:r w:rsidR="005C4B08">
        <w:rPr>
          <w:rFonts w:ascii="Times New Roman" w:hAnsi="Times New Roman" w:cs="Times New Roman"/>
        </w:rPr>
        <w:t xml:space="preserve"> and</w:t>
      </w:r>
      <w:r w:rsidR="00B54EC9">
        <w:rPr>
          <w:rFonts w:ascii="Times New Roman" w:hAnsi="Times New Roman" w:cs="Times New Roman"/>
        </w:rPr>
        <w:t xml:space="preserve"> 20 for</w:t>
      </w:r>
      <w:r w:rsidR="005C4B08">
        <w:rPr>
          <w:rFonts w:ascii="Times New Roman" w:hAnsi="Times New Roman" w:cs="Times New Roman"/>
        </w:rPr>
        <w:t xml:space="preserve"> Lac</w:t>
      </w:r>
      <w:r w:rsidR="00BD6A72">
        <w:rPr>
          <w:rFonts w:ascii="Times New Roman" w:hAnsi="Times New Roman" w:cs="Times New Roman"/>
        </w:rPr>
        <w:t xml:space="preserve"> du Bonnet Granite </w:t>
      </w:r>
      <w:r w:rsidR="00B54EC9">
        <w:rPr>
          <w:rFonts w:ascii="Times New Roman" w:hAnsi="Times New Roman" w:cs="Times New Roman"/>
        </w:rPr>
        <w:t>[</w:t>
      </w:r>
      <w:r w:rsidR="00B54EC9" w:rsidRPr="00B91213">
        <w:rPr>
          <w:rFonts w:ascii="Times New Roman" w:hAnsi="Times New Roman" w:cs="Times New Roman"/>
          <w:color w:val="7030A0"/>
        </w:rPr>
        <w:t>Martin and Chandler, 1994</w:t>
      </w:r>
      <w:r w:rsidR="00B54EC9">
        <w:rPr>
          <w:rFonts w:ascii="Times New Roman" w:hAnsi="Times New Roman" w:cs="Times New Roman"/>
        </w:rPr>
        <w:t>]</w:t>
      </w:r>
      <w:r w:rsidR="005C4B08" w:rsidRPr="005C4B08">
        <w:rPr>
          <w:rFonts w:ascii="Times New Roman" w:hAnsi="Times New Roman" w:cs="Times New Roman"/>
        </w:rPr>
        <w:t>.</w:t>
      </w:r>
      <w:r w:rsidR="005C4B08">
        <w:rPr>
          <w:rFonts w:ascii="Times New Roman" w:hAnsi="Times New Roman" w:cs="Times New Roman"/>
          <w:color w:val="7030A0"/>
        </w:rPr>
        <w:t xml:space="preserve"> </w:t>
      </w:r>
      <w:r w:rsidR="005C4B08" w:rsidRPr="005C4B08">
        <w:rPr>
          <w:rFonts w:ascii="Times New Roman" w:hAnsi="Times New Roman" w:cs="Times New Roman"/>
          <w:i/>
        </w:rPr>
        <w:t>UCS</w:t>
      </w:r>
      <w:r w:rsidR="005C4B08" w:rsidRPr="005C4B08">
        <w:rPr>
          <w:rFonts w:ascii="Times New Roman" w:hAnsi="Times New Roman" w:cs="Times New Roman"/>
        </w:rPr>
        <w:t xml:space="preserve"> shows a direct correlation with </w:t>
      </w:r>
      <w:r w:rsidR="005C4B08" w:rsidRPr="005C4B08">
        <w:rPr>
          <w:rFonts w:ascii="Times New Roman" w:hAnsi="Times New Roman" w:cs="Times New Roman"/>
          <w:i/>
        </w:rPr>
        <w:t>T</w:t>
      </w:r>
      <w:r w:rsidR="005C4B08" w:rsidRPr="005C4B08">
        <w:rPr>
          <w:rFonts w:ascii="Times New Roman" w:hAnsi="Times New Roman" w:cs="Times New Roman"/>
          <w:i/>
          <w:vertAlign w:val="subscript"/>
        </w:rPr>
        <w:t>b</w:t>
      </w:r>
      <w:r w:rsidR="005C4B08" w:rsidRPr="005C4B08">
        <w:rPr>
          <w:rFonts w:ascii="Times New Roman" w:hAnsi="Times New Roman" w:cs="Times New Roman"/>
        </w:rPr>
        <w:t xml:space="preserve"> and </w:t>
      </w:r>
      <w:r w:rsidR="005C4B08" w:rsidRPr="005C4B08">
        <w:rPr>
          <w:rFonts w:ascii="Times New Roman" w:hAnsi="Times New Roman" w:cs="Times New Roman"/>
          <w:i/>
        </w:rPr>
        <w:t>C</w:t>
      </w:r>
      <w:r w:rsidR="005C4B08" w:rsidRPr="005C4B08">
        <w:rPr>
          <w:rFonts w:ascii="Times New Roman" w:hAnsi="Times New Roman" w:cs="Times New Roman"/>
          <w:i/>
          <w:vertAlign w:val="subscript"/>
        </w:rPr>
        <w:t>b</w:t>
      </w:r>
      <w:r w:rsidR="005C4B08" w:rsidRPr="005C4B08">
        <w:rPr>
          <w:rFonts w:ascii="Times New Roman" w:hAnsi="Times New Roman" w:cs="Times New Roman"/>
        </w:rPr>
        <w:t xml:space="preserve"> which are adjusted to match experimental values, while obeying the </w:t>
      </w:r>
      <w:r w:rsidR="007B61B6">
        <w:rPr>
          <w:rFonts w:ascii="Times New Roman" w:hAnsi="Times New Roman" w:cs="Times New Roman"/>
        </w:rPr>
        <w:t>guidelines</w:t>
      </w:r>
      <w:r w:rsidR="005C4B08" w:rsidRPr="005C4B08">
        <w:rPr>
          <w:rFonts w:ascii="Times New Roman" w:hAnsi="Times New Roman" w:cs="Times New Roman"/>
        </w:rPr>
        <w:t xml:space="preserve"> of </w:t>
      </w:r>
      <w:r w:rsidR="005C4B08" w:rsidRPr="000D22E2">
        <w:rPr>
          <w:rFonts w:ascii="Times New Roman" w:hAnsi="Times New Roman" w:cs="Times New Roman"/>
          <w:color w:val="7030A0"/>
        </w:rPr>
        <w:t>Scholtès and Donzé, 201</w:t>
      </w:r>
      <w:r w:rsidR="005C4B08">
        <w:rPr>
          <w:rFonts w:ascii="Times New Roman" w:hAnsi="Times New Roman" w:cs="Times New Roman"/>
          <w:color w:val="7030A0"/>
        </w:rPr>
        <w:t>3</w:t>
      </w:r>
      <w:r w:rsidR="0014419D">
        <w:rPr>
          <w:rFonts w:ascii="Times New Roman" w:hAnsi="Times New Roman" w:cs="Times New Roman"/>
          <w:color w:val="7030A0"/>
        </w:rPr>
        <w:t>.</w:t>
      </w:r>
      <w:r w:rsidR="004A0566" w:rsidRPr="004A0566">
        <w:rPr>
          <w:rFonts w:ascii="Times New Roman" w:eastAsiaTheme="minorEastAsia" w:hAnsi="Times New Roman" w:cs="Times New Roman"/>
        </w:rPr>
        <w:t xml:space="preserve"> </w:t>
      </w:r>
      <w:r w:rsidR="00BD6A72">
        <w:rPr>
          <w:rFonts w:ascii="Times New Roman" w:eastAsiaTheme="minorEastAsia" w:hAnsi="Times New Roman" w:cs="Times New Roman"/>
        </w:rPr>
        <w:t xml:space="preserve">We attain a </w:t>
      </w:r>
      <w:r w:rsidR="004A0566">
        <w:rPr>
          <w:rFonts w:ascii="Times New Roman" w:eastAsiaTheme="minorEastAsia" w:hAnsi="Times New Roman" w:cs="Times New Roman"/>
        </w:rPr>
        <w:t xml:space="preserve">UCS of </w:t>
      </w:r>
      <w:r w:rsidR="00AB06B2">
        <w:rPr>
          <w:rFonts w:ascii="Times New Roman" w:eastAsiaTheme="minorEastAsia" w:hAnsi="Times New Roman" w:cs="Times New Roman"/>
        </w:rPr>
        <w:t>85.05x10</w:t>
      </w:r>
      <w:r w:rsidR="00AB06B2" w:rsidRPr="00AB06B2">
        <w:rPr>
          <w:rFonts w:ascii="Times New Roman" w:eastAsiaTheme="minorEastAsia" w:hAnsi="Times New Roman" w:cs="Times New Roman"/>
          <w:vertAlign w:val="superscript"/>
        </w:rPr>
        <w:t>6</w:t>
      </w:r>
      <w:r w:rsidR="00AB06B2">
        <w:rPr>
          <w:rFonts w:ascii="Times New Roman" w:eastAsiaTheme="minorEastAsia" w:hAnsi="Times New Roman" w:cs="Times New Roman"/>
        </w:rPr>
        <w:t xml:space="preserve"> Pa</w:t>
      </w:r>
      <w:r w:rsidR="004A0566">
        <w:rPr>
          <w:rFonts w:ascii="Times New Roman" w:eastAsiaTheme="minorEastAsia" w:hAnsi="Times New Roman" w:cs="Times New Roman"/>
        </w:rPr>
        <w:t xml:space="preserve"> for </w:t>
      </w:r>
      <w:r w:rsidR="00BD6A72">
        <w:rPr>
          <w:rFonts w:ascii="Times New Roman" w:eastAsiaTheme="minorEastAsia" w:hAnsi="Times New Roman" w:cs="Times New Roman"/>
        </w:rPr>
        <w:t>Berea Sandstone</w:t>
      </w:r>
      <w:r w:rsidR="00AB06B2">
        <w:rPr>
          <w:rFonts w:ascii="Times New Roman" w:eastAsiaTheme="minorEastAsia" w:hAnsi="Times New Roman" w:cs="Times New Roman"/>
        </w:rPr>
        <w:t xml:space="preserve"> </w:t>
      </w:r>
      <w:r w:rsidR="00334CA7">
        <w:rPr>
          <w:rFonts w:ascii="Times New Roman" w:eastAsiaTheme="minorEastAsia" w:hAnsi="Times New Roman" w:cs="Times New Roman"/>
        </w:rPr>
        <w:t>[</w:t>
      </w:r>
      <w:r w:rsidR="00334CA7" w:rsidRPr="00B91213">
        <w:rPr>
          <w:rFonts w:ascii="Times New Roman" w:eastAsiaTheme="minorEastAsia" w:hAnsi="Times New Roman" w:cs="Times New Roman"/>
          <w:color w:val="00B050"/>
        </w:rPr>
        <w:t>Fig. 3</w:t>
      </w:r>
      <w:r w:rsidR="00334CA7">
        <w:rPr>
          <w:rFonts w:ascii="Times New Roman" w:eastAsiaTheme="minorEastAsia" w:hAnsi="Times New Roman" w:cs="Times New Roman"/>
        </w:rPr>
        <w:t xml:space="preserve">] </w:t>
      </w:r>
      <w:r w:rsidR="00AB06B2">
        <w:rPr>
          <w:rFonts w:ascii="Times New Roman" w:eastAsiaTheme="minorEastAsia" w:hAnsi="Times New Roman" w:cs="Times New Roman"/>
        </w:rPr>
        <w:t>by employing values of 9.00x10</w:t>
      </w:r>
      <w:r w:rsidR="00AB06B2" w:rsidRPr="00AB06B2">
        <w:rPr>
          <w:rFonts w:ascii="Times New Roman" w:eastAsiaTheme="minorEastAsia" w:hAnsi="Times New Roman" w:cs="Times New Roman"/>
          <w:vertAlign w:val="superscript"/>
        </w:rPr>
        <w:t>6</w:t>
      </w:r>
      <w:r w:rsidR="00AB06B2">
        <w:rPr>
          <w:rFonts w:ascii="Times New Roman" w:eastAsiaTheme="minorEastAsia" w:hAnsi="Times New Roman" w:cs="Times New Roman"/>
        </w:rPr>
        <w:t xml:space="preserve"> Pa and 9.00x10</w:t>
      </w:r>
      <w:r w:rsidR="00AB06B2">
        <w:rPr>
          <w:rFonts w:ascii="Times New Roman" w:eastAsiaTheme="minorEastAsia" w:hAnsi="Times New Roman" w:cs="Times New Roman"/>
          <w:vertAlign w:val="superscript"/>
        </w:rPr>
        <w:t>7</w:t>
      </w:r>
      <w:r w:rsidR="00AB06B2">
        <w:rPr>
          <w:rFonts w:ascii="Times New Roman" w:eastAsiaTheme="minorEastAsia" w:hAnsi="Times New Roman" w:cs="Times New Roman"/>
        </w:rPr>
        <w:t xml:space="preserve"> Pa</w:t>
      </w:r>
      <w:r w:rsidR="004A0566">
        <w:rPr>
          <w:rFonts w:ascii="Times New Roman" w:eastAsiaTheme="minorEastAsia" w:hAnsi="Times New Roman" w:cs="Times New Roman"/>
        </w:rPr>
        <w:t xml:space="preserve"> for </w:t>
      </w:r>
      <w:r w:rsidR="004A0566" w:rsidRPr="005C4B08">
        <w:rPr>
          <w:rFonts w:ascii="Times New Roman" w:hAnsi="Times New Roman" w:cs="Times New Roman"/>
          <w:i/>
        </w:rPr>
        <w:t>T</w:t>
      </w:r>
      <w:r w:rsidR="004A0566" w:rsidRPr="005C4B08">
        <w:rPr>
          <w:rFonts w:ascii="Times New Roman" w:hAnsi="Times New Roman" w:cs="Times New Roman"/>
          <w:i/>
          <w:vertAlign w:val="subscript"/>
        </w:rPr>
        <w:t>b</w:t>
      </w:r>
      <w:r w:rsidR="004A0566" w:rsidRPr="005C4B08">
        <w:rPr>
          <w:rFonts w:ascii="Times New Roman" w:hAnsi="Times New Roman" w:cs="Times New Roman"/>
        </w:rPr>
        <w:t xml:space="preserve"> and </w:t>
      </w:r>
      <w:r w:rsidR="004A0566" w:rsidRPr="005C4B08">
        <w:rPr>
          <w:rFonts w:ascii="Times New Roman" w:hAnsi="Times New Roman" w:cs="Times New Roman"/>
          <w:i/>
        </w:rPr>
        <w:t>C</w:t>
      </w:r>
      <w:r w:rsidR="004A0566" w:rsidRPr="005C4B08">
        <w:rPr>
          <w:rFonts w:ascii="Times New Roman" w:hAnsi="Times New Roman" w:cs="Times New Roman"/>
          <w:i/>
          <w:vertAlign w:val="subscript"/>
        </w:rPr>
        <w:t>b</w:t>
      </w:r>
      <w:r w:rsidR="00AB06B2">
        <w:rPr>
          <w:rFonts w:ascii="Times New Roman" w:hAnsi="Times New Roman" w:cs="Times New Roman"/>
        </w:rPr>
        <w:t xml:space="preserve"> respectively</w:t>
      </w:r>
      <w:r w:rsidR="00EF6844">
        <w:rPr>
          <w:rFonts w:ascii="Times New Roman" w:hAnsi="Times New Roman" w:cs="Times New Roman"/>
        </w:rPr>
        <w:t xml:space="preserve"> [</w:t>
      </w:r>
      <w:r w:rsidR="00EF6844" w:rsidRPr="00143343">
        <w:rPr>
          <w:rFonts w:ascii="Times New Roman" w:hAnsi="Times New Roman" w:cs="Times New Roman"/>
          <w:color w:val="00B050"/>
        </w:rPr>
        <w:t xml:space="preserve">Table </w:t>
      </w:r>
      <w:r w:rsidR="00334CA7">
        <w:rPr>
          <w:rFonts w:ascii="Times New Roman" w:hAnsi="Times New Roman" w:cs="Times New Roman"/>
          <w:color w:val="00B050"/>
        </w:rPr>
        <w:t>1</w:t>
      </w:r>
      <w:r w:rsidR="00EF6844">
        <w:rPr>
          <w:rFonts w:ascii="Times New Roman" w:hAnsi="Times New Roman" w:cs="Times New Roman"/>
        </w:rPr>
        <w:t>]</w:t>
      </w:r>
      <w:r w:rsidR="004A0566">
        <w:rPr>
          <w:rFonts w:ascii="Times New Roman" w:hAnsi="Times New Roman" w:cs="Times New Roman"/>
        </w:rPr>
        <w:t xml:space="preserve">. Similarly, </w:t>
      </w:r>
      <w:r w:rsidR="00BD6A72">
        <w:rPr>
          <w:rFonts w:ascii="Times New Roman" w:hAnsi="Times New Roman" w:cs="Times New Roman"/>
        </w:rPr>
        <w:t xml:space="preserve">we attain a UCS of </w:t>
      </w:r>
      <w:r w:rsidR="00AB06B2">
        <w:rPr>
          <w:rFonts w:ascii="Times New Roman" w:eastAsiaTheme="minorEastAsia" w:hAnsi="Times New Roman" w:cs="Times New Roman"/>
        </w:rPr>
        <w:t xml:space="preserve">Pa </w:t>
      </w:r>
      <w:r w:rsidR="004A0566">
        <w:rPr>
          <w:rFonts w:ascii="Times New Roman" w:eastAsiaTheme="minorEastAsia" w:hAnsi="Times New Roman" w:cs="Times New Roman"/>
        </w:rPr>
        <w:t xml:space="preserve">for Lac du Bonnet Granite </w:t>
      </w:r>
      <w:r w:rsidR="00334CA7">
        <w:rPr>
          <w:rFonts w:ascii="Times New Roman" w:eastAsiaTheme="minorEastAsia" w:hAnsi="Times New Roman" w:cs="Times New Roman"/>
        </w:rPr>
        <w:t>[</w:t>
      </w:r>
      <w:r w:rsidR="00334CA7" w:rsidRPr="00B91213">
        <w:rPr>
          <w:rFonts w:ascii="Times New Roman" w:eastAsiaTheme="minorEastAsia" w:hAnsi="Times New Roman" w:cs="Times New Roman"/>
          <w:color w:val="00B050"/>
        </w:rPr>
        <w:t>Fig. 3</w:t>
      </w:r>
      <w:r w:rsidR="00334CA7">
        <w:rPr>
          <w:rFonts w:ascii="Times New Roman" w:eastAsiaTheme="minorEastAsia" w:hAnsi="Times New Roman" w:cs="Times New Roman"/>
        </w:rPr>
        <w:t xml:space="preserve">] </w:t>
      </w:r>
      <w:r w:rsidR="004A0566">
        <w:rPr>
          <w:rFonts w:ascii="Times New Roman" w:eastAsiaTheme="minorEastAsia" w:hAnsi="Times New Roman" w:cs="Times New Roman"/>
        </w:rPr>
        <w:t xml:space="preserve">by </w:t>
      </w:r>
      <w:r w:rsidR="00AB06B2">
        <w:rPr>
          <w:rFonts w:ascii="Times New Roman" w:eastAsiaTheme="minorEastAsia" w:hAnsi="Times New Roman" w:cs="Times New Roman"/>
        </w:rPr>
        <w:t>employing values of 6x10</w:t>
      </w:r>
      <w:r w:rsidR="00AB06B2" w:rsidRPr="00AB06B2">
        <w:rPr>
          <w:rFonts w:ascii="Times New Roman" w:eastAsiaTheme="minorEastAsia" w:hAnsi="Times New Roman" w:cs="Times New Roman"/>
          <w:vertAlign w:val="superscript"/>
        </w:rPr>
        <w:t>8</w:t>
      </w:r>
      <w:r w:rsidR="00AB06B2">
        <w:rPr>
          <w:rFonts w:ascii="Times New Roman" w:eastAsiaTheme="minorEastAsia" w:hAnsi="Times New Roman" w:cs="Times New Roman"/>
        </w:rPr>
        <w:t xml:space="preserve"> Pa</w:t>
      </w:r>
      <w:r w:rsidR="004A0566">
        <w:rPr>
          <w:rFonts w:ascii="Times New Roman" w:eastAsiaTheme="minorEastAsia" w:hAnsi="Times New Roman" w:cs="Times New Roman"/>
        </w:rPr>
        <w:t xml:space="preserve"> and </w:t>
      </w:r>
      <w:r w:rsidR="00AB06B2">
        <w:rPr>
          <w:rFonts w:ascii="Times New Roman" w:eastAsiaTheme="minorEastAsia" w:hAnsi="Times New Roman" w:cs="Times New Roman"/>
        </w:rPr>
        <w:t>1</w:t>
      </w:r>
      <w:r w:rsidR="004A0566">
        <w:rPr>
          <w:rFonts w:ascii="Times New Roman" w:eastAsiaTheme="minorEastAsia" w:hAnsi="Times New Roman" w:cs="Times New Roman"/>
        </w:rPr>
        <w:t>.</w:t>
      </w:r>
      <w:r w:rsidR="00AB06B2">
        <w:rPr>
          <w:rFonts w:ascii="Times New Roman" w:eastAsiaTheme="minorEastAsia" w:hAnsi="Times New Roman" w:cs="Times New Roman"/>
        </w:rPr>
        <w:t>2x10</w:t>
      </w:r>
      <w:r w:rsidR="00AB06B2" w:rsidRPr="00AB06B2">
        <w:rPr>
          <w:rFonts w:ascii="Times New Roman" w:eastAsiaTheme="minorEastAsia" w:hAnsi="Times New Roman" w:cs="Times New Roman"/>
          <w:vertAlign w:val="superscript"/>
        </w:rPr>
        <w:t>10</w:t>
      </w:r>
      <w:r w:rsidR="00AB06B2">
        <w:rPr>
          <w:rFonts w:ascii="Times New Roman" w:eastAsiaTheme="minorEastAsia" w:hAnsi="Times New Roman" w:cs="Times New Roman"/>
        </w:rPr>
        <w:t xml:space="preserve"> Pa</w:t>
      </w:r>
      <w:r w:rsidR="004A0566">
        <w:rPr>
          <w:rFonts w:ascii="Times New Roman" w:eastAsiaTheme="minorEastAsia" w:hAnsi="Times New Roman" w:cs="Times New Roman"/>
        </w:rPr>
        <w:t xml:space="preserve"> for </w:t>
      </w:r>
      <w:r w:rsidR="004A0566" w:rsidRPr="005C4B08">
        <w:rPr>
          <w:rFonts w:ascii="Times New Roman" w:hAnsi="Times New Roman" w:cs="Times New Roman"/>
          <w:i/>
        </w:rPr>
        <w:t>T</w:t>
      </w:r>
      <w:r w:rsidR="004A0566" w:rsidRPr="005C4B08">
        <w:rPr>
          <w:rFonts w:ascii="Times New Roman" w:hAnsi="Times New Roman" w:cs="Times New Roman"/>
          <w:i/>
          <w:vertAlign w:val="subscript"/>
        </w:rPr>
        <w:t>b</w:t>
      </w:r>
      <w:r w:rsidR="004A0566" w:rsidRPr="005C4B08">
        <w:rPr>
          <w:rFonts w:ascii="Times New Roman" w:hAnsi="Times New Roman" w:cs="Times New Roman"/>
        </w:rPr>
        <w:t xml:space="preserve"> and </w:t>
      </w:r>
      <w:r w:rsidR="004A0566" w:rsidRPr="005C4B08">
        <w:rPr>
          <w:rFonts w:ascii="Times New Roman" w:hAnsi="Times New Roman" w:cs="Times New Roman"/>
          <w:i/>
        </w:rPr>
        <w:t>C</w:t>
      </w:r>
      <w:r w:rsidR="004A0566" w:rsidRPr="005C4B08">
        <w:rPr>
          <w:rFonts w:ascii="Times New Roman" w:hAnsi="Times New Roman" w:cs="Times New Roman"/>
          <w:i/>
          <w:vertAlign w:val="subscript"/>
        </w:rPr>
        <w:t>b</w:t>
      </w:r>
      <w:r w:rsidR="004A0566">
        <w:rPr>
          <w:rFonts w:ascii="Times New Roman" w:hAnsi="Times New Roman" w:cs="Times New Roman"/>
          <w:i/>
          <w:vertAlign w:val="subscript"/>
        </w:rPr>
        <w:softHyphen/>
      </w:r>
      <w:r w:rsidR="004A0566">
        <w:rPr>
          <w:rFonts w:ascii="Times New Roman" w:hAnsi="Times New Roman" w:cs="Times New Roman"/>
          <w:i/>
          <w:vertAlign w:val="subscript"/>
        </w:rPr>
        <w:softHyphen/>
      </w:r>
      <w:r w:rsidR="00AB06B2">
        <w:rPr>
          <w:rFonts w:ascii="Times New Roman" w:hAnsi="Times New Roman" w:cs="Times New Roman"/>
        </w:rPr>
        <w:t xml:space="preserve"> respectively</w:t>
      </w:r>
      <w:r w:rsidR="00EF6844">
        <w:rPr>
          <w:rFonts w:ascii="Times New Roman" w:hAnsi="Times New Roman" w:cs="Times New Roman"/>
        </w:rPr>
        <w:t xml:space="preserve"> [</w:t>
      </w:r>
      <w:r w:rsidR="00EF6844" w:rsidRPr="00143343">
        <w:rPr>
          <w:rFonts w:ascii="Times New Roman" w:hAnsi="Times New Roman" w:cs="Times New Roman"/>
          <w:color w:val="00B050"/>
        </w:rPr>
        <w:t xml:space="preserve">Table </w:t>
      </w:r>
      <w:r w:rsidR="00334CA7">
        <w:rPr>
          <w:rFonts w:ascii="Times New Roman" w:hAnsi="Times New Roman" w:cs="Times New Roman"/>
          <w:color w:val="00B050"/>
        </w:rPr>
        <w:t>1</w:t>
      </w:r>
      <w:r w:rsidR="00EF6844">
        <w:rPr>
          <w:rFonts w:ascii="Times New Roman" w:hAnsi="Times New Roman" w:cs="Times New Roman"/>
        </w:rPr>
        <w:t>]</w:t>
      </w:r>
      <w:r w:rsidR="004A0566">
        <w:rPr>
          <w:rFonts w:ascii="Times New Roman" w:hAnsi="Times New Roman" w:cs="Times New Roman"/>
        </w:rPr>
        <w:t xml:space="preserve">.  </w:t>
      </w:r>
    </w:p>
    <w:p w14:paraId="5DAEC372" w14:textId="0B3C475C" w:rsidR="00A901E0" w:rsidRDefault="00444306" w:rsidP="00F950E5">
      <w:pPr>
        <w:spacing w:line="480" w:lineRule="auto"/>
        <w:rPr>
          <w:rFonts w:ascii="Times New Roman" w:hAnsi="Times New Roman" w:cs="Times New Roman"/>
        </w:rPr>
      </w:pPr>
      <w:r>
        <w:rPr>
          <w:rFonts w:ascii="Times New Roman" w:hAnsi="Times New Roman" w:cs="Times New Roman"/>
          <w:i/>
        </w:rPr>
        <w:t>Calibration of Mohr-Coulomb Cohesion (C) and slope (µ)</w:t>
      </w:r>
      <w:r>
        <w:rPr>
          <w:rFonts w:ascii="Times New Roman" w:hAnsi="Times New Roman" w:cs="Times New Roman"/>
        </w:rPr>
        <w:t>:</w:t>
      </w:r>
      <w:r w:rsidR="0014419D" w:rsidRPr="00F75EB8">
        <w:rPr>
          <w:rFonts w:ascii="Times New Roman" w:hAnsi="Times New Roman" w:cs="Times New Roman"/>
        </w:rPr>
        <w:t xml:space="preserve"> </w:t>
      </w:r>
      <w:r w:rsidR="00A901E0" w:rsidRPr="00F75EB8">
        <w:rPr>
          <w:rFonts w:ascii="Times New Roman" w:hAnsi="Times New Roman" w:cs="Times New Roman"/>
        </w:rPr>
        <w:t xml:space="preserve">After attaining the desired </w:t>
      </w:r>
      <w:r w:rsidR="00BD6A72">
        <w:rPr>
          <w:rFonts w:ascii="Times New Roman" w:hAnsi="Times New Roman" w:cs="Times New Roman"/>
        </w:rPr>
        <w:t>values of bulk Young’s Modulus</w:t>
      </w:r>
      <w:r w:rsidR="00A901E0" w:rsidRPr="00F75EB8">
        <w:rPr>
          <w:rFonts w:ascii="Times New Roman" w:hAnsi="Times New Roman" w:cs="Times New Roman"/>
        </w:rPr>
        <w:t xml:space="preserve"> and UCS through unconfined tests, </w:t>
      </w:r>
      <w:r w:rsidR="002908A2">
        <w:rPr>
          <w:rFonts w:ascii="Times New Roman" w:hAnsi="Times New Roman" w:cs="Times New Roman"/>
        </w:rPr>
        <w:t xml:space="preserve">confined compression tests are conducted to attain </w:t>
      </w:r>
      <w:r w:rsidR="00A901E0" w:rsidRPr="00F75EB8">
        <w:rPr>
          <w:rFonts w:ascii="Times New Roman" w:hAnsi="Times New Roman" w:cs="Times New Roman"/>
        </w:rPr>
        <w:t xml:space="preserve">the desired </w:t>
      </w:r>
      <w:r w:rsidR="00BD6A72">
        <w:rPr>
          <w:rFonts w:ascii="Times New Roman" w:hAnsi="Times New Roman" w:cs="Times New Roman"/>
        </w:rPr>
        <w:t>Mohr-Coulomb</w:t>
      </w:r>
      <w:r w:rsidR="00A901E0" w:rsidRPr="00F75EB8">
        <w:rPr>
          <w:rFonts w:ascii="Times New Roman" w:hAnsi="Times New Roman" w:cs="Times New Roman"/>
        </w:rPr>
        <w:t xml:space="preserve"> </w:t>
      </w:r>
      <w:r w:rsidR="00BD6A72">
        <w:rPr>
          <w:rFonts w:ascii="Times New Roman" w:hAnsi="Times New Roman" w:cs="Times New Roman"/>
        </w:rPr>
        <w:t xml:space="preserve">behavior </w:t>
      </w:r>
      <w:r w:rsidR="00A901E0" w:rsidRPr="00F75EB8">
        <w:rPr>
          <w:rFonts w:ascii="Times New Roman" w:hAnsi="Times New Roman" w:cs="Times New Roman"/>
        </w:rPr>
        <w:t>(</w:t>
      </w:r>
      <w:r w:rsidR="00A901E0" w:rsidRPr="00B91213">
        <w:rPr>
          <w:rFonts w:ascii="Times New Roman" w:hAnsi="Times New Roman" w:cs="Times New Roman"/>
          <w:i/>
        </w:rPr>
        <w:t>C</w:t>
      </w:r>
      <w:r w:rsidR="00A901E0" w:rsidRPr="00F75EB8">
        <w:rPr>
          <w:rFonts w:ascii="Times New Roman" w:hAnsi="Times New Roman" w:cs="Times New Roman"/>
        </w:rPr>
        <w:t xml:space="preserve"> and </w:t>
      </w:r>
      <w:r w:rsidR="00A901E0" w:rsidRPr="00F75EB8">
        <w:rPr>
          <w:rFonts w:ascii="Times New Roman" w:hAnsi="Times New Roman" w:cs="Times New Roman"/>
          <w:i/>
        </w:rPr>
        <w:t>µ</w:t>
      </w:r>
      <w:r w:rsidR="00A901E0" w:rsidRPr="00F75EB8">
        <w:rPr>
          <w:rFonts w:ascii="Times New Roman" w:hAnsi="Times New Roman" w:cs="Times New Roman"/>
        </w:rPr>
        <w:t xml:space="preserve">) </w:t>
      </w:r>
      <w:r w:rsidR="00A901E0">
        <w:rPr>
          <w:rFonts w:ascii="Times New Roman" w:hAnsi="Times New Roman" w:cs="Times New Roman"/>
        </w:rPr>
        <w:t xml:space="preserve">by varying interparticle </w:t>
      </w:r>
      <w:r w:rsidR="00A901E0" w:rsidRPr="00782468">
        <w:rPr>
          <w:rFonts w:ascii="Times New Roman" w:hAnsi="Times New Roman" w:cs="Times New Roman"/>
        </w:rPr>
        <w:t>friction (</w:t>
      </w:r>
      <w:r w:rsidR="00A901E0" w:rsidRPr="00782468">
        <w:rPr>
          <w:rFonts w:ascii="Times New Roman" w:hAnsi="Times New Roman" w:cs="Times New Roman"/>
          <w:i/>
        </w:rPr>
        <w:t>f</w:t>
      </w:r>
      <w:r w:rsidR="00A901E0" w:rsidRPr="00782468">
        <w:rPr>
          <w:rFonts w:ascii="Times New Roman" w:hAnsi="Times New Roman" w:cs="Times New Roman"/>
        </w:rPr>
        <w:t>). Interparticle friction shows a direct correlation with slope of the Mohr-Coulomb envelope, and is adjusted to attain the bulk compressive behavior of Berea Sand</w:t>
      </w:r>
      <w:r w:rsidR="00386A01" w:rsidRPr="00782468">
        <w:rPr>
          <w:rFonts w:ascii="Times New Roman" w:hAnsi="Times New Roman" w:cs="Times New Roman"/>
        </w:rPr>
        <w:t>stone and Lac du Bonnet Granite. We employ values of 0.3 and 0.7 for Berea Sandstone and Lac du Bonnet Granite respectively</w:t>
      </w:r>
      <w:r>
        <w:rPr>
          <w:rFonts w:ascii="Times New Roman" w:hAnsi="Times New Roman" w:cs="Times New Roman"/>
        </w:rPr>
        <w:t xml:space="preserve"> </w:t>
      </w:r>
      <w:r w:rsidRPr="00782468">
        <w:rPr>
          <w:rFonts w:ascii="Times New Roman" w:hAnsi="Times New Roman" w:cs="Times New Roman"/>
        </w:rPr>
        <w:t>[</w:t>
      </w:r>
      <w:r w:rsidRPr="00782468">
        <w:rPr>
          <w:rFonts w:ascii="Times New Roman" w:hAnsi="Times New Roman" w:cs="Times New Roman"/>
          <w:color w:val="00B050"/>
        </w:rPr>
        <w:t xml:space="preserve">Table </w:t>
      </w:r>
      <w:r>
        <w:rPr>
          <w:rFonts w:ascii="Times New Roman" w:hAnsi="Times New Roman" w:cs="Times New Roman"/>
          <w:color w:val="00B050"/>
        </w:rPr>
        <w:t>1</w:t>
      </w:r>
      <w:r w:rsidRPr="00782468">
        <w:rPr>
          <w:rFonts w:ascii="Times New Roman" w:hAnsi="Times New Roman" w:cs="Times New Roman"/>
        </w:rPr>
        <w:t>]</w:t>
      </w:r>
      <w:r w:rsidR="00386A01" w:rsidRPr="00782468">
        <w:rPr>
          <w:rFonts w:ascii="Times New Roman" w:hAnsi="Times New Roman" w:cs="Times New Roman"/>
        </w:rPr>
        <w:t xml:space="preserve"> to attain desired Mohr-Coulomb behavior, </w:t>
      </w:r>
      <w:r w:rsidR="00A901E0" w:rsidRPr="00782468">
        <w:rPr>
          <w:rFonts w:ascii="Times New Roman" w:hAnsi="Times New Roman" w:cs="Times New Roman"/>
        </w:rPr>
        <w:t xml:space="preserve">described by the </w:t>
      </w:r>
      <w:r w:rsidR="00BE0781" w:rsidRPr="00782468">
        <w:rPr>
          <w:rFonts w:ascii="Times New Roman" w:hAnsi="Times New Roman" w:cs="Times New Roman"/>
        </w:rPr>
        <w:t xml:space="preserve">following </w:t>
      </w:r>
      <w:r w:rsidR="00A901E0" w:rsidRPr="00782468">
        <w:rPr>
          <w:rFonts w:ascii="Times New Roman" w:hAnsi="Times New Roman" w:cs="Times New Roman"/>
        </w:rPr>
        <w:t>equations</w:t>
      </w:r>
      <w:r w:rsidR="00BE0781" w:rsidRPr="00782468">
        <w:rPr>
          <w:rFonts w:ascii="Times New Roman" w:hAnsi="Times New Roman" w:cs="Times New Roman"/>
        </w:rPr>
        <w:t xml:space="preserve"> </w:t>
      </w:r>
      <w:r w:rsidR="00BD6A72" w:rsidRPr="00782468">
        <w:rPr>
          <w:rFonts w:ascii="Times New Roman" w:hAnsi="Times New Roman" w:cs="Times New Roman"/>
        </w:rPr>
        <w:t>[</w:t>
      </w:r>
      <w:r w:rsidRPr="00461CE6">
        <w:rPr>
          <w:rFonts w:ascii="Times New Roman" w:hAnsi="Times New Roman" w:cs="Times New Roman"/>
          <w:color w:val="00B050"/>
        </w:rPr>
        <w:t>Fig. 4</w:t>
      </w:r>
      <w:r w:rsidR="00BD6A72" w:rsidRPr="00782468">
        <w:rPr>
          <w:rFonts w:ascii="Times New Roman" w:hAnsi="Times New Roman" w:cs="Times New Roman"/>
        </w:rPr>
        <w:t>]</w:t>
      </w:r>
      <w:r w:rsidR="00A901E0" w:rsidRPr="00782468">
        <w:rPr>
          <w:rFonts w:ascii="Times New Roman" w:hAnsi="Times New Roman" w:cs="Times New Roman"/>
        </w:rPr>
        <w:t>:</w:t>
      </w:r>
      <w:r w:rsidR="00A901E0">
        <w:rPr>
          <w:rFonts w:ascii="Times New Roman" w:hAnsi="Times New Roman" w:cs="Times New Roman"/>
        </w:rPr>
        <w:t xml:space="preserve"> </w:t>
      </w:r>
    </w:p>
    <w:p w14:paraId="148CD05F" w14:textId="228A4EB8" w:rsidR="00BE0781" w:rsidRPr="006233E6" w:rsidRDefault="00BE0781" w:rsidP="00BE0781">
      <w:pPr>
        <w:spacing w:line="480" w:lineRule="auto"/>
        <w:rPr>
          <w:rFonts w:ascii="Times New Roman" w:hAnsi="Times New Roman" w:cs="Times New Roman"/>
        </w:rPr>
      </w:pPr>
      <m:oMath>
        <m:r>
          <w:rPr>
            <w:rFonts w:ascii="Cambria Math" w:hAnsi="Cambria Math" w:cs="Times New Roman"/>
          </w:rPr>
          <m:t>τ=0.55</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r>
          <w:rPr>
            <w:rFonts w:ascii="Cambria Math" w:hAnsi="Cambria Math" w:cs="Times New Roman"/>
          </w:rPr>
          <m:t>+29.35</m:t>
        </m:r>
      </m:oMath>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t xml:space="preserve">(Eq. </w:t>
      </w:r>
      <w:r w:rsidR="00B61233">
        <w:rPr>
          <w:rFonts w:ascii="Times New Roman" w:eastAsiaTheme="minorEastAsia" w:hAnsi="Times New Roman" w:cs="Times New Roman"/>
        </w:rPr>
        <w:t>16</w:t>
      </w:r>
      <w:r w:rsidRPr="006233E6">
        <w:rPr>
          <w:rFonts w:ascii="Times New Roman" w:eastAsiaTheme="minorEastAsia" w:hAnsi="Times New Roman" w:cs="Times New Roman"/>
        </w:rPr>
        <w:t>)</w:t>
      </w:r>
    </w:p>
    <w:p w14:paraId="79228BD3" w14:textId="2EFAA876" w:rsidR="00BE0781" w:rsidRPr="00386A01" w:rsidRDefault="00BE0781" w:rsidP="00F950E5">
      <w:pPr>
        <w:spacing w:line="480" w:lineRule="auto"/>
        <w:rPr>
          <w:rFonts w:ascii="Times New Roman" w:eastAsiaTheme="minorEastAsia" w:hAnsi="Times New Roman" w:cs="Times New Roman"/>
        </w:rPr>
      </w:pPr>
      <m:oMath>
        <m:r>
          <w:rPr>
            <w:rFonts w:ascii="Cambria Math" w:hAnsi="Cambria Math" w:cs="Times New Roman"/>
          </w:rPr>
          <m:t>τ=0.83</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r>
          <w:rPr>
            <w:rFonts w:ascii="Cambria Math" w:hAnsi="Cambria Math" w:cs="Times New Roman"/>
          </w:rPr>
          <m:t>+54.60</m:t>
        </m:r>
      </m:oMath>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386A01">
        <w:rPr>
          <w:rFonts w:ascii="Times New Roman" w:eastAsiaTheme="minorEastAsia" w:hAnsi="Times New Roman" w:cs="Times New Roman"/>
        </w:rPr>
        <w:t xml:space="preserve">(Eq. </w:t>
      </w:r>
      <w:r w:rsidR="00B61233">
        <w:rPr>
          <w:rFonts w:ascii="Times New Roman" w:eastAsiaTheme="minorEastAsia" w:hAnsi="Times New Roman" w:cs="Times New Roman"/>
        </w:rPr>
        <w:t>17</w:t>
      </w:r>
      <w:r w:rsidRPr="00386A01">
        <w:rPr>
          <w:rFonts w:ascii="Times New Roman" w:eastAsiaTheme="minorEastAsia" w:hAnsi="Times New Roman" w:cs="Times New Roman"/>
        </w:rPr>
        <w:t>)</w:t>
      </w:r>
    </w:p>
    <w:p w14:paraId="3D5B0A26" w14:textId="6A363924" w:rsidR="00BE0781" w:rsidRDefault="00BE0781" w:rsidP="00F950E5">
      <w:pPr>
        <w:spacing w:line="480" w:lineRule="auto"/>
        <w:rPr>
          <w:rFonts w:ascii="Times New Roman" w:eastAsiaTheme="minorEastAsia" w:hAnsi="Times New Roman" w:cs="Times New Roman"/>
        </w:rPr>
      </w:pPr>
      <w:r w:rsidRPr="00386A01">
        <w:rPr>
          <w:rFonts w:ascii="Times New Roman" w:eastAsiaTheme="minorEastAsia" w:hAnsi="Times New Roman" w:cs="Times New Roman"/>
        </w:rPr>
        <w:t xml:space="preserve">where </w:t>
      </w:r>
      <w:r w:rsidRPr="00386A01">
        <w:rPr>
          <w:rFonts w:ascii="Times New Roman" w:eastAsiaTheme="minorEastAsia" w:hAnsi="Times New Roman" w:cs="Times New Roman"/>
          <w:i/>
        </w:rPr>
        <w:t>τ</w:t>
      </w:r>
      <w:r w:rsidRPr="00386A01">
        <w:rPr>
          <w:rFonts w:ascii="Times New Roman" w:eastAsiaTheme="minorEastAsia" w:hAnsi="Times New Roman" w:cs="Times New Roman"/>
        </w:rPr>
        <w:t xml:space="preserve"> is the shear stress (MPa) and </w:t>
      </w:r>
      <w:r w:rsidRPr="00386A01">
        <w:rPr>
          <w:rFonts w:ascii="Times New Roman" w:eastAsiaTheme="minorEastAsia" w:hAnsi="Times New Roman" w:cs="Times New Roman"/>
          <w:i/>
        </w:rPr>
        <w:t>σ</w:t>
      </w:r>
      <w:r w:rsidRPr="00386A01">
        <w:rPr>
          <w:rFonts w:ascii="Times New Roman" w:eastAsiaTheme="minorEastAsia" w:hAnsi="Times New Roman" w:cs="Times New Roman"/>
          <w:i/>
          <w:vertAlign w:val="subscript"/>
        </w:rPr>
        <w:t>n</w:t>
      </w:r>
      <w:r w:rsidRPr="00386A01">
        <w:rPr>
          <w:rFonts w:ascii="Times New Roman" w:eastAsiaTheme="minorEastAsia" w:hAnsi="Times New Roman" w:cs="Times New Roman"/>
        </w:rPr>
        <w:t xml:space="preserve"> is the normal stress (MPa) on the sample. </w:t>
      </w:r>
      <w:r w:rsidR="00B8344E" w:rsidRPr="00386A01">
        <w:rPr>
          <w:rFonts w:ascii="Times New Roman" w:eastAsiaTheme="minorEastAsia" w:hAnsi="Times New Roman" w:cs="Times New Roman"/>
        </w:rPr>
        <w:t>Thus, through retroactive adjustment of micromechanical parameters we calibrate the bulk properties of simulated samples</w:t>
      </w:r>
      <w:r w:rsidR="00386A01" w:rsidRPr="00386A01">
        <w:rPr>
          <w:rFonts w:ascii="Times New Roman" w:eastAsiaTheme="minorEastAsia" w:hAnsi="Times New Roman" w:cs="Times New Roman"/>
        </w:rPr>
        <w:t xml:space="preserve"> of Berea Sandstone and Lac du Bonnet Granite</w:t>
      </w:r>
      <w:r w:rsidR="00B8344E" w:rsidRPr="00386A01">
        <w:rPr>
          <w:rFonts w:ascii="Times New Roman" w:eastAsiaTheme="minorEastAsia" w:hAnsi="Times New Roman" w:cs="Times New Roman"/>
        </w:rPr>
        <w:t xml:space="preserve"> to match experimentally derived geomechanical properties</w:t>
      </w:r>
      <w:r w:rsidR="00444306">
        <w:rPr>
          <w:rFonts w:ascii="Times New Roman" w:eastAsiaTheme="minorEastAsia" w:hAnsi="Times New Roman" w:cs="Times New Roman"/>
        </w:rPr>
        <w:t xml:space="preserve"> [</w:t>
      </w:r>
      <w:r w:rsidR="00444306" w:rsidRPr="00B91213">
        <w:rPr>
          <w:rFonts w:ascii="Times New Roman" w:eastAsiaTheme="minorEastAsia" w:hAnsi="Times New Roman" w:cs="Times New Roman"/>
          <w:color w:val="00B050"/>
        </w:rPr>
        <w:t>Table 2</w:t>
      </w:r>
      <w:r w:rsidR="00444306">
        <w:rPr>
          <w:rFonts w:ascii="Times New Roman" w:eastAsiaTheme="minorEastAsia" w:hAnsi="Times New Roman" w:cs="Times New Roman"/>
        </w:rPr>
        <w:t>]</w:t>
      </w:r>
      <w:r w:rsidR="00B8344E" w:rsidRPr="00386A01">
        <w:rPr>
          <w:rFonts w:ascii="Times New Roman" w:eastAsiaTheme="minorEastAsia" w:hAnsi="Times New Roman" w:cs="Times New Roman"/>
        </w:rPr>
        <w:t>.</w:t>
      </w:r>
      <w:r w:rsidR="00B8344E">
        <w:rPr>
          <w:rFonts w:ascii="Times New Roman" w:eastAsiaTheme="minorEastAsia" w:hAnsi="Times New Roman" w:cs="Times New Roman"/>
        </w:rPr>
        <w:t xml:space="preserve"> </w:t>
      </w:r>
    </w:p>
    <w:p w14:paraId="3D3B19C2" w14:textId="783B1716" w:rsidR="009E0B88" w:rsidRDefault="009E0B88" w:rsidP="00B91213">
      <w:pPr>
        <w:pStyle w:val="ListParagraph"/>
        <w:numPr>
          <w:ilvl w:val="0"/>
          <w:numId w:val="1"/>
        </w:numPr>
        <w:spacing w:line="480" w:lineRule="auto"/>
        <w:rPr>
          <w:rFonts w:ascii="Times New Roman" w:hAnsi="Times New Roman" w:cs="Times New Roman"/>
          <w:b/>
        </w:rPr>
      </w:pPr>
      <w:del w:id="31" w:author="Julia Morgan" w:date="2018-09-03T16:02:00Z">
        <w:r w:rsidRPr="00B91213" w:rsidDel="006E69AA">
          <w:rPr>
            <w:rFonts w:ascii="Times New Roman" w:hAnsi="Times New Roman" w:cs="Times New Roman"/>
            <w:b/>
          </w:rPr>
          <w:delText xml:space="preserve">Methods </w:delText>
        </w:r>
      </w:del>
      <w:ins w:id="32" w:author="Julia Morgan" w:date="2018-09-03T16:03:00Z">
        <w:r w:rsidR="006E69AA">
          <w:rPr>
            <w:rFonts w:ascii="Times New Roman" w:hAnsi="Times New Roman" w:cs="Times New Roman"/>
            <w:b/>
          </w:rPr>
          <w:t>Characterizing</w:t>
        </w:r>
      </w:ins>
      <w:ins w:id="33" w:author="Julia Morgan" w:date="2018-09-03T16:02:00Z">
        <w:r w:rsidR="006E69AA">
          <w:rPr>
            <w:rFonts w:ascii="Times New Roman" w:hAnsi="Times New Roman" w:cs="Times New Roman"/>
            <w:b/>
          </w:rPr>
          <w:t xml:space="preserve"> Simulated </w:t>
        </w:r>
      </w:ins>
      <w:ins w:id="34" w:author="Julia Morgan" w:date="2018-09-03T16:03:00Z">
        <w:r w:rsidR="006E69AA">
          <w:rPr>
            <w:rFonts w:ascii="Times New Roman" w:hAnsi="Times New Roman" w:cs="Times New Roman"/>
            <w:b/>
          </w:rPr>
          <w:t>Microcracks</w:t>
        </w:r>
      </w:ins>
      <w:ins w:id="35" w:author="Julia Morgan" w:date="2018-09-03T16:05:00Z">
        <w:r w:rsidR="00D05894">
          <w:rPr>
            <w:rFonts w:ascii="Times New Roman" w:hAnsi="Times New Roman" w:cs="Times New Roman"/>
            <w:b/>
          </w:rPr>
          <w:t xml:space="preserve"> and Acoustic Emissions</w:t>
        </w:r>
      </w:ins>
    </w:p>
    <w:p w14:paraId="04908119" w14:textId="099938DD" w:rsidR="00564503" w:rsidRDefault="00933B7B" w:rsidP="00537A71">
      <w:pPr>
        <w:spacing w:line="480" w:lineRule="auto"/>
        <w:rPr>
          <w:rFonts w:ascii="Times New Roman" w:hAnsi="Times New Roman" w:cs="Times New Roman"/>
        </w:rPr>
      </w:pPr>
      <w:del w:id="36" w:author="Julia Morgan" w:date="2018-09-03T16:14:00Z">
        <w:r w:rsidRPr="00E837CE" w:rsidDel="009C50B5">
          <w:rPr>
            <w:rFonts w:ascii="Times New Roman" w:hAnsi="Times New Roman" w:cs="Times New Roman"/>
          </w:rPr>
          <w:delText xml:space="preserve">For this study, </w:delText>
        </w:r>
      </w:del>
      <w:ins w:id="37" w:author="Julia Morgan" w:date="2018-09-03T16:14:00Z">
        <w:r w:rsidR="009C50B5">
          <w:rPr>
            <w:rFonts w:ascii="Times New Roman" w:hAnsi="Times New Roman" w:cs="Times New Roman"/>
          </w:rPr>
          <w:t xml:space="preserve">In order to characterize the progression of fracture growth and associated </w:t>
        </w:r>
      </w:ins>
      <w:ins w:id="38" w:author="Julia Morgan" w:date="2018-09-03T16:15:00Z">
        <w:r w:rsidR="009C50B5">
          <w:rPr>
            <w:rFonts w:ascii="Times New Roman" w:hAnsi="Times New Roman" w:cs="Times New Roman"/>
          </w:rPr>
          <w:t xml:space="preserve">material </w:t>
        </w:r>
      </w:ins>
      <w:ins w:id="39" w:author="Julia Morgan" w:date="2018-09-03T16:14:00Z">
        <w:r w:rsidR="009C50B5">
          <w:rPr>
            <w:rFonts w:ascii="Times New Roman" w:hAnsi="Times New Roman" w:cs="Times New Roman"/>
          </w:rPr>
          <w:t xml:space="preserve">damage, we </w:t>
        </w:r>
      </w:ins>
      <w:ins w:id="40" w:author="Julia Morgan" w:date="2018-09-03T16:15:00Z">
        <w:r w:rsidR="00537A71">
          <w:rPr>
            <w:rFonts w:ascii="Times New Roman" w:hAnsi="Times New Roman" w:cs="Times New Roman"/>
          </w:rPr>
          <w:t xml:space="preserve">document several quantities and derive characteristic relationships that can be compared among experiments. </w:t>
        </w:r>
      </w:ins>
      <w:ins w:id="41" w:author="Julia Morgan" w:date="2018-09-03T16:16:00Z">
        <w:r w:rsidR="00537A71">
          <w:rPr>
            <w:rFonts w:ascii="Times New Roman" w:hAnsi="Times New Roman" w:cs="Times New Roman"/>
          </w:rPr>
          <w:t>E</w:t>
        </w:r>
      </w:ins>
      <w:del w:id="42" w:author="Julia Morgan" w:date="2018-09-03T16:16:00Z">
        <w:r w:rsidRPr="00E837CE" w:rsidDel="00537A71">
          <w:rPr>
            <w:rFonts w:ascii="Times New Roman" w:hAnsi="Times New Roman" w:cs="Times New Roman"/>
          </w:rPr>
          <w:delText>e</w:delText>
        </w:r>
      </w:del>
      <w:r w:rsidRPr="00E837CE">
        <w:rPr>
          <w:rFonts w:ascii="Times New Roman" w:hAnsi="Times New Roman" w:cs="Times New Roman"/>
        </w:rPr>
        <w:t>ach bond breakage</w:t>
      </w:r>
      <w:r>
        <w:rPr>
          <w:rFonts w:ascii="Times New Roman" w:hAnsi="Times New Roman" w:cs="Times New Roman"/>
        </w:rPr>
        <w:t xml:space="preserve"> event</w:t>
      </w:r>
      <w:r w:rsidRPr="00E837CE">
        <w:rPr>
          <w:rFonts w:ascii="Times New Roman" w:hAnsi="Times New Roman" w:cs="Times New Roman"/>
        </w:rPr>
        <w:t xml:space="preserve"> is assumed to be a microcrack in the modeled rock</w:t>
      </w:r>
      <w:r>
        <w:rPr>
          <w:rFonts w:ascii="Times New Roman" w:hAnsi="Times New Roman" w:cs="Times New Roman"/>
        </w:rPr>
        <w:t xml:space="preserve"> samples. </w:t>
      </w:r>
      <w:r w:rsidR="00C413E7">
        <w:rPr>
          <w:rFonts w:ascii="Times New Roman" w:hAnsi="Times New Roman" w:cs="Times New Roman"/>
        </w:rPr>
        <w:t>A</w:t>
      </w:r>
      <w:r w:rsidR="00C413E7" w:rsidRPr="00E837CE">
        <w:rPr>
          <w:rFonts w:ascii="Times New Roman" w:hAnsi="Times New Roman" w:cs="Times New Roman"/>
        </w:rPr>
        <w:t xml:space="preserve">s </w:t>
      </w:r>
      <w:r w:rsidR="00C413E7">
        <w:rPr>
          <w:rFonts w:ascii="Times New Roman" w:hAnsi="Times New Roman" w:cs="Times New Roman"/>
        </w:rPr>
        <w:t>axial stress</w:t>
      </w:r>
      <w:r w:rsidR="00C413E7" w:rsidRPr="00E837CE">
        <w:rPr>
          <w:rFonts w:ascii="Times New Roman" w:hAnsi="Times New Roman" w:cs="Times New Roman"/>
        </w:rPr>
        <w:t xml:space="preserve"> is applied </w:t>
      </w:r>
      <w:ins w:id="43" w:author="Julia Morgan" w:date="2018-09-03T16:16:00Z">
        <w:r w:rsidR="00537A71">
          <w:rPr>
            <w:rFonts w:ascii="Times New Roman" w:hAnsi="Times New Roman" w:cs="Times New Roman"/>
          </w:rPr>
          <w:t xml:space="preserve">to the vertical platens </w:t>
        </w:r>
      </w:ins>
      <w:del w:id="44" w:author="Julia Morgan" w:date="2018-09-03T16:16:00Z">
        <w:r w:rsidR="00C413E7" w:rsidRPr="00E837CE" w:rsidDel="00537A71">
          <w:rPr>
            <w:rFonts w:ascii="Times New Roman" w:hAnsi="Times New Roman" w:cs="Times New Roman"/>
          </w:rPr>
          <w:delText xml:space="preserve">on </w:delText>
        </w:r>
      </w:del>
      <w:ins w:id="45" w:author="Julia Morgan" w:date="2018-09-03T16:16:00Z">
        <w:r w:rsidR="00537A71">
          <w:rPr>
            <w:rFonts w:ascii="Times New Roman" w:hAnsi="Times New Roman" w:cs="Times New Roman"/>
          </w:rPr>
          <w:t>during</w:t>
        </w:r>
        <w:r w:rsidR="00537A71" w:rsidRPr="00E837CE">
          <w:rPr>
            <w:rFonts w:ascii="Times New Roman" w:hAnsi="Times New Roman" w:cs="Times New Roman"/>
          </w:rPr>
          <w:t xml:space="preserve"> </w:t>
        </w:r>
      </w:ins>
      <w:r w:rsidR="00C413E7" w:rsidRPr="00E837CE">
        <w:rPr>
          <w:rFonts w:ascii="Times New Roman" w:hAnsi="Times New Roman" w:cs="Times New Roman"/>
        </w:rPr>
        <w:t xml:space="preserve">the numerical </w:t>
      </w:r>
      <w:del w:id="46" w:author="Julia Morgan" w:date="2018-09-03T16:16:00Z">
        <w:r w:rsidR="00C413E7" w:rsidRPr="00E837CE" w:rsidDel="00537A71">
          <w:rPr>
            <w:rFonts w:ascii="Times New Roman" w:hAnsi="Times New Roman" w:cs="Times New Roman"/>
          </w:rPr>
          <w:delText>samples</w:delText>
        </w:r>
        <w:r w:rsidR="00C413E7" w:rsidDel="00537A71">
          <w:rPr>
            <w:rFonts w:ascii="Times New Roman" w:hAnsi="Times New Roman" w:cs="Times New Roman"/>
          </w:rPr>
          <w:delText xml:space="preserve"> during </w:delText>
        </w:r>
      </w:del>
      <w:r w:rsidR="00C413E7">
        <w:rPr>
          <w:rFonts w:ascii="Times New Roman" w:hAnsi="Times New Roman" w:cs="Times New Roman"/>
        </w:rPr>
        <w:t>biaxial experiments</w:t>
      </w:r>
      <w:r w:rsidR="00C413E7" w:rsidRPr="00E837CE">
        <w:rPr>
          <w:rFonts w:ascii="Times New Roman" w:hAnsi="Times New Roman" w:cs="Times New Roman"/>
        </w:rPr>
        <w:t xml:space="preserve">, </w:t>
      </w:r>
      <w:ins w:id="47" w:author="Julia Morgan" w:date="2018-09-03T16:16:00Z">
        <w:r w:rsidR="00537A71">
          <w:rPr>
            <w:rFonts w:ascii="Times New Roman" w:hAnsi="Times New Roman" w:cs="Times New Roman"/>
          </w:rPr>
          <w:t xml:space="preserve">fractures </w:t>
        </w:r>
      </w:ins>
      <w:r w:rsidR="00C413E7" w:rsidRPr="00E837CE">
        <w:rPr>
          <w:rFonts w:ascii="Times New Roman" w:hAnsi="Times New Roman" w:cs="Times New Roman"/>
        </w:rPr>
        <w:t>grow</w:t>
      </w:r>
      <w:del w:id="48" w:author="Julia Morgan" w:date="2018-09-03T16:17:00Z">
        <w:r w:rsidR="00C413E7" w:rsidRPr="00E837CE" w:rsidDel="00537A71">
          <w:rPr>
            <w:rFonts w:ascii="Times New Roman" w:hAnsi="Times New Roman" w:cs="Times New Roman"/>
          </w:rPr>
          <w:delText>th of fractures progresses</w:delText>
        </w:r>
      </w:del>
      <w:r w:rsidR="00C413E7" w:rsidRPr="00E837CE">
        <w:rPr>
          <w:rFonts w:ascii="Times New Roman" w:hAnsi="Times New Roman" w:cs="Times New Roman"/>
        </w:rPr>
        <w:t xml:space="preserve"> by </w:t>
      </w:r>
      <w:ins w:id="49" w:author="Julia Morgan" w:date="2018-09-03T16:17:00Z">
        <w:r w:rsidR="00537A71">
          <w:rPr>
            <w:rFonts w:ascii="Times New Roman" w:hAnsi="Times New Roman" w:cs="Times New Roman"/>
          </w:rPr>
          <w:t xml:space="preserve">the </w:t>
        </w:r>
      </w:ins>
      <w:r w:rsidR="00C413E7" w:rsidRPr="00E837CE">
        <w:rPr>
          <w:rFonts w:ascii="Times New Roman" w:hAnsi="Times New Roman" w:cs="Times New Roman"/>
        </w:rPr>
        <w:t xml:space="preserve">coalescence </w:t>
      </w:r>
      <w:r w:rsidR="00C413E7" w:rsidRPr="00E837CE">
        <w:rPr>
          <w:rFonts w:ascii="Times New Roman" w:hAnsi="Times New Roman" w:cs="Times New Roman"/>
        </w:rPr>
        <w:lastRenderedPageBreak/>
        <w:t>of</w:t>
      </w:r>
      <w:r w:rsidR="00C413E7">
        <w:rPr>
          <w:rFonts w:ascii="Times New Roman" w:hAnsi="Times New Roman" w:cs="Times New Roman"/>
        </w:rPr>
        <w:t xml:space="preserve"> emergent</w:t>
      </w:r>
      <w:r w:rsidR="00C413E7" w:rsidRPr="00E837CE">
        <w:rPr>
          <w:rFonts w:ascii="Times New Roman" w:hAnsi="Times New Roman" w:cs="Times New Roman"/>
        </w:rPr>
        <w:t xml:space="preserve"> </w:t>
      </w:r>
      <w:r w:rsidR="00C413E7">
        <w:rPr>
          <w:rFonts w:ascii="Times New Roman" w:hAnsi="Times New Roman" w:cs="Times New Roman"/>
        </w:rPr>
        <w:t>microcrack</w:t>
      </w:r>
      <w:r w:rsidR="00C413E7" w:rsidRPr="00E837CE">
        <w:rPr>
          <w:rFonts w:ascii="Times New Roman" w:hAnsi="Times New Roman" w:cs="Times New Roman"/>
        </w:rPr>
        <w:t>s</w:t>
      </w:r>
      <w:commentRangeStart w:id="50"/>
      <w:r w:rsidR="00C413E7" w:rsidRPr="00E837CE">
        <w:rPr>
          <w:rFonts w:ascii="Times New Roman" w:hAnsi="Times New Roman" w:cs="Times New Roman"/>
        </w:rPr>
        <w:t>.</w:t>
      </w:r>
      <w:commentRangeEnd w:id="50"/>
      <w:r w:rsidR="00537A71">
        <w:rPr>
          <w:rStyle w:val="CommentReference"/>
        </w:rPr>
        <w:commentReference w:id="50"/>
      </w:r>
      <w:commentRangeStart w:id="51"/>
      <w:r w:rsidR="00C413E7">
        <w:rPr>
          <w:rFonts w:ascii="Times New Roman" w:hAnsi="Times New Roman" w:cs="Times New Roman"/>
        </w:rPr>
        <w:t xml:space="preserve"> </w:t>
      </w:r>
      <w:commentRangeEnd w:id="51"/>
      <w:r w:rsidR="00C413E7">
        <w:rPr>
          <w:rStyle w:val="CommentReference"/>
        </w:rPr>
        <w:commentReference w:id="51"/>
      </w:r>
      <w:r>
        <w:rPr>
          <w:rFonts w:ascii="Times New Roman" w:hAnsi="Times New Roman" w:cs="Times New Roman"/>
        </w:rPr>
        <w:t>During each simulated biaxial experiment, we track the spatial and temporal evolution of microcracks</w:t>
      </w:r>
      <w:ins w:id="52" w:author="Julia Morgan" w:date="2018-09-03T16:18:00Z">
        <w:r w:rsidR="00537A71">
          <w:rPr>
            <w:rFonts w:ascii="Times New Roman" w:hAnsi="Times New Roman" w:cs="Times New Roman"/>
          </w:rPr>
          <w:t xml:space="preserve"> and</w:t>
        </w:r>
      </w:ins>
      <w:del w:id="53" w:author="Julia Morgan" w:date="2018-09-03T16:18:00Z">
        <w:r w:rsidDel="00537A71">
          <w:rPr>
            <w:rFonts w:ascii="Times New Roman" w:hAnsi="Times New Roman" w:cs="Times New Roman"/>
          </w:rPr>
          <w:delText>,</w:delText>
        </w:r>
      </w:del>
      <w:r>
        <w:rPr>
          <w:rFonts w:ascii="Times New Roman" w:hAnsi="Times New Roman" w:cs="Times New Roman"/>
        </w:rPr>
        <w:t xml:space="preserve"> the</w:t>
      </w:r>
      <w:ins w:id="54" w:author="Julia Morgan" w:date="2018-09-03T16:18:00Z">
        <w:r w:rsidR="00537A71">
          <w:rPr>
            <w:rFonts w:ascii="Times New Roman" w:hAnsi="Times New Roman" w:cs="Times New Roman"/>
          </w:rPr>
          <w:t>ir</w:t>
        </w:r>
      </w:ins>
      <w:r>
        <w:rPr>
          <w:rFonts w:ascii="Times New Roman" w:hAnsi="Times New Roman" w:cs="Times New Roman"/>
        </w:rPr>
        <w:t xml:space="preserve"> mode of failure, and </w:t>
      </w:r>
      <w:del w:id="55" w:author="Julia Morgan" w:date="2018-09-03T16:17:00Z">
        <w:r w:rsidDel="00537A71">
          <w:rPr>
            <w:rFonts w:ascii="Times New Roman" w:hAnsi="Times New Roman" w:cs="Times New Roman"/>
          </w:rPr>
          <w:delText xml:space="preserve">predict </w:delText>
        </w:r>
      </w:del>
      <w:ins w:id="56" w:author="Julia Morgan" w:date="2018-09-03T16:17:00Z">
        <w:r w:rsidR="00537A71">
          <w:rPr>
            <w:rFonts w:ascii="Times New Roman" w:hAnsi="Times New Roman" w:cs="Times New Roman"/>
          </w:rPr>
          <w:t xml:space="preserve">calculate </w:t>
        </w:r>
      </w:ins>
      <w:r>
        <w:rPr>
          <w:rFonts w:ascii="Times New Roman" w:hAnsi="Times New Roman" w:cs="Times New Roman"/>
        </w:rPr>
        <w:t>the energy associated with each microcrack.</w:t>
      </w:r>
      <w:ins w:id="57" w:author="Julia Morgan" w:date="2018-09-03T16:19:00Z">
        <w:r w:rsidR="00537A71">
          <w:rPr>
            <w:rFonts w:ascii="Times New Roman" w:hAnsi="Times New Roman" w:cs="Times New Roman"/>
          </w:rPr>
          <w:t xml:space="preserve"> These data yield several dimensionless parameters that describe the evolution of the sample, described below.</w:t>
        </w:r>
      </w:ins>
      <w:r>
        <w:rPr>
          <w:rFonts w:ascii="Times New Roman" w:hAnsi="Times New Roman" w:cs="Times New Roman"/>
        </w:rPr>
        <w:t xml:space="preserve"> </w:t>
      </w:r>
      <w:commentRangeStart w:id="58"/>
      <w:r w:rsidR="003C4197" w:rsidRPr="00537A71">
        <w:rPr>
          <w:rFonts w:ascii="Times New Roman" w:hAnsi="Times New Roman" w:cs="Times New Roman"/>
          <w:strike/>
          <w:rPrChange w:id="59" w:author="Julia Morgan" w:date="2018-09-03T16:21:00Z">
            <w:rPr>
              <w:rFonts w:ascii="Times New Roman" w:hAnsi="Times New Roman" w:cs="Times New Roman"/>
            </w:rPr>
          </w:rPrChange>
        </w:rPr>
        <w:t xml:space="preserve">We calculate the fractal dimension (D-value) using spatial distribution of clustered events, and the evolution of Damage Index using measurements of porosity through an experiment.   </w:t>
      </w:r>
      <w:r w:rsidRPr="00537A71">
        <w:rPr>
          <w:rFonts w:ascii="Times New Roman" w:hAnsi="Times New Roman" w:cs="Times New Roman"/>
          <w:strike/>
          <w:rPrChange w:id="60" w:author="Julia Morgan" w:date="2018-09-03T16:21:00Z">
            <w:rPr>
              <w:rFonts w:ascii="Times New Roman" w:hAnsi="Times New Roman" w:cs="Times New Roman"/>
            </w:rPr>
          </w:rPrChange>
        </w:rPr>
        <w:t>We implement spatial and te</w:t>
      </w:r>
      <w:r w:rsidR="003C4197" w:rsidRPr="00537A71">
        <w:rPr>
          <w:rFonts w:ascii="Times New Roman" w:hAnsi="Times New Roman" w:cs="Times New Roman"/>
          <w:strike/>
          <w:rPrChange w:id="61" w:author="Julia Morgan" w:date="2018-09-03T16:21:00Z">
            <w:rPr>
              <w:rFonts w:ascii="Times New Roman" w:hAnsi="Times New Roman" w:cs="Times New Roman"/>
            </w:rPr>
          </w:rPrChange>
        </w:rPr>
        <w:t>mporal clustering of microcrack energy</w:t>
      </w:r>
      <w:r w:rsidRPr="00537A71">
        <w:rPr>
          <w:rFonts w:ascii="Times New Roman" w:hAnsi="Times New Roman" w:cs="Times New Roman"/>
          <w:strike/>
          <w:rPrChange w:id="62" w:author="Julia Morgan" w:date="2018-09-03T16:21:00Z">
            <w:rPr>
              <w:rFonts w:ascii="Times New Roman" w:hAnsi="Times New Roman" w:cs="Times New Roman"/>
            </w:rPr>
          </w:rPrChange>
        </w:rPr>
        <w:t>, and calculate the seismic b-value based on frequency-magnitude distribution of the clustered events.</w:t>
      </w:r>
      <w:commentRangeEnd w:id="58"/>
      <w:r w:rsidR="00537A71">
        <w:rPr>
          <w:rStyle w:val="CommentReference"/>
        </w:rPr>
        <w:commentReference w:id="58"/>
      </w:r>
      <w:r w:rsidR="00014F41" w:rsidRPr="00014F41">
        <w:rPr>
          <w:rFonts w:ascii="Times New Roman" w:hAnsi="Times New Roman" w:cs="Times New Roman"/>
        </w:rPr>
        <w:t xml:space="preserve"> </w:t>
      </w:r>
    </w:p>
    <w:p w14:paraId="0B761ED3" w14:textId="041BD4F6" w:rsidR="001C428E" w:rsidRPr="00537A71" w:rsidRDefault="00453836" w:rsidP="00B91213">
      <w:pPr>
        <w:spacing w:line="480" w:lineRule="auto"/>
        <w:ind w:firstLine="720"/>
        <w:rPr>
          <w:rFonts w:ascii="Times New Roman" w:hAnsi="Times New Roman" w:cs="Times New Roman"/>
        </w:rPr>
      </w:pPr>
      <w:r w:rsidRPr="00537A71">
        <w:rPr>
          <w:rFonts w:ascii="Times New Roman" w:hAnsi="Times New Roman" w:cs="Times New Roman"/>
          <w:b/>
        </w:rPr>
        <w:t>4.1.</w:t>
      </w:r>
      <w:r w:rsidRPr="00537A71">
        <w:rPr>
          <w:rFonts w:ascii="Times New Roman" w:hAnsi="Times New Roman" w:cs="Times New Roman"/>
        </w:rPr>
        <w:t xml:space="preserve"> </w:t>
      </w:r>
      <w:r w:rsidRPr="00537A71">
        <w:rPr>
          <w:rFonts w:ascii="Times New Roman" w:hAnsi="Times New Roman" w:cs="Times New Roman"/>
          <w:b/>
        </w:rPr>
        <w:t>Mode of Microcracks</w:t>
      </w:r>
    </w:p>
    <w:p w14:paraId="04817A20" w14:textId="6959320E" w:rsidR="001C428E" w:rsidRDefault="00537A71" w:rsidP="001C428E">
      <w:pPr>
        <w:spacing w:line="480" w:lineRule="auto"/>
        <w:rPr>
          <w:rFonts w:ascii="Times New Roman" w:hAnsi="Times New Roman" w:cs="Times New Roman"/>
        </w:rPr>
      </w:pPr>
      <w:ins w:id="63" w:author="Julia Morgan" w:date="2018-09-03T16:21:00Z">
        <w:r>
          <w:rPr>
            <w:rFonts w:ascii="Times New Roman" w:hAnsi="Times New Roman" w:cs="Times New Roman"/>
          </w:rPr>
          <w:t xml:space="preserve">Interparticle bonds can fail in either tension or shear, as show in Equations (#)-(#). </w:t>
        </w:r>
      </w:ins>
      <w:r w:rsidR="007E5134">
        <w:rPr>
          <w:rFonts w:ascii="Times New Roman" w:hAnsi="Times New Roman" w:cs="Times New Roman"/>
        </w:rPr>
        <w:t xml:space="preserve">A </w:t>
      </w:r>
      <w:ins w:id="64" w:author="Julia Morgan" w:date="2018-09-03T16:22:00Z">
        <w:r>
          <w:rPr>
            <w:rFonts w:ascii="Times New Roman" w:hAnsi="Times New Roman" w:cs="Times New Roman"/>
          </w:rPr>
          <w:t xml:space="preserve">tensile </w:t>
        </w:r>
      </w:ins>
      <w:r w:rsidR="007E5134">
        <w:rPr>
          <w:rFonts w:ascii="Times New Roman" w:hAnsi="Times New Roman" w:cs="Times New Roman"/>
        </w:rPr>
        <w:t xml:space="preserve">microcrack </w:t>
      </w:r>
      <w:del w:id="65" w:author="Julia Morgan" w:date="2018-09-03T16:22:00Z">
        <w:r w:rsidR="007E5134" w:rsidDel="00537A71">
          <w:rPr>
            <w:rFonts w:ascii="Times New Roman" w:hAnsi="Times New Roman" w:cs="Times New Roman"/>
          </w:rPr>
          <w:delText>is generated in</w:delText>
        </w:r>
        <w:r w:rsidR="001C428E" w:rsidDel="00537A71">
          <w:rPr>
            <w:rFonts w:ascii="Times New Roman" w:hAnsi="Times New Roman" w:cs="Times New Roman"/>
          </w:rPr>
          <w:delText xml:space="preserve"> tensile mode</w:delText>
        </w:r>
      </w:del>
      <w:ins w:id="66" w:author="Julia Morgan" w:date="2018-09-03T16:22:00Z">
        <w:r>
          <w:rPr>
            <w:rFonts w:ascii="Times New Roman" w:hAnsi="Times New Roman" w:cs="Times New Roman"/>
          </w:rPr>
          <w:t>forms</w:t>
        </w:r>
      </w:ins>
      <w:r w:rsidR="001C428E">
        <w:rPr>
          <w:rFonts w:ascii="Times New Roman" w:hAnsi="Times New Roman" w:cs="Times New Roman"/>
        </w:rPr>
        <w:t xml:space="preserve"> when </w:t>
      </w:r>
      <w:del w:id="67" w:author="Julia Morgan" w:date="2018-09-03T16:22:00Z">
        <w:r w:rsidR="001C428E" w:rsidDel="00537A71">
          <w:rPr>
            <w:rFonts w:ascii="Times New Roman" w:hAnsi="Times New Roman" w:cs="Times New Roman"/>
          </w:rPr>
          <w:delText xml:space="preserve">local </w:delText>
        </w:r>
      </w:del>
      <w:ins w:id="68" w:author="Julia Morgan" w:date="2018-09-03T16:22:00Z">
        <w:r>
          <w:rPr>
            <w:rFonts w:ascii="Times New Roman" w:hAnsi="Times New Roman" w:cs="Times New Roman"/>
          </w:rPr>
          <w:t xml:space="preserve">interparticle </w:t>
        </w:r>
      </w:ins>
      <w:r w:rsidR="00B87E90">
        <w:rPr>
          <w:rFonts w:ascii="Times New Roman" w:hAnsi="Times New Roman" w:cs="Times New Roman"/>
        </w:rPr>
        <w:t xml:space="preserve">normal </w:t>
      </w:r>
      <w:r w:rsidR="001C428E">
        <w:rPr>
          <w:rFonts w:ascii="Times New Roman" w:hAnsi="Times New Roman" w:cs="Times New Roman"/>
        </w:rPr>
        <w:t xml:space="preserve">stress exceeds </w:t>
      </w:r>
      <w:ins w:id="69" w:author="Julia Morgan" w:date="2018-09-03T16:22:00Z">
        <w:r>
          <w:rPr>
            <w:rFonts w:ascii="Times New Roman" w:hAnsi="Times New Roman" w:cs="Times New Roman"/>
          </w:rPr>
          <w:t xml:space="preserve">the </w:t>
        </w:r>
      </w:ins>
      <w:r w:rsidR="001C428E">
        <w:rPr>
          <w:rFonts w:ascii="Times New Roman" w:hAnsi="Times New Roman" w:cs="Times New Roman"/>
        </w:rPr>
        <w:t xml:space="preserve">tensile strength of the bond, resulting in a mode 1 microcrack. Similarly, a </w:t>
      </w:r>
      <w:ins w:id="70" w:author="Julia Morgan" w:date="2018-09-03T16:23:00Z">
        <w:r>
          <w:rPr>
            <w:rFonts w:ascii="Times New Roman" w:hAnsi="Times New Roman" w:cs="Times New Roman"/>
          </w:rPr>
          <w:t xml:space="preserve">shear </w:t>
        </w:r>
      </w:ins>
      <w:r w:rsidR="00B87E90">
        <w:rPr>
          <w:rFonts w:ascii="Times New Roman" w:hAnsi="Times New Roman" w:cs="Times New Roman"/>
        </w:rPr>
        <w:t xml:space="preserve">microcrack </w:t>
      </w:r>
      <w:del w:id="71" w:author="Julia Morgan" w:date="2018-09-03T16:23:00Z">
        <w:r w:rsidR="00B87E90" w:rsidDel="00537A71">
          <w:rPr>
            <w:rFonts w:ascii="Times New Roman" w:hAnsi="Times New Roman" w:cs="Times New Roman"/>
          </w:rPr>
          <w:delText xml:space="preserve">is generated in </w:delText>
        </w:r>
        <w:r w:rsidR="001C428E" w:rsidDel="00537A71">
          <w:rPr>
            <w:rFonts w:ascii="Times New Roman" w:hAnsi="Times New Roman" w:cs="Times New Roman"/>
          </w:rPr>
          <w:delText>shear mode</w:delText>
        </w:r>
      </w:del>
      <w:ins w:id="72" w:author="Julia Morgan" w:date="2018-09-03T16:23:00Z">
        <w:r>
          <w:rPr>
            <w:rFonts w:ascii="Times New Roman" w:hAnsi="Times New Roman" w:cs="Times New Roman"/>
          </w:rPr>
          <w:t>results</w:t>
        </w:r>
      </w:ins>
      <w:r w:rsidR="001C428E">
        <w:rPr>
          <w:rFonts w:ascii="Times New Roman" w:hAnsi="Times New Roman" w:cs="Times New Roman"/>
        </w:rPr>
        <w:t xml:space="preserve"> when local </w:t>
      </w:r>
      <w:r w:rsidR="00B87E90">
        <w:rPr>
          <w:rFonts w:ascii="Times New Roman" w:hAnsi="Times New Roman" w:cs="Times New Roman"/>
        </w:rPr>
        <w:t xml:space="preserve">shear </w:t>
      </w:r>
      <w:r w:rsidR="001C428E">
        <w:rPr>
          <w:rFonts w:ascii="Times New Roman" w:hAnsi="Times New Roman" w:cs="Times New Roman"/>
        </w:rPr>
        <w:t>stress exceeds the shear strength of the bond</w:t>
      </w:r>
      <w:ins w:id="73" w:author="Julia Morgan" w:date="2018-09-03T16:23:00Z">
        <w:r>
          <w:rPr>
            <w:rFonts w:ascii="Times New Roman" w:hAnsi="Times New Roman" w:cs="Times New Roman"/>
          </w:rPr>
          <w:t xml:space="preserve"> in compression</w:t>
        </w:r>
      </w:ins>
      <w:r w:rsidR="001C428E">
        <w:rPr>
          <w:rFonts w:ascii="Times New Roman" w:hAnsi="Times New Roman" w:cs="Times New Roman"/>
        </w:rPr>
        <w:t>, resulting in a mode 2</w:t>
      </w:r>
      <w:commentRangeStart w:id="74"/>
      <w:r w:rsidR="001C428E">
        <w:rPr>
          <w:rFonts w:ascii="Times New Roman" w:hAnsi="Times New Roman" w:cs="Times New Roman"/>
        </w:rPr>
        <w:t xml:space="preserve"> </w:t>
      </w:r>
      <w:commentRangeEnd w:id="74"/>
      <w:r>
        <w:rPr>
          <w:rStyle w:val="CommentReference"/>
        </w:rPr>
        <w:commentReference w:id="74"/>
      </w:r>
      <w:del w:id="75" w:author="Julia Morgan" w:date="2018-09-03T16:23:00Z">
        <w:r w:rsidR="001C428E" w:rsidDel="00537A71">
          <w:rPr>
            <w:rFonts w:ascii="Times New Roman" w:hAnsi="Times New Roman" w:cs="Times New Roman"/>
          </w:rPr>
          <w:delText xml:space="preserve">or mode 3 </w:delText>
        </w:r>
      </w:del>
      <w:r w:rsidR="001C428E">
        <w:rPr>
          <w:rFonts w:ascii="Times New Roman" w:hAnsi="Times New Roman" w:cs="Times New Roman"/>
        </w:rPr>
        <w:t>microcrack.</w:t>
      </w:r>
      <w:r w:rsidR="00D0242F">
        <w:rPr>
          <w:rFonts w:ascii="Times New Roman" w:hAnsi="Times New Roman" w:cs="Times New Roman"/>
        </w:rPr>
        <w:t xml:space="preserve"> </w:t>
      </w:r>
      <w:ins w:id="76" w:author="Julia Morgan" w:date="2018-09-03T16:23:00Z">
        <w:r>
          <w:rPr>
            <w:rFonts w:ascii="Times New Roman" w:hAnsi="Times New Roman" w:cs="Times New Roman"/>
          </w:rPr>
          <w:t xml:space="preserve">A mixed mode microcrack, referred to as tensile-shear, can form when local shear stress exceeds bond shear strength in tension. </w:t>
        </w:r>
      </w:ins>
      <w:r w:rsidR="00D0242F">
        <w:rPr>
          <w:rFonts w:ascii="Times New Roman" w:hAnsi="Times New Roman" w:cs="Times New Roman"/>
        </w:rPr>
        <w:t xml:space="preserve">We </w:t>
      </w:r>
      <w:del w:id="77" w:author="Julia Morgan" w:date="2018-09-03T16:24:00Z">
        <w:r w:rsidR="00D0242F" w:rsidDel="00537A71">
          <w:rPr>
            <w:rFonts w:ascii="Times New Roman" w:hAnsi="Times New Roman" w:cs="Times New Roman"/>
          </w:rPr>
          <w:delText xml:space="preserve">collect </w:delText>
        </w:r>
      </w:del>
      <w:ins w:id="78" w:author="Julia Morgan" w:date="2018-09-03T16:24:00Z">
        <w:r>
          <w:rPr>
            <w:rFonts w:ascii="Times New Roman" w:hAnsi="Times New Roman" w:cs="Times New Roman"/>
          </w:rPr>
          <w:t xml:space="preserve">document </w:t>
        </w:r>
      </w:ins>
      <w:r w:rsidR="00D0242F">
        <w:rPr>
          <w:rFonts w:ascii="Times New Roman" w:hAnsi="Times New Roman" w:cs="Times New Roman"/>
        </w:rPr>
        <w:t>the mode of each microcrack generated</w:t>
      </w:r>
      <w:ins w:id="79" w:author="Julia Morgan" w:date="2018-09-03T16:24:00Z">
        <w:r>
          <w:rPr>
            <w:rFonts w:ascii="Times New Roman" w:hAnsi="Times New Roman" w:cs="Times New Roman"/>
          </w:rPr>
          <w:t>,</w:t>
        </w:r>
      </w:ins>
      <w:r w:rsidR="00D0242F">
        <w:rPr>
          <w:rFonts w:ascii="Times New Roman" w:hAnsi="Times New Roman" w:cs="Times New Roman"/>
        </w:rPr>
        <w:t xml:space="preserve"> along with </w:t>
      </w:r>
      <w:ins w:id="80" w:author="Julia Morgan" w:date="2018-09-03T16:25:00Z">
        <w:r>
          <w:rPr>
            <w:rFonts w:ascii="Times New Roman" w:hAnsi="Times New Roman" w:cs="Times New Roman"/>
          </w:rPr>
          <w:t xml:space="preserve">the failure </w:t>
        </w:r>
      </w:ins>
      <w:r w:rsidR="00D0242F">
        <w:rPr>
          <w:rFonts w:ascii="Times New Roman" w:hAnsi="Times New Roman" w:cs="Times New Roman"/>
        </w:rPr>
        <w:t xml:space="preserve">stress </w:t>
      </w:r>
      <w:del w:id="81" w:author="Julia Morgan" w:date="2018-09-03T16:25:00Z">
        <w:r w:rsidR="00D0242F" w:rsidDel="00537A71">
          <w:rPr>
            <w:rFonts w:ascii="Times New Roman" w:hAnsi="Times New Roman" w:cs="Times New Roman"/>
          </w:rPr>
          <w:delText>associated with the failure of that</w:delText>
        </w:r>
      </w:del>
      <w:ins w:id="82" w:author="Julia Morgan" w:date="2018-09-03T16:25:00Z">
        <w:r>
          <w:rPr>
            <w:rFonts w:ascii="Times New Roman" w:hAnsi="Times New Roman" w:cs="Times New Roman"/>
          </w:rPr>
          <w:t>at the time of</w:t>
        </w:r>
      </w:ins>
      <w:r w:rsidR="00D0242F">
        <w:rPr>
          <w:rFonts w:ascii="Times New Roman" w:hAnsi="Times New Roman" w:cs="Times New Roman"/>
        </w:rPr>
        <w:t xml:space="preserve"> bond</w:t>
      </w:r>
      <w:ins w:id="83" w:author="Julia Morgan" w:date="2018-09-03T16:25:00Z">
        <w:r>
          <w:rPr>
            <w:rFonts w:ascii="Times New Roman" w:hAnsi="Times New Roman" w:cs="Times New Roman"/>
          </w:rPr>
          <w:t xml:space="preserve"> breakage</w:t>
        </w:r>
      </w:ins>
      <w:r w:rsidR="00D0242F">
        <w:rPr>
          <w:rFonts w:ascii="Times New Roman" w:hAnsi="Times New Roman" w:cs="Times New Roman"/>
        </w:rPr>
        <w:t>.</w:t>
      </w:r>
    </w:p>
    <w:p w14:paraId="2FEAB589" w14:textId="6D045740" w:rsidR="00453836" w:rsidRDefault="00453836" w:rsidP="00B91213">
      <w:pPr>
        <w:spacing w:line="480" w:lineRule="auto"/>
        <w:ind w:firstLine="720"/>
        <w:rPr>
          <w:rFonts w:ascii="Times New Roman" w:hAnsi="Times New Roman" w:cs="Times New Roman"/>
          <w:b/>
        </w:rPr>
      </w:pPr>
      <w:r w:rsidRPr="00B91213">
        <w:rPr>
          <w:rFonts w:ascii="Times New Roman" w:hAnsi="Times New Roman" w:cs="Times New Roman"/>
          <w:b/>
        </w:rPr>
        <w:t xml:space="preserve">4.2. Energy of Microcracks </w:t>
      </w:r>
      <w:r>
        <w:rPr>
          <w:rFonts w:ascii="Times New Roman" w:hAnsi="Times New Roman" w:cs="Times New Roman"/>
          <w:b/>
        </w:rPr>
        <w:t xml:space="preserve">and Acoustic Emissions </w:t>
      </w:r>
    </w:p>
    <w:p w14:paraId="750FA6B7" w14:textId="1172613B" w:rsidR="00C413E7" w:rsidRPr="00E837CE" w:rsidRDefault="00664365" w:rsidP="00C413E7">
      <w:pPr>
        <w:spacing w:line="480" w:lineRule="auto"/>
        <w:rPr>
          <w:rFonts w:ascii="Times New Roman" w:hAnsi="Times New Roman" w:cs="Times New Roman"/>
        </w:rPr>
      </w:pPr>
      <w:ins w:id="84" w:author="Julia Morgan" w:date="2018-09-03T16:25:00Z">
        <w:r>
          <w:rPr>
            <w:rFonts w:ascii="Times New Roman" w:hAnsi="Times New Roman" w:cs="Times New Roman"/>
          </w:rPr>
          <w:t xml:space="preserve">As </w:t>
        </w:r>
      </w:ins>
      <w:del w:id="85" w:author="Julia Morgan" w:date="2018-09-03T16:26:00Z">
        <w:r w:rsidR="00C413E7" w:rsidDel="00664365">
          <w:rPr>
            <w:rFonts w:ascii="Times New Roman" w:hAnsi="Times New Roman" w:cs="Times New Roman"/>
          </w:rPr>
          <w:delText xml:space="preserve">The application of </w:delText>
        </w:r>
      </w:del>
      <w:r w:rsidR="00C413E7">
        <w:rPr>
          <w:rFonts w:ascii="Times New Roman" w:hAnsi="Times New Roman" w:cs="Times New Roman"/>
        </w:rPr>
        <w:t>axial stress</w:t>
      </w:r>
      <w:ins w:id="86" w:author="Julia Morgan" w:date="2018-09-03T16:26:00Z">
        <w:r>
          <w:rPr>
            <w:rFonts w:ascii="Times New Roman" w:hAnsi="Times New Roman" w:cs="Times New Roman"/>
          </w:rPr>
          <w:t xml:space="preserve"> is applied to the platens, interparticle bonds become distorted prior to failure, accumulating elastic strain energy. Bond failure </w:t>
        </w:r>
      </w:ins>
      <w:ins w:id="87" w:author="Julia Morgan" w:date="2018-09-03T16:27:00Z">
        <w:r>
          <w:rPr>
            <w:rFonts w:ascii="Times New Roman" w:hAnsi="Times New Roman" w:cs="Times New Roman"/>
          </w:rPr>
          <w:t xml:space="preserve">that accompanies microcrack formation </w:t>
        </w:r>
      </w:ins>
      <w:ins w:id="88" w:author="Julia Morgan" w:date="2018-09-03T16:26:00Z">
        <w:r>
          <w:rPr>
            <w:rFonts w:ascii="Times New Roman" w:hAnsi="Times New Roman" w:cs="Times New Roman"/>
          </w:rPr>
          <w:t>releases this energy instantly, emitting an acoustic signal</w:t>
        </w:r>
      </w:ins>
      <w:ins w:id="89" w:author="Julia Morgan" w:date="2018-09-03T16:28:00Z">
        <w:r>
          <w:rPr>
            <w:rFonts w:ascii="Times New Roman" w:hAnsi="Times New Roman" w:cs="Times New Roman"/>
          </w:rPr>
          <w:t xml:space="preserve"> analogous to an earthquake</w:t>
        </w:r>
      </w:ins>
      <w:del w:id="90" w:author="Julia Morgan" w:date="2018-09-03T16:27:00Z">
        <w:r w:rsidR="00C413E7" w:rsidDel="00664365">
          <w:rPr>
            <w:rFonts w:ascii="Times New Roman" w:hAnsi="Times New Roman" w:cs="Times New Roman"/>
          </w:rPr>
          <w:delText xml:space="preserve"> results in the growth of micro</w:delText>
        </w:r>
        <w:r w:rsidR="008201CA" w:rsidDel="00664365">
          <w:rPr>
            <w:rFonts w:ascii="Times New Roman" w:hAnsi="Times New Roman" w:cs="Times New Roman"/>
          </w:rPr>
          <w:delText>crack</w:delText>
        </w:r>
        <w:r w:rsidR="00C413E7" w:rsidDel="00664365">
          <w:rPr>
            <w:rFonts w:ascii="Times New Roman" w:hAnsi="Times New Roman" w:cs="Times New Roman"/>
          </w:rPr>
          <w:delText>s, each releasing stored elastic energy at the time of generation of the microfracture</w:delText>
        </w:r>
      </w:del>
      <w:r w:rsidR="00C413E7">
        <w:rPr>
          <w:rFonts w:ascii="Times New Roman" w:hAnsi="Times New Roman" w:cs="Times New Roman"/>
        </w:rPr>
        <w:t xml:space="preserve">. </w:t>
      </w:r>
      <w:r w:rsidR="00C413E7" w:rsidRPr="00E837CE">
        <w:rPr>
          <w:rFonts w:ascii="Times New Roman" w:hAnsi="Times New Roman" w:cs="Times New Roman"/>
        </w:rPr>
        <w:t xml:space="preserve">The </w:t>
      </w:r>
      <w:r w:rsidR="00C413E7">
        <w:rPr>
          <w:rFonts w:ascii="Times New Roman" w:hAnsi="Times New Roman" w:cs="Times New Roman"/>
        </w:rPr>
        <w:t xml:space="preserve">acoustic </w:t>
      </w:r>
      <w:r w:rsidR="00C413E7" w:rsidRPr="00E837CE">
        <w:rPr>
          <w:rFonts w:ascii="Times New Roman" w:hAnsi="Times New Roman" w:cs="Times New Roman"/>
        </w:rPr>
        <w:t xml:space="preserve">energy associated with each </w:t>
      </w:r>
      <w:r w:rsidR="00C413E7">
        <w:rPr>
          <w:rFonts w:ascii="Times New Roman" w:hAnsi="Times New Roman" w:cs="Times New Roman"/>
        </w:rPr>
        <w:t>microcracking</w:t>
      </w:r>
      <w:r w:rsidR="00C413E7" w:rsidRPr="00E837CE">
        <w:rPr>
          <w:rFonts w:ascii="Times New Roman" w:hAnsi="Times New Roman" w:cs="Times New Roman"/>
        </w:rPr>
        <w:t xml:space="preserve"> event </w:t>
      </w:r>
      <w:r w:rsidR="00C413E7">
        <w:rPr>
          <w:rFonts w:ascii="Times New Roman" w:hAnsi="Times New Roman" w:cs="Times New Roman"/>
        </w:rPr>
        <w:t>is</w:t>
      </w:r>
      <w:r w:rsidR="00C413E7" w:rsidRPr="00E837CE">
        <w:rPr>
          <w:rFonts w:ascii="Times New Roman" w:hAnsi="Times New Roman" w:cs="Times New Roman"/>
        </w:rPr>
        <w:t xml:space="preserve"> calculated using the following equation [</w:t>
      </w:r>
      <w:r w:rsidR="00C413E7" w:rsidRPr="00E837CE">
        <w:rPr>
          <w:rFonts w:ascii="Times New Roman" w:hAnsi="Times New Roman" w:cs="Times New Roman"/>
          <w:color w:val="7030A0"/>
        </w:rPr>
        <w:t>Tang and Kaiser, 1998</w:t>
      </w:r>
      <w:r w:rsidR="00C413E7" w:rsidRPr="00E837CE">
        <w:rPr>
          <w:rFonts w:ascii="Times New Roman" w:hAnsi="Times New Roman" w:cs="Times New Roman"/>
        </w:rPr>
        <w:t xml:space="preserve">]: </w:t>
      </w:r>
    </w:p>
    <w:p w14:paraId="24720B61" w14:textId="6788583D" w:rsidR="00C324BB" w:rsidRDefault="003114F6" w:rsidP="00C413E7">
      <w:pPr>
        <w:spacing w:line="480"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f</m:t>
            </m:r>
          </m:sub>
        </m:sSub>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f</m:t>
                    </m:r>
                  </m:sub>
                </m:sSub>
              </m:den>
            </m:f>
          </m:e>
        </m:d>
        <m:sSubSup>
          <m:sSubSupPr>
            <m:ctrlPr>
              <w:rPr>
                <w:rFonts w:ascii="Cambria Math" w:hAnsi="Cambria Math" w:cs="Times New Roman"/>
                <w:i/>
                <w:iCs/>
                <w:lang w:val="el-GR"/>
              </w:rPr>
            </m:ctrlPr>
          </m:sSubSupPr>
          <m:e>
            <m:r>
              <w:rPr>
                <w:rFonts w:ascii="Cambria Math" w:hAnsi="Cambria Math" w:cs="Times New Roman"/>
                <w:lang w:val="el-GR"/>
              </w:rPr>
              <m:t>σ</m:t>
            </m:r>
          </m:e>
          <m:sub>
            <m:r>
              <w:rPr>
                <w:rFonts w:ascii="Cambria Math" w:hAnsi="Cambria Math" w:cs="Times New Roman"/>
              </w:rPr>
              <m:t>cf</m:t>
            </m:r>
          </m:sub>
          <m:sup>
            <m:r>
              <w:rPr>
                <w:rFonts w:ascii="Cambria Math" w:hAnsi="Cambria Math" w:cs="Times New Roman"/>
              </w:rPr>
              <m:t>2</m:t>
            </m:r>
          </m:sup>
        </m:sSubSup>
        <m:sSub>
          <m:sSubPr>
            <m:ctrlPr>
              <w:rPr>
                <w:rFonts w:ascii="Cambria Math" w:hAnsi="Cambria Math" w:cs="Times New Roman"/>
                <w:i/>
                <w:iCs/>
                <w:lang w:val="el-GR"/>
              </w:rPr>
            </m:ctrlPr>
          </m:sSubPr>
          <m:e>
            <m:r>
              <w:rPr>
                <w:rFonts w:ascii="Cambria Math" w:hAnsi="Cambria Math" w:cs="Times New Roman"/>
              </w:rPr>
              <m:t>v</m:t>
            </m:r>
          </m:e>
          <m:sub>
            <m:r>
              <w:rPr>
                <w:rFonts w:ascii="Cambria Math" w:hAnsi="Cambria Math" w:cs="Times New Roman"/>
              </w:rPr>
              <m:t>f</m:t>
            </m:r>
          </m:sub>
        </m:sSub>
      </m:oMath>
      <w:r w:rsidR="00C413E7">
        <w:rPr>
          <w:rFonts w:ascii="Times New Roman" w:hAnsi="Times New Roman" w:cs="Times New Roman"/>
        </w:rPr>
        <w:t xml:space="preserve"> </w:t>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r>
      <w:r w:rsidR="00C413E7">
        <w:rPr>
          <w:rFonts w:ascii="Times New Roman" w:hAnsi="Times New Roman" w:cs="Times New Roman"/>
        </w:rPr>
        <w:tab/>
        <w:t>(Eq. 1</w:t>
      </w:r>
      <w:r w:rsidR="00B61233">
        <w:rPr>
          <w:rFonts w:ascii="Times New Roman" w:hAnsi="Times New Roman" w:cs="Times New Roman"/>
        </w:rPr>
        <w:t>8</w:t>
      </w:r>
      <w:r w:rsidR="00C413E7" w:rsidRPr="00E837CE">
        <w:rPr>
          <w:rFonts w:ascii="Times New Roman" w:hAnsi="Times New Roman" w:cs="Times New Roman"/>
        </w:rPr>
        <w:t>)</w:t>
      </w:r>
      <w:r w:rsidR="00C413E7" w:rsidRPr="00E837CE">
        <w:rPr>
          <w:rFonts w:ascii="Times New Roman" w:hAnsi="Times New Roman" w:cs="Times New Roman"/>
        </w:rPr>
        <w:br/>
      </w:r>
      <w:r w:rsidR="00C413E7" w:rsidRPr="00E837CE">
        <w:rPr>
          <w:rFonts w:ascii="Times New Roman" w:hAnsi="Times New Roman" w:cs="Times New Roman"/>
          <w:iCs/>
        </w:rPr>
        <w:t xml:space="preserve">Where </w:t>
      </w:r>
      <w:r w:rsidR="00C413E7" w:rsidRPr="00021A76">
        <w:rPr>
          <w:rFonts w:ascii="Times New Roman" w:hAnsi="Times New Roman" w:cs="Times New Roman"/>
          <w:i/>
          <w:iCs/>
        </w:rPr>
        <w:t>E</w:t>
      </w:r>
      <w:r w:rsidR="00C413E7" w:rsidRPr="00021A76">
        <w:rPr>
          <w:rFonts w:ascii="Times New Roman" w:hAnsi="Times New Roman" w:cs="Times New Roman"/>
          <w:i/>
          <w:iCs/>
          <w:vertAlign w:val="subscript"/>
        </w:rPr>
        <w:t>f</w:t>
      </w:r>
      <w:r w:rsidR="00C413E7" w:rsidRPr="00E837CE">
        <w:rPr>
          <w:rFonts w:ascii="Times New Roman" w:hAnsi="Times New Roman" w:cs="Times New Roman"/>
          <w:iCs/>
        </w:rPr>
        <w:t xml:space="preserve"> is the acoustic energy associated with a micro-fracture, </w:t>
      </w:r>
      <w:r w:rsidR="00C413E7" w:rsidRPr="00021A76">
        <w:rPr>
          <w:rFonts w:ascii="Times New Roman" w:hAnsi="Times New Roman" w:cs="Times New Roman"/>
          <w:i/>
          <w:iCs/>
        </w:rPr>
        <w:t>C</w:t>
      </w:r>
      <w:r w:rsidR="00C413E7" w:rsidRPr="00021A76">
        <w:rPr>
          <w:rFonts w:ascii="Times New Roman" w:hAnsi="Times New Roman" w:cs="Times New Roman"/>
          <w:i/>
          <w:iCs/>
          <w:vertAlign w:val="subscript"/>
        </w:rPr>
        <w:t>f</w:t>
      </w:r>
      <w:r w:rsidR="00C413E7" w:rsidRPr="00E837CE">
        <w:rPr>
          <w:rFonts w:ascii="Times New Roman" w:hAnsi="Times New Roman" w:cs="Times New Roman"/>
          <w:iCs/>
        </w:rPr>
        <w:t xml:space="preserve"> is the elastic modulus of the bond broken, </w:t>
      </w:r>
      <w:r w:rsidR="00C413E7" w:rsidRPr="00021A76">
        <w:rPr>
          <w:rFonts w:ascii="Times New Roman" w:hAnsi="Times New Roman" w:cs="Times New Roman"/>
          <w:i/>
          <w:iCs/>
        </w:rPr>
        <w:t>σ</w:t>
      </w:r>
      <w:r w:rsidR="00C413E7" w:rsidRPr="00021A76">
        <w:rPr>
          <w:rFonts w:ascii="Times New Roman" w:hAnsi="Times New Roman" w:cs="Times New Roman"/>
          <w:i/>
          <w:iCs/>
          <w:vertAlign w:val="subscript"/>
        </w:rPr>
        <w:t>cf</w:t>
      </w:r>
      <w:r w:rsidR="00C413E7" w:rsidRPr="00E837CE">
        <w:rPr>
          <w:rFonts w:ascii="Times New Roman" w:hAnsi="Times New Roman" w:cs="Times New Roman"/>
          <w:iCs/>
        </w:rPr>
        <w:t xml:space="preserve"> is the peak strength of the failed element and </w:t>
      </w:r>
      <w:r w:rsidR="00C413E7" w:rsidRPr="00021A76">
        <w:rPr>
          <w:rFonts w:ascii="Times New Roman" w:hAnsi="Times New Roman" w:cs="Times New Roman"/>
          <w:i/>
          <w:iCs/>
        </w:rPr>
        <w:t>v</w:t>
      </w:r>
      <w:r w:rsidR="00C413E7" w:rsidRPr="00021A76">
        <w:rPr>
          <w:rFonts w:ascii="Times New Roman" w:hAnsi="Times New Roman" w:cs="Times New Roman"/>
          <w:i/>
          <w:iCs/>
          <w:vertAlign w:val="subscript"/>
        </w:rPr>
        <w:t>f</w:t>
      </w:r>
      <w:r w:rsidR="00C413E7" w:rsidRPr="00E837CE">
        <w:rPr>
          <w:rFonts w:ascii="Times New Roman" w:hAnsi="Times New Roman" w:cs="Times New Roman"/>
          <w:iCs/>
        </w:rPr>
        <w:t xml:space="preserve"> is the volume of </w:t>
      </w:r>
      <w:r w:rsidR="00C413E7">
        <w:rPr>
          <w:rFonts w:ascii="Times New Roman" w:hAnsi="Times New Roman" w:cs="Times New Roman"/>
          <w:iCs/>
        </w:rPr>
        <w:t>microcrack</w:t>
      </w:r>
      <w:r w:rsidR="00C413E7" w:rsidRPr="00E837CE">
        <w:rPr>
          <w:rFonts w:ascii="Times New Roman" w:hAnsi="Times New Roman" w:cs="Times New Roman"/>
          <w:iCs/>
        </w:rPr>
        <w:t xml:space="preserve">. </w:t>
      </w:r>
      <w:r w:rsidR="00C413E7">
        <w:rPr>
          <w:rFonts w:ascii="Times New Roman" w:hAnsi="Times New Roman" w:cs="Times New Roman"/>
          <w:iCs/>
        </w:rPr>
        <w:t xml:space="preserve">RICEBAL provides us with the ability to monitor stress associated with each broken bond </w:t>
      </w:r>
      <w:r w:rsidR="00C413E7" w:rsidRPr="00021A76">
        <w:rPr>
          <w:rFonts w:ascii="Times New Roman" w:hAnsi="Times New Roman" w:cs="Times New Roman"/>
          <w:i/>
          <w:iCs/>
        </w:rPr>
        <w:t>σ</w:t>
      </w:r>
      <w:r w:rsidR="00C413E7" w:rsidRPr="00021A76">
        <w:rPr>
          <w:rFonts w:ascii="Times New Roman" w:hAnsi="Times New Roman" w:cs="Times New Roman"/>
          <w:i/>
          <w:iCs/>
          <w:vertAlign w:val="subscript"/>
        </w:rPr>
        <w:t>cf</w:t>
      </w:r>
      <w:r w:rsidR="00C413E7">
        <w:rPr>
          <w:rFonts w:ascii="Times New Roman" w:hAnsi="Times New Roman" w:cs="Times New Roman"/>
          <w:iCs/>
        </w:rPr>
        <w:t>. Volume of a microcrack (</w:t>
      </w:r>
      <w:r w:rsidR="00C413E7" w:rsidRPr="00021A76">
        <w:rPr>
          <w:rFonts w:ascii="Times New Roman" w:hAnsi="Times New Roman" w:cs="Times New Roman"/>
          <w:i/>
          <w:iCs/>
        </w:rPr>
        <w:t>v</w:t>
      </w:r>
      <w:r w:rsidR="00C413E7" w:rsidRPr="00021A76">
        <w:rPr>
          <w:rFonts w:ascii="Times New Roman" w:hAnsi="Times New Roman" w:cs="Times New Roman"/>
          <w:i/>
          <w:iCs/>
          <w:vertAlign w:val="subscript"/>
        </w:rPr>
        <w:t>f</w:t>
      </w:r>
      <w:r w:rsidR="00C413E7">
        <w:rPr>
          <w:rFonts w:ascii="Times New Roman" w:hAnsi="Times New Roman" w:cs="Times New Roman"/>
          <w:iCs/>
        </w:rPr>
        <w:t xml:space="preserve">) is </w:t>
      </w:r>
      <w:ins w:id="91" w:author="Julia Morgan" w:date="2018-09-03T16:29:00Z">
        <w:r w:rsidR="00664365">
          <w:rPr>
            <w:rFonts w:ascii="Times New Roman" w:hAnsi="Times New Roman" w:cs="Times New Roman"/>
            <w:iCs/>
          </w:rPr>
          <w:t xml:space="preserve">taken as </w:t>
        </w:r>
      </w:ins>
      <w:r w:rsidR="00C413E7">
        <w:rPr>
          <w:rFonts w:ascii="Times New Roman" w:hAnsi="Times New Roman" w:cs="Times New Roman"/>
          <w:iCs/>
        </w:rPr>
        <w:t xml:space="preserve">the </w:t>
      </w:r>
      <w:ins w:id="92" w:author="Julia Morgan" w:date="2018-09-03T16:29:00Z">
        <w:r w:rsidR="00664365">
          <w:rPr>
            <w:rFonts w:ascii="Times New Roman" w:hAnsi="Times New Roman" w:cs="Times New Roman"/>
            <w:iCs/>
          </w:rPr>
          <w:t xml:space="preserve">sum of the </w:t>
        </w:r>
      </w:ins>
      <w:del w:id="93" w:author="Julia Morgan" w:date="2018-09-03T16:29:00Z">
        <w:r w:rsidR="00C413E7" w:rsidDel="00664365">
          <w:rPr>
            <w:rFonts w:ascii="Times New Roman" w:hAnsi="Times New Roman" w:cs="Times New Roman"/>
            <w:iCs/>
          </w:rPr>
          <w:delText xml:space="preserve">average of the </w:delText>
        </w:r>
      </w:del>
      <w:r w:rsidR="00C413E7">
        <w:rPr>
          <w:rFonts w:ascii="Times New Roman" w:hAnsi="Times New Roman" w:cs="Times New Roman"/>
          <w:iCs/>
        </w:rPr>
        <w:t xml:space="preserve">areas of the two particles </w:t>
      </w:r>
      <w:del w:id="94" w:author="Julia Morgan" w:date="2018-09-03T16:29:00Z">
        <w:r w:rsidR="00C413E7" w:rsidDel="00664365">
          <w:rPr>
            <w:rFonts w:ascii="Times New Roman" w:hAnsi="Times New Roman" w:cs="Times New Roman"/>
            <w:iCs/>
          </w:rPr>
          <w:delText xml:space="preserve">where </w:delText>
        </w:r>
      </w:del>
      <w:ins w:id="95" w:author="Julia Morgan" w:date="2018-09-03T16:29:00Z">
        <w:r w:rsidR="00664365">
          <w:rPr>
            <w:rFonts w:ascii="Times New Roman" w:hAnsi="Times New Roman" w:cs="Times New Roman"/>
            <w:iCs/>
          </w:rPr>
          <w:t xml:space="preserve">bounding </w:t>
        </w:r>
      </w:ins>
      <w:r w:rsidR="00C413E7">
        <w:rPr>
          <w:rFonts w:ascii="Times New Roman" w:hAnsi="Times New Roman" w:cs="Times New Roman"/>
          <w:iCs/>
        </w:rPr>
        <w:t>the</w:t>
      </w:r>
      <w:ins w:id="96" w:author="Julia Morgan" w:date="2018-09-03T16:29:00Z">
        <w:r w:rsidR="00664365">
          <w:rPr>
            <w:rFonts w:ascii="Times New Roman" w:hAnsi="Times New Roman" w:cs="Times New Roman"/>
            <w:iCs/>
          </w:rPr>
          <w:t xml:space="preserve"> broken</w:t>
        </w:r>
      </w:ins>
      <w:r w:rsidR="00C413E7">
        <w:rPr>
          <w:rFonts w:ascii="Times New Roman" w:hAnsi="Times New Roman" w:cs="Times New Roman"/>
          <w:iCs/>
        </w:rPr>
        <w:t xml:space="preserve"> bond</w:t>
      </w:r>
      <w:del w:id="97" w:author="Julia Morgan" w:date="2018-09-03T16:29:00Z">
        <w:r w:rsidR="00C413E7" w:rsidDel="00664365">
          <w:rPr>
            <w:rFonts w:ascii="Times New Roman" w:hAnsi="Times New Roman" w:cs="Times New Roman"/>
            <w:iCs/>
          </w:rPr>
          <w:delText xml:space="preserve"> is broken</w:delText>
        </w:r>
      </w:del>
      <w:r w:rsidR="00C413E7">
        <w:rPr>
          <w:rFonts w:ascii="Times New Roman" w:hAnsi="Times New Roman" w:cs="Times New Roman"/>
          <w:iCs/>
        </w:rPr>
        <w:t xml:space="preserve">. </w:t>
      </w:r>
      <w:del w:id="98" w:author="Julia Morgan" w:date="2018-09-03T16:29:00Z">
        <w:r w:rsidR="00C413E7" w:rsidDel="00664365">
          <w:rPr>
            <w:rFonts w:ascii="Times New Roman" w:hAnsi="Times New Roman" w:cs="Times New Roman"/>
            <w:iCs/>
          </w:rPr>
          <w:delText xml:space="preserve">A </w:delText>
        </w:r>
      </w:del>
      <w:ins w:id="99" w:author="Julia Morgan" w:date="2018-09-03T16:29:00Z">
        <w:r w:rsidR="00664365">
          <w:rPr>
            <w:rFonts w:ascii="Times New Roman" w:hAnsi="Times New Roman" w:cs="Times New Roman"/>
            <w:iCs/>
          </w:rPr>
          <w:t xml:space="preserve">If the </w:t>
        </w:r>
      </w:ins>
      <w:r w:rsidR="00C413E7">
        <w:rPr>
          <w:rFonts w:ascii="Times New Roman" w:hAnsi="Times New Roman" w:cs="Times New Roman"/>
          <w:iCs/>
        </w:rPr>
        <w:lastRenderedPageBreak/>
        <w:t xml:space="preserve">microcrack </w:t>
      </w:r>
      <w:del w:id="100" w:author="Julia Morgan" w:date="2018-09-03T16:30:00Z">
        <w:r w:rsidR="00C413E7" w:rsidDel="00664365">
          <w:rPr>
            <w:rFonts w:ascii="Times New Roman" w:hAnsi="Times New Roman" w:cs="Times New Roman"/>
            <w:iCs/>
          </w:rPr>
          <w:delText xml:space="preserve">occurs </w:delText>
        </w:r>
      </w:del>
      <w:ins w:id="101" w:author="Julia Morgan" w:date="2018-09-03T16:30:00Z">
        <w:r w:rsidR="00664365">
          <w:rPr>
            <w:rFonts w:ascii="Times New Roman" w:hAnsi="Times New Roman" w:cs="Times New Roman"/>
            <w:iCs/>
          </w:rPr>
          <w:t xml:space="preserve">fails </w:t>
        </w:r>
      </w:ins>
      <w:r w:rsidR="00C413E7">
        <w:rPr>
          <w:rFonts w:ascii="Times New Roman" w:hAnsi="Times New Roman" w:cs="Times New Roman"/>
          <w:iCs/>
        </w:rPr>
        <w:t>in shear</w:t>
      </w:r>
      <w:ins w:id="102" w:author="Julia Morgan" w:date="2018-09-03T16:30:00Z">
        <w:r w:rsidR="00664365">
          <w:rPr>
            <w:rFonts w:ascii="Times New Roman" w:hAnsi="Times New Roman" w:cs="Times New Roman"/>
            <w:iCs/>
          </w:rPr>
          <w:t>,</w:t>
        </w:r>
      </w:ins>
      <w:r w:rsidR="00C413E7">
        <w:rPr>
          <w:rFonts w:ascii="Times New Roman" w:hAnsi="Times New Roman" w:cs="Times New Roman"/>
          <w:iCs/>
        </w:rPr>
        <w:t xml:space="preserve"> </w:t>
      </w:r>
      <w:del w:id="103" w:author="Julia Morgan" w:date="2018-09-03T16:30:00Z">
        <w:r w:rsidR="00C413E7" w:rsidDel="00664365">
          <w:rPr>
            <w:rFonts w:ascii="Times New Roman" w:hAnsi="Times New Roman" w:cs="Times New Roman"/>
            <w:iCs/>
          </w:rPr>
          <w:delText xml:space="preserve">failure mode if the bond’s shear strength is exceeded, and </w:delText>
        </w:r>
      </w:del>
      <w:r w:rsidR="00C413E7" w:rsidRPr="00021A76">
        <w:rPr>
          <w:rFonts w:ascii="Times New Roman" w:hAnsi="Times New Roman" w:cs="Times New Roman"/>
          <w:i/>
        </w:rPr>
        <w:t>C</w:t>
      </w:r>
      <w:r w:rsidR="00C413E7" w:rsidRPr="00021A76">
        <w:rPr>
          <w:rFonts w:ascii="Times New Roman" w:hAnsi="Times New Roman" w:cs="Times New Roman"/>
          <w:i/>
          <w:vertAlign w:val="subscript"/>
        </w:rPr>
        <w:t>f</w:t>
      </w:r>
      <w:r w:rsidR="00C413E7" w:rsidRPr="00E837CE">
        <w:rPr>
          <w:rFonts w:ascii="Times New Roman" w:hAnsi="Times New Roman" w:cs="Times New Roman"/>
        </w:rPr>
        <w:t xml:space="preserve"> takes the value of shear modulus of the bond</w:t>
      </w:r>
      <w:r w:rsidR="00C413E7">
        <w:rPr>
          <w:rFonts w:ascii="Times New Roman" w:hAnsi="Times New Roman" w:cs="Times New Roman"/>
        </w:rPr>
        <w:t xml:space="preserve"> (</w:t>
      </w:r>
      <w:r w:rsidR="00C413E7" w:rsidRPr="00021A76">
        <w:rPr>
          <w:rFonts w:ascii="Times New Roman" w:hAnsi="Times New Roman" w:cs="Times New Roman"/>
          <w:i/>
        </w:rPr>
        <w:t>G</w:t>
      </w:r>
      <w:r w:rsidR="00C413E7" w:rsidRPr="00021A76">
        <w:rPr>
          <w:rFonts w:ascii="Times New Roman" w:hAnsi="Times New Roman" w:cs="Times New Roman"/>
          <w:i/>
          <w:vertAlign w:val="subscript"/>
        </w:rPr>
        <w:t>b</w:t>
      </w:r>
      <w:r w:rsidR="00C413E7">
        <w:rPr>
          <w:rFonts w:ascii="Times New Roman" w:hAnsi="Times New Roman" w:cs="Times New Roman"/>
        </w:rPr>
        <w:t>)</w:t>
      </w:r>
      <w:ins w:id="104" w:author="Julia Morgan" w:date="2018-09-03T16:30:00Z">
        <w:r w:rsidR="00664365">
          <w:rPr>
            <w:rFonts w:ascii="Times New Roman" w:hAnsi="Times New Roman" w:cs="Times New Roman"/>
          </w:rPr>
          <w:t>;</w:t>
        </w:r>
      </w:ins>
      <w:del w:id="105" w:author="Julia Morgan" w:date="2018-09-03T16:30:00Z">
        <w:r w:rsidR="00C413E7" w:rsidDel="00664365">
          <w:rPr>
            <w:rFonts w:ascii="Times New Roman" w:hAnsi="Times New Roman" w:cs="Times New Roman"/>
          </w:rPr>
          <w:delText>.</w:delText>
        </w:r>
      </w:del>
      <w:r w:rsidR="00C413E7" w:rsidRPr="00021A76">
        <w:rPr>
          <w:rFonts w:ascii="Times New Roman" w:hAnsi="Times New Roman" w:cs="Times New Roman"/>
          <w:iCs/>
        </w:rPr>
        <w:t xml:space="preserve"> </w:t>
      </w:r>
      <w:del w:id="106" w:author="Julia Morgan" w:date="2018-09-03T16:30:00Z">
        <w:r w:rsidR="00C413E7" w:rsidDel="00664365">
          <w:rPr>
            <w:rFonts w:ascii="Times New Roman" w:hAnsi="Times New Roman" w:cs="Times New Roman"/>
            <w:iCs/>
          </w:rPr>
          <w:delText xml:space="preserve">A </w:delText>
        </w:r>
      </w:del>
      <w:ins w:id="107" w:author="Julia Morgan" w:date="2018-09-03T16:30:00Z">
        <w:r w:rsidR="00664365">
          <w:rPr>
            <w:rFonts w:ascii="Times New Roman" w:hAnsi="Times New Roman" w:cs="Times New Roman"/>
            <w:iCs/>
          </w:rPr>
          <w:t xml:space="preserve">if the </w:t>
        </w:r>
      </w:ins>
      <w:r w:rsidR="00C413E7">
        <w:rPr>
          <w:rFonts w:ascii="Times New Roman" w:hAnsi="Times New Roman" w:cs="Times New Roman"/>
          <w:iCs/>
        </w:rPr>
        <w:t xml:space="preserve">microcrack </w:t>
      </w:r>
      <w:del w:id="108" w:author="Julia Morgan" w:date="2018-09-03T16:30:00Z">
        <w:r w:rsidR="00C413E7" w:rsidDel="00664365">
          <w:rPr>
            <w:rFonts w:ascii="Times New Roman" w:hAnsi="Times New Roman" w:cs="Times New Roman"/>
            <w:iCs/>
          </w:rPr>
          <w:delText>occurs in tensile</w:delText>
        </w:r>
      </w:del>
      <w:ins w:id="109" w:author="Julia Morgan" w:date="2018-09-03T16:30:00Z">
        <w:r w:rsidR="00664365">
          <w:rPr>
            <w:rFonts w:ascii="Times New Roman" w:hAnsi="Times New Roman" w:cs="Times New Roman"/>
            <w:iCs/>
          </w:rPr>
          <w:t>fails in tension,</w:t>
        </w:r>
      </w:ins>
      <w:r w:rsidR="00C413E7">
        <w:rPr>
          <w:rFonts w:ascii="Times New Roman" w:hAnsi="Times New Roman" w:cs="Times New Roman"/>
          <w:iCs/>
        </w:rPr>
        <w:t xml:space="preserve"> </w:t>
      </w:r>
      <w:del w:id="110" w:author="Julia Morgan" w:date="2018-09-03T16:30:00Z">
        <w:r w:rsidR="00C413E7" w:rsidDel="00664365">
          <w:rPr>
            <w:rFonts w:ascii="Times New Roman" w:hAnsi="Times New Roman" w:cs="Times New Roman"/>
            <w:iCs/>
          </w:rPr>
          <w:delText xml:space="preserve">failure mode if the bond’s shear strength is exceeded, and </w:delText>
        </w:r>
      </w:del>
      <w:r w:rsidR="00C413E7" w:rsidRPr="00021A76">
        <w:rPr>
          <w:rFonts w:ascii="Times New Roman" w:hAnsi="Times New Roman" w:cs="Times New Roman"/>
          <w:i/>
        </w:rPr>
        <w:t>C</w:t>
      </w:r>
      <w:r w:rsidR="00C413E7" w:rsidRPr="00021A76">
        <w:rPr>
          <w:rFonts w:ascii="Times New Roman" w:hAnsi="Times New Roman" w:cs="Times New Roman"/>
          <w:i/>
          <w:vertAlign w:val="subscript"/>
        </w:rPr>
        <w:t>f</w:t>
      </w:r>
      <w:r w:rsidR="00C413E7" w:rsidRPr="00E837CE">
        <w:rPr>
          <w:rFonts w:ascii="Times New Roman" w:hAnsi="Times New Roman" w:cs="Times New Roman"/>
        </w:rPr>
        <w:t xml:space="preserve"> takes the value of </w:t>
      </w:r>
      <w:r w:rsidR="00C413E7">
        <w:rPr>
          <w:rFonts w:ascii="Times New Roman" w:hAnsi="Times New Roman" w:cs="Times New Roman"/>
        </w:rPr>
        <w:t>Young’s</w:t>
      </w:r>
      <w:r w:rsidR="00C413E7" w:rsidRPr="00E837CE">
        <w:rPr>
          <w:rFonts w:ascii="Times New Roman" w:hAnsi="Times New Roman" w:cs="Times New Roman"/>
        </w:rPr>
        <w:t xml:space="preserve"> modulus of the bond</w:t>
      </w:r>
      <w:r w:rsidR="00C413E7">
        <w:rPr>
          <w:rFonts w:ascii="Times New Roman" w:hAnsi="Times New Roman" w:cs="Times New Roman"/>
        </w:rPr>
        <w:t xml:space="preserve"> (</w:t>
      </w:r>
      <w:r w:rsidR="00C413E7">
        <w:rPr>
          <w:rFonts w:ascii="Times New Roman" w:hAnsi="Times New Roman" w:cs="Times New Roman"/>
          <w:i/>
        </w:rPr>
        <w:t>E</w:t>
      </w:r>
      <w:r w:rsidR="00C413E7" w:rsidRPr="00021A76">
        <w:rPr>
          <w:rFonts w:ascii="Times New Roman" w:hAnsi="Times New Roman" w:cs="Times New Roman"/>
          <w:i/>
          <w:vertAlign w:val="subscript"/>
        </w:rPr>
        <w:t>b</w:t>
      </w:r>
      <w:r w:rsidR="00C413E7">
        <w:rPr>
          <w:rFonts w:ascii="Times New Roman" w:hAnsi="Times New Roman" w:cs="Times New Roman"/>
        </w:rPr>
        <w:t xml:space="preserve">). </w:t>
      </w:r>
      <w:commentRangeStart w:id="111"/>
      <w:commentRangeStart w:id="112"/>
      <w:r w:rsidR="00C413E7">
        <w:rPr>
          <w:rFonts w:ascii="Times New Roman" w:hAnsi="Times New Roman" w:cs="Times New Roman"/>
        </w:rPr>
        <w:t>Total fracture energy is calculated as the sum of energy from all microcracking events during a biaxial experiment, up</w:t>
      </w:r>
      <w:ins w:id="113" w:author="Julia Morgan" w:date="2018-09-03T16:30:00Z">
        <w:r w:rsidR="00664365">
          <w:rPr>
            <w:rFonts w:ascii="Times New Roman" w:hAnsi="Times New Roman" w:cs="Times New Roman"/>
          </w:rPr>
          <w:t xml:space="preserve"> </w:t>
        </w:r>
      </w:ins>
      <w:r w:rsidR="00C413E7">
        <w:rPr>
          <w:rFonts w:ascii="Times New Roman" w:hAnsi="Times New Roman" w:cs="Times New Roman"/>
        </w:rPr>
        <w:t xml:space="preserve">to an axial strain of 0.103.  </w:t>
      </w:r>
      <w:commentRangeEnd w:id="111"/>
      <w:r w:rsidR="00C413E7">
        <w:rPr>
          <w:rStyle w:val="CommentReference"/>
        </w:rPr>
        <w:commentReference w:id="111"/>
      </w:r>
      <w:commentRangeEnd w:id="112"/>
    </w:p>
    <w:p w14:paraId="09CBC9E7" w14:textId="27C8E4F4" w:rsidR="00DD1EB9" w:rsidRPr="00CD71AE" w:rsidRDefault="00DD1EB9" w:rsidP="00B91213">
      <w:pPr>
        <w:spacing w:line="480" w:lineRule="auto"/>
        <w:ind w:firstLine="720"/>
        <w:rPr>
          <w:rFonts w:ascii="Times New Roman" w:hAnsi="Times New Roman" w:cs="Times New Roman"/>
          <w:b/>
          <w:iCs/>
        </w:rPr>
      </w:pPr>
      <w:commentRangeStart w:id="114"/>
      <w:r>
        <w:rPr>
          <w:rFonts w:ascii="Times New Roman" w:hAnsi="Times New Roman" w:cs="Times New Roman"/>
          <w:b/>
          <w:iCs/>
        </w:rPr>
        <w:t>4.3</w:t>
      </w:r>
      <w:r w:rsidRPr="00CD71AE">
        <w:rPr>
          <w:rFonts w:ascii="Times New Roman" w:hAnsi="Times New Roman" w:cs="Times New Roman"/>
          <w:b/>
          <w:iCs/>
        </w:rPr>
        <w:t xml:space="preserve">. </w:t>
      </w:r>
      <w:del w:id="115" w:author="Julia Morgan" w:date="2018-09-03T16:42:00Z">
        <w:r w:rsidRPr="00CD71AE" w:rsidDel="007D4EFF">
          <w:rPr>
            <w:rFonts w:ascii="Times New Roman" w:hAnsi="Times New Roman" w:cs="Times New Roman"/>
            <w:b/>
            <w:iCs/>
          </w:rPr>
          <w:delText xml:space="preserve">Calculation of </w:delText>
        </w:r>
      </w:del>
      <w:r w:rsidRPr="00CD71AE">
        <w:rPr>
          <w:rFonts w:ascii="Times New Roman" w:hAnsi="Times New Roman" w:cs="Times New Roman"/>
          <w:b/>
          <w:iCs/>
        </w:rPr>
        <w:t xml:space="preserve">Damage Index </w:t>
      </w:r>
      <w:r>
        <w:rPr>
          <w:rFonts w:ascii="Times New Roman" w:hAnsi="Times New Roman" w:cs="Times New Roman"/>
          <w:b/>
          <w:iCs/>
        </w:rPr>
        <w:t>(</w:t>
      </w:r>
      <w:r w:rsidRPr="00CD71AE">
        <w:rPr>
          <w:rFonts w:ascii="Times New Roman" w:hAnsi="Times New Roman" w:cs="Times New Roman"/>
          <w:b/>
          <w:i/>
          <w:iCs/>
        </w:rPr>
        <w:t>DI</w:t>
      </w:r>
      <w:r>
        <w:rPr>
          <w:rFonts w:ascii="Times New Roman" w:hAnsi="Times New Roman" w:cs="Times New Roman"/>
          <w:b/>
          <w:iCs/>
        </w:rPr>
        <w:t>)</w:t>
      </w:r>
    </w:p>
    <w:p w14:paraId="6A0D5784" w14:textId="77777777" w:rsidR="00DD1EB9" w:rsidRDefault="00DD1EB9" w:rsidP="00DD1EB9">
      <w:pPr>
        <w:spacing w:line="480" w:lineRule="auto"/>
        <w:rPr>
          <w:rFonts w:ascii="Times New Roman" w:hAnsi="Times New Roman" w:cs="Times New Roman"/>
          <w:iCs/>
        </w:rPr>
      </w:pPr>
      <w:r>
        <w:rPr>
          <w:rFonts w:ascii="Times New Roman" w:hAnsi="Times New Roman" w:cs="Times New Roman"/>
          <w:iCs/>
        </w:rPr>
        <w:t>For each biaxial simulation, we use the measured porosity (</w:t>
      </w:r>
      <w:r w:rsidRPr="00CD71AE">
        <w:rPr>
          <w:rFonts w:ascii="Times New Roman" w:hAnsi="Times New Roman" w:cs="Times New Roman"/>
          <w:i/>
          <w:iCs/>
        </w:rPr>
        <w:sym w:font="Symbol" w:char="F066"/>
      </w:r>
      <w:r>
        <w:rPr>
          <w:rFonts w:ascii="Times New Roman" w:hAnsi="Times New Roman" w:cs="Times New Roman"/>
          <w:iCs/>
        </w:rPr>
        <w:t>) at each increment of axial strain to calculate the Damage Index (</w:t>
      </w:r>
      <w:r w:rsidRPr="00CD71AE">
        <w:rPr>
          <w:rFonts w:ascii="Times New Roman" w:hAnsi="Times New Roman" w:cs="Times New Roman"/>
          <w:i/>
          <w:iCs/>
        </w:rPr>
        <w:t>DI</w:t>
      </w:r>
      <w:r>
        <w:rPr>
          <w:rFonts w:ascii="Times New Roman" w:hAnsi="Times New Roman" w:cs="Times New Roman"/>
          <w:iCs/>
        </w:rPr>
        <w:t xml:space="preserve">) defined by </w:t>
      </w:r>
      <w:r w:rsidRPr="00CD71AE">
        <w:rPr>
          <w:rFonts w:ascii="Times New Roman" w:hAnsi="Times New Roman" w:cs="Times New Roman"/>
          <w:iCs/>
          <w:color w:val="7030A0"/>
        </w:rPr>
        <w:t>Renaud et al., 201</w:t>
      </w:r>
      <w:r>
        <w:rPr>
          <w:rFonts w:ascii="Times New Roman" w:hAnsi="Times New Roman" w:cs="Times New Roman"/>
          <w:iCs/>
          <w:color w:val="7030A0"/>
        </w:rPr>
        <w:t>7</w:t>
      </w:r>
      <w:r w:rsidRPr="00CD71AE">
        <w:rPr>
          <w:rFonts w:ascii="Times New Roman" w:hAnsi="Times New Roman" w:cs="Times New Roman"/>
          <w:iCs/>
          <w:color w:val="7030A0"/>
        </w:rPr>
        <w:t xml:space="preserve"> </w:t>
      </w:r>
      <w:r>
        <w:rPr>
          <w:rFonts w:ascii="Times New Roman" w:hAnsi="Times New Roman" w:cs="Times New Roman"/>
          <w:iCs/>
        </w:rPr>
        <w:t>as:</w:t>
      </w:r>
    </w:p>
    <w:p w14:paraId="1CE3506D" w14:textId="1777D00F" w:rsidR="00DD1EB9" w:rsidRDefault="00DD1EB9" w:rsidP="00DD1EB9">
      <w:pPr>
        <w:spacing w:line="480" w:lineRule="auto"/>
        <w:rPr>
          <w:rFonts w:ascii="Times New Roman" w:eastAsiaTheme="minorEastAsia" w:hAnsi="Times New Roman" w:cs="Times New Roman"/>
          <w:iCs/>
        </w:rPr>
      </w:pPr>
      <m:oMath>
        <m:r>
          <w:rPr>
            <w:rFonts w:ascii="Cambria Math" w:hAnsi="Cambria Math" w:cs="Times New Roman"/>
          </w:rPr>
          <m:t xml:space="preserve">DI= </m:t>
        </m:r>
        <m:f>
          <m:fPr>
            <m:type m:val="lin"/>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m:t>
                </m:r>
              </m:e>
              <m:sub>
                <m:r>
                  <w:rPr>
                    <w:rFonts w:ascii="Cambria Math" w:hAnsi="Cambria Math" w:cs="Times New Roman"/>
                  </w:rPr>
                  <m:t>i</m:t>
                </m:r>
              </m:sub>
            </m:sSub>
            <m:r>
              <w:rPr>
                <w:rFonts w:ascii="Cambria Math" w:hAnsi="Cambria Math" w:cs="Times New Roman"/>
              </w:rPr>
              <m:t>)</m:t>
            </m:r>
          </m:den>
        </m:f>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sidR="00593467">
        <w:rPr>
          <w:rFonts w:ascii="Times New Roman" w:eastAsiaTheme="minorEastAsia" w:hAnsi="Times New Roman" w:cs="Times New Roman"/>
          <w:iCs/>
        </w:rPr>
        <w:t>(Eq. 19</w:t>
      </w:r>
      <w:r>
        <w:rPr>
          <w:rFonts w:ascii="Times New Roman" w:eastAsiaTheme="minorEastAsia" w:hAnsi="Times New Roman" w:cs="Times New Roman"/>
          <w:iCs/>
        </w:rPr>
        <w:t>)</w:t>
      </w:r>
    </w:p>
    <w:p w14:paraId="57912789" w14:textId="77777777" w:rsidR="00DD1EB9" w:rsidRDefault="00DD1EB9" w:rsidP="00DD1EB9">
      <w:pPr>
        <w:spacing w:line="480" w:lineRule="auto"/>
        <w:rPr>
          <w:rFonts w:ascii="Times New Roman" w:hAnsi="Times New Roman" w:cs="Times New Roman"/>
          <w:iCs/>
        </w:rPr>
      </w:pPr>
      <w:r>
        <w:rPr>
          <w:rFonts w:ascii="Times New Roman" w:hAnsi="Times New Roman" w:cs="Times New Roman"/>
          <w:iCs/>
        </w:rPr>
        <w:t xml:space="preserve">where </w:t>
      </w:r>
      <w:r w:rsidRPr="00CD71AE">
        <w:rPr>
          <w:rFonts w:ascii="Times New Roman" w:hAnsi="Times New Roman" w:cs="Times New Roman"/>
          <w:i/>
          <w:iCs/>
        </w:rPr>
        <w:sym w:font="Symbol" w:char="F066"/>
      </w:r>
      <w:r w:rsidRPr="00CD71AE">
        <w:rPr>
          <w:rFonts w:ascii="Times New Roman" w:hAnsi="Times New Roman" w:cs="Times New Roman"/>
          <w:i/>
          <w:iCs/>
          <w:vertAlign w:val="subscript"/>
        </w:rPr>
        <w:t>i</w:t>
      </w:r>
      <w:r>
        <w:rPr>
          <w:rFonts w:ascii="Times New Roman" w:hAnsi="Times New Roman" w:cs="Times New Roman"/>
          <w:iCs/>
        </w:rPr>
        <w:t xml:space="preserve"> is the porosity of the sample before the onset of the biaxial experiment. After preconsolidation to 10 MPa, the initial porosity of all samples in this study is 0.176. A positive value for </w:t>
      </w:r>
      <w:r w:rsidRPr="00CD71AE">
        <w:rPr>
          <w:rFonts w:ascii="Times New Roman" w:hAnsi="Times New Roman" w:cs="Times New Roman"/>
          <w:i/>
          <w:iCs/>
        </w:rPr>
        <w:t>DI</w:t>
      </w:r>
      <w:r>
        <w:rPr>
          <w:rFonts w:ascii="Times New Roman" w:hAnsi="Times New Roman" w:cs="Times New Roman"/>
          <w:iCs/>
        </w:rPr>
        <w:t xml:space="preserve"> at peak stress indicates the growth of a dilatant fracture zone, whereas a negative value of </w:t>
      </w:r>
      <w:r w:rsidRPr="00CD71AE">
        <w:rPr>
          <w:rFonts w:ascii="Times New Roman" w:hAnsi="Times New Roman" w:cs="Times New Roman"/>
          <w:i/>
          <w:iCs/>
        </w:rPr>
        <w:t>DI</w:t>
      </w:r>
      <w:r>
        <w:rPr>
          <w:rFonts w:ascii="Times New Roman" w:hAnsi="Times New Roman" w:cs="Times New Roman"/>
          <w:iCs/>
        </w:rPr>
        <w:t xml:space="preserve"> indicates a compactant and shear dominated fracture zone [</w:t>
      </w:r>
      <w:r w:rsidRPr="00CD71AE">
        <w:rPr>
          <w:rFonts w:ascii="Times New Roman" w:hAnsi="Times New Roman" w:cs="Times New Roman"/>
          <w:iCs/>
          <w:color w:val="7030A0"/>
        </w:rPr>
        <w:t>Renaud et al., 2017</w:t>
      </w:r>
      <w:r>
        <w:rPr>
          <w:rFonts w:ascii="Times New Roman" w:hAnsi="Times New Roman" w:cs="Times New Roman"/>
          <w:iCs/>
        </w:rPr>
        <w:t xml:space="preserve">]. </w:t>
      </w:r>
      <w:commentRangeEnd w:id="114"/>
      <w:r w:rsidR="00351F04">
        <w:rPr>
          <w:rStyle w:val="CommentReference"/>
        </w:rPr>
        <w:commentReference w:id="114"/>
      </w:r>
    </w:p>
    <w:p w14:paraId="4114A0FA" w14:textId="3AE96713" w:rsidR="003C0184" w:rsidRPr="00B56E38" w:rsidRDefault="00DD1EB9" w:rsidP="003C0184">
      <w:pPr>
        <w:spacing w:line="480" w:lineRule="auto"/>
        <w:ind w:firstLine="720"/>
        <w:rPr>
          <w:rFonts w:ascii="Times New Roman" w:hAnsi="Times New Roman" w:cs="Times New Roman"/>
          <w:b/>
        </w:rPr>
      </w:pPr>
      <w:r>
        <w:rPr>
          <w:rFonts w:ascii="Times New Roman" w:hAnsi="Times New Roman" w:cs="Times New Roman"/>
          <w:b/>
        </w:rPr>
        <w:t>4.4</w:t>
      </w:r>
      <w:r w:rsidR="003C0184">
        <w:rPr>
          <w:rFonts w:ascii="Times New Roman" w:hAnsi="Times New Roman" w:cs="Times New Roman"/>
          <w:b/>
        </w:rPr>
        <w:t xml:space="preserve">. </w:t>
      </w:r>
      <w:del w:id="116" w:author="Julia Morgan" w:date="2018-09-03T16:41:00Z">
        <w:r w:rsidR="003C0184" w:rsidDel="007D4EFF">
          <w:rPr>
            <w:rFonts w:ascii="Times New Roman" w:hAnsi="Times New Roman" w:cs="Times New Roman"/>
            <w:b/>
          </w:rPr>
          <w:delText>Calculation of Fractal Dimension</w:delText>
        </w:r>
      </w:del>
      <w:ins w:id="117" w:author="Julia Morgan" w:date="2018-09-03T16:41:00Z">
        <w:r w:rsidR="007D4EFF">
          <w:rPr>
            <w:rFonts w:ascii="Times New Roman" w:hAnsi="Times New Roman" w:cs="Times New Roman"/>
            <w:b/>
          </w:rPr>
          <w:t>Characterizing Microcrack Distribution</w:t>
        </w:r>
      </w:ins>
      <w:r w:rsidR="003C0184">
        <w:rPr>
          <w:rFonts w:ascii="Times New Roman" w:hAnsi="Times New Roman" w:cs="Times New Roman"/>
          <w:b/>
        </w:rPr>
        <w:t xml:space="preserve"> (D-value)</w:t>
      </w:r>
    </w:p>
    <w:p w14:paraId="4F707DB2" w14:textId="3AAA7838" w:rsidR="003C0184" w:rsidRPr="009C7AA0" w:rsidRDefault="007B31E9" w:rsidP="003C0184">
      <w:pPr>
        <w:spacing w:line="480" w:lineRule="auto"/>
        <w:rPr>
          <w:rFonts w:ascii="Times New Roman" w:hAnsi="Times New Roman" w:cs="Times New Roman"/>
        </w:rPr>
      </w:pPr>
      <w:ins w:id="118" w:author="Julia Morgan" w:date="2018-09-03T16:33:00Z">
        <w:r>
          <w:rPr>
            <w:rFonts w:ascii="Times New Roman" w:hAnsi="Times New Roman" w:cs="Times New Roman"/>
          </w:rPr>
          <w:t xml:space="preserve">The distributions of AE </w:t>
        </w:r>
      </w:ins>
      <w:del w:id="119" w:author="Julia Morgan" w:date="2018-09-03T16:33:00Z">
        <w:r w:rsidR="003C0184" w:rsidDel="007B31E9">
          <w:rPr>
            <w:rFonts w:ascii="Times New Roman" w:hAnsi="Times New Roman" w:cs="Times New Roman"/>
          </w:rPr>
          <w:delText xml:space="preserve">Source </w:delText>
        </w:r>
      </w:del>
      <w:ins w:id="120" w:author="Julia Morgan" w:date="2018-09-03T16:33:00Z">
        <w:r>
          <w:rPr>
            <w:rFonts w:ascii="Times New Roman" w:hAnsi="Times New Roman" w:cs="Times New Roman"/>
          </w:rPr>
          <w:t xml:space="preserve">source </w:t>
        </w:r>
      </w:ins>
      <w:r w:rsidR="003C0184">
        <w:rPr>
          <w:rFonts w:ascii="Times New Roman" w:hAnsi="Times New Roman" w:cs="Times New Roman"/>
        </w:rPr>
        <w:t xml:space="preserve">locations </w:t>
      </w:r>
      <w:del w:id="121" w:author="Julia Morgan" w:date="2018-09-03T16:33:00Z">
        <w:r w:rsidR="003C0184" w:rsidDel="007B31E9">
          <w:rPr>
            <w:rFonts w:ascii="Times New Roman" w:hAnsi="Times New Roman" w:cs="Times New Roman"/>
          </w:rPr>
          <w:delText xml:space="preserve">of AE’s </w:delText>
        </w:r>
      </w:del>
      <w:r w:rsidR="003C0184">
        <w:rPr>
          <w:rFonts w:ascii="Times New Roman" w:hAnsi="Times New Roman" w:cs="Times New Roman"/>
        </w:rPr>
        <w:t>have been widely used to study crack redistribution during failure processes in laboratory experiments</w:t>
      </w:r>
      <w:commentRangeStart w:id="122"/>
      <w:r w:rsidR="003C0184">
        <w:rPr>
          <w:rFonts w:ascii="Times New Roman" w:hAnsi="Times New Roman" w:cs="Times New Roman"/>
        </w:rPr>
        <w:t>.</w:t>
      </w:r>
      <w:commentRangeEnd w:id="122"/>
      <w:r>
        <w:rPr>
          <w:rStyle w:val="CommentReference"/>
        </w:rPr>
        <w:commentReference w:id="122"/>
      </w:r>
      <w:r w:rsidR="003C0184">
        <w:rPr>
          <w:rFonts w:ascii="Times New Roman" w:hAnsi="Times New Roman" w:cs="Times New Roman"/>
        </w:rPr>
        <w:t xml:space="preserve"> In this study, we quantify the distribution of microcrack events using the correlation integral (</w:t>
      </w:r>
      <w:r w:rsidR="003C0184" w:rsidRPr="00B56E38">
        <w:rPr>
          <w:rFonts w:ascii="Times New Roman" w:hAnsi="Times New Roman" w:cs="Times New Roman"/>
          <w:i/>
        </w:rPr>
        <w:t>C(R)</w:t>
      </w:r>
      <w:r w:rsidR="003C0184">
        <w:rPr>
          <w:rFonts w:ascii="Times New Roman" w:hAnsi="Times New Roman" w:cs="Times New Roman"/>
        </w:rPr>
        <w:t>)</w:t>
      </w:r>
      <w:r w:rsidR="003C0184" w:rsidRPr="00E837CE">
        <w:rPr>
          <w:rFonts w:ascii="Times New Roman" w:hAnsi="Times New Roman" w:cs="Times New Roman"/>
          <w:iCs/>
        </w:rPr>
        <w:t xml:space="preserve"> [</w:t>
      </w:r>
      <w:r w:rsidR="003C0184" w:rsidRPr="00E837CE">
        <w:rPr>
          <w:rFonts w:ascii="Times New Roman" w:hAnsi="Times New Roman" w:cs="Times New Roman"/>
          <w:iCs/>
          <w:color w:val="7030A0"/>
        </w:rPr>
        <w:t>Hirata et. al, 1987</w:t>
      </w:r>
      <w:r w:rsidR="003C0184" w:rsidRPr="00E837CE">
        <w:rPr>
          <w:rFonts w:ascii="Times New Roman" w:hAnsi="Times New Roman" w:cs="Times New Roman"/>
          <w:iCs/>
        </w:rPr>
        <w:t>]</w:t>
      </w:r>
      <w:ins w:id="123" w:author="Julia Morgan" w:date="2018-09-03T16:34:00Z">
        <w:r>
          <w:rPr>
            <w:rFonts w:ascii="Times New Roman" w:hAnsi="Times New Roman" w:cs="Times New Roman"/>
            <w:iCs/>
          </w:rPr>
          <w:t xml:space="preserve"> de</w:t>
        </w:r>
        <w:bookmarkStart w:id="124" w:name="_GoBack"/>
        <w:bookmarkEnd w:id="124"/>
        <w:r>
          <w:rPr>
            <w:rFonts w:ascii="Times New Roman" w:hAnsi="Times New Roman" w:cs="Times New Roman"/>
            <w:iCs/>
          </w:rPr>
          <w:t>fined as</w:t>
        </w:r>
      </w:ins>
      <w:r w:rsidR="003C0184" w:rsidRPr="00E837CE">
        <w:rPr>
          <w:rFonts w:ascii="Times New Roman" w:hAnsi="Times New Roman" w:cs="Times New Roman"/>
          <w:iCs/>
        </w:rPr>
        <w:t xml:space="preserve">: </w:t>
      </w:r>
    </w:p>
    <w:p w14:paraId="2992FE91" w14:textId="70B27EAB" w:rsidR="003C0184" w:rsidRDefault="003C0184" w:rsidP="003C0184">
      <w:pPr>
        <w:spacing w:line="480" w:lineRule="auto"/>
        <w:rPr>
          <w:rFonts w:ascii="Times New Roman" w:hAnsi="Times New Roman" w:cs="Times New Roman"/>
          <w:iCs/>
        </w:rPr>
      </w:pPr>
      <w:r w:rsidRPr="00E837CE">
        <w:rPr>
          <w:rFonts w:ascii="Times New Roman" w:hAnsi="Times New Roman" w:cs="Times New Roman"/>
          <w:iCs/>
        </w:rPr>
        <w:t xml:space="preserve"> </w:t>
      </w:r>
      <m:oMath>
        <m:r>
          <w:rPr>
            <w:rFonts w:ascii="Cambria Math" w:hAnsi="Cambria Math" w:cs="Times New Roman"/>
          </w:rPr>
          <m:t>C</m:t>
        </m:r>
        <m:d>
          <m:dPr>
            <m:ctrlPr>
              <w:rPr>
                <w:rFonts w:ascii="Cambria Math" w:hAnsi="Cambria Math" w:cs="Times New Roman"/>
                <w:iCs/>
              </w:rPr>
            </m:ctrlPr>
          </m:dPr>
          <m:e>
            <m:r>
              <w:rPr>
                <w:rFonts w:ascii="Cambria Math" w:hAnsi="Cambria Math" w:cs="Times New Roman"/>
              </w:rPr>
              <m:t>R</m:t>
            </m:r>
          </m:e>
        </m:d>
        <m:r>
          <m:rPr>
            <m:sty m:val="p"/>
          </m:rP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2</m:t>
            </m:r>
          </m:num>
          <m:den>
            <m:r>
              <w:rPr>
                <w:rFonts w:ascii="Cambria Math" w:hAnsi="Cambria Math" w:cs="Times New Roman"/>
              </w:rPr>
              <m:t>N</m:t>
            </m:r>
            <m:d>
              <m:dPr>
                <m:ctrlPr>
                  <w:rPr>
                    <w:rFonts w:ascii="Cambria Math" w:hAnsi="Cambria Math" w:cs="Times New Roman"/>
                    <w:iCs/>
                  </w:rPr>
                </m:ctrlPr>
              </m:dPr>
              <m:e>
                <m:r>
                  <w:rPr>
                    <w:rFonts w:ascii="Cambria Math" w:hAnsi="Cambria Math" w:cs="Times New Roman"/>
                  </w:rPr>
                  <m:t>N</m:t>
                </m:r>
                <m:r>
                  <m:rPr>
                    <m:sty m:val="p"/>
                  </m:rPr>
                  <w:rPr>
                    <w:rFonts w:ascii="Cambria Math" w:hAnsi="Cambria Math" w:cs="Times New Roman"/>
                  </w:rPr>
                  <m:t>-1</m:t>
                </m:r>
              </m:e>
            </m:d>
          </m:den>
        </m:f>
        <m:r>
          <m:rPr>
            <m:sty m:val="p"/>
          </m:rPr>
          <w:rPr>
            <w:rFonts w:ascii="Cambria Math" w:hAnsi="Cambria Math" w:cs="Times New Roman"/>
          </w:rPr>
          <m:t> </m:t>
        </m:r>
        <m:sSub>
          <m:sSubPr>
            <m:ctrlPr>
              <w:rPr>
                <w:rFonts w:ascii="Cambria Math" w:hAnsi="Cambria Math" w:cs="Times New Roman"/>
                <w:iCs/>
              </w:rPr>
            </m:ctrlPr>
          </m:sSubPr>
          <m:e>
            <m:r>
              <w:rPr>
                <w:rFonts w:ascii="Cambria Math" w:hAnsi="Cambria Math" w:cs="Times New Roman"/>
              </w:rPr>
              <m:t>N</m:t>
            </m:r>
          </m:e>
          <m:sub>
            <m:r>
              <m:rPr>
                <m:sty m:val="p"/>
              </m:rPr>
              <w:rPr>
                <w:rFonts w:ascii="Cambria Math" w:hAnsi="Cambria Math" w:cs="Times New Roman"/>
              </w:rPr>
              <m:t>R(</m:t>
            </m:r>
            <m:r>
              <w:rPr>
                <w:rFonts w:ascii="Cambria Math" w:hAnsi="Cambria Math" w:cs="Times New Roman"/>
              </w:rPr>
              <m:t>r</m:t>
            </m:r>
            <m:r>
              <m:rPr>
                <m:sty m:val="p"/>
              </m:rPr>
              <w:rPr>
                <w:rFonts w:ascii="Cambria Math" w:hAnsi="Cambria Math" w:cs="Times New Roman"/>
              </w:rPr>
              <m:t>&lt;</m:t>
            </m:r>
            <m:r>
              <w:rPr>
                <w:rFonts w:ascii="Cambria Math" w:hAnsi="Cambria Math" w:cs="Times New Roman"/>
              </w:rPr>
              <m:t>R</m:t>
            </m:r>
            <m:r>
              <m:rPr>
                <m:sty m:val="p"/>
              </m:rPr>
              <w:rPr>
                <w:rFonts w:ascii="Cambria Math" w:hAnsi="Cambria Math" w:cs="Times New Roman"/>
              </w:rPr>
              <m:t>)</m:t>
            </m:r>
          </m:sub>
        </m:sSub>
      </m:oMath>
      <w:ins w:id="125" w:author="Julia Morgan" w:date="2018-09-03T16:34:00Z">
        <w:r w:rsidR="007B31E9">
          <w:rPr>
            <w:rFonts w:ascii="Times New Roman" w:eastAsiaTheme="minorEastAsia" w:hAnsi="Times New Roman" w:cs="Times New Roman"/>
            <w:iCs/>
          </w:rPr>
          <w:t>,</w:t>
        </w:r>
      </w:ins>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sidR="00593467">
        <w:rPr>
          <w:rFonts w:ascii="Times New Roman" w:hAnsi="Times New Roman" w:cs="Times New Roman"/>
          <w:iCs/>
        </w:rPr>
        <w:t>(Eq. 20</w:t>
      </w:r>
      <w:r w:rsidRPr="00E837CE">
        <w:rPr>
          <w:rFonts w:ascii="Times New Roman" w:hAnsi="Times New Roman" w:cs="Times New Roman"/>
          <w:iCs/>
        </w:rPr>
        <w:t>)</w:t>
      </w:r>
    </w:p>
    <w:p w14:paraId="073CBF8B" w14:textId="01F8250A" w:rsidR="003C0184" w:rsidRPr="00E837CE" w:rsidRDefault="007B31E9" w:rsidP="003C0184">
      <w:pPr>
        <w:spacing w:line="480" w:lineRule="auto"/>
        <w:rPr>
          <w:rFonts w:ascii="Times New Roman" w:hAnsi="Times New Roman" w:cs="Times New Roman"/>
          <w:iCs/>
        </w:rPr>
      </w:pPr>
      <w:ins w:id="126" w:author="Julia Morgan" w:date="2018-09-03T16:34:00Z">
        <w:r>
          <w:rPr>
            <w:rFonts w:ascii="Times New Roman" w:hAnsi="Times New Roman" w:cs="Times New Roman"/>
            <w:iCs/>
          </w:rPr>
          <w:t>w</w:t>
        </w:r>
      </w:ins>
      <w:del w:id="127" w:author="Julia Morgan" w:date="2018-09-03T16:34:00Z">
        <w:r w:rsidR="003C0184" w:rsidDel="007B31E9">
          <w:rPr>
            <w:rFonts w:ascii="Times New Roman" w:hAnsi="Times New Roman" w:cs="Times New Roman"/>
            <w:iCs/>
          </w:rPr>
          <w:delText>W</w:delText>
        </w:r>
      </w:del>
      <w:r w:rsidR="003C0184">
        <w:rPr>
          <w:rFonts w:ascii="Times New Roman" w:hAnsi="Times New Roman" w:cs="Times New Roman"/>
          <w:iCs/>
        </w:rPr>
        <w:t xml:space="preserve">here </w:t>
      </w:r>
      <w:r w:rsidR="003C0184" w:rsidRPr="00B56E38">
        <w:rPr>
          <w:rFonts w:ascii="Times New Roman" w:hAnsi="Times New Roman" w:cs="Times New Roman"/>
          <w:i/>
          <w:iCs/>
        </w:rPr>
        <w:t>N</w:t>
      </w:r>
      <w:r w:rsidR="003C0184" w:rsidRPr="00B56E38">
        <w:rPr>
          <w:rFonts w:ascii="Times New Roman" w:hAnsi="Times New Roman" w:cs="Times New Roman"/>
          <w:i/>
          <w:iCs/>
          <w:vertAlign w:val="subscript"/>
        </w:rPr>
        <w:t>R(r&lt;R)</w:t>
      </w:r>
      <w:r w:rsidR="003C0184">
        <w:rPr>
          <w:rFonts w:ascii="Times New Roman" w:hAnsi="Times New Roman" w:cs="Times New Roman"/>
          <w:iCs/>
        </w:rPr>
        <w:t xml:space="preserve"> is the number of AE source pairs separated by a distance </w:t>
      </w:r>
      <w:r w:rsidR="003C0184" w:rsidRPr="00B56E38">
        <w:rPr>
          <w:rFonts w:ascii="Times New Roman" w:hAnsi="Times New Roman" w:cs="Times New Roman"/>
          <w:i/>
          <w:iCs/>
        </w:rPr>
        <w:t>r</w:t>
      </w:r>
      <w:r w:rsidR="003C0184">
        <w:rPr>
          <w:rFonts w:ascii="Times New Roman" w:hAnsi="Times New Roman" w:cs="Times New Roman"/>
          <w:iCs/>
        </w:rPr>
        <w:t xml:space="preserve"> shorter than </w:t>
      </w:r>
      <w:r w:rsidR="003C0184" w:rsidRPr="00B56E38">
        <w:rPr>
          <w:rFonts w:ascii="Times New Roman" w:hAnsi="Times New Roman" w:cs="Times New Roman"/>
          <w:i/>
          <w:iCs/>
        </w:rPr>
        <w:t>R</w:t>
      </w:r>
      <w:r w:rsidR="003C0184">
        <w:rPr>
          <w:rFonts w:ascii="Times New Roman" w:hAnsi="Times New Roman" w:cs="Times New Roman"/>
          <w:iCs/>
        </w:rPr>
        <w:t xml:space="preserve">, and </w:t>
      </w:r>
      <w:r w:rsidR="003C0184" w:rsidRPr="00B56E38">
        <w:rPr>
          <w:rFonts w:ascii="Times New Roman" w:hAnsi="Times New Roman" w:cs="Times New Roman"/>
          <w:i/>
          <w:iCs/>
        </w:rPr>
        <w:t>N</w:t>
      </w:r>
      <w:r w:rsidR="003C0184">
        <w:rPr>
          <w:rFonts w:ascii="Times New Roman" w:hAnsi="Times New Roman" w:cs="Times New Roman"/>
          <w:iCs/>
        </w:rPr>
        <w:t xml:space="preserve"> is the number of sources analyzed. </w:t>
      </w:r>
      <w:commentRangeStart w:id="128"/>
      <w:r w:rsidR="003C0184">
        <w:rPr>
          <w:rFonts w:ascii="Times New Roman" w:hAnsi="Times New Roman" w:cs="Times New Roman"/>
          <w:iCs/>
        </w:rPr>
        <w:t xml:space="preserve">The source distribution of AE’s has been shown to be fractal in nature, </w:t>
      </w:r>
      <w:commentRangeEnd w:id="128"/>
      <w:r>
        <w:rPr>
          <w:rStyle w:val="CommentReference"/>
        </w:rPr>
        <w:commentReference w:id="128"/>
      </w:r>
      <w:r w:rsidR="003C0184">
        <w:rPr>
          <w:rFonts w:ascii="Times New Roman" w:hAnsi="Times New Roman" w:cs="Times New Roman"/>
          <w:iCs/>
        </w:rPr>
        <w:t xml:space="preserve">where the correlation integral </w:t>
      </w:r>
      <w:r w:rsidR="003C0184" w:rsidRPr="00B56E38">
        <w:rPr>
          <w:rFonts w:ascii="Times New Roman" w:hAnsi="Times New Roman" w:cs="Times New Roman"/>
          <w:i/>
          <w:iCs/>
        </w:rPr>
        <w:t>C(R)</w:t>
      </w:r>
      <w:r w:rsidR="003C0184">
        <w:rPr>
          <w:rFonts w:ascii="Times New Roman" w:hAnsi="Times New Roman" w:cs="Times New Roman"/>
          <w:iCs/>
        </w:rPr>
        <w:t xml:space="preserve"> is proportional to </w:t>
      </w:r>
      <w:r w:rsidR="003C0184" w:rsidRPr="00B56E38">
        <w:rPr>
          <w:rFonts w:ascii="Times New Roman" w:hAnsi="Times New Roman" w:cs="Times New Roman"/>
          <w:i/>
          <w:iCs/>
        </w:rPr>
        <w:t>R</w:t>
      </w:r>
      <w:r w:rsidR="003C0184" w:rsidRPr="00B56E38">
        <w:rPr>
          <w:rFonts w:ascii="Times New Roman" w:hAnsi="Times New Roman" w:cs="Times New Roman"/>
          <w:i/>
          <w:iCs/>
          <w:vertAlign w:val="superscript"/>
        </w:rPr>
        <w:t>D</w:t>
      </w:r>
      <w:r w:rsidR="003C0184">
        <w:rPr>
          <w:rFonts w:ascii="Times New Roman" w:hAnsi="Times New Roman" w:cs="Times New Roman"/>
          <w:iCs/>
        </w:rPr>
        <w:t xml:space="preserve">, where </w:t>
      </w:r>
      <w:r w:rsidR="003C0184" w:rsidRPr="00B56E38">
        <w:rPr>
          <w:rFonts w:ascii="Times New Roman" w:hAnsi="Times New Roman" w:cs="Times New Roman"/>
          <w:i/>
          <w:iCs/>
        </w:rPr>
        <w:t>D</w:t>
      </w:r>
      <w:r w:rsidR="003C0184">
        <w:rPr>
          <w:rFonts w:ascii="Times New Roman" w:hAnsi="Times New Roman" w:cs="Times New Roman"/>
          <w:iCs/>
        </w:rPr>
        <w:t xml:space="preserve"> is the fractal dimension of the distribution: </w:t>
      </w:r>
    </w:p>
    <w:p w14:paraId="408CFA2F" w14:textId="672CF8ED" w:rsidR="003C0184" w:rsidRDefault="003C0184" w:rsidP="003C0184">
      <w:pPr>
        <w:spacing w:line="480" w:lineRule="auto"/>
        <w:rPr>
          <w:rFonts w:ascii="Times New Roman" w:hAnsi="Times New Roman" w:cs="Times New Roman"/>
          <w:iCs/>
        </w:rPr>
      </w:pPr>
      <m:oMath>
        <m:r>
          <w:rPr>
            <w:rFonts w:ascii="Cambria Math" w:hAnsi="Cambria Math" w:cs="Times New Roman"/>
          </w:rPr>
          <m:t>C</m:t>
        </m:r>
        <m:d>
          <m:dPr>
            <m:ctrlPr>
              <w:rPr>
                <w:rFonts w:ascii="Cambria Math" w:hAnsi="Cambria Math" w:cs="Times New Roman"/>
                <w:iCs/>
              </w:rPr>
            </m:ctrlPr>
          </m:dPr>
          <m:e>
            <m:r>
              <w:rPr>
                <w:rFonts w:ascii="Cambria Math" w:hAnsi="Cambria Math" w:cs="Times New Roman"/>
              </w:rPr>
              <m:t>R</m:t>
            </m:r>
          </m:e>
        </m:d>
        <m:r>
          <m:rPr>
            <m:sty m:val="p"/>
          </m:rPr>
          <w:rPr>
            <w:rFonts w:ascii="Cambria Math" w:hAnsi="Cambria Math" w:cs="Times New Roman"/>
          </w:rPr>
          <m:t> </m:t>
        </m:r>
        <m:r>
          <w:rPr>
            <w:rFonts w:ascii="Cambria Math" w:hAnsi="Cambria Math" w:cs="Times New Roman"/>
          </w:rPr>
          <m:t>~</m:t>
        </m:r>
        <m:r>
          <m:rPr>
            <m:sty m:val="p"/>
          </m:rPr>
          <w:rPr>
            <w:rFonts w:ascii="Cambria Math" w:hAnsi="Cambria Math" w:cs="Times New Roman"/>
          </w:rPr>
          <m:t> </m:t>
        </m:r>
        <m:sSup>
          <m:sSupPr>
            <m:ctrlPr>
              <w:rPr>
                <w:rFonts w:ascii="Cambria Math" w:hAnsi="Cambria Math" w:cs="Times New Roman"/>
                <w:iCs/>
              </w:rPr>
            </m:ctrlPr>
          </m:sSupPr>
          <m:e>
            <m:r>
              <w:rPr>
                <w:rFonts w:ascii="Cambria Math" w:hAnsi="Cambria Math" w:cs="Times New Roman"/>
              </w:rPr>
              <m:t>R</m:t>
            </m:r>
          </m:e>
          <m:sup>
            <m:r>
              <w:rPr>
                <w:rFonts w:ascii="Cambria Math" w:hAnsi="Cambria Math" w:cs="Times New Roman"/>
              </w:rPr>
              <m:t>D</m:t>
            </m:r>
          </m:sup>
        </m:sSup>
      </m:oMath>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(Eq.</w:t>
      </w:r>
      <w:r w:rsidRPr="00E837CE">
        <w:rPr>
          <w:rFonts w:ascii="Times New Roman" w:hAnsi="Times New Roman" w:cs="Times New Roman"/>
          <w:iCs/>
        </w:rPr>
        <w:t xml:space="preserve"> </w:t>
      </w:r>
      <w:r>
        <w:rPr>
          <w:rFonts w:ascii="Times New Roman" w:hAnsi="Times New Roman" w:cs="Times New Roman"/>
          <w:iCs/>
        </w:rPr>
        <w:t>2</w:t>
      </w:r>
      <w:r w:rsidR="00593467">
        <w:rPr>
          <w:rFonts w:ascii="Times New Roman" w:hAnsi="Times New Roman" w:cs="Times New Roman"/>
          <w:iCs/>
        </w:rPr>
        <w:t>1</w:t>
      </w:r>
      <w:r w:rsidRPr="00E837CE">
        <w:rPr>
          <w:rFonts w:ascii="Times New Roman" w:hAnsi="Times New Roman" w:cs="Times New Roman"/>
          <w:iCs/>
        </w:rPr>
        <w:t>)</w:t>
      </w:r>
    </w:p>
    <w:p w14:paraId="7B66A9DF" w14:textId="577CC462" w:rsidR="003C0184" w:rsidRDefault="003C0184" w:rsidP="003C0184">
      <w:pPr>
        <w:spacing w:line="480" w:lineRule="auto"/>
        <w:rPr>
          <w:rFonts w:ascii="Times New Roman" w:hAnsi="Times New Roman" w:cs="Times New Roman"/>
          <w:iCs/>
        </w:rPr>
      </w:pPr>
      <w:r w:rsidRPr="00E837CE">
        <w:rPr>
          <w:rFonts w:ascii="Times New Roman" w:hAnsi="Times New Roman" w:cs="Times New Roman"/>
          <w:iCs/>
        </w:rPr>
        <w:lastRenderedPageBreak/>
        <w:t xml:space="preserve">In our study, we calculate representative </w:t>
      </w:r>
      <w:r w:rsidRPr="00B91213">
        <w:rPr>
          <w:rFonts w:ascii="Times New Roman" w:hAnsi="Times New Roman" w:cs="Times New Roman"/>
          <w:i/>
          <w:iCs/>
        </w:rPr>
        <w:t>D</w:t>
      </w:r>
      <w:r w:rsidRPr="00E837CE">
        <w:rPr>
          <w:rFonts w:ascii="Times New Roman" w:hAnsi="Times New Roman" w:cs="Times New Roman"/>
          <w:iCs/>
        </w:rPr>
        <w:t xml:space="preserve">-value for each </w:t>
      </w:r>
      <w:ins w:id="129" w:author="Julia Morgan" w:date="2018-09-03T16:35:00Z">
        <w:r w:rsidR="007733EF" w:rsidRPr="00E837CE">
          <w:rPr>
            <w:rFonts w:ascii="Times New Roman" w:hAnsi="Times New Roman" w:cs="Times New Roman"/>
            <w:iCs/>
          </w:rPr>
          <w:t xml:space="preserve">simulated </w:t>
        </w:r>
      </w:ins>
      <w:r w:rsidRPr="00E837CE">
        <w:rPr>
          <w:rFonts w:ascii="Times New Roman" w:hAnsi="Times New Roman" w:cs="Times New Roman"/>
          <w:iCs/>
        </w:rPr>
        <w:t>biaxial experiment</w:t>
      </w:r>
      <w:del w:id="130" w:author="Julia Morgan" w:date="2018-09-03T16:36:00Z">
        <w:r w:rsidRPr="00E837CE" w:rsidDel="007733EF">
          <w:rPr>
            <w:rFonts w:ascii="Times New Roman" w:hAnsi="Times New Roman" w:cs="Times New Roman"/>
            <w:iCs/>
          </w:rPr>
          <w:delText xml:space="preserve"> simulated</w:delText>
        </w:r>
      </w:del>
      <w:r w:rsidRPr="00E837CE">
        <w:rPr>
          <w:rFonts w:ascii="Times New Roman" w:hAnsi="Times New Roman" w:cs="Times New Roman"/>
          <w:iCs/>
        </w:rPr>
        <w:t xml:space="preserve">. </w:t>
      </w:r>
      <w:r w:rsidR="00627A14">
        <w:rPr>
          <w:rFonts w:ascii="Times New Roman" w:hAnsi="Times New Roman" w:cs="Times New Roman"/>
          <w:iCs/>
        </w:rPr>
        <w:t xml:space="preserve">In two dimensions, </w:t>
      </w:r>
      <w:r w:rsidRPr="00B91213">
        <w:rPr>
          <w:rFonts w:ascii="Times New Roman" w:hAnsi="Times New Roman" w:cs="Times New Roman"/>
          <w:i/>
          <w:iCs/>
        </w:rPr>
        <w:t>D</w:t>
      </w:r>
      <w:r>
        <w:rPr>
          <w:rFonts w:ascii="Times New Roman" w:hAnsi="Times New Roman" w:cs="Times New Roman"/>
          <w:iCs/>
        </w:rPr>
        <w:t>=2 indicates complete</w:t>
      </w:r>
      <w:ins w:id="131" w:author="Julia Morgan" w:date="2018-09-03T16:36:00Z">
        <w:r w:rsidR="00D32F50">
          <w:rPr>
            <w:rFonts w:ascii="Times New Roman" w:hAnsi="Times New Roman" w:cs="Times New Roman"/>
            <w:iCs/>
          </w:rPr>
          <w:t>ly</w:t>
        </w:r>
      </w:ins>
      <w:r>
        <w:rPr>
          <w:rFonts w:ascii="Times New Roman" w:hAnsi="Times New Roman" w:cs="Times New Roman"/>
          <w:iCs/>
        </w:rPr>
        <w:t xml:space="preserve"> random</w:t>
      </w:r>
      <w:del w:id="132" w:author="Julia Morgan" w:date="2018-09-03T16:36:00Z">
        <w:r w:rsidR="00627A14" w:rsidDel="00D32F50">
          <w:rPr>
            <w:rFonts w:ascii="Times New Roman" w:hAnsi="Times New Roman" w:cs="Times New Roman"/>
            <w:iCs/>
          </w:rPr>
          <w:delText>ness</w:delText>
        </w:r>
      </w:del>
      <w:r w:rsidR="00627A14">
        <w:rPr>
          <w:rFonts w:ascii="Times New Roman" w:hAnsi="Times New Roman" w:cs="Times New Roman"/>
          <w:iCs/>
        </w:rPr>
        <w:t xml:space="preserve"> </w:t>
      </w:r>
      <w:ins w:id="133" w:author="Julia Morgan" w:date="2018-09-03T16:36:00Z">
        <w:r w:rsidR="00D32F50">
          <w:rPr>
            <w:rFonts w:ascii="Times New Roman" w:hAnsi="Times New Roman" w:cs="Times New Roman"/>
            <w:iCs/>
          </w:rPr>
          <w:t xml:space="preserve">distribution of </w:t>
        </w:r>
      </w:ins>
      <w:del w:id="134" w:author="Julia Morgan" w:date="2018-09-03T16:36:00Z">
        <w:r w:rsidR="00627A14" w:rsidDel="00D32F50">
          <w:rPr>
            <w:rFonts w:ascii="Times New Roman" w:hAnsi="Times New Roman" w:cs="Times New Roman"/>
            <w:iCs/>
          </w:rPr>
          <w:delText xml:space="preserve">in </w:delText>
        </w:r>
      </w:del>
      <w:r w:rsidR="00627A14">
        <w:rPr>
          <w:rFonts w:ascii="Times New Roman" w:hAnsi="Times New Roman" w:cs="Times New Roman"/>
          <w:iCs/>
        </w:rPr>
        <w:t>microcrack</w:t>
      </w:r>
      <w:ins w:id="135" w:author="Julia Morgan" w:date="2018-09-03T16:36:00Z">
        <w:r w:rsidR="00D32F50">
          <w:rPr>
            <w:rFonts w:ascii="Times New Roman" w:hAnsi="Times New Roman" w:cs="Times New Roman"/>
            <w:iCs/>
          </w:rPr>
          <w:t>s</w:t>
        </w:r>
      </w:ins>
      <w:del w:id="136" w:author="Julia Morgan" w:date="2018-09-03T16:36:00Z">
        <w:r w:rsidR="00627A14" w:rsidDel="00D32F50">
          <w:rPr>
            <w:rFonts w:ascii="Times New Roman" w:hAnsi="Times New Roman" w:cs="Times New Roman"/>
            <w:iCs/>
          </w:rPr>
          <w:delText>ing activity</w:delText>
        </w:r>
      </w:del>
      <w:r w:rsidR="00627A14">
        <w:rPr>
          <w:rFonts w:ascii="Times New Roman" w:hAnsi="Times New Roman" w:cs="Times New Roman"/>
          <w:iCs/>
        </w:rPr>
        <w:t xml:space="preserve">. </w:t>
      </w:r>
      <w:del w:id="137" w:author="Julia Morgan" w:date="2018-09-03T16:37:00Z">
        <w:r w:rsidR="00627A14" w:rsidDel="00D32F50">
          <w:rPr>
            <w:rFonts w:ascii="Times New Roman" w:hAnsi="Times New Roman" w:cs="Times New Roman"/>
            <w:iCs/>
          </w:rPr>
          <w:delText xml:space="preserve">Higher </w:delText>
        </w:r>
      </w:del>
      <w:ins w:id="138" w:author="Julia Morgan" w:date="2018-09-03T16:37:00Z">
        <w:r w:rsidR="00D32F50">
          <w:rPr>
            <w:rFonts w:ascii="Times New Roman" w:hAnsi="Times New Roman" w:cs="Times New Roman"/>
            <w:iCs/>
          </w:rPr>
          <w:t xml:space="preserve">Lower </w:t>
        </w:r>
      </w:ins>
      <w:r w:rsidR="00627A14">
        <w:rPr>
          <w:rFonts w:ascii="Times New Roman" w:hAnsi="Times New Roman" w:cs="Times New Roman"/>
          <w:iCs/>
        </w:rPr>
        <w:t xml:space="preserve">values of D indicate </w:t>
      </w:r>
      <w:del w:id="139" w:author="Julia Morgan" w:date="2018-09-03T16:37:00Z">
        <w:r w:rsidR="00627A14" w:rsidDel="00D32F50">
          <w:rPr>
            <w:rFonts w:ascii="Times New Roman" w:hAnsi="Times New Roman" w:cs="Times New Roman"/>
            <w:iCs/>
          </w:rPr>
          <w:delText xml:space="preserve">distributed </w:delText>
        </w:r>
      </w:del>
      <w:ins w:id="140" w:author="Julia Morgan" w:date="2018-09-03T16:37:00Z">
        <w:r w:rsidR="00D32F50">
          <w:rPr>
            <w:rFonts w:ascii="Times New Roman" w:hAnsi="Times New Roman" w:cs="Times New Roman"/>
            <w:iCs/>
          </w:rPr>
          <w:t xml:space="preserve">more localized </w:t>
        </w:r>
      </w:ins>
      <w:r w:rsidR="00627A14">
        <w:rPr>
          <w:rFonts w:ascii="Times New Roman" w:hAnsi="Times New Roman" w:cs="Times New Roman"/>
          <w:iCs/>
        </w:rPr>
        <w:t>microcrack</w:t>
      </w:r>
      <w:ins w:id="141" w:author="Julia Morgan" w:date="2018-09-03T16:37:00Z">
        <w:r w:rsidR="00D32F50">
          <w:rPr>
            <w:rFonts w:ascii="Times New Roman" w:hAnsi="Times New Roman" w:cs="Times New Roman"/>
            <w:iCs/>
          </w:rPr>
          <w:t>s, concentrated in zones of more intense damage</w:t>
        </w:r>
      </w:ins>
      <w:del w:id="142" w:author="Julia Morgan" w:date="2018-09-03T16:37:00Z">
        <w:r w:rsidR="00627A14" w:rsidDel="00D32F50">
          <w:rPr>
            <w:rFonts w:ascii="Times New Roman" w:hAnsi="Times New Roman" w:cs="Times New Roman"/>
            <w:iCs/>
          </w:rPr>
          <w:delText xml:space="preserve">ing, while lower </w:delText>
        </w:r>
        <w:r w:rsidDel="00D32F50">
          <w:rPr>
            <w:rFonts w:ascii="Times New Roman" w:hAnsi="Times New Roman" w:cs="Times New Roman"/>
            <w:iCs/>
          </w:rPr>
          <w:delText>values suggest localized activity</w:delText>
        </w:r>
      </w:del>
      <w:r>
        <w:rPr>
          <w:rFonts w:ascii="Times New Roman" w:hAnsi="Times New Roman" w:cs="Times New Roman"/>
          <w:iCs/>
        </w:rPr>
        <w:t xml:space="preserve">. However, since the </w:t>
      </w:r>
      <w:r w:rsidRPr="00B91213">
        <w:rPr>
          <w:rFonts w:ascii="Times New Roman" w:hAnsi="Times New Roman" w:cs="Times New Roman"/>
          <w:i/>
          <w:iCs/>
        </w:rPr>
        <w:t>D</w:t>
      </w:r>
      <w:r>
        <w:rPr>
          <w:rFonts w:ascii="Times New Roman" w:hAnsi="Times New Roman" w:cs="Times New Roman"/>
          <w:iCs/>
        </w:rPr>
        <w:t xml:space="preserve">-value does not carry information regarding the shape of spatial distribution, we supplement fractal analysis with visual inspection of the actual microcracks generated during biaxial experiments. </w:t>
      </w:r>
    </w:p>
    <w:p w14:paraId="1C729DA5" w14:textId="0B2C055B" w:rsidR="00C413E7" w:rsidRPr="00B91213" w:rsidRDefault="00C324BB" w:rsidP="00B91213">
      <w:pPr>
        <w:spacing w:line="480" w:lineRule="auto"/>
        <w:ind w:firstLine="720"/>
        <w:rPr>
          <w:rFonts w:ascii="Times New Roman" w:hAnsi="Times New Roman" w:cs="Times New Roman"/>
          <w:b/>
        </w:rPr>
      </w:pPr>
      <w:commentRangeStart w:id="143"/>
      <w:commentRangeStart w:id="144"/>
      <w:r w:rsidRPr="00B91213">
        <w:rPr>
          <w:rFonts w:ascii="Times New Roman" w:hAnsi="Times New Roman" w:cs="Times New Roman"/>
          <w:b/>
        </w:rPr>
        <w:t>4.</w:t>
      </w:r>
      <w:r w:rsidR="00600E34">
        <w:rPr>
          <w:rFonts w:ascii="Times New Roman" w:hAnsi="Times New Roman" w:cs="Times New Roman"/>
          <w:b/>
        </w:rPr>
        <w:t>5</w:t>
      </w:r>
      <w:r w:rsidRPr="00B91213">
        <w:rPr>
          <w:rFonts w:ascii="Times New Roman" w:hAnsi="Times New Roman" w:cs="Times New Roman"/>
          <w:b/>
        </w:rPr>
        <w:t xml:space="preserve">. Spatial and Temporal Clustering of </w:t>
      </w:r>
      <w:r w:rsidR="00C413E7" w:rsidRPr="00B91213">
        <w:rPr>
          <w:rStyle w:val="CommentReference"/>
          <w:b/>
        </w:rPr>
        <w:commentReference w:id="112"/>
      </w:r>
      <w:r w:rsidRPr="00B91213">
        <w:rPr>
          <w:rFonts w:ascii="Times New Roman" w:hAnsi="Times New Roman" w:cs="Times New Roman"/>
          <w:b/>
        </w:rPr>
        <w:t>Microcrack</w:t>
      </w:r>
      <w:r w:rsidR="00721B31">
        <w:rPr>
          <w:rFonts w:ascii="Times New Roman" w:hAnsi="Times New Roman" w:cs="Times New Roman"/>
          <w:b/>
        </w:rPr>
        <w:t xml:space="preserve"> Energy</w:t>
      </w:r>
      <w:commentRangeEnd w:id="143"/>
      <w:r w:rsidR="002F6066">
        <w:rPr>
          <w:rStyle w:val="CommentReference"/>
        </w:rPr>
        <w:commentReference w:id="143"/>
      </w:r>
      <w:commentRangeEnd w:id="144"/>
      <w:r w:rsidR="002F6066">
        <w:rPr>
          <w:rStyle w:val="CommentReference"/>
        </w:rPr>
        <w:commentReference w:id="144"/>
      </w:r>
    </w:p>
    <w:p w14:paraId="6DCA1E24" w14:textId="5CCA681B" w:rsidR="00C324BB" w:rsidRDefault="0067328D" w:rsidP="00C61AC0">
      <w:pPr>
        <w:spacing w:line="480" w:lineRule="auto"/>
        <w:rPr>
          <w:rFonts w:ascii="Times New Roman" w:hAnsi="Times New Roman" w:cs="Times New Roman"/>
          <w:iCs/>
        </w:rPr>
      </w:pPr>
      <w:r>
        <w:rPr>
          <w:rFonts w:ascii="Times New Roman" w:hAnsi="Times New Roman" w:cs="Times New Roman"/>
          <w:iCs/>
        </w:rPr>
        <w:t>Microfractures</w:t>
      </w:r>
      <w:r w:rsidR="002D7293">
        <w:rPr>
          <w:rFonts w:ascii="Times New Roman" w:hAnsi="Times New Roman" w:cs="Times New Roman"/>
          <w:iCs/>
        </w:rPr>
        <w:t xml:space="preserve"> in real rocks </w:t>
      </w:r>
      <w:r>
        <w:rPr>
          <w:rFonts w:ascii="Times New Roman" w:hAnsi="Times New Roman" w:cs="Times New Roman"/>
          <w:iCs/>
        </w:rPr>
        <w:t>defines a broad range of lengths and energies, and show strong spatial and temporal correlation [</w:t>
      </w:r>
      <w:r w:rsidRPr="00B91213">
        <w:rPr>
          <w:rFonts w:ascii="Times New Roman" w:hAnsi="Times New Roman" w:cs="Times New Roman"/>
          <w:iCs/>
          <w:color w:val="7030A0"/>
        </w:rPr>
        <w:t>Main et al., 1989</w:t>
      </w:r>
      <w:r>
        <w:rPr>
          <w:rFonts w:ascii="Times New Roman" w:hAnsi="Times New Roman" w:cs="Times New Roman"/>
          <w:iCs/>
        </w:rPr>
        <w:t>]. D</w:t>
      </w:r>
      <w:r w:rsidRPr="00E837CE">
        <w:rPr>
          <w:rFonts w:ascii="Times New Roman" w:hAnsi="Times New Roman" w:cs="Times New Roman"/>
          <w:iCs/>
        </w:rPr>
        <w:t xml:space="preserve">ue to the narrow range grain size distribution in our models, </w:t>
      </w:r>
      <w:r>
        <w:rPr>
          <w:rFonts w:ascii="Times New Roman" w:hAnsi="Times New Roman" w:cs="Times New Roman"/>
          <w:iCs/>
        </w:rPr>
        <w:t xml:space="preserve">the </w:t>
      </w:r>
      <w:r w:rsidRPr="00E837CE">
        <w:rPr>
          <w:rFonts w:ascii="Times New Roman" w:hAnsi="Times New Roman" w:cs="Times New Roman"/>
          <w:iCs/>
        </w:rPr>
        <w:t xml:space="preserve">energy associated with </w:t>
      </w:r>
      <w:r>
        <w:rPr>
          <w:rFonts w:ascii="Times New Roman" w:hAnsi="Times New Roman" w:cs="Times New Roman"/>
          <w:iCs/>
        </w:rPr>
        <w:t>microcrack formation, which corresponds to individual bond breakage events,</w:t>
      </w:r>
      <w:r w:rsidRPr="00E837CE">
        <w:rPr>
          <w:rFonts w:ascii="Times New Roman" w:hAnsi="Times New Roman" w:cs="Times New Roman"/>
          <w:iCs/>
        </w:rPr>
        <w:t xml:space="preserve"> </w:t>
      </w:r>
      <w:r>
        <w:rPr>
          <w:rFonts w:ascii="Times New Roman" w:hAnsi="Times New Roman" w:cs="Times New Roman"/>
          <w:iCs/>
        </w:rPr>
        <w:t>also falls into</w:t>
      </w:r>
      <w:r w:rsidRPr="00E837CE">
        <w:rPr>
          <w:rFonts w:ascii="Times New Roman" w:hAnsi="Times New Roman" w:cs="Times New Roman"/>
          <w:iCs/>
        </w:rPr>
        <w:t xml:space="preserve"> </w:t>
      </w:r>
      <w:r>
        <w:rPr>
          <w:rFonts w:ascii="Times New Roman" w:hAnsi="Times New Roman" w:cs="Times New Roman"/>
          <w:iCs/>
        </w:rPr>
        <w:t>a narrow range</w:t>
      </w:r>
      <w:r w:rsidRPr="00E837CE">
        <w:rPr>
          <w:rFonts w:ascii="Times New Roman" w:hAnsi="Times New Roman" w:cs="Times New Roman"/>
          <w:iCs/>
        </w:rPr>
        <w:t>.</w:t>
      </w:r>
      <w:r>
        <w:rPr>
          <w:rFonts w:ascii="Times New Roman" w:hAnsi="Times New Roman" w:cs="Times New Roman"/>
          <w:iCs/>
        </w:rPr>
        <w:t xml:space="preserve"> To correct for the limitations of the discrete element approach, we implement a spatial and temporal clustering algorithm developed by </w:t>
      </w:r>
      <w:r w:rsidRPr="00B91213">
        <w:rPr>
          <w:rFonts w:ascii="Times New Roman" w:hAnsi="Times New Roman" w:cs="Times New Roman"/>
          <w:iCs/>
          <w:color w:val="7030A0"/>
        </w:rPr>
        <w:t>Hazzard and Young, 2000</w:t>
      </w:r>
      <w:r w:rsidR="00E2716F" w:rsidRPr="00B91213">
        <w:rPr>
          <w:rFonts w:ascii="Times New Roman" w:hAnsi="Times New Roman" w:cs="Times New Roman"/>
          <w:iCs/>
        </w:rPr>
        <w:t xml:space="preserve"> [</w:t>
      </w:r>
      <w:r w:rsidR="00E2716F" w:rsidRPr="00B91213">
        <w:rPr>
          <w:rFonts w:ascii="Times New Roman" w:hAnsi="Times New Roman" w:cs="Times New Roman"/>
          <w:iCs/>
          <w:color w:val="00B050"/>
        </w:rPr>
        <w:t>Fig. 5</w:t>
      </w:r>
      <w:r w:rsidR="00E2716F" w:rsidRPr="00B91213">
        <w:rPr>
          <w:rFonts w:ascii="Times New Roman" w:hAnsi="Times New Roman" w:cs="Times New Roman"/>
          <w:iCs/>
        </w:rPr>
        <w:t>]</w:t>
      </w:r>
      <w:r>
        <w:rPr>
          <w:rFonts w:ascii="Times New Roman" w:hAnsi="Times New Roman" w:cs="Times New Roman"/>
          <w:iCs/>
        </w:rPr>
        <w:t>. W</w:t>
      </w:r>
      <w:r w:rsidRPr="00296C98">
        <w:rPr>
          <w:rFonts w:ascii="Times New Roman" w:hAnsi="Times New Roman" w:cs="Times New Roman"/>
          <w:iCs/>
        </w:rPr>
        <w:t xml:space="preserve">hen a bond breaks, the energy of all </w:t>
      </w:r>
      <w:r>
        <w:rPr>
          <w:rFonts w:ascii="Times New Roman" w:hAnsi="Times New Roman" w:cs="Times New Roman"/>
          <w:iCs/>
        </w:rPr>
        <w:t>microcrack</w:t>
      </w:r>
      <w:r w:rsidRPr="00296C98">
        <w:rPr>
          <w:rFonts w:ascii="Times New Roman" w:hAnsi="Times New Roman" w:cs="Times New Roman"/>
          <w:iCs/>
        </w:rPr>
        <w:t xml:space="preserve">s in the source regions is </w:t>
      </w:r>
      <w:r>
        <w:rPr>
          <w:rFonts w:ascii="Times New Roman" w:hAnsi="Times New Roman" w:cs="Times New Roman"/>
          <w:iCs/>
        </w:rPr>
        <w:t>summed</w:t>
      </w:r>
      <w:r w:rsidRPr="00296C98">
        <w:rPr>
          <w:rFonts w:ascii="Times New Roman" w:hAnsi="Times New Roman" w:cs="Times New Roman"/>
          <w:iCs/>
        </w:rPr>
        <w:t xml:space="preserve"> </w:t>
      </w:r>
      <w:r>
        <w:rPr>
          <w:rFonts w:ascii="Times New Roman" w:hAnsi="Times New Roman" w:cs="Times New Roman"/>
          <w:iCs/>
        </w:rPr>
        <w:t>to define</w:t>
      </w:r>
      <w:r w:rsidRPr="00296C98">
        <w:rPr>
          <w:rFonts w:ascii="Times New Roman" w:hAnsi="Times New Roman" w:cs="Times New Roman"/>
          <w:iCs/>
        </w:rPr>
        <w:t xml:space="preserve"> the initial energy of a macro-event (</w:t>
      </w:r>
      <w:r w:rsidRPr="00296C98">
        <w:rPr>
          <w:rFonts w:ascii="Times New Roman" w:hAnsi="Times New Roman" w:cs="Times New Roman"/>
          <w:i/>
          <w:iCs/>
        </w:rPr>
        <w:t>E</w:t>
      </w:r>
      <w:r w:rsidRPr="00296C98">
        <w:rPr>
          <w:rFonts w:ascii="Times New Roman" w:hAnsi="Times New Roman" w:cs="Times New Roman"/>
          <w:i/>
          <w:iCs/>
          <w:vertAlign w:val="superscript"/>
        </w:rPr>
        <w:t>0</w:t>
      </w:r>
      <w:r w:rsidRPr="00296C98">
        <w:rPr>
          <w:rFonts w:ascii="Times New Roman" w:hAnsi="Times New Roman" w:cs="Times New Roman"/>
          <w:iCs/>
        </w:rPr>
        <w:t xml:space="preserve">). We implement a source dimension of three times the radius of the largest particle in our domain (r=0.0012 m), as used by </w:t>
      </w:r>
      <w:r w:rsidRPr="00296C98">
        <w:rPr>
          <w:rFonts w:ascii="Times New Roman" w:hAnsi="Times New Roman" w:cs="Times New Roman"/>
          <w:iCs/>
          <w:color w:val="7030A0"/>
        </w:rPr>
        <w:t>Hazzard and Young, 2000</w:t>
      </w:r>
      <w:r w:rsidRPr="00296C98">
        <w:rPr>
          <w:rFonts w:ascii="Times New Roman" w:hAnsi="Times New Roman" w:cs="Times New Roman"/>
          <w:iCs/>
        </w:rPr>
        <w:t xml:space="preserve">. </w:t>
      </w:r>
      <w:r>
        <w:rPr>
          <w:rFonts w:ascii="Times New Roman" w:hAnsi="Times New Roman" w:cs="Times New Roman"/>
          <w:iCs/>
        </w:rPr>
        <w:t>The even duration is calculated by assuming that each crack is an expanding shear fracture, which can propagate as slowly as 0.5 times the shear wave velocity of the material [</w:t>
      </w:r>
      <w:r w:rsidRPr="008223FB">
        <w:rPr>
          <w:rFonts w:ascii="Times New Roman" w:hAnsi="Times New Roman" w:cs="Times New Roman"/>
          <w:iCs/>
          <w:color w:val="7030A0"/>
        </w:rPr>
        <w:t>Madar</w:t>
      </w:r>
      <w:r>
        <w:rPr>
          <w:rFonts w:ascii="Times New Roman" w:hAnsi="Times New Roman" w:cs="Times New Roman"/>
          <w:iCs/>
          <w:color w:val="7030A0"/>
        </w:rPr>
        <w:t>ia</w:t>
      </w:r>
      <w:r w:rsidRPr="008223FB">
        <w:rPr>
          <w:rFonts w:ascii="Times New Roman" w:hAnsi="Times New Roman" w:cs="Times New Roman"/>
          <w:iCs/>
          <w:color w:val="7030A0"/>
        </w:rPr>
        <w:t>ga, 1976</w:t>
      </w:r>
      <w:r>
        <w:rPr>
          <w:rFonts w:ascii="Times New Roman" w:hAnsi="Times New Roman" w:cs="Times New Roman"/>
          <w:iCs/>
        </w:rPr>
        <w:t xml:space="preserve">]. In our methodology, we assume constant shear wave velocities of </w:t>
      </w:r>
      <w:r w:rsidRPr="00D90F93">
        <w:rPr>
          <w:rFonts w:ascii="Times New Roman" w:hAnsi="Times New Roman" w:cs="Times New Roman"/>
          <w:iCs/>
        </w:rPr>
        <w:t xml:space="preserve">1500 m/s </w:t>
      </w:r>
      <w:r>
        <w:rPr>
          <w:rFonts w:ascii="Times New Roman" w:hAnsi="Times New Roman" w:cs="Times New Roman"/>
          <w:iCs/>
        </w:rPr>
        <w:t>(corresponding to an event duration of 1.6x10</w:t>
      </w:r>
      <w:r w:rsidRPr="003F36EE">
        <w:rPr>
          <w:rFonts w:ascii="Times New Roman" w:hAnsi="Times New Roman" w:cs="Times New Roman"/>
          <w:iCs/>
          <w:vertAlign w:val="superscript"/>
        </w:rPr>
        <w:t>-6</w:t>
      </w:r>
      <w:r>
        <w:rPr>
          <w:rFonts w:ascii="Times New Roman" w:hAnsi="Times New Roman" w:cs="Times New Roman"/>
          <w:iCs/>
        </w:rPr>
        <w:t xml:space="preserve"> s) </w:t>
      </w:r>
      <w:r w:rsidRPr="00D90F93">
        <w:rPr>
          <w:rFonts w:ascii="Times New Roman" w:hAnsi="Times New Roman" w:cs="Times New Roman"/>
          <w:iCs/>
        </w:rPr>
        <w:t>for Berea Sandstone and 3000 m/s for Lac du Bonnet Granite</w:t>
      </w:r>
      <w:r>
        <w:rPr>
          <w:rFonts w:ascii="Times New Roman" w:hAnsi="Times New Roman" w:cs="Times New Roman"/>
          <w:iCs/>
        </w:rPr>
        <w:t xml:space="preserve"> (corresponding to an event duration of 8x10</w:t>
      </w:r>
      <w:r w:rsidRPr="003F36EE">
        <w:rPr>
          <w:rFonts w:ascii="Times New Roman" w:hAnsi="Times New Roman" w:cs="Times New Roman"/>
          <w:iCs/>
          <w:vertAlign w:val="superscript"/>
        </w:rPr>
        <w:t>-7</w:t>
      </w:r>
      <w:r>
        <w:rPr>
          <w:rFonts w:ascii="Times New Roman" w:hAnsi="Times New Roman" w:cs="Times New Roman"/>
          <w:iCs/>
        </w:rPr>
        <w:t xml:space="preserve"> s)</w:t>
      </w:r>
      <w:r w:rsidRPr="00D90F93">
        <w:rPr>
          <w:rFonts w:ascii="Times New Roman" w:hAnsi="Times New Roman" w:cs="Times New Roman"/>
          <w:iCs/>
        </w:rPr>
        <w:t xml:space="preserve"> [</w:t>
      </w:r>
      <w:r w:rsidRPr="00D90F93">
        <w:rPr>
          <w:rFonts w:ascii="Times New Roman" w:hAnsi="Times New Roman" w:cs="Times New Roman"/>
          <w:iCs/>
          <w:color w:val="7030A0"/>
        </w:rPr>
        <w:t>Mavko et al., 2009</w:t>
      </w:r>
      <w:r>
        <w:rPr>
          <w:rFonts w:ascii="Times New Roman" w:hAnsi="Times New Roman" w:cs="Times New Roman"/>
          <w:iCs/>
        </w:rPr>
        <w:t xml:space="preserve">]. </w:t>
      </w:r>
      <w:r w:rsidRPr="00B91213">
        <w:rPr>
          <w:rFonts w:ascii="Times New Roman" w:hAnsi="Times New Roman" w:cs="Times New Roman"/>
          <w:iCs/>
          <w:highlight w:val="yellow"/>
        </w:rPr>
        <w:t>Since we apply a constant strain rate of 1.2x10</w:t>
      </w:r>
      <w:r w:rsidRPr="00B91213">
        <w:rPr>
          <w:rFonts w:ascii="Times New Roman" w:hAnsi="Times New Roman" w:cs="Times New Roman"/>
          <w:iCs/>
          <w:highlight w:val="yellow"/>
          <w:vertAlign w:val="superscript"/>
        </w:rPr>
        <w:t>-7</w:t>
      </w:r>
      <w:r w:rsidRPr="00B91213">
        <w:rPr>
          <w:rFonts w:ascii="Times New Roman" w:hAnsi="Times New Roman" w:cs="Times New Roman"/>
          <w:iCs/>
          <w:highlight w:val="yellow"/>
        </w:rPr>
        <w:t xml:space="preserve"> m/s in our simulations, the event durations correspond to 1.5% and 2.5% of total applied strain, which we simplify to an average event duration of 2 % of total strain.</w:t>
      </w:r>
      <w:r>
        <w:rPr>
          <w:rFonts w:ascii="Times New Roman" w:hAnsi="Times New Roman" w:cs="Times New Roman"/>
          <w:iCs/>
        </w:rPr>
        <w:t xml:space="preserve"> </w:t>
      </w:r>
      <w:r w:rsidRPr="00296C98">
        <w:rPr>
          <w:rFonts w:ascii="Times New Roman" w:hAnsi="Times New Roman" w:cs="Times New Roman"/>
          <w:iCs/>
        </w:rPr>
        <w:t xml:space="preserve">The energy of all the individual </w:t>
      </w:r>
      <w:r>
        <w:rPr>
          <w:rFonts w:ascii="Times New Roman" w:hAnsi="Times New Roman" w:cs="Times New Roman"/>
          <w:iCs/>
        </w:rPr>
        <w:t>microcrack</w:t>
      </w:r>
      <w:r w:rsidRPr="00296C98">
        <w:rPr>
          <w:rFonts w:ascii="Times New Roman" w:hAnsi="Times New Roman" w:cs="Times New Roman"/>
          <w:iCs/>
        </w:rPr>
        <w:t xml:space="preserve">s occurring in the source region and through the duration of the macro-event are </w:t>
      </w:r>
      <w:r>
        <w:rPr>
          <w:rFonts w:ascii="Times New Roman" w:hAnsi="Times New Roman" w:cs="Times New Roman"/>
          <w:iCs/>
        </w:rPr>
        <w:t>summed</w:t>
      </w:r>
      <w:r w:rsidRPr="00296C98">
        <w:rPr>
          <w:rFonts w:ascii="Times New Roman" w:hAnsi="Times New Roman" w:cs="Times New Roman"/>
          <w:iCs/>
        </w:rPr>
        <w:t>, and constitute the energy of a macro-event.</w:t>
      </w:r>
      <w:r w:rsidR="00A44033">
        <w:rPr>
          <w:rFonts w:ascii="Times New Roman" w:hAnsi="Times New Roman" w:cs="Times New Roman"/>
          <w:iCs/>
        </w:rPr>
        <w:t xml:space="preserve"> </w:t>
      </w:r>
      <w:r w:rsidR="00F33BE3">
        <w:rPr>
          <w:rFonts w:ascii="Times New Roman" w:hAnsi="Times New Roman" w:cs="Times New Roman"/>
          <w:iCs/>
        </w:rPr>
        <w:t>We calculate the moment magnitude (</w:t>
      </w:r>
      <w:r w:rsidR="00F33BE3" w:rsidRPr="00B91213">
        <w:rPr>
          <w:rFonts w:ascii="Times New Roman" w:hAnsi="Times New Roman" w:cs="Times New Roman"/>
          <w:i/>
          <w:iCs/>
        </w:rPr>
        <w:t>M</w:t>
      </w:r>
      <w:r w:rsidR="00F33BE3">
        <w:rPr>
          <w:rFonts w:ascii="Times New Roman" w:hAnsi="Times New Roman" w:cs="Times New Roman"/>
          <w:iCs/>
        </w:rPr>
        <w:t>) associated with the energy of each clustered event (</w:t>
      </w:r>
      <w:r w:rsidR="00F33BE3" w:rsidRPr="00B91213">
        <w:rPr>
          <w:rFonts w:ascii="Times New Roman" w:hAnsi="Times New Roman" w:cs="Times New Roman"/>
          <w:i/>
          <w:iCs/>
        </w:rPr>
        <w:t>E</w:t>
      </w:r>
      <w:r w:rsidR="00F33BE3" w:rsidRPr="00B91213">
        <w:rPr>
          <w:rFonts w:ascii="Times New Roman" w:hAnsi="Times New Roman" w:cs="Times New Roman"/>
          <w:i/>
          <w:iCs/>
          <w:vertAlign w:val="subscript"/>
        </w:rPr>
        <w:t>c</w:t>
      </w:r>
      <w:r w:rsidR="00F33BE3">
        <w:rPr>
          <w:rFonts w:ascii="Times New Roman" w:hAnsi="Times New Roman" w:cs="Times New Roman"/>
          <w:iCs/>
        </w:rPr>
        <w:t xml:space="preserve">) using the relationship defined by Kanamori, 1983 as:  </w:t>
      </w:r>
    </w:p>
    <w:p w14:paraId="142C4079" w14:textId="09DAF5B4" w:rsidR="00C92ABF" w:rsidRDefault="00F33BE3" w:rsidP="00C61AC0">
      <w:pPr>
        <w:spacing w:line="480" w:lineRule="auto"/>
        <w:rPr>
          <w:rFonts w:ascii="Times New Roman" w:eastAsiaTheme="minorEastAsia" w:hAnsi="Times New Roman" w:cs="Times New Roman"/>
          <w:iCs/>
        </w:rPr>
      </w:pPr>
      <m:oMath>
        <m:r>
          <w:rPr>
            <w:rFonts w:ascii="Cambria Math" w:hAnsi="Cambria Math" w:cs="Times New Roman"/>
          </w:rPr>
          <w:lastRenderedPageBreak/>
          <m:t>M=</m:t>
        </m:r>
        <m:f>
          <m:fPr>
            <m:ctrlPr>
              <w:rPr>
                <w:rFonts w:ascii="Cambria Math" w:hAnsi="Cambria Math" w:cs="Times New Roman"/>
                <w:i/>
                <w:iCs/>
              </w:rPr>
            </m:ctrlPr>
          </m:fPr>
          <m:num>
            <m:r>
              <w:rPr>
                <w:rFonts w:ascii="Cambria Math" w:hAnsi="Cambria Math" w:cs="Times New Roman"/>
              </w:rPr>
              <m:t>2</m:t>
            </m:r>
          </m:num>
          <m:den>
            <m:r>
              <w:rPr>
                <w:rFonts w:ascii="Cambria Math" w:hAnsi="Cambria Math" w:cs="Times New Roman"/>
              </w:rPr>
              <m:t>3</m:t>
            </m:r>
          </m:den>
        </m:f>
        <m:sSub>
          <m:sSubPr>
            <m:ctrlPr>
              <w:rPr>
                <w:rFonts w:ascii="Cambria Math" w:hAnsi="Cambria Math" w:cs="Times New Roman"/>
                <w:i/>
                <w:iCs/>
              </w:rPr>
            </m:ctrlPr>
          </m:sSubPr>
          <m:e>
            <m:r>
              <w:rPr>
                <w:rFonts w:ascii="Cambria Math" w:hAnsi="Cambria Math" w:cs="Times New Roman"/>
              </w:rPr>
              <m:t>log</m:t>
            </m:r>
          </m:e>
          <m:sub>
            <m:r>
              <w:rPr>
                <w:rFonts w:ascii="Cambria Math" w:hAnsi="Cambria Math" w:cs="Times New Roman"/>
              </w:rPr>
              <m:t>10</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c</m:t>
            </m:r>
          </m:sub>
        </m:sSub>
        <m:r>
          <w:rPr>
            <w:rFonts w:ascii="Cambria Math" w:hAnsi="Cambria Math" w:cs="Times New Roman"/>
          </w:rPr>
          <m:t>-2.9</m:t>
        </m:r>
      </m:oMath>
      <w:r w:rsidR="00A03978">
        <w:rPr>
          <w:rFonts w:ascii="Times New Roman" w:eastAsiaTheme="minorEastAsia" w:hAnsi="Times New Roman" w:cs="Times New Roman"/>
          <w:iCs/>
        </w:rPr>
        <w:tab/>
      </w:r>
      <w:r w:rsidR="00A03978">
        <w:rPr>
          <w:rFonts w:ascii="Times New Roman" w:eastAsiaTheme="minorEastAsia" w:hAnsi="Times New Roman" w:cs="Times New Roman"/>
          <w:iCs/>
        </w:rPr>
        <w:tab/>
      </w:r>
      <w:r w:rsidR="00A03978">
        <w:rPr>
          <w:rFonts w:ascii="Times New Roman" w:eastAsiaTheme="minorEastAsia" w:hAnsi="Times New Roman" w:cs="Times New Roman"/>
          <w:iCs/>
        </w:rPr>
        <w:tab/>
      </w:r>
      <w:r w:rsidR="00A03978">
        <w:rPr>
          <w:rFonts w:ascii="Times New Roman" w:eastAsiaTheme="minorEastAsia" w:hAnsi="Times New Roman" w:cs="Times New Roman"/>
          <w:iCs/>
        </w:rPr>
        <w:tab/>
      </w:r>
      <w:r w:rsidR="00A03978">
        <w:rPr>
          <w:rFonts w:ascii="Times New Roman" w:eastAsiaTheme="minorEastAsia" w:hAnsi="Times New Roman" w:cs="Times New Roman"/>
          <w:iCs/>
        </w:rPr>
        <w:tab/>
      </w:r>
      <w:r w:rsidR="00A03978">
        <w:rPr>
          <w:rFonts w:ascii="Times New Roman" w:eastAsiaTheme="minorEastAsia" w:hAnsi="Times New Roman" w:cs="Times New Roman"/>
          <w:iCs/>
        </w:rPr>
        <w:tab/>
      </w:r>
      <w:r w:rsidR="00A03978">
        <w:rPr>
          <w:rFonts w:ascii="Times New Roman" w:eastAsiaTheme="minorEastAsia" w:hAnsi="Times New Roman" w:cs="Times New Roman"/>
          <w:iCs/>
        </w:rPr>
        <w:tab/>
        <w:t xml:space="preserve">(Eq. </w:t>
      </w:r>
      <w:r w:rsidR="00B61233">
        <w:rPr>
          <w:rFonts w:ascii="Times New Roman" w:eastAsiaTheme="minorEastAsia" w:hAnsi="Times New Roman" w:cs="Times New Roman"/>
          <w:iCs/>
        </w:rPr>
        <w:t>22</w:t>
      </w:r>
      <w:r w:rsidR="00A03978">
        <w:rPr>
          <w:rFonts w:ascii="Times New Roman" w:eastAsiaTheme="minorEastAsia" w:hAnsi="Times New Roman" w:cs="Times New Roman"/>
          <w:iCs/>
        </w:rPr>
        <w:t>)</w:t>
      </w:r>
    </w:p>
    <w:p w14:paraId="74A4F9F3" w14:textId="358E50A8" w:rsidR="00BE7ED8" w:rsidRDefault="00453836" w:rsidP="00B91213">
      <w:pPr>
        <w:spacing w:line="480" w:lineRule="auto"/>
        <w:ind w:firstLine="720"/>
        <w:rPr>
          <w:rFonts w:ascii="Times New Roman" w:hAnsi="Times New Roman" w:cs="Times New Roman"/>
          <w:b/>
        </w:rPr>
      </w:pPr>
      <w:r>
        <w:rPr>
          <w:rFonts w:ascii="Times New Roman" w:hAnsi="Times New Roman" w:cs="Times New Roman"/>
          <w:b/>
        </w:rPr>
        <w:t>4.</w:t>
      </w:r>
      <w:r w:rsidR="00600E34">
        <w:rPr>
          <w:rFonts w:ascii="Times New Roman" w:hAnsi="Times New Roman" w:cs="Times New Roman"/>
          <w:b/>
        </w:rPr>
        <w:t>6</w:t>
      </w:r>
      <w:r w:rsidR="00A910FE">
        <w:rPr>
          <w:rFonts w:ascii="Times New Roman" w:hAnsi="Times New Roman" w:cs="Times New Roman"/>
          <w:b/>
        </w:rPr>
        <w:t xml:space="preserve">. </w:t>
      </w:r>
      <w:del w:id="145" w:author="Julia Morgan" w:date="2018-09-03T16:42:00Z">
        <w:r w:rsidR="00A910FE" w:rsidDel="007D4EFF">
          <w:rPr>
            <w:rFonts w:ascii="Times New Roman" w:hAnsi="Times New Roman" w:cs="Times New Roman"/>
            <w:b/>
          </w:rPr>
          <w:delText>Calculation of</w:delText>
        </w:r>
      </w:del>
      <w:ins w:id="146" w:author="Julia Morgan" w:date="2018-09-03T16:42:00Z">
        <w:r w:rsidR="007D4EFF">
          <w:rPr>
            <w:rFonts w:ascii="Times New Roman" w:hAnsi="Times New Roman" w:cs="Times New Roman"/>
            <w:b/>
          </w:rPr>
          <w:t>A</w:t>
        </w:r>
      </w:ins>
      <w:ins w:id="147" w:author="Julia Morgan" w:date="2018-09-03T16:43:00Z">
        <w:r w:rsidR="00E65C84">
          <w:rPr>
            <w:rFonts w:ascii="Times New Roman" w:hAnsi="Times New Roman" w:cs="Times New Roman"/>
            <w:b/>
          </w:rPr>
          <w:t xml:space="preserve">coustic </w:t>
        </w:r>
      </w:ins>
      <w:ins w:id="148" w:author="Julia Morgan" w:date="2018-09-03T16:42:00Z">
        <w:r w:rsidR="007D4EFF">
          <w:rPr>
            <w:rFonts w:ascii="Times New Roman" w:hAnsi="Times New Roman" w:cs="Times New Roman"/>
            <w:b/>
          </w:rPr>
          <w:t>E</w:t>
        </w:r>
      </w:ins>
      <w:ins w:id="149" w:author="Julia Morgan" w:date="2018-09-03T16:43:00Z">
        <w:r w:rsidR="00E65C84">
          <w:rPr>
            <w:rFonts w:ascii="Times New Roman" w:hAnsi="Times New Roman" w:cs="Times New Roman"/>
            <w:b/>
          </w:rPr>
          <w:t>mission</w:t>
        </w:r>
      </w:ins>
      <w:ins w:id="150" w:author="Julia Morgan" w:date="2018-09-03T16:42:00Z">
        <w:r w:rsidR="007D4EFF">
          <w:rPr>
            <w:rFonts w:ascii="Times New Roman" w:hAnsi="Times New Roman" w:cs="Times New Roman"/>
            <w:b/>
          </w:rPr>
          <w:t xml:space="preserve"> Frequency-Magnitude Relationships</w:t>
        </w:r>
      </w:ins>
      <w:r w:rsidR="00A910FE">
        <w:rPr>
          <w:rFonts w:ascii="Times New Roman" w:hAnsi="Times New Roman" w:cs="Times New Roman"/>
          <w:b/>
        </w:rPr>
        <w:t xml:space="preserve"> </w:t>
      </w:r>
      <w:ins w:id="151" w:author="Julia Morgan" w:date="2018-09-03T16:42:00Z">
        <w:r w:rsidR="007D4EFF">
          <w:rPr>
            <w:rFonts w:ascii="Times New Roman" w:hAnsi="Times New Roman" w:cs="Times New Roman"/>
            <w:b/>
          </w:rPr>
          <w:t>(</w:t>
        </w:r>
      </w:ins>
      <w:r w:rsidR="00A910FE">
        <w:rPr>
          <w:rFonts w:ascii="Times New Roman" w:hAnsi="Times New Roman" w:cs="Times New Roman"/>
          <w:b/>
        </w:rPr>
        <w:t>b-values</w:t>
      </w:r>
      <w:ins w:id="152" w:author="Julia Morgan" w:date="2018-09-03T16:42:00Z">
        <w:r w:rsidR="007D4EFF">
          <w:rPr>
            <w:rFonts w:ascii="Times New Roman" w:hAnsi="Times New Roman" w:cs="Times New Roman"/>
            <w:b/>
          </w:rPr>
          <w:t>)</w:t>
        </w:r>
      </w:ins>
    </w:p>
    <w:p w14:paraId="4BED5E41" w14:textId="7FF9672A" w:rsidR="00C61AC0" w:rsidRDefault="00C61AC0" w:rsidP="00656BAC">
      <w:pPr>
        <w:spacing w:line="480" w:lineRule="auto"/>
        <w:rPr>
          <w:rFonts w:ascii="Times New Roman" w:hAnsi="Times New Roman" w:cs="Times New Roman"/>
        </w:rPr>
      </w:pPr>
      <w:r>
        <w:rPr>
          <w:rFonts w:ascii="Times New Roman" w:hAnsi="Times New Roman" w:cs="Times New Roman"/>
        </w:rPr>
        <w:t>The AE amplitude distribution during fracturing experiments has been shown to obey the Gutenberg-Richter relationship [</w:t>
      </w:r>
      <w:r w:rsidRPr="00B91213">
        <w:rPr>
          <w:rFonts w:ascii="Times New Roman" w:hAnsi="Times New Roman" w:cs="Times New Roman"/>
          <w:color w:val="7030A0"/>
        </w:rPr>
        <w:t>Richter, 1958</w:t>
      </w:r>
      <w:r>
        <w:rPr>
          <w:rFonts w:ascii="Times New Roman" w:hAnsi="Times New Roman" w:cs="Times New Roman"/>
        </w:rPr>
        <w:t>] observed for crustal earthquakes [</w:t>
      </w:r>
      <w:r w:rsidRPr="00B91213">
        <w:rPr>
          <w:rFonts w:ascii="Times New Roman" w:hAnsi="Times New Roman" w:cs="Times New Roman"/>
          <w:color w:val="7030A0"/>
        </w:rPr>
        <w:t xml:space="preserve">Mogi, 1962; </w:t>
      </w:r>
      <w:r w:rsidRPr="00E837CE">
        <w:rPr>
          <w:rFonts w:ascii="Times New Roman" w:hAnsi="Times New Roman" w:cs="Times New Roman"/>
          <w:iCs/>
          <w:color w:val="7030A0"/>
        </w:rPr>
        <w:t>Scholz, 1968</w:t>
      </w:r>
      <w:r>
        <w:rPr>
          <w:rFonts w:ascii="Times New Roman" w:hAnsi="Times New Roman" w:cs="Times New Roman"/>
        </w:rPr>
        <w:t xml:space="preserve">]. According to this relationship, the distribution of AE size is expressed by a power law: </w:t>
      </w:r>
    </w:p>
    <w:p w14:paraId="1DF7ADB2" w14:textId="647846F5" w:rsidR="00C61AC0" w:rsidRPr="00C61AC0" w:rsidRDefault="00C61AC0" w:rsidP="00656BAC">
      <w:pPr>
        <w:spacing w:line="480" w:lineRule="auto"/>
        <w:rPr>
          <w:rFonts w:ascii="Times New Roman" w:eastAsiaTheme="minorEastAsia" w:hAnsi="Times New Roman" w:cs="Times New Roman"/>
        </w:rPr>
      </w:pP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&gt;A</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-b</m:t>
            </m:r>
          </m:sup>
        </m:sSup>
      </m:oMath>
      <w:r w:rsidR="00B61233">
        <w:rPr>
          <w:rFonts w:ascii="Times New Roman" w:eastAsiaTheme="minorEastAsia" w:hAnsi="Times New Roman" w:cs="Times New Roman"/>
        </w:rPr>
        <w:tab/>
      </w:r>
      <w:r w:rsidR="00B61233">
        <w:rPr>
          <w:rFonts w:ascii="Times New Roman" w:eastAsiaTheme="minorEastAsia" w:hAnsi="Times New Roman" w:cs="Times New Roman"/>
        </w:rPr>
        <w:tab/>
      </w:r>
      <w:r w:rsidR="00B61233">
        <w:rPr>
          <w:rFonts w:ascii="Times New Roman" w:eastAsiaTheme="minorEastAsia" w:hAnsi="Times New Roman" w:cs="Times New Roman"/>
        </w:rPr>
        <w:tab/>
      </w:r>
      <w:r w:rsidR="00B61233">
        <w:rPr>
          <w:rFonts w:ascii="Times New Roman" w:eastAsiaTheme="minorEastAsia" w:hAnsi="Times New Roman" w:cs="Times New Roman"/>
        </w:rPr>
        <w:tab/>
      </w:r>
      <w:r w:rsidR="00B61233">
        <w:rPr>
          <w:rFonts w:ascii="Times New Roman" w:eastAsiaTheme="minorEastAsia" w:hAnsi="Times New Roman" w:cs="Times New Roman"/>
        </w:rPr>
        <w:tab/>
      </w:r>
      <w:r w:rsidR="00B61233">
        <w:rPr>
          <w:rFonts w:ascii="Times New Roman" w:eastAsiaTheme="minorEastAsia" w:hAnsi="Times New Roman" w:cs="Times New Roman"/>
        </w:rPr>
        <w:tab/>
      </w:r>
      <w:r w:rsidR="00B61233">
        <w:rPr>
          <w:rFonts w:ascii="Times New Roman" w:eastAsiaTheme="minorEastAsia" w:hAnsi="Times New Roman" w:cs="Times New Roman"/>
        </w:rPr>
        <w:tab/>
        <w:t>(Eq. 23</w:t>
      </w:r>
      <w:r>
        <w:rPr>
          <w:rFonts w:ascii="Times New Roman" w:eastAsiaTheme="minorEastAsia" w:hAnsi="Times New Roman" w:cs="Times New Roman"/>
        </w:rPr>
        <w:t>)</w:t>
      </w:r>
    </w:p>
    <w:p w14:paraId="46DCFD73" w14:textId="655F6307" w:rsidR="00C61AC0" w:rsidRDefault="00C61AC0" w:rsidP="00656BAC">
      <w:pPr>
        <w:spacing w:line="480" w:lineRule="auto"/>
        <w:rPr>
          <w:rFonts w:ascii="Times New Roman" w:hAnsi="Times New Roman" w:cs="Times New Roman"/>
        </w:rPr>
      </w:pPr>
      <w:r>
        <w:rPr>
          <w:rFonts w:ascii="Times New Roman" w:eastAsiaTheme="minorEastAsia" w:hAnsi="Times New Roman" w:cs="Times New Roman"/>
        </w:rPr>
        <w:t xml:space="preserve">Where </w:t>
      </w:r>
      <w:r w:rsidRPr="00B91213">
        <w:rPr>
          <w:rFonts w:ascii="Times New Roman" w:eastAsiaTheme="minorEastAsia" w:hAnsi="Times New Roman" w:cs="Times New Roman"/>
          <w:i/>
        </w:rPr>
        <w:t>A</w:t>
      </w:r>
      <w:r>
        <w:rPr>
          <w:rFonts w:ascii="Times New Roman" w:eastAsiaTheme="minorEastAsia" w:hAnsi="Times New Roman" w:cs="Times New Roman"/>
        </w:rPr>
        <w:t xml:space="preserve"> is the maximum amplitude of AE, </w:t>
      </w:r>
      <w:commentRangeStart w:id="153"/>
      <w:r w:rsidRPr="00B91213">
        <w:rPr>
          <w:rFonts w:ascii="Times New Roman" w:eastAsiaTheme="minorEastAsia" w:hAnsi="Times New Roman" w:cs="Times New Roman"/>
          <w:i/>
        </w:rPr>
        <w:t>N</w:t>
      </w:r>
      <w:r>
        <w:rPr>
          <w:rFonts w:ascii="Times New Roman" w:eastAsiaTheme="minorEastAsia" w:hAnsi="Times New Roman" w:cs="Times New Roman"/>
        </w:rPr>
        <w:t xml:space="preserve"> is the number of events with amplitude greater than </w:t>
      </w:r>
      <w:r w:rsidRPr="00B91213">
        <w:rPr>
          <w:rFonts w:ascii="Times New Roman" w:eastAsiaTheme="minorEastAsia" w:hAnsi="Times New Roman" w:cs="Times New Roman"/>
          <w:i/>
        </w:rPr>
        <w:t>A</w:t>
      </w:r>
      <w:commentRangeEnd w:id="153"/>
      <w:r w:rsidR="00970472">
        <w:rPr>
          <w:rStyle w:val="CommentReference"/>
        </w:rPr>
        <w:commentReference w:id="153"/>
      </w:r>
      <w:r>
        <w:rPr>
          <w:rFonts w:ascii="Times New Roman" w:eastAsiaTheme="minorEastAsia" w:hAnsi="Times New Roman" w:cs="Times New Roman"/>
        </w:rPr>
        <w:t xml:space="preserve">, and </w:t>
      </w:r>
      <w:r w:rsidRPr="00B91213">
        <w:rPr>
          <w:rFonts w:ascii="Times New Roman" w:eastAsiaTheme="minorEastAsia" w:hAnsi="Times New Roman" w:cs="Times New Roman"/>
          <w:i/>
        </w:rPr>
        <w:t>a</w:t>
      </w:r>
      <w:r>
        <w:rPr>
          <w:rFonts w:ascii="Times New Roman" w:eastAsiaTheme="minorEastAsia" w:hAnsi="Times New Roman" w:cs="Times New Roman"/>
        </w:rPr>
        <w:t xml:space="preserve"> and </w:t>
      </w:r>
      <w:r w:rsidRPr="00B91213">
        <w:rPr>
          <w:rFonts w:ascii="Times New Roman" w:eastAsiaTheme="minorEastAsia" w:hAnsi="Times New Roman" w:cs="Times New Roman"/>
          <w:i/>
        </w:rPr>
        <w:t>b</w:t>
      </w:r>
      <w:r>
        <w:rPr>
          <w:rFonts w:ascii="Times New Roman" w:eastAsiaTheme="minorEastAsia" w:hAnsi="Times New Roman" w:cs="Times New Roman"/>
        </w:rPr>
        <w:t xml:space="preserve"> are constants. The logarithmic form is often used to linearize the relationship: </w:t>
      </w:r>
    </w:p>
    <w:p w14:paraId="08F09B7E" w14:textId="71BFECCB" w:rsidR="00656BAC" w:rsidRPr="00E837CE" w:rsidRDefault="003114F6" w:rsidP="00656BAC">
      <w:pPr>
        <w:spacing w:line="480" w:lineRule="auto"/>
        <w:rPr>
          <w:rFonts w:ascii="Times New Roman" w:hAnsi="Times New Roman" w:cs="Times New Roman"/>
          <w:iCs/>
        </w:rPr>
      </w:pPr>
      <m:oMath>
        <m:func>
          <m:funcPr>
            <m:ctrlPr>
              <w:rPr>
                <w:rFonts w:ascii="Cambria Math" w:hAnsi="Cambria Math" w:cs="Times New Roman"/>
                <w:iCs/>
              </w:rPr>
            </m:ctrlPr>
          </m:funcPr>
          <m:fName>
            <m:r>
              <w:rPr>
                <w:rFonts w:ascii="Cambria Math" w:hAnsi="Cambria Math" w:cs="Times New Roman"/>
              </w:rPr>
              <m:t>log</m:t>
            </m:r>
          </m:fName>
          <m:e>
            <m:r>
              <w:rPr>
                <w:rFonts w:ascii="Cambria Math" w:hAnsi="Cambria Math" w:cs="Times New Roman"/>
              </w:rPr>
              <m:t>N</m:t>
            </m:r>
            <m:d>
              <m:dPr>
                <m:ctrlPr>
                  <w:rPr>
                    <w:rFonts w:ascii="Cambria Math" w:hAnsi="Cambria Math" w:cs="Times New Roman"/>
                    <w:iCs/>
                  </w:rPr>
                </m:ctrlPr>
              </m:dPr>
              <m:e>
                <m:r>
                  <w:rPr>
                    <w:rFonts w:ascii="Cambria Math" w:hAnsi="Cambria Math" w:cs="Times New Roman"/>
                  </w:rPr>
                  <m:t>&gt;M</m:t>
                </m:r>
              </m:e>
            </m:d>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 -</m:t>
            </m:r>
            <m:r>
              <w:rPr>
                <w:rFonts w:ascii="Cambria Math" w:hAnsi="Cambria Math" w:cs="Times New Roman"/>
              </w:rPr>
              <m:t>bM</m:t>
            </m:r>
          </m:e>
        </m:func>
      </m:oMath>
      <w:r w:rsidR="00656BAC">
        <w:rPr>
          <w:rFonts w:ascii="Times New Roman" w:hAnsi="Times New Roman" w:cs="Times New Roman"/>
          <w:iCs/>
        </w:rPr>
        <w:tab/>
      </w:r>
      <w:r w:rsidR="00656BAC">
        <w:rPr>
          <w:rFonts w:ascii="Times New Roman" w:hAnsi="Times New Roman" w:cs="Times New Roman"/>
          <w:iCs/>
        </w:rPr>
        <w:tab/>
      </w:r>
      <w:r w:rsidR="00656BAC">
        <w:rPr>
          <w:rFonts w:ascii="Times New Roman" w:hAnsi="Times New Roman" w:cs="Times New Roman"/>
          <w:iCs/>
        </w:rPr>
        <w:tab/>
      </w:r>
      <w:r w:rsidR="00656BAC">
        <w:rPr>
          <w:rFonts w:ascii="Times New Roman" w:hAnsi="Times New Roman" w:cs="Times New Roman"/>
          <w:iCs/>
        </w:rPr>
        <w:tab/>
      </w:r>
      <w:r w:rsidR="00656BAC">
        <w:rPr>
          <w:rFonts w:ascii="Times New Roman" w:hAnsi="Times New Roman" w:cs="Times New Roman"/>
          <w:iCs/>
        </w:rPr>
        <w:tab/>
      </w:r>
      <w:r w:rsidR="00656BAC">
        <w:rPr>
          <w:rFonts w:ascii="Times New Roman" w:hAnsi="Times New Roman" w:cs="Times New Roman"/>
          <w:iCs/>
        </w:rPr>
        <w:tab/>
      </w:r>
      <w:r w:rsidR="00656BAC">
        <w:rPr>
          <w:rFonts w:ascii="Times New Roman" w:hAnsi="Times New Roman" w:cs="Times New Roman"/>
          <w:iCs/>
        </w:rPr>
        <w:tab/>
      </w:r>
      <w:r w:rsidR="00B61233">
        <w:rPr>
          <w:rFonts w:ascii="Times New Roman" w:hAnsi="Times New Roman" w:cs="Times New Roman"/>
          <w:iCs/>
        </w:rPr>
        <w:t>(Eq. 24</w:t>
      </w:r>
      <w:r w:rsidR="00656BAC" w:rsidRPr="00E837CE">
        <w:rPr>
          <w:rFonts w:ascii="Times New Roman" w:hAnsi="Times New Roman" w:cs="Times New Roman"/>
          <w:iCs/>
        </w:rPr>
        <w:t>)</w:t>
      </w:r>
    </w:p>
    <w:p w14:paraId="1189E6E0" w14:textId="6ACE142A" w:rsidR="00656BAC" w:rsidRDefault="00C61AC0" w:rsidP="00656BAC">
      <w:pPr>
        <w:spacing w:line="480" w:lineRule="auto"/>
        <w:rPr>
          <w:rFonts w:ascii="Times New Roman" w:hAnsi="Times New Roman" w:cs="Times New Roman"/>
          <w:iCs/>
        </w:rPr>
      </w:pPr>
      <w:r>
        <w:rPr>
          <w:rFonts w:ascii="Times New Roman" w:hAnsi="Times New Roman" w:cs="Times New Roman"/>
          <w:iCs/>
        </w:rPr>
        <w:t xml:space="preserve">Where </w:t>
      </w:r>
      <w:r w:rsidRPr="00B91213">
        <w:rPr>
          <w:rFonts w:ascii="Times New Roman" w:hAnsi="Times New Roman" w:cs="Times New Roman"/>
          <w:i/>
          <w:iCs/>
        </w:rPr>
        <w:t>M</w:t>
      </w:r>
      <w:r>
        <w:rPr>
          <w:rFonts w:ascii="Times New Roman" w:hAnsi="Times New Roman" w:cs="Times New Roman"/>
          <w:iCs/>
        </w:rPr>
        <w:t>=</w:t>
      </w:r>
      <w:r w:rsidRPr="00C61AC0">
        <w:rPr>
          <w:rFonts w:ascii="Times New Roman" w:hAnsi="Times New Roman" w:cs="Times New Roman"/>
          <w:iCs/>
        </w:rPr>
        <w:t>log</w:t>
      </w:r>
      <w:r>
        <w:rPr>
          <w:rFonts w:ascii="Times New Roman" w:hAnsi="Times New Roman" w:cs="Times New Roman"/>
          <w:iCs/>
        </w:rPr>
        <w:t>(</w:t>
      </w:r>
      <w:r w:rsidRPr="00B91213">
        <w:rPr>
          <w:rFonts w:ascii="Times New Roman" w:hAnsi="Times New Roman" w:cs="Times New Roman"/>
          <w:i/>
          <w:iCs/>
        </w:rPr>
        <w:t>A</w:t>
      </w:r>
      <w:r w:rsidRPr="00B91213">
        <w:rPr>
          <w:rFonts w:ascii="Times New Roman" w:hAnsi="Times New Roman" w:cs="Times New Roman"/>
          <w:iCs/>
        </w:rPr>
        <w:t>)</w:t>
      </w:r>
      <w:r>
        <w:rPr>
          <w:rFonts w:ascii="Times New Roman" w:hAnsi="Times New Roman" w:cs="Times New Roman"/>
          <w:iCs/>
        </w:rPr>
        <w:t xml:space="preserve"> is the AE magnitude and the exponent </w:t>
      </w:r>
      <w:r w:rsidRPr="00B91213">
        <w:rPr>
          <w:rFonts w:ascii="Times New Roman" w:hAnsi="Times New Roman" w:cs="Times New Roman"/>
          <w:i/>
          <w:iCs/>
        </w:rPr>
        <w:t>b</w:t>
      </w:r>
      <w:r>
        <w:rPr>
          <w:rFonts w:ascii="Times New Roman" w:hAnsi="Times New Roman" w:cs="Times New Roman"/>
          <w:iCs/>
        </w:rPr>
        <w:t xml:space="preserve"> is the scaling of the AE magnitude distribution. The evolution of </w:t>
      </w:r>
      <w:r w:rsidRPr="00B91213">
        <w:rPr>
          <w:rFonts w:ascii="Times New Roman" w:hAnsi="Times New Roman" w:cs="Times New Roman"/>
          <w:i/>
          <w:iCs/>
        </w:rPr>
        <w:t>b</w:t>
      </w:r>
      <w:r>
        <w:rPr>
          <w:rFonts w:ascii="Times New Roman" w:hAnsi="Times New Roman" w:cs="Times New Roman"/>
          <w:iCs/>
        </w:rPr>
        <w:t xml:space="preserve"> value has been used to study stages of fracture development [</w:t>
      </w:r>
      <w:r w:rsidRPr="00B91213">
        <w:rPr>
          <w:rFonts w:ascii="Times New Roman" w:hAnsi="Times New Roman" w:cs="Times New Roman"/>
          <w:iCs/>
          <w:color w:val="7030A0"/>
        </w:rPr>
        <w:t>Lei et al., 2006</w:t>
      </w:r>
      <w:r>
        <w:rPr>
          <w:rFonts w:ascii="Times New Roman" w:hAnsi="Times New Roman" w:cs="Times New Roman"/>
          <w:iCs/>
        </w:rPr>
        <w:t>] and earthquake forecasting [</w:t>
      </w:r>
      <w:r w:rsidRPr="00B91213">
        <w:rPr>
          <w:rFonts w:ascii="Times New Roman" w:hAnsi="Times New Roman" w:cs="Times New Roman"/>
          <w:iCs/>
          <w:color w:val="7030A0"/>
        </w:rPr>
        <w:t>Mogi, 1967</w:t>
      </w:r>
      <w:r>
        <w:rPr>
          <w:rFonts w:ascii="Times New Roman" w:hAnsi="Times New Roman" w:cs="Times New Roman"/>
          <w:iCs/>
        </w:rPr>
        <w:t xml:space="preserve">]. In this study, we analyze the effects of lithology and confining pressure on the </w:t>
      </w:r>
      <w:commentRangeStart w:id="154"/>
      <w:r>
        <w:rPr>
          <w:rFonts w:ascii="Times New Roman" w:hAnsi="Times New Roman" w:cs="Times New Roman"/>
          <w:iCs/>
        </w:rPr>
        <w:t xml:space="preserve">evolution </w:t>
      </w:r>
      <w:commentRangeEnd w:id="154"/>
      <w:r w:rsidR="00970472">
        <w:rPr>
          <w:rStyle w:val="CommentReference"/>
        </w:rPr>
        <w:commentReference w:id="154"/>
      </w:r>
      <w:r>
        <w:rPr>
          <w:rFonts w:ascii="Times New Roman" w:hAnsi="Times New Roman" w:cs="Times New Roman"/>
          <w:iCs/>
        </w:rPr>
        <w:t xml:space="preserve">of b-value during biaxial experiments. We calculate a characteristic b-value for each biaxial experiment by </w:t>
      </w:r>
      <w:r w:rsidR="00766CD1">
        <w:rPr>
          <w:rFonts w:ascii="Times New Roman" w:hAnsi="Times New Roman" w:cs="Times New Roman"/>
          <w:iCs/>
        </w:rPr>
        <w:t xml:space="preserve">deriving the </w:t>
      </w:r>
      <w:r w:rsidR="00656BAC" w:rsidRPr="00E837CE">
        <w:rPr>
          <w:rFonts w:ascii="Times New Roman" w:hAnsi="Times New Roman" w:cs="Times New Roman"/>
          <w:iCs/>
        </w:rPr>
        <w:t xml:space="preserve">slope of the frequency-magnitude behavior of </w:t>
      </w:r>
      <w:r w:rsidR="00656BAC">
        <w:rPr>
          <w:rFonts w:ascii="Times New Roman" w:hAnsi="Times New Roman" w:cs="Times New Roman"/>
          <w:iCs/>
        </w:rPr>
        <w:t xml:space="preserve">clustered </w:t>
      </w:r>
      <w:r w:rsidR="00656BAC" w:rsidRPr="00E837CE">
        <w:rPr>
          <w:rFonts w:ascii="Times New Roman" w:hAnsi="Times New Roman" w:cs="Times New Roman"/>
          <w:iCs/>
        </w:rPr>
        <w:t>AE</w:t>
      </w:r>
      <w:r w:rsidR="00656BAC">
        <w:rPr>
          <w:rFonts w:ascii="Times New Roman" w:hAnsi="Times New Roman" w:cs="Times New Roman"/>
          <w:iCs/>
        </w:rPr>
        <w:t xml:space="preserve"> events</w:t>
      </w:r>
      <w:r w:rsidR="00766CD1">
        <w:rPr>
          <w:rFonts w:ascii="Times New Roman" w:hAnsi="Times New Roman" w:cs="Times New Roman"/>
          <w:iCs/>
        </w:rPr>
        <w:t xml:space="preserve">. </w:t>
      </w:r>
      <w:r w:rsidR="00656BAC">
        <w:rPr>
          <w:rFonts w:ascii="Times New Roman" w:hAnsi="Times New Roman" w:cs="Times New Roman"/>
          <w:iCs/>
        </w:rPr>
        <w:t xml:space="preserve"> </w:t>
      </w:r>
    </w:p>
    <w:p w14:paraId="44B2A9E2" w14:textId="06BD02DA" w:rsidR="00323BB5" w:rsidRPr="00B91213" w:rsidRDefault="00323BB5">
      <w:pPr>
        <w:pStyle w:val="ListParagraph"/>
        <w:numPr>
          <w:ilvl w:val="0"/>
          <w:numId w:val="1"/>
        </w:numPr>
        <w:spacing w:line="480" w:lineRule="auto"/>
        <w:rPr>
          <w:rFonts w:ascii="Times New Roman" w:hAnsi="Times New Roman" w:cs="Times New Roman"/>
          <w:b/>
          <w:iCs/>
        </w:rPr>
      </w:pPr>
      <w:r w:rsidRPr="00B91213">
        <w:rPr>
          <w:rFonts w:ascii="Times New Roman" w:hAnsi="Times New Roman" w:cs="Times New Roman"/>
          <w:b/>
          <w:iCs/>
        </w:rPr>
        <w:t>Results</w:t>
      </w:r>
    </w:p>
    <w:p w14:paraId="6B7B4BD0" w14:textId="5600B764" w:rsidR="00BA359D" w:rsidRPr="00BA359D" w:rsidRDefault="00323BB5" w:rsidP="00B91213">
      <w:pPr>
        <w:rPr>
          <w:rFonts w:ascii="Times New Roman" w:hAnsi="Times New Roman" w:cs="Times New Roman"/>
          <w:b/>
          <w:iCs/>
        </w:rPr>
      </w:pPr>
      <w:r>
        <w:rPr>
          <w:rFonts w:ascii="Times New Roman" w:hAnsi="Times New Roman" w:cs="Times New Roman"/>
          <w:b/>
          <w:iCs/>
        </w:rPr>
        <w:t>5</w:t>
      </w:r>
      <w:r w:rsidR="00BA359D" w:rsidRPr="00BA359D">
        <w:rPr>
          <w:rFonts w:ascii="Times New Roman" w:hAnsi="Times New Roman" w:cs="Times New Roman"/>
          <w:b/>
          <w:iCs/>
        </w:rPr>
        <w:t>.1. Progressive Localization of Damage</w:t>
      </w:r>
      <w:r w:rsidR="00C44763">
        <w:rPr>
          <w:rFonts w:ascii="Times New Roman" w:hAnsi="Times New Roman" w:cs="Times New Roman"/>
          <w:b/>
          <w:iCs/>
        </w:rPr>
        <w:t>: Berea Sandstone</w:t>
      </w:r>
    </w:p>
    <w:p w14:paraId="4E84D129" w14:textId="302267D1" w:rsidR="00C54655" w:rsidRDefault="000025DA">
      <w:pPr>
        <w:spacing w:line="480" w:lineRule="auto"/>
        <w:rPr>
          <w:rFonts w:ascii="Times New Roman" w:hAnsi="Times New Roman" w:cs="Times New Roman"/>
          <w:iCs/>
        </w:rPr>
      </w:pPr>
      <w:commentRangeStart w:id="155"/>
      <w:commentRangeStart w:id="156"/>
      <w:r>
        <w:rPr>
          <w:rFonts w:ascii="Times New Roman" w:hAnsi="Times New Roman" w:cs="Times New Roman"/>
          <w:iCs/>
        </w:rPr>
        <w:t xml:space="preserve">As a first demonstration of our simulation results, we examine the </w:t>
      </w:r>
      <w:r w:rsidR="00A32915">
        <w:rPr>
          <w:rFonts w:ascii="Times New Roman" w:hAnsi="Times New Roman" w:cs="Times New Roman"/>
          <w:iCs/>
        </w:rPr>
        <w:t>growth of a macrofracture in Berea Sandstone</w:t>
      </w:r>
      <w:r w:rsidR="00D830F5">
        <w:rPr>
          <w:rFonts w:ascii="Times New Roman" w:hAnsi="Times New Roman" w:cs="Times New Roman"/>
          <w:iCs/>
        </w:rPr>
        <w:t xml:space="preserve"> under a confining pressure of </w:t>
      </w:r>
      <w:r w:rsidR="000D28CE">
        <w:rPr>
          <w:rFonts w:ascii="Times New Roman" w:hAnsi="Times New Roman" w:cs="Times New Roman"/>
          <w:iCs/>
        </w:rPr>
        <w:t>15</w:t>
      </w:r>
      <w:r w:rsidR="00D830F5">
        <w:rPr>
          <w:rFonts w:ascii="Times New Roman" w:hAnsi="Times New Roman" w:cs="Times New Roman"/>
          <w:iCs/>
        </w:rPr>
        <w:t xml:space="preserve"> MPa. </w:t>
      </w:r>
      <w:commentRangeEnd w:id="155"/>
      <w:r w:rsidR="00D830F5">
        <w:rPr>
          <w:rStyle w:val="CommentReference"/>
        </w:rPr>
        <w:commentReference w:id="155"/>
      </w:r>
      <w:commentRangeEnd w:id="156"/>
      <w:r w:rsidR="004330BF">
        <w:rPr>
          <w:rStyle w:val="CommentReference"/>
        </w:rPr>
        <w:commentReference w:id="156"/>
      </w:r>
      <w:r w:rsidR="00E65991">
        <w:rPr>
          <w:rFonts w:ascii="Times New Roman" w:hAnsi="Times New Roman" w:cs="Times New Roman"/>
          <w:iCs/>
        </w:rPr>
        <w:t>We identify four stages in the mechanical behavior [</w:t>
      </w:r>
      <w:r w:rsidR="00E65991" w:rsidRPr="00B91213">
        <w:rPr>
          <w:rFonts w:ascii="Times New Roman" w:hAnsi="Times New Roman" w:cs="Times New Roman"/>
          <w:iCs/>
          <w:color w:val="00B050"/>
        </w:rPr>
        <w:t>Fig. 6</w:t>
      </w:r>
      <w:r w:rsidR="00E65991">
        <w:rPr>
          <w:rFonts w:ascii="Times New Roman" w:hAnsi="Times New Roman" w:cs="Times New Roman"/>
          <w:iCs/>
        </w:rPr>
        <w:t>], as observed by the stress-strain behavior of the sample, and prescribed by experimental [</w:t>
      </w:r>
      <w:r w:rsidR="00E65991" w:rsidRPr="00B91213">
        <w:rPr>
          <w:rFonts w:ascii="Times New Roman" w:hAnsi="Times New Roman" w:cs="Times New Roman"/>
          <w:iCs/>
          <w:color w:val="7030A0"/>
        </w:rPr>
        <w:t>Amitrano, 2003</w:t>
      </w:r>
      <w:r w:rsidR="00E65991">
        <w:rPr>
          <w:rFonts w:ascii="Times New Roman" w:hAnsi="Times New Roman" w:cs="Times New Roman"/>
          <w:iCs/>
        </w:rPr>
        <w:t>] and numerical studies [</w:t>
      </w:r>
      <w:r w:rsidR="00E65991" w:rsidRPr="00B91213">
        <w:rPr>
          <w:rFonts w:ascii="Times New Roman" w:hAnsi="Times New Roman" w:cs="Times New Roman"/>
          <w:iCs/>
          <w:color w:val="7030A0"/>
        </w:rPr>
        <w:t>Longjohn et al., 2018</w:t>
      </w:r>
      <w:r w:rsidR="00E65991">
        <w:rPr>
          <w:rFonts w:ascii="Times New Roman" w:hAnsi="Times New Roman" w:cs="Times New Roman"/>
          <w:iCs/>
        </w:rPr>
        <w:t>]. Stage 1</w:t>
      </w:r>
      <w:r w:rsidR="00A669C8">
        <w:rPr>
          <w:rFonts w:ascii="Times New Roman" w:hAnsi="Times New Roman" w:cs="Times New Roman"/>
          <w:iCs/>
        </w:rPr>
        <w:t xml:space="preserve"> (initiation)</w:t>
      </w:r>
      <w:r w:rsidR="001348DF">
        <w:rPr>
          <w:rFonts w:ascii="Times New Roman" w:hAnsi="Times New Roman" w:cs="Times New Roman"/>
          <w:iCs/>
        </w:rPr>
        <w:t>, corresponding to an axial strain range from 0 to 0.023,</w:t>
      </w:r>
      <w:r w:rsidR="00E65991">
        <w:rPr>
          <w:rFonts w:ascii="Times New Roman" w:hAnsi="Times New Roman" w:cs="Times New Roman"/>
          <w:iCs/>
        </w:rPr>
        <w:t xml:space="preserve"> is characterized by increasing </w:t>
      </w:r>
      <w:r w:rsidR="004802FA">
        <w:rPr>
          <w:rFonts w:ascii="Times New Roman" w:hAnsi="Times New Roman" w:cs="Times New Roman"/>
          <w:iCs/>
        </w:rPr>
        <w:t xml:space="preserve">rock strength </w:t>
      </w:r>
      <w:r w:rsidR="00E65991">
        <w:rPr>
          <w:rFonts w:ascii="Times New Roman" w:hAnsi="Times New Roman" w:cs="Times New Roman"/>
          <w:iCs/>
        </w:rPr>
        <w:t xml:space="preserve">and a linear stress-strain curve. </w:t>
      </w:r>
      <w:r w:rsidR="004330BF">
        <w:rPr>
          <w:rFonts w:ascii="Times New Roman" w:hAnsi="Times New Roman" w:cs="Times New Roman"/>
          <w:iCs/>
        </w:rPr>
        <w:t xml:space="preserve">This initial stage of the biaxial experiment is characterized by low microfracturing activity, </w:t>
      </w:r>
      <w:r w:rsidR="009940FF">
        <w:rPr>
          <w:rFonts w:ascii="Times New Roman" w:hAnsi="Times New Roman" w:cs="Times New Roman"/>
          <w:iCs/>
        </w:rPr>
        <w:t xml:space="preserve">97% of which are </w:t>
      </w:r>
      <w:r w:rsidR="009940FF">
        <w:rPr>
          <w:rFonts w:ascii="Times New Roman" w:hAnsi="Times New Roman" w:cs="Times New Roman"/>
          <w:iCs/>
        </w:rPr>
        <w:lastRenderedPageBreak/>
        <w:t>generated i</w:t>
      </w:r>
      <w:r w:rsidR="004330BF">
        <w:rPr>
          <w:rFonts w:ascii="Times New Roman" w:hAnsi="Times New Roman" w:cs="Times New Roman"/>
          <w:iCs/>
        </w:rPr>
        <w:t xml:space="preserve">n tensile mode. </w:t>
      </w:r>
      <w:r w:rsidR="00E343EF">
        <w:rPr>
          <w:rFonts w:ascii="Times New Roman" w:hAnsi="Times New Roman" w:cs="Times New Roman"/>
          <w:iCs/>
        </w:rPr>
        <w:t xml:space="preserve">Microcracking activity during Stage 1 increases as axial strain on sample increases. </w:t>
      </w:r>
      <w:r w:rsidR="001348DF">
        <w:rPr>
          <w:rFonts w:ascii="Times New Roman" w:hAnsi="Times New Roman" w:cs="Times New Roman"/>
          <w:iCs/>
        </w:rPr>
        <w:t>Stage 2</w:t>
      </w:r>
      <w:r w:rsidR="00A669C8">
        <w:rPr>
          <w:rFonts w:ascii="Times New Roman" w:hAnsi="Times New Roman" w:cs="Times New Roman"/>
          <w:iCs/>
        </w:rPr>
        <w:t xml:space="preserve"> (nucleation)</w:t>
      </w:r>
      <w:r w:rsidR="001348DF">
        <w:rPr>
          <w:rFonts w:ascii="Times New Roman" w:hAnsi="Times New Roman" w:cs="Times New Roman"/>
          <w:iCs/>
        </w:rPr>
        <w:t>, corresponding to an axial strain range from 0.024 to 0.038, begins with the introduction of non-linearity in the stress-strain behavior of the sample</w:t>
      </w:r>
      <w:r w:rsidR="00C54655">
        <w:rPr>
          <w:rFonts w:ascii="Times New Roman" w:hAnsi="Times New Roman" w:cs="Times New Roman"/>
          <w:iCs/>
        </w:rPr>
        <w:t xml:space="preserve"> </w:t>
      </w:r>
      <w:r w:rsidR="00A669C8">
        <w:rPr>
          <w:rFonts w:ascii="Times New Roman" w:hAnsi="Times New Roman" w:cs="Times New Roman"/>
          <w:iCs/>
        </w:rPr>
        <w:t xml:space="preserve">till </w:t>
      </w:r>
      <w:r w:rsidR="00C54655">
        <w:rPr>
          <w:rFonts w:ascii="Times New Roman" w:hAnsi="Times New Roman" w:cs="Times New Roman"/>
          <w:iCs/>
        </w:rPr>
        <w:t>peak stress is reached</w:t>
      </w:r>
      <w:r w:rsidR="001348DF">
        <w:rPr>
          <w:rFonts w:ascii="Times New Roman" w:hAnsi="Times New Roman" w:cs="Times New Roman"/>
          <w:iCs/>
        </w:rPr>
        <w:t xml:space="preserve">. Stage 2 is characterized by increasing rock strength and a decrease in slope of the stress-strain curve, corresponding to strain hardening behavior of the sample.  Stage 2 of the biaxial experiment is characterized by </w:t>
      </w:r>
      <w:r w:rsidR="00C54655">
        <w:rPr>
          <w:rFonts w:ascii="Times New Roman" w:hAnsi="Times New Roman" w:cs="Times New Roman"/>
          <w:iCs/>
        </w:rPr>
        <w:t xml:space="preserve">very </w:t>
      </w:r>
      <w:r w:rsidR="001348DF">
        <w:rPr>
          <w:rFonts w:ascii="Times New Roman" w:hAnsi="Times New Roman" w:cs="Times New Roman"/>
          <w:iCs/>
        </w:rPr>
        <w:t xml:space="preserve">high microfracturing activity, generated in both shear </w:t>
      </w:r>
      <w:r w:rsidR="009940FF">
        <w:rPr>
          <w:rFonts w:ascii="Times New Roman" w:hAnsi="Times New Roman" w:cs="Times New Roman"/>
          <w:iCs/>
        </w:rPr>
        <w:t xml:space="preserve">(25%) </w:t>
      </w:r>
      <w:r w:rsidR="001348DF">
        <w:rPr>
          <w:rFonts w:ascii="Times New Roman" w:hAnsi="Times New Roman" w:cs="Times New Roman"/>
          <w:iCs/>
        </w:rPr>
        <w:t xml:space="preserve">and tensile </w:t>
      </w:r>
      <w:r w:rsidR="009940FF">
        <w:rPr>
          <w:rFonts w:ascii="Times New Roman" w:hAnsi="Times New Roman" w:cs="Times New Roman"/>
          <w:iCs/>
        </w:rPr>
        <w:t xml:space="preserve">(75%) </w:t>
      </w:r>
      <w:r w:rsidR="001348DF">
        <w:rPr>
          <w:rFonts w:ascii="Times New Roman" w:hAnsi="Times New Roman" w:cs="Times New Roman"/>
          <w:iCs/>
        </w:rPr>
        <w:t xml:space="preserve">modes. </w:t>
      </w:r>
      <w:r w:rsidR="00C54655">
        <w:rPr>
          <w:rFonts w:ascii="Times New Roman" w:hAnsi="Times New Roman" w:cs="Times New Roman"/>
          <w:iCs/>
        </w:rPr>
        <w:t>Microcrack growth increases as we approach peak stress of rock, especially in shear mode.</w:t>
      </w:r>
      <w:r w:rsidR="00735007">
        <w:rPr>
          <w:rFonts w:ascii="Times New Roman" w:hAnsi="Times New Roman" w:cs="Times New Roman"/>
          <w:iCs/>
        </w:rPr>
        <w:t xml:space="preserve"> </w:t>
      </w:r>
      <w:r w:rsidR="00C54655">
        <w:rPr>
          <w:rFonts w:ascii="Times New Roman" w:hAnsi="Times New Roman" w:cs="Times New Roman"/>
          <w:iCs/>
        </w:rPr>
        <w:t xml:space="preserve">Stage 3, corresponding to an axial strain range from 0.039 to 0.062, defines the post-peak stress-strain behavior of rock until residual strength of rock is attained. Stage 3 </w:t>
      </w:r>
      <w:r w:rsidR="00A669C8">
        <w:rPr>
          <w:rFonts w:ascii="Times New Roman" w:hAnsi="Times New Roman" w:cs="Times New Roman"/>
          <w:iCs/>
        </w:rPr>
        <w:t xml:space="preserve">(localization) </w:t>
      </w:r>
      <w:r w:rsidR="00C54655">
        <w:rPr>
          <w:rFonts w:ascii="Times New Roman" w:hAnsi="Times New Roman" w:cs="Times New Roman"/>
          <w:iCs/>
        </w:rPr>
        <w:t xml:space="preserve">is characterized by decreasing rock strength corresponding to strain softening behavior of the sample. Stage 3 is characterized by high microfracturing activity, generated in both shear </w:t>
      </w:r>
      <w:r w:rsidR="009940FF">
        <w:rPr>
          <w:rFonts w:ascii="Times New Roman" w:hAnsi="Times New Roman" w:cs="Times New Roman"/>
          <w:iCs/>
        </w:rPr>
        <w:t xml:space="preserve">(19%) </w:t>
      </w:r>
      <w:r w:rsidR="00C54655">
        <w:rPr>
          <w:rFonts w:ascii="Times New Roman" w:hAnsi="Times New Roman" w:cs="Times New Roman"/>
          <w:iCs/>
        </w:rPr>
        <w:t xml:space="preserve">and tensile </w:t>
      </w:r>
      <w:r w:rsidR="009940FF">
        <w:rPr>
          <w:rFonts w:ascii="Times New Roman" w:hAnsi="Times New Roman" w:cs="Times New Roman"/>
          <w:iCs/>
        </w:rPr>
        <w:t xml:space="preserve">(81%) </w:t>
      </w:r>
      <w:r w:rsidR="00C54655">
        <w:rPr>
          <w:rFonts w:ascii="Times New Roman" w:hAnsi="Times New Roman" w:cs="Times New Roman"/>
          <w:iCs/>
        </w:rPr>
        <w:t>modes. Microcrack growth declines as we approach residual strength of rock, especially in shear mode. Stage 4, corresponding to an axial strain range from 0.063 to 0.103, defines the frictiona</w:t>
      </w:r>
      <w:r w:rsidR="00E343EF">
        <w:rPr>
          <w:rFonts w:ascii="Times New Roman" w:hAnsi="Times New Roman" w:cs="Times New Roman"/>
          <w:iCs/>
        </w:rPr>
        <w:t xml:space="preserve">l sliding behavior of the rock sample. Stage 4 is characterized by nearly constant rock strength corresponding to the residual strength of rock. Stage 4 is characterized by very low microcracking activity, </w:t>
      </w:r>
      <w:r w:rsidR="009940FF">
        <w:rPr>
          <w:rFonts w:ascii="Times New Roman" w:hAnsi="Times New Roman" w:cs="Times New Roman"/>
          <w:iCs/>
        </w:rPr>
        <w:t xml:space="preserve">94% of which are </w:t>
      </w:r>
      <w:r w:rsidR="00E343EF">
        <w:rPr>
          <w:rFonts w:ascii="Times New Roman" w:hAnsi="Times New Roman" w:cs="Times New Roman"/>
          <w:iCs/>
        </w:rPr>
        <w:t>generated dominantly in tensile</w:t>
      </w:r>
      <w:r w:rsidR="009940FF">
        <w:rPr>
          <w:rFonts w:ascii="Times New Roman" w:hAnsi="Times New Roman" w:cs="Times New Roman"/>
          <w:iCs/>
        </w:rPr>
        <w:t xml:space="preserve"> </w:t>
      </w:r>
      <w:r w:rsidR="00E343EF">
        <w:rPr>
          <w:rFonts w:ascii="Times New Roman" w:hAnsi="Times New Roman" w:cs="Times New Roman"/>
          <w:iCs/>
        </w:rPr>
        <w:t xml:space="preserve">mode. Microcracking activity decreases slowly as we approach the end of the experiment at an axial strain of 0.103. </w:t>
      </w:r>
      <w:r w:rsidR="00B14C08">
        <w:rPr>
          <w:rFonts w:ascii="Times New Roman" w:hAnsi="Times New Roman" w:cs="Times New Roman"/>
          <w:iCs/>
        </w:rPr>
        <w:t xml:space="preserve">A total </w:t>
      </w:r>
      <w:r w:rsidR="005C1BA2">
        <w:rPr>
          <w:rFonts w:ascii="Times New Roman" w:hAnsi="Times New Roman" w:cs="Times New Roman"/>
          <w:iCs/>
        </w:rPr>
        <w:t xml:space="preserve">of </w:t>
      </w:r>
      <w:r w:rsidR="00B14C08">
        <w:rPr>
          <w:rFonts w:ascii="Times New Roman" w:hAnsi="Times New Roman" w:cs="Times New Roman"/>
          <w:iCs/>
        </w:rPr>
        <w:t xml:space="preserve">5442 </w:t>
      </w:r>
      <w:r w:rsidR="005C1BA2">
        <w:rPr>
          <w:rFonts w:ascii="Times New Roman" w:hAnsi="Times New Roman" w:cs="Times New Roman"/>
          <w:iCs/>
        </w:rPr>
        <w:t xml:space="preserve">microcracks developed </w:t>
      </w:r>
      <w:r w:rsidR="00FE00FE">
        <w:rPr>
          <w:rFonts w:ascii="Times New Roman" w:hAnsi="Times New Roman" w:cs="Times New Roman"/>
          <w:iCs/>
        </w:rPr>
        <w:t>in the sandstone sample at a confining pressure of</w:t>
      </w:r>
      <w:r w:rsidR="00B14C08">
        <w:rPr>
          <w:rFonts w:ascii="Times New Roman" w:hAnsi="Times New Roman" w:cs="Times New Roman"/>
          <w:iCs/>
        </w:rPr>
        <w:t xml:space="preserve"> 15 MPa,</w:t>
      </w:r>
      <w:r w:rsidR="00A669C8">
        <w:rPr>
          <w:rFonts w:ascii="Times New Roman" w:hAnsi="Times New Roman" w:cs="Times New Roman"/>
          <w:iCs/>
        </w:rPr>
        <w:t xml:space="preserve"> with </w:t>
      </w:r>
      <w:r w:rsidR="00B14C08">
        <w:rPr>
          <w:rFonts w:ascii="Times New Roman" w:hAnsi="Times New Roman" w:cs="Times New Roman"/>
          <w:iCs/>
        </w:rPr>
        <w:t>18% of them occurring in shear mode generated largely during Stage 2 and Sta</w:t>
      </w:r>
      <w:r w:rsidR="00742D63">
        <w:rPr>
          <w:rFonts w:ascii="Times New Roman" w:hAnsi="Times New Roman" w:cs="Times New Roman"/>
          <w:iCs/>
        </w:rPr>
        <w:t xml:space="preserve">ge 3 of the biaxial experiment. </w:t>
      </w:r>
    </w:p>
    <w:p w14:paraId="6D4C52AC" w14:textId="7ED0E329" w:rsidR="00A669C8" w:rsidRDefault="00C243F0" w:rsidP="005357A4">
      <w:pPr>
        <w:spacing w:line="480" w:lineRule="auto"/>
        <w:rPr>
          <w:rFonts w:ascii="Times New Roman" w:hAnsi="Times New Roman" w:cs="Times New Roman"/>
          <w:iCs/>
        </w:rPr>
      </w:pPr>
      <w:r>
        <w:rPr>
          <w:rFonts w:ascii="Times New Roman" w:hAnsi="Times New Roman" w:cs="Times New Roman"/>
          <w:iCs/>
        </w:rPr>
        <w:t>The spatial distribution of micr</w:t>
      </w:r>
      <w:r w:rsidR="008201CA">
        <w:rPr>
          <w:rFonts w:ascii="Times New Roman" w:hAnsi="Times New Roman" w:cs="Times New Roman"/>
          <w:iCs/>
        </w:rPr>
        <w:t>ocracks generated during the four stages of the biaxial experiment show significant variation. Stage 1 is characterized by distributed tensile microcracking through the rock sample, indicating onset of dilatancy in the sample [</w:t>
      </w:r>
      <w:r w:rsidR="008201CA" w:rsidRPr="00B56E38">
        <w:rPr>
          <w:rFonts w:ascii="Times New Roman" w:hAnsi="Times New Roman" w:cs="Times New Roman"/>
          <w:iCs/>
          <w:color w:val="00B050"/>
        </w:rPr>
        <w:t>Fig. 7</w:t>
      </w:r>
      <w:r w:rsidR="008201CA">
        <w:rPr>
          <w:rFonts w:ascii="Times New Roman" w:hAnsi="Times New Roman" w:cs="Times New Roman"/>
          <w:iCs/>
          <w:color w:val="00B050"/>
        </w:rPr>
        <w:t>a</w:t>
      </w:r>
      <w:r w:rsidR="008201CA">
        <w:rPr>
          <w:rFonts w:ascii="Times New Roman" w:hAnsi="Times New Roman" w:cs="Times New Roman"/>
          <w:iCs/>
        </w:rPr>
        <w:t>]. Stage 2 is characterized by growth of shear and tensile microcracks, predominantly around asperities created in Stage 1 [</w:t>
      </w:r>
      <w:r w:rsidR="008201CA" w:rsidRPr="00B56E38">
        <w:rPr>
          <w:rFonts w:ascii="Times New Roman" w:hAnsi="Times New Roman" w:cs="Times New Roman"/>
          <w:iCs/>
          <w:color w:val="00B050"/>
        </w:rPr>
        <w:t>Fig. 7</w:t>
      </w:r>
      <w:r w:rsidR="008201CA">
        <w:rPr>
          <w:rFonts w:ascii="Times New Roman" w:hAnsi="Times New Roman" w:cs="Times New Roman"/>
          <w:iCs/>
          <w:color w:val="00B050"/>
        </w:rPr>
        <w:t>b</w:t>
      </w:r>
      <w:r w:rsidR="008201CA">
        <w:rPr>
          <w:rFonts w:ascii="Times New Roman" w:hAnsi="Times New Roman" w:cs="Times New Roman"/>
          <w:iCs/>
        </w:rPr>
        <w:t>]. Shear microcracks generated in Stage 2 of the biaxial experiment frequently occur as clusters</w:t>
      </w:r>
      <w:r w:rsidR="00A669C8">
        <w:rPr>
          <w:rFonts w:ascii="Times New Roman" w:hAnsi="Times New Roman" w:cs="Times New Roman"/>
          <w:iCs/>
        </w:rPr>
        <w:t>, enveloped by</w:t>
      </w:r>
      <w:r w:rsidR="001C4F68">
        <w:rPr>
          <w:rFonts w:ascii="Times New Roman" w:hAnsi="Times New Roman" w:cs="Times New Roman"/>
          <w:iCs/>
        </w:rPr>
        <w:t xml:space="preserve"> tensile microcracks. </w:t>
      </w:r>
      <w:r w:rsidR="00A669C8">
        <w:rPr>
          <w:rFonts w:ascii="Times New Roman" w:hAnsi="Times New Roman" w:cs="Times New Roman"/>
          <w:iCs/>
        </w:rPr>
        <w:t xml:space="preserve">During this nucleation stage, the shear and tensile microcracks coalesce to form small </w:t>
      </w:r>
      <w:r w:rsidR="00A669C8">
        <w:rPr>
          <w:rFonts w:ascii="Times New Roman" w:hAnsi="Times New Roman" w:cs="Times New Roman"/>
          <w:iCs/>
        </w:rPr>
        <w:lastRenderedPageBreak/>
        <w:t xml:space="preserve">fractures through the sample. </w:t>
      </w:r>
      <w:r w:rsidR="001C4F68">
        <w:rPr>
          <w:rFonts w:ascii="Times New Roman" w:hAnsi="Times New Roman" w:cs="Times New Roman"/>
          <w:iCs/>
        </w:rPr>
        <w:t xml:space="preserve">Stage 3 is characterized by the coalescence of </w:t>
      </w:r>
      <w:r w:rsidR="00E770E7">
        <w:rPr>
          <w:rFonts w:ascii="Times New Roman" w:hAnsi="Times New Roman" w:cs="Times New Roman"/>
          <w:iCs/>
        </w:rPr>
        <w:t xml:space="preserve">pre-existing </w:t>
      </w:r>
      <w:r w:rsidR="001C4F68">
        <w:rPr>
          <w:rFonts w:ascii="Times New Roman" w:hAnsi="Times New Roman" w:cs="Times New Roman"/>
          <w:iCs/>
        </w:rPr>
        <w:t>microcracks and smaller fractures into a through-going shear rupture, assisted by newly generated shear and tensile microcracks</w:t>
      </w:r>
      <w:r w:rsidR="00E770E7">
        <w:rPr>
          <w:rFonts w:ascii="Times New Roman" w:hAnsi="Times New Roman" w:cs="Times New Roman"/>
          <w:iCs/>
        </w:rPr>
        <w:t xml:space="preserve"> [</w:t>
      </w:r>
      <w:r w:rsidR="00E770E7" w:rsidRPr="00B56E38">
        <w:rPr>
          <w:rFonts w:ascii="Times New Roman" w:hAnsi="Times New Roman" w:cs="Times New Roman"/>
          <w:iCs/>
          <w:color w:val="00B050"/>
        </w:rPr>
        <w:t>Fig. 7</w:t>
      </w:r>
      <w:r w:rsidR="00E770E7">
        <w:rPr>
          <w:rFonts w:ascii="Times New Roman" w:hAnsi="Times New Roman" w:cs="Times New Roman"/>
          <w:iCs/>
          <w:color w:val="00B050"/>
        </w:rPr>
        <w:t>c</w:t>
      </w:r>
      <w:r w:rsidR="00E770E7">
        <w:rPr>
          <w:rFonts w:ascii="Times New Roman" w:hAnsi="Times New Roman" w:cs="Times New Roman"/>
          <w:iCs/>
        </w:rPr>
        <w:t>]</w:t>
      </w:r>
      <w:r w:rsidR="001C4F68">
        <w:rPr>
          <w:rFonts w:ascii="Times New Roman" w:hAnsi="Times New Roman" w:cs="Times New Roman"/>
          <w:iCs/>
        </w:rPr>
        <w:t xml:space="preserve">. Microcracking </w:t>
      </w:r>
      <w:r w:rsidR="00E770E7">
        <w:rPr>
          <w:rFonts w:ascii="Times New Roman" w:hAnsi="Times New Roman" w:cs="Times New Roman"/>
          <w:iCs/>
        </w:rPr>
        <w:t xml:space="preserve">activity during Stage 3 is very localized, with new asperities largely confined to the process zone of the developed shear fracture. Shear and tensile microcracks also coalesce to form smaller conjugate fractures, originating from the primary shear rupture. Stage 4 is characterized by shearing </w:t>
      </w:r>
      <w:r w:rsidR="008E6F69">
        <w:rPr>
          <w:rFonts w:ascii="Times New Roman" w:hAnsi="Times New Roman" w:cs="Times New Roman"/>
          <w:iCs/>
        </w:rPr>
        <w:t xml:space="preserve">along the </w:t>
      </w:r>
      <w:r w:rsidR="00E770E7">
        <w:rPr>
          <w:rFonts w:ascii="Times New Roman" w:hAnsi="Times New Roman" w:cs="Times New Roman"/>
          <w:iCs/>
        </w:rPr>
        <w:t>macrofracture surface</w:t>
      </w:r>
      <w:r w:rsidR="008E6F69">
        <w:rPr>
          <w:rFonts w:ascii="Times New Roman" w:hAnsi="Times New Roman" w:cs="Times New Roman"/>
          <w:iCs/>
        </w:rPr>
        <w:t xml:space="preserve"> [</w:t>
      </w:r>
      <w:r w:rsidR="008E6F69" w:rsidRPr="00B56E38">
        <w:rPr>
          <w:rFonts w:ascii="Times New Roman" w:hAnsi="Times New Roman" w:cs="Times New Roman"/>
          <w:iCs/>
          <w:color w:val="00B050"/>
        </w:rPr>
        <w:t>Fig. 7</w:t>
      </w:r>
      <w:r w:rsidR="00F15E18">
        <w:rPr>
          <w:rFonts w:ascii="Times New Roman" w:hAnsi="Times New Roman" w:cs="Times New Roman"/>
          <w:iCs/>
          <w:color w:val="00B050"/>
        </w:rPr>
        <w:t>d</w:t>
      </w:r>
      <w:r w:rsidR="008E6F69">
        <w:rPr>
          <w:rFonts w:ascii="Times New Roman" w:hAnsi="Times New Roman" w:cs="Times New Roman"/>
          <w:iCs/>
        </w:rPr>
        <w:t>]</w:t>
      </w:r>
      <w:r w:rsidR="00E770E7">
        <w:rPr>
          <w:rFonts w:ascii="Times New Roman" w:hAnsi="Times New Roman" w:cs="Times New Roman"/>
          <w:iCs/>
        </w:rPr>
        <w:t xml:space="preserve">. Microcracks </w:t>
      </w:r>
      <w:r w:rsidR="008E6F69">
        <w:rPr>
          <w:rFonts w:ascii="Times New Roman" w:hAnsi="Times New Roman" w:cs="Times New Roman"/>
          <w:iCs/>
        </w:rPr>
        <w:t>are generated</w:t>
      </w:r>
      <w:r w:rsidR="00E770E7">
        <w:rPr>
          <w:rFonts w:ascii="Times New Roman" w:hAnsi="Times New Roman" w:cs="Times New Roman"/>
          <w:iCs/>
        </w:rPr>
        <w:t xml:space="preserve"> by the rupture of surface asperities and gouge fracturing, caused by plucking of grains along the shear fracture and associated conjugate fractures from sliding of fractured blocks of the rock. </w:t>
      </w:r>
      <w:r w:rsidR="00A669C8">
        <w:rPr>
          <w:rFonts w:ascii="Times New Roman" w:hAnsi="Times New Roman" w:cs="Times New Roman"/>
          <w:iCs/>
        </w:rPr>
        <w:t xml:space="preserve">Thus, the nucleation and localization of fracture in sandstone is controlled by the cooperative interaction of tensile and shear microcracks. This indicates interplay between competing </w:t>
      </w:r>
      <w:r w:rsidR="002F4438">
        <w:rPr>
          <w:rFonts w:ascii="Times New Roman" w:hAnsi="Times New Roman" w:cs="Times New Roman"/>
          <w:iCs/>
        </w:rPr>
        <w:t>processes – dilatancy and compactant/shear behavior. As a result, we observe a net decrease in volume of the sample was observed prior to failure [</w:t>
      </w:r>
      <w:r w:rsidR="002F4438" w:rsidRPr="00B91213">
        <w:rPr>
          <w:rFonts w:ascii="Times New Roman" w:hAnsi="Times New Roman" w:cs="Times New Roman"/>
          <w:iCs/>
          <w:color w:val="00B050"/>
        </w:rPr>
        <w:t xml:space="preserve">Fig. </w:t>
      </w:r>
      <w:r w:rsidR="00DD1EB9" w:rsidRPr="00386010">
        <w:rPr>
          <w:rFonts w:ascii="Times New Roman" w:hAnsi="Times New Roman" w:cs="Times New Roman"/>
          <w:iCs/>
          <w:color w:val="00B050"/>
        </w:rPr>
        <w:t>8</w:t>
      </w:r>
      <w:r w:rsidR="002F4438">
        <w:rPr>
          <w:rFonts w:ascii="Times New Roman" w:hAnsi="Times New Roman" w:cs="Times New Roman"/>
          <w:iCs/>
        </w:rPr>
        <w:t xml:space="preserve">]. At </w:t>
      </w:r>
      <w:r w:rsidR="002F4438" w:rsidRPr="00B91213">
        <w:rPr>
          <w:rFonts w:ascii="Times New Roman" w:hAnsi="Times New Roman" w:cs="Times New Roman"/>
          <w:i/>
          <w:iCs/>
        </w:rPr>
        <w:t>σ/σ</w:t>
      </w:r>
      <w:r w:rsidR="002F4438" w:rsidRPr="00B91213">
        <w:rPr>
          <w:rFonts w:ascii="Times New Roman" w:hAnsi="Times New Roman" w:cs="Times New Roman"/>
          <w:i/>
          <w:iCs/>
          <w:vertAlign w:val="subscript"/>
        </w:rPr>
        <w:t>failure</w:t>
      </w:r>
      <w:r w:rsidR="002F4438">
        <w:rPr>
          <w:rFonts w:ascii="Times New Roman" w:hAnsi="Times New Roman" w:cs="Times New Roman"/>
          <w:iCs/>
        </w:rPr>
        <w:t>=1, we calculate a negative value of the Damage Index (</w:t>
      </w:r>
      <w:r w:rsidR="002F4438" w:rsidRPr="00B91213">
        <w:rPr>
          <w:rFonts w:ascii="Times New Roman" w:hAnsi="Times New Roman" w:cs="Times New Roman"/>
          <w:i/>
          <w:iCs/>
        </w:rPr>
        <w:t>DI</w:t>
      </w:r>
      <w:r w:rsidR="002F4438">
        <w:rPr>
          <w:rFonts w:ascii="Times New Roman" w:hAnsi="Times New Roman" w:cs="Times New Roman"/>
          <w:iCs/>
        </w:rPr>
        <w:t xml:space="preserve">), indicating the formation of a compactant fracture zone.  </w:t>
      </w:r>
      <w:r w:rsidR="00DD1EB9">
        <w:rPr>
          <w:rFonts w:ascii="Times New Roman" w:hAnsi="Times New Roman" w:cs="Times New Roman"/>
          <w:iCs/>
        </w:rPr>
        <w:t>Using the location of microcrack distribution through the sample, we calculate a fractal dimension (D-value) of 1.57 associated with biaxial deformation of Berea sandstone under a confining pressure of 15 MPa [</w:t>
      </w:r>
      <w:commentRangeStart w:id="157"/>
      <w:r w:rsidR="00DD1EB9" w:rsidRPr="00CD71AE">
        <w:rPr>
          <w:rFonts w:ascii="Times New Roman" w:hAnsi="Times New Roman" w:cs="Times New Roman"/>
          <w:iCs/>
          <w:color w:val="00B050"/>
        </w:rPr>
        <w:t xml:space="preserve">Fig. </w:t>
      </w:r>
      <w:r w:rsidR="00DD1EB9">
        <w:rPr>
          <w:rFonts w:ascii="Times New Roman" w:hAnsi="Times New Roman" w:cs="Times New Roman"/>
          <w:iCs/>
          <w:color w:val="00B050"/>
        </w:rPr>
        <w:t>9</w:t>
      </w:r>
      <w:commentRangeEnd w:id="157"/>
      <w:r w:rsidR="00B43D25">
        <w:rPr>
          <w:rStyle w:val="CommentReference"/>
        </w:rPr>
        <w:commentReference w:id="157"/>
      </w:r>
      <w:r w:rsidR="00DD1EB9">
        <w:rPr>
          <w:rFonts w:ascii="Times New Roman" w:hAnsi="Times New Roman" w:cs="Times New Roman"/>
          <w:iCs/>
        </w:rPr>
        <w:t>].</w:t>
      </w:r>
    </w:p>
    <w:p w14:paraId="7DB0E844" w14:textId="6180AA51" w:rsidR="000D28CE" w:rsidRDefault="00707F08">
      <w:pPr>
        <w:spacing w:line="480" w:lineRule="auto"/>
        <w:rPr>
          <w:rFonts w:ascii="Times New Roman" w:hAnsi="Times New Roman" w:cs="Times New Roman"/>
          <w:iCs/>
        </w:rPr>
      </w:pPr>
      <w:r>
        <w:rPr>
          <w:rFonts w:ascii="Times New Roman" w:hAnsi="Times New Roman" w:cs="Times New Roman"/>
          <w:iCs/>
        </w:rPr>
        <w:t xml:space="preserve"> </w:t>
      </w:r>
      <w:r w:rsidR="00832916" w:rsidRPr="00461CE6">
        <w:rPr>
          <w:rFonts w:ascii="Times New Roman" w:hAnsi="Times New Roman" w:cs="Times New Roman"/>
          <w:iCs/>
        </w:rPr>
        <w:t xml:space="preserve">We calculate a total of 3.55 J of fracture </w:t>
      </w:r>
      <w:r w:rsidR="00832916" w:rsidRPr="00756B43">
        <w:rPr>
          <w:rFonts w:ascii="Times New Roman" w:hAnsi="Times New Roman" w:cs="Times New Roman"/>
          <w:iCs/>
        </w:rPr>
        <w:t>energy relea</w:t>
      </w:r>
      <w:r w:rsidR="00832916" w:rsidRPr="00386010">
        <w:rPr>
          <w:rFonts w:ascii="Times New Roman" w:hAnsi="Times New Roman" w:cs="Times New Roman"/>
          <w:iCs/>
        </w:rPr>
        <w:t xml:space="preserve">sed as AE during the biaxial experiment on Berea Sandstone under a confining pressure of 15 MPa, exhibiting an </w:t>
      </w:r>
      <w:r w:rsidR="00B14C08" w:rsidRPr="00386010">
        <w:rPr>
          <w:rFonts w:ascii="Times New Roman" w:hAnsi="Times New Roman" w:cs="Times New Roman"/>
          <w:iCs/>
        </w:rPr>
        <w:t>exponential trend</w:t>
      </w:r>
      <w:r w:rsidR="00832916" w:rsidRPr="00207E76">
        <w:rPr>
          <w:rFonts w:ascii="Times New Roman" w:hAnsi="Times New Roman" w:cs="Times New Roman"/>
          <w:iCs/>
        </w:rPr>
        <w:t xml:space="preserve"> [</w:t>
      </w:r>
      <w:r w:rsidR="00CB5BF5">
        <w:rPr>
          <w:rFonts w:ascii="Times New Roman" w:hAnsi="Times New Roman" w:cs="Times New Roman"/>
          <w:iCs/>
          <w:color w:val="00B050"/>
        </w:rPr>
        <w:t>Fig. 10</w:t>
      </w:r>
      <w:r w:rsidR="00832916" w:rsidRPr="00207E76">
        <w:rPr>
          <w:rFonts w:ascii="Times New Roman" w:hAnsi="Times New Roman" w:cs="Times New Roman"/>
          <w:iCs/>
        </w:rPr>
        <w:t>]</w:t>
      </w:r>
      <w:r w:rsidR="00B14C08" w:rsidRPr="00207E76">
        <w:rPr>
          <w:rFonts w:ascii="Times New Roman" w:hAnsi="Times New Roman" w:cs="Times New Roman"/>
          <w:iCs/>
        </w:rPr>
        <w:t xml:space="preserve">. </w:t>
      </w:r>
      <w:r w:rsidR="00832916" w:rsidRPr="00207E76">
        <w:rPr>
          <w:rFonts w:ascii="Times New Roman" w:hAnsi="Times New Roman" w:cs="Times New Roman"/>
          <w:iCs/>
        </w:rPr>
        <w:t>AE energy release from microcracking activity during Stage 1 is small, contributing to 5% of the AE energy release. Stage 2 of the experiment</w:t>
      </w:r>
      <w:r w:rsidR="006756E3" w:rsidRPr="00207E76">
        <w:rPr>
          <w:rFonts w:ascii="Times New Roman" w:hAnsi="Times New Roman" w:cs="Times New Roman"/>
          <w:iCs/>
        </w:rPr>
        <w:t>, corresponding to the highest microcracking activity,</w:t>
      </w:r>
      <w:r w:rsidR="00832916" w:rsidRPr="00207E76">
        <w:rPr>
          <w:rFonts w:ascii="Times New Roman" w:hAnsi="Times New Roman" w:cs="Times New Roman"/>
          <w:iCs/>
        </w:rPr>
        <w:t xml:space="preserve"> is</w:t>
      </w:r>
      <w:r w:rsidR="000F60A9" w:rsidRPr="00B91213">
        <w:rPr>
          <w:rFonts w:ascii="Times New Roman" w:hAnsi="Times New Roman" w:cs="Times New Roman"/>
          <w:iCs/>
        </w:rPr>
        <w:t xml:space="preserve"> also</w:t>
      </w:r>
      <w:r w:rsidR="00832916" w:rsidRPr="00461CE6">
        <w:rPr>
          <w:rFonts w:ascii="Times New Roman" w:hAnsi="Times New Roman" w:cs="Times New Roman"/>
          <w:iCs/>
        </w:rPr>
        <w:t xml:space="preserve"> associated with the highest release in </w:t>
      </w:r>
      <w:r w:rsidR="006756E3" w:rsidRPr="00461CE6">
        <w:rPr>
          <w:rFonts w:ascii="Times New Roman" w:hAnsi="Times New Roman" w:cs="Times New Roman"/>
          <w:iCs/>
        </w:rPr>
        <w:t xml:space="preserve">fracture </w:t>
      </w:r>
      <w:r w:rsidR="000F60A9" w:rsidRPr="00B91213">
        <w:rPr>
          <w:rFonts w:ascii="Times New Roman" w:hAnsi="Times New Roman" w:cs="Times New Roman"/>
          <w:iCs/>
        </w:rPr>
        <w:t>energy, with 49</w:t>
      </w:r>
      <w:r w:rsidR="00832916" w:rsidRPr="00461CE6">
        <w:rPr>
          <w:rFonts w:ascii="Times New Roman" w:hAnsi="Times New Roman" w:cs="Times New Roman"/>
          <w:iCs/>
        </w:rPr>
        <w:t xml:space="preserve">% of the total energy released as AE. </w:t>
      </w:r>
      <w:r w:rsidR="006756E3" w:rsidRPr="00756B43">
        <w:rPr>
          <w:rFonts w:ascii="Times New Roman" w:hAnsi="Times New Roman" w:cs="Times New Roman"/>
          <w:iCs/>
        </w:rPr>
        <w:t xml:space="preserve">Although, </w:t>
      </w:r>
      <w:r w:rsidR="006756E3" w:rsidRPr="00386010">
        <w:rPr>
          <w:rFonts w:ascii="Times New Roman" w:hAnsi="Times New Roman" w:cs="Times New Roman"/>
          <w:iCs/>
        </w:rPr>
        <w:t xml:space="preserve">only </w:t>
      </w:r>
      <w:r w:rsidR="000F60A9" w:rsidRPr="00B91213">
        <w:rPr>
          <w:rFonts w:ascii="Times New Roman" w:hAnsi="Times New Roman" w:cs="Times New Roman"/>
          <w:iCs/>
        </w:rPr>
        <w:t>25</w:t>
      </w:r>
      <w:r w:rsidR="006756E3" w:rsidRPr="00461CE6">
        <w:rPr>
          <w:rFonts w:ascii="Times New Roman" w:hAnsi="Times New Roman" w:cs="Times New Roman"/>
          <w:iCs/>
        </w:rPr>
        <w:t xml:space="preserve">% of the total microcracking from Stage 2 occur in shear mode, they contribute to </w:t>
      </w:r>
      <w:r w:rsidR="000F60A9" w:rsidRPr="00B91213">
        <w:rPr>
          <w:rFonts w:ascii="Times New Roman" w:hAnsi="Times New Roman" w:cs="Times New Roman"/>
          <w:iCs/>
        </w:rPr>
        <w:t>76</w:t>
      </w:r>
      <w:r w:rsidR="006756E3" w:rsidRPr="00461CE6">
        <w:rPr>
          <w:rFonts w:ascii="Times New Roman" w:hAnsi="Times New Roman" w:cs="Times New Roman"/>
          <w:iCs/>
        </w:rPr>
        <w:t xml:space="preserve">% of the fracture energy released. Stage 3 of the biaxial experiment, corresponding to the coalescence of the shear fracture, </w:t>
      </w:r>
      <w:r w:rsidR="00264090" w:rsidRPr="00B91213">
        <w:rPr>
          <w:rFonts w:ascii="Times New Roman" w:hAnsi="Times New Roman" w:cs="Times New Roman"/>
          <w:iCs/>
        </w:rPr>
        <w:t>is associated with release of 38</w:t>
      </w:r>
      <w:r w:rsidR="006756E3" w:rsidRPr="00461CE6">
        <w:rPr>
          <w:rFonts w:ascii="Times New Roman" w:hAnsi="Times New Roman" w:cs="Times New Roman"/>
          <w:iCs/>
        </w:rPr>
        <w:t xml:space="preserve">% of the total fracture energy. </w:t>
      </w:r>
      <w:r w:rsidR="006756E3" w:rsidRPr="00756B43">
        <w:rPr>
          <w:rFonts w:ascii="Times New Roman" w:hAnsi="Times New Roman" w:cs="Times New Roman"/>
          <w:iCs/>
        </w:rPr>
        <w:t xml:space="preserve">Similar to Stage 2, only </w:t>
      </w:r>
      <w:r w:rsidR="00264090" w:rsidRPr="00B91213">
        <w:rPr>
          <w:rFonts w:ascii="Times New Roman" w:hAnsi="Times New Roman" w:cs="Times New Roman"/>
          <w:iCs/>
        </w:rPr>
        <w:t>19</w:t>
      </w:r>
      <w:r w:rsidR="006756E3" w:rsidRPr="00461CE6">
        <w:rPr>
          <w:rFonts w:ascii="Times New Roman" w:hAnsi="Times New Roman" w:cs="Times New Roman"/>
          <w:iCs/>
        </w:rPr>
        <w:t xml:space="preserve">% of all the total </w:t>
      </w:r>
      <w:r w:rsidR="006756E3" w:rsidRPr="00756B43">
        <w:rPr>
          <w:rFonts w:ascii="Times New Roman" w:hAnsi="Times New Roman" w:cs="Times New Roman"/>
          <w:iCs/>
        </w:rPr>
        <w:t>microcracking</w:t>
      </w:r>
      <w:r w:rsidR="006756E3" w:rsidRPr="00386010">
        <w:rPr>
          <w:rFonts w:ascii="Times New Roman" w:hAnsi="Times New Roman" w:cs="Times New Roman"/>
          <w:iCs/>
        </w:rPr>
        <w:t xml:space="preserve"> in Stage 3 occurs in s</w:t>
      </w:r>
      <w:r w:rsidR="00264090" w:rsidRPr="00B91213">
        <w:rPr>
          <w:rFonts w:ascii="Times New Roman" w:hAnsi="Times New Roman" w:cs="Times New Roman"/>
          <w:iCs/>
        </w:rPr>
        <w:t>hear mode, but contribute to 75</w:t>
      </w:r>
      <w:r w:rsidR="006756E3" w:rsidRPr="00461CE6">
        <w:rPr>
          <w:rFonts w:ascii="Times New Roman" w:hAnsi="Times New Roman" w:cs="Times New Roman"/>
          <w:iCs/>
        </w:rPr>
        <w:t>% of fracture energy released.  Frictional sliding in</w:t>
      </w:r>
      <w:r w:rsidR="006756E3" w:rsidRPr="00756B43">
        <w:rPr>
          <w:rFonts w:ascii="Times New Roman" w:hAnsi="Times New Roman" w:cs="Times New Roman"/>
          <w:iCs/>
        </w:rPr>
        <w:t xml:space="preserve"> </w:t>
      </w:r>
      <w:r w:rsidR="006756E3" w:rsidRPr="00386010">
        <w:rPr>
          <w:rFonts w:ascii="Times New Roman" w:hAnsi="Times New Roman" w:cs="Times New Roman"/>
          <w:iCs/>
        </w:rPr>
        <w:t xml:space="preserve">Stage 4 results in a small amount of fracture energy release as AE. Stage 4 is </w:t>
      </w:r>
      <w:r w:rsidR="006756E3" w:rsidRPr="00386010">
        <w:rPr>
          <w:rFonts w:ascii="Times New Roman" w:hAnsi="Times New Roman" w:cs="Times New Roman"/>
          <w:iCs/>
        </w:rPr>
        <w:lastRenderedPageBreak/>
        <w:t xml:space="preserve">associated with </w:t>
      </w:r>
      <w:r w:rsidR="00207E76" w:rsidRPr="00B91213">
        <w:rPr>
          <w:rFonts w:ascii="Times New Roman" w:hAnsi="Times New Roman" w:cs="Times New Roman"/>
          <w:iCs/>
        </w:rPr>
        <w:t>7%</w:t>
      </w:r>
      <w:r w:rsidR="006756E3" w:rsidRPr="00461CE6">
        <w:rPr>
          <w:rFonts w:ascii="Times New Roman" w:hAnsi="Times New Roman" w:cs="Times New Roman"/>
          <w:iCs/>
        </w:rPr>
        <w:t xml:space="preserve"> a release of </w:t>
      </w:r>
      <w:r w:rsidR="00207E76" w:rsidRPr="00B91213">
        <w:rPr>
          <w:rFonts w:ascii="Times New Roman" w:hAnsi="Times New Roman" w:cs="Times New Roman"/>
          <w:iCs/>
        </w:rPr>
        <w:t>total fracture energy, with 39</w:t>
      </w:r>
      <w:r w:rsidR="006756E3" w:rsidRPr="00461CE6">
        <w:rPr>
          <w:rFonts w:ascii="Times New Roman" w:hAnsi="Times New Roman" w:cs="Times New Roman"/>
          <w:iCs/>
        </w:rPr>
        <w:t xml:space="preserve">% released by microcracks </w:t>
      </w:r>
      <w:r w:rsidR="006756E3" w:rsidRPr="00756B43">
        <w:rPr>
          <w:rFonts w:ascii="Times New Roman" w:hAnsi="Times New Roman" w:cs="Times New Roman"/>
          <w:iCs/>
        </w:rPr>
        <w:t>occurring</w:t>
      </w:r>
      <w:r w:rsidR="006756E3" w:rsidRPr="00386010">
        <w:rPr>
          <w:rFonts w:ascii="Times New Roman" w:hAnsi="Times New Roman" w:cs="Times New Roman"/>
          <w:iCs/>
        </w:rPr>
        <w:t xml:space="preserve"> in shear mode.</w:t>
      </w:r>
      <w:r w:rsidR="006756E3">
        <w:rPr>
          <w:rFonts w:ascii="Times New Roman" w:hAnsi="Times New Roman" w:cs="Times New Roman"/>
          <w:iCs/>
        </w:rPr>
        <w:t xml:space="preserve"> </w:t>
      </w:r>
      <w:r w:rsidR="00B506FF">
        <w:rPr>
          <w:rFonts w:ascii="Times New Roman" w:hAnsi="Times New Roman" w:cs="Times New Roman"/>
          <w:iCs/>
        </w:rPr>
        <w:t xml:space="preserve">We calculate range of -5.4 to -3.8 of moment magnitudes after clustering of microcrack energy. </w:t>
      </w:r>
      <w:r>
        <w:rPr>
          <w:rFonts w:ascii="Times New Roman" w:hAnsi="Times New Roman" w:cs="Times New Roman"/>
          <w:iCs/>
        </w:rPr>
        <w:t>The slope of the frequency-magnitude distribution yields a b-value of 1.40 for biaxial deformation of Berea sandstone under a confining pressure of 15 MPa [</w:t>
      </w:r>
      <w:r w:rsidRPr="00B91213">
        <w:rPr>
          <w:rFonts w:ascii="Times New Roman" w:hAnsi="Times New Roman" w:cs="Times New Roman"/>
          <w:iCs/>
          <w:color w:val="00B050"/>
        </w:rPr>
        <w:t>Fig. 1</w:t>
      </w:r>
      <w:r w:rsidR="00CB5BF5" w:rsidRPr="00756B43">
        <w:rPr>
          <w:rFonts w:ascii="Times New Roman" w:hAnsi="Times New Roman" w:cs="Times New Roman"/>
          <w:iCs/>
          <w:color w:val="00B050"/>
        </w:rPr>
        <w:t>1</w:t>
      </w:r>
      <w:r>
        <w:rPr>
          <w:rFonts w:ascii="Times New Roman" w:hAnsi="Times New Roman" w:cs="Times New Roman"/>
          <w:iCs/>
        </w:rPr>
        <w:t xml:space="preserve">].   </w:t>
      </w:r>
    </w:p>
    <w:p w14:paraId="3BA60315" w14:textId="3D114656" w:rsidR="00D73577" w:rsidRDefault="00D73577" w:rsidP="00386010">
      <w:pPr>
        <w:spacing w:line="480" w:lineRule="auto"/>
        <w:rPr>
          <w:rFonts w:ascii="Times New Roman" w:hAnsi="Times New Roman" w:cs="Times New Roman"/>
          <w:iCs/>
        </w:rPr>
      </w:pPr>
      <w:r>
        <w:rPr>
          <w:rFonts w:ascii="Times New Roman" w:hAnsi="Times New Roman" w:cs="Times New Roman"/>
          <w:iCs/>
        </w:rPr>
        <w:t xml:space="preserve">Thus, the growth of shear fracture in Berea sandstone occurs through the cooperative coalescence of tensile and shear microcracks. </w:t>
      </w:r>
      <w:r w:rsidR="005E29BC">
        <w:rPr>
          <w:rFonts w:ascii="Times New Roman" w:hAnsi="Times New Roman" w:cs="Times New Roman"/>
          <w:iCs/>
        </w:rPr>
        <w:t xml:space="preserve">While the abundance of shear microcracks is less than tensile, </w:t>
      </w:r>
      <w:r w:rsidR="00E3676B">
        <w:rPr>
          <w:rFonts w:ascii="Times New Roman" w:hAnsi="Times New Roman" w:cs="Times New Roman"/>
          <w:iCs/>
        </w:rPr>
        <w:t xml:space="preserve">shear microcracking is localized in the fracture zone, and is the dominant mode of fracture energy release as AE. </w:t>
      </w:r>
      <w:r w:rsidR="005E29BC">
        <w:rPr>
          <w:rFonts w:ascii="Times New Roman" w:hAnsi="Times New Roman" w:cs="Times New Roman"/>
          <w:iCs/>
        </w:rPr>
        <w:t>The nature of the fracture zone is controlled by the competing processes of dilatant and compressive forces.</w:t>
      </w:r>
    </w:p>
    <w:p w14:paraId="17965921" w14:textId="0E5F6F86" w:rsidR="00C44763" w:rsidRPr="00BA359D" w:rsidRDefault="00C44763" w:rsidP="00C44763">
      <w:pPr>
        <w:spacing w:line="480" w:lineRule="auto"/>
        <w:rPr>
          <w:rFonts w:ascii="Times New Roman" w:hAnsi="Times New Roman" w:cs="Times New Roman"/>
          <w:b/>
          <w:iCs/>
        </w:rPr>
      </w:pPr>
      <w:r>
        <w:rPr>
          <w:rFonts w:ascii="Times New Roman" w:hAnsi="Times New Roman" w:cs="Times New Roman"/>
          <w:b/>
          <w:iCs/>
        </w:rPr>
        <w:t>3.2</w:t>
      </w:r>
      <w:r w:rsidRPr="00BA359D">
        <w:rPr>
          <w:rFonts w:ascii="Times New Roman" w:hAnsi="Times New Roman" w:cs="Times New Roman"/>
          <w:b/>
          <w:iCs/>
        </w:rPr>
        <w:t>. Progressive Localization of Damage</w:t>
      </w:r>
      <w:r>
        <w:rPr>
          <w:rFonts w:ascii="Times New Roman" w:hAnsi="Times New Roman" w:cs="Times New Roman"/>
          <w:b/>
          <w:iCs/>
        </w:rPr>
        <w:t>: Lac du Bonnet Granite</w:t>
      </w:r>
    </w:p>
    <w:p w14:paraId="32F3BFEE" w14:textId="2184DDAD" w:rsidR="00FE00FE" w:rsidRDefault="00C44763" w:rsidP="00FE00FE">
      <w:pPr>
        <w:spacing w:line="480" w:lineRule="auto"/>
        <w:rPr>
          <w:rFonts w:ascii="Times New Roman" w:hAnsi="Times New Roman" w:cs="Times New Roman"/>
          <w:iCs/>
        </w:rPr>
      </w:pPr>
      <w:r>
        <w:rPr>
          <w:rFonts w:ascii="Times New Roman" w:hAnsi="Times New Roman" w:cs="Times New Roman"/>
          <w:iCs/>
        </w:rPr>
        <w:t xml:space="preserve">A comparison simulation to that described above is carried out on the numerical analog to the Lac du Bonnet Granite. The biaxial experiment, also conducted at </w:t>
      </w:r>
      <w:r w:rsidR="007E64EF">
        <w:rPr>
          <w:rFonts w:ascii="Times New Roman" w:hAnsi="Times New Roman" w:cs="Times New Roman"/>
          <w:iCs/>
        </w:rPr>
        <w:t>15</w:t>
      </w:r>
      <w:r>
        <w:rPr>
          <w:rFonts w:ascii="Times New Roman" w:hAnsi="Times New Roman" w:cs="Times New Roman"/>
          <w:iCs/>
        </w:rPr>
        <w:t xml:space="preserve"> MPa confining pressure, results in some similar </w:t>
      </w:r>
      <w:r w:rsidR="007E64EF">
        <w:rPr>
          <w:rFonts w:ascii="Times New Roman" w:hAnsi="Times New Roman" w:cs="Times New Roman"/>
          <w:iCs/>
        </w:rPr>
        <w:t xml:space="preserve">deformation </w:t>
      </w:r>
      <w:r>
        <w:rPr>
          <w:rFonts w:ascii="Times New Roman" w:hAnsi="Times New Roman" w:cs="Times New Roman"/>
          <w:iCs/>
        </w:rPr>
        <w:t>trends</w:t>
      </w:r>
      <w:r w:rsidR="007E64EF">
        <w:rPr>
          <w:rFonts w:ascii="Times New Roman" w:hAnsi="Times New Roman" w:cs="Times New Roman"/>
          <w:iCs/>
        </w:rPr>
        <w:t xml:space="preserve"> as Berea Sandstone</w:t>
      </w:r>
      <w:r>
        <w:rPr>
          <w:rFonts w:ascii="Times New Roman" w:hAnsi="Times New Roman" w:cs="Times New Roman"/>
          <w:iCs/>
        </w:rPr>
        <w:t xml:space="preserve">, but also some distinct differences, </w:t>
      </w:r>
      <w:commentRangeStart w:id="158"/>
      <w:r>
        <w:rPr>
          <w:rFonts w:ascii="Times New Roman" w:hAnsi="Times New Roman" w:cs="Times New Roman"/>
          <w:iCs/>
        </w:rPr>
        <w:t>which are highlighted here.</w:t>
      </w:r>
      <w:commentRangeEnd w:id="158"/>
      <w:r>
        <w:rPr>
          <w:rStyle w:val="CommentReference"/>
        </w:rPr>
        <w:commentReference w:id="158"/>
      </w:r>
      <w:r>
        <w:rPr>
          <w:rFonts w:ascii="Times New Roman" w:hAnsi="Times New Roman" w:cs="Times New Roman"/>
          <w:iCs/>
        </w:rPr>
        <w:t xml:space="preserve"> </w:t>
      </w:r>
      <w:r w:rsidR="0056683A" w:rsidRPr="004D1AA4">
        <w:rPr>
          <w:rFonts w:ascii="Times New Roman" w:hAnsi="Times New Roman" w:cs="Times New Roman"/>
          <w:iCs/>
        </w:rPr>
        <w:t>The growth of macrofracture</w:t>
      </w:r>
      <w:r>
        <w:rPr>
          <w:rFonts w:ascii="Times New Roman" w:hAnsi="Times New Roman" w:cs="Times New Roman"/>
          <w:iCs/>
        </w:rPr>
        <w:t>s</w:t>
      </w:r>
      <w:r w:rsidR="0056683A" w:rsidRPr="004D1AA4">
        <w:rPr>
          <w:rFonts w:ascii="Times New Roman" w:hAnsi="Times New Roman" w:cs="Times New Roman"/>
          <w:iCs/>
        </w:rPr>
        <w:t xml:space="preserve"> in Lac du </w:t>
      </w:r>
      <w:r w:rsidR="00764646" w:rsidRPr="004D1AA4">
        <w:rPr>
          <w:rFonts w:ascii="Times New Roman" w:hAnsi="Times New Roman" w:cs="Times New Roman"/>
          <w:iCs/>
        </w:rPr>
        <w:t xml:space="preserve">Bonnet Granite is dominated by </w:t>
      </w:r>
      <w:r w:rsidR="0056683A" w:rsidRPr="004D1AA4">
        <w:rPr>
          <w:rFonts w:ascii="Times New Roman" w:hAnsi="Times New Roman" w:cs="Times New Roman"/>
          <w:iCs/>
        </w:rPr>
        <w:t xml:space="preserve">tensile </w:t>
      </w:r>
      <w:r w:rsidR="00E9160F">
        <w:rPr>
          <w:rFonts w:ascii="Times New Roman" w:hAnsi="Times New Roman" w:cs="Times New Roman"/>
          <w:iCs/>
        </w:rPr>
        <w:t>microcracking</w:t>
      </w:r>
      <w:r w:rsidR="0056683A" w:rsidRPr="004D1AA4">
        <w:rPr>
          <w:rFonts w:ascii="Times New Roman" w:hAnsi="Times New Roman" w:cs="Times New Roman"/>
          <w:iCs/>
        </w:rPr>
        <w:t xml:space="preserve"> in four distinct stages</w:t>
      </w:r>
      <w:r w:rsidR="007A3E07">
        <w:rPr>
          <w:rFonts w:ascii="Times New Roman" w:hAnsi="Times New Roman" w:cs="Times New Roman"/>
          <w:iCs/>
        </w:rPr>
        <w:t xml:space="preserve"> </w:t>
      </w:r>
      <w:r w:rsidR="007A3E07" w:rsidRPr="004D1AA4">
        <w:rPr>
          <w:rFonts w:ascii="Times New Roman" w:hAnsi="Times New Roman" w:cs="Times New Roman"/>
          <w:iCs/>
        </w:rPr>
        <w:t>[</w:t>
      </w:r>
      <w:r w:rsidR="00FE00FE">
        <w:rPr>
          <w:rFonts w:ascii="Times New Roman" w:hAnsi="Times New Roman" w:cs="Times New Roman"/>
          <w:iCs/>
          <w:color w:val="00B050"/>
        </w:rPr>
        <w:t>Fig.</w:t>
      </w:r>
      <w:r w:rsidR="00E86A07">
        <w:rPr>
          <w:rFonts w:ascii="Times New Roman" w:hAnsi="Times New Roman" w:cs="Times New Roman"/>
          <w:iCs/>
          <w:color w:val="00B050"/>
        </w:rPr>
        <w:t xml:space="preserve"> 1</w:t>
      </w:r>
      <w:r w:rsidR="00CB5BF5">
        <w:rPr>
          <w:rFonts w:ascii="Times New Roman" w:hAnsi="Times New Roman" w:cs="Times New Roman"/>
          <w:iCs/>
          <w:color w:val="00B050"/>
        </w:rPr>
        <w:t>2</w:t>
      </w:r>
      <w:r w:rsidR="008C41BA">
        <w:rPr>
          <w:rFonts w:ascii="Times New Roman" w:hAnsi="Times New Roman" w:cs="Times New Roman"/>
          <w:iCs/>
          <w:color w:val="00B050"/>
        </w:rPr>
        <w:t>a</w:t>
      </w:r>
      <w:r w:rsidR="007A3E07" w:rsidRPr="004D1AA4">
        <w:rPr>
          <w:rFonts w:ascii="Times New Roman" w:hAnsi="Times New Roman" w:cs="Times New Roman"/>
          <w:iCs/>
        </w:rPr>
        <w:t>]</w:t>
      </w:r>
      <w:r w:rsidR="000C5BFC" w:rsidRPr="004D1AA4">
        <w:rPr>
          <w:rFonts w:ascii="Times New Roman" w:hAnsi="Times New Roman" w:cs="Times New Roman"/>
          <w:iCs/>
        </w:rPr>
        <w:t>: Stage 1</w:t>
      </w:r>
      <w:r w:rsidR="00A03ECA">
        <w:rPr>
          <w:rFonts w:ascii="Times New Roman" w:hAnsi="Times New Roman" w:cs="Times New Roman"/>
          <w:iCs/>
        </w:rPr>
        <w:t>, corresponding to an axial strain from 0 to 0.007,</w:t>
      </w:r>
      <w:r w:rsidR="000C5BFC" w:rsidRPr="004D1AA4">
        <w:rPr>
          <w:rFonts w:ascii="Times New Roman" w:hAnsi="Times New Roman" w:cs="Times New Roman"/>
          <w:iCs/>
        </w:rPr>
        <w:t xml:space="preserve"> is characterized by </w:t>
      </w:r>
      <w:r w:rsidR="00A03ECA">
        <w:rPr>
          <w:rFonts w:ascii="Times New Roman" w:hAnsi="Times New Roman" w:cs="Times New Roman"/>
          <w:iCs/>
        </w:rPr>
        <w:t xml:space="preserve">a linear stress-strain curve and rapid increase in rock strength </w:t>
      </w:r>
      <w:r w:rsidR="005E29BC">
        <w:rPr>
          <w:rFonts w:ascii="Times New Roman" w:hAnsi="Times New Roman" w:cs="Times New Roman"/>
          <w:iCs/>
        </w:rPr>
        <w:t>attributed to the</w:t>
      </w:r>
      <w:r w:rsidR="00A03ECA">
        <w:rPr>
          <w:rFonts w:ascii="Times New Roman" w:hAnsi="Times New Roman" w:cs="Times New Roman"/>
          <w:iCs/>
        </w:rPr>
        <w:t xml:space="preserve"> high Youngs Modulus of granite. Stage 2, corresponding to an axial strain range from 0.008 to 0.015, is the strain hardening phase of the experiment and is characterized by</w:t>
      </w:r>
      <w:r w:rsidR="00FE00FE">
        <w:rPr>
          <w:rFonts w:ascii="Times New Roman" w:hAnsi="Times New Roman" w:cs="Times New Roman"/>
          <w:iCs/>
        </w:rPr>
        <w:t xml:space="preserve"> very</w:t>
      </w:r>
      <w:r w:rsidR="00A03ECA">
        <w:rPr>
          <w:rFonts w:ascii="Times New Roman" w:hAnsi="Times New Roman" w:cs="Times New Roman"/>
          <w:iCs/>
        </w:rPr>
        <w:t xml:space="preserve"> high tensile microcracking activity as we attain peak strength of rock. Stage 3, corresponding to an axial strain range from 0.016 to 0.036, </w:t>
      </w:r>
      <w:r w:rsidR="00FE00FE">
        <w:rPr>
          <w:rFonts w:ascii="Times New Roman" w:hAnsi="Times New Roman" w:cs="Times New Roman"/>
          <w:iCs/>
        </w:rPr>
        <w:t xml:space="preserve">defines the post-peak strain-weakening behavior of rock, and is characterized by high tensile microcracking activity.  </w:t>
      </w:r>
      <w:r w:rsidR="00A03ECA">
        <w:rPr>
          <w:rFonts w:ascii="Times New Roman" w:hAnsi="Times New Roman" w:cs="Times New Roman"/>
          <w:iCs/>
        </w:rPr>
        <w:t>Microcrack growth declines as we approach residual strength of rock</w:t>
      </w:r>
      <w:r w:rsidR="00FE00FE">
        <w:rPr>
          <w:rFonts w:ascii="Times New Roman" w:hAnsi="Times New Roman" w:cs="Times New Roman"/>
          <w:iCs/>
        </w:rPr>
        <w:t xml:space="preserve">. Stage 4, corresponding to an axial strain range from 0.037 to 0.103, defines the frictional sliding behavior of the granite sample and is characterized by residual strength of rock and low microcracking activity. A total of 2598 microcracks developed in the granite sample at a confining pressure of 15 MPa, with ~98% of them occurring in tensile mode generated largely during Stage 2 and Stage 3 of the biaxial experiment. </w:t>
      </w:r>
    </w:p>
    <w:p w14:paraId="5413A9DB" w14:textId="08D58B9D" w:rsidR="00FE00FE" w:rsidRDefault="00FE00FE" w:rsidP="00FE00FE">
      <w:pPr>
        <w:spacing w:line="480" w:lineRule="auto"/>
        <w:rPr>
          <w:rFonts w:ascii="Times New Roman" w:hAnsi="Times New Roman" w:cs="Times New Roman"/>
          <w:iCs/>
        </w:rPr>
      </w:pPr>
      <w:r>
        <w:rPr>
          <w:rFonts w:ascii="Times New Roman" w:hAnsi="Times New Roman" w:cs="Times New Roman"/>
          <w:iCs/>
        </w:rPr>
        <w:lastRenderedPageBreak/>
        <w:t>Stage 1 is characterized by distributed tensile microcracking through the rock sample, indicating onset of dilatancy in the sample [</w:t>
      </w:r>
      <w:r w:rsidR="00CB5BF5">
        <w:rPr>
          <w:rFonts w:ascii="Times New Roman" w:hAnsi="Times New Roman" w:cs="Times New Roman"/>
          <w:iCs/>
          <w:color w:val="00B050"/>
        </w:rPr>
        <w:t>Fig. 12</w:t>
      </w:r>
      <w:r w:rsidR="00802B1C">
        <w:rPr>
          <w:rFonts w:ascii="Times New Roman" w:hAnsi="Times New Roman" w:cs="Times New Roman"/>
          <w:iCs/>
          <w:color w:val="00B050"/>
        </w:rPr>
        <w:t>b1</w:t>
      </w:r>
      <w:r>
        <w:rPr>
          <w:rFonts w:ascii="Times New Roman" w:hAnsi="Times New Roman" w:cs="Times New Roman"/>
          <w:iCs/>
        </w:rPr>
        <w:t>]. Stage 2 is characterized by growth of shear and tensile microcracks, predominantly around asperities created in Stage 1 [</w:t>
      </w:r>
      <w:r w:rsidR="00802B1C">
        <w:rPr>
          <w:rFonts w:ascii="Times New Roman" w:hAnsi="Times New Roman" w:cs="Times New Roman"/>
          <w:iCs/>
          <w:color w:val="00B050"/>
        </w:rPr>
        <w:t>Fig. 1</w:t>
      </w:r>
      <w:r w:rsidR="00CB5BF5">
        <w:rPr>
          <w:rFonts w:ascii="Times New Roman" w:hAnsi="Times New Roman" w:cs="Times New Roman"/>
          <w:iCs/>
          <w:color w:val="00B050"/>
        </w:rPr>
        <w:t>2</w:t>
      </w:r>
      <w:r>
        <w:rPr>
          <w:rFonts w:ascii="Times New Roman" w:hAnsi="Times New Roman" w:cs="Times New Roman"/>
          <w:iCs/>
          <w:color w:val="00B050"/>
        </w:rPr>
        <w:t>b</w:t>
      </w:r>
      <w:r w:rsidR="00802B1C">
        <w:rPr>
          <w:rFonts w:ascii="Times New Roman" w:hAnsi="Times New Roman" w:cs="Times New Roman"/>
          <w:iCs/>
          <w:color w:val="00B050"/>
        </w:rPr>
        <w:t>2</w:t>
      </w:r>
      <w:r>
        <w:rPr>
          <w:rFonts w:ascii="Times New Roman" w:hAnsi="Times New Roman" w:cs="Times New Roman"/>
          <w:iCs/>
        </w:rPr>
        <w:t xml:space="preserve">]. Shear microcracking during Stage 2 dominantly occurs in the process zone, and local fractures are emergent. Stage 3 is characterized by the coalescence of pre-existing </w:t>
      </w:r>
      <w:r w:rsidR="00F675AB">
        <w:rPr>
          <w:rFonts w:ascii="Times New Roman" w:hAnsi="Times New Roman" w:cs="Times New Roman"/>
          <w:iCs/>
        </w:rPr>
        <w:t xml:space="preserve">and newly generated </w:t>
      </w:r>
      <w:r>
        <w:rPr>
          <w:rFonts w:ascii="Times New Roman" w:hAnsi="Times New Roman" w:cs="Times New Roman"/>
          <w:iCs/>
        </w:rPr>
        <w:t>microcracks and smaller fractures int</w:t>
      </w:r>
      <w:r w:rsidR="00F675AB">
        <w:rPr>
          <w:rFonts w:ascii="Times New Roman" w:hAnsi="Times New Roman" w:cs="Times New Roman"/>
          <w:iCs/>
        </w:rPr>
        <w:t xml:space="preserve">o a through-going shear rupture </w:t>
      </w:r>
      <w:r>
        <w:rPr>
          <w:rFonts w:ascii="Times New Roman" w:hAnsi="Times New Roman" w:cs="Times New Roman"/>
          <w:iCs/>
        </w:rPr>
        <w:t>[</w:t>
      </w:r>
      <w:r w:rsidR="00802B1C">
        <w:rPr>
          <w:rFonts w:ascii="Times New Roman" w:hAnsi="Times New Roman" w:cs="Times New Roman"/>
          <w:iCs/>
          <w:color w:val="00B050"/>
        </w:rPr>
        <w:t>Fig. 1</w:t>
      </w:r>
      <w:r w:rsidR="00CB5BF5">
        <w:rPr>
          <w:rFonts w:ascii="Times New Roman" w:hAnsi="Times New Roman" w:cs="Times New Roman"/>
          <w:iCs/>
          <w:color w:val="00B050"/>
        </w:rPr>
        <w:t>2</w:t>
      </w:r>
      <w:r w:rsidR="00802B1C">
        <w:rPr>
          <w:rFonts w:ascii="Times New Roman" w:hAnsi="Times New Roman" w:cs="Times New Roman"/>
          <w:iCs/>
          <w:color w:val="00B050"/>
        </w:rPr>
        <w:t>b3</w:t>
      </w:r>
      <w:r>
        <w:rPr>
          <w:rFonts w:ascii="Times New Roman" w:hAnsi="Times New Roman" w:cs="Times New Roman"/>
          <w:iCs/>
        </w:rPr>
        <w:t xml:space="preserve">]. </w:t>
      </w:r>
      <w:r w:rsidR="004A6044">
        <w:rPr>
          <w:rFonts w:ascii="Times New Roman" w:hAnsi="Times New Roman" w:cs="Times New Roman"/>
          <w:iCs/>
        </w:rPr>
        <w:t xml:space="preserve">Conjugate fractures, originating from the primary shear rupture are emergent at this stage, originating from coalescence of tensile microcracks in the gouge of the primary shear fracture. </w:t>
      </w:r>
      <w:r>
        <w:rPr>
          <w:rFonts w:ascii="Times New Roman" w:hAnsi="Times New Roman" w:cs="Times New Roman"/>
          <w:iCs/>
        </w:rPr>
        <w:t>Stage 4 is characterized by shearing along the macrofracture surface [</w:t>
      </w:r>
      <w:r w:rsidR="00CB5BF5">
        <w:rPr>
          <w:rFonts w:ascii="Times New Roman" w:hAnsi="Times New Roman" w:cs="Times New Roman"/>
          <w:iCs/>
          <w:color w:val="00B050"/>
        </w:rPr>
        <w:t>Fig. 12</w:t>
      </w:r>
      <w:r w:rsidR="00802B1C">
        <w:rPr>
          <w:rFonts w:ascii="Times New Roman" w:hAnsi="Times New Roman" w:cs="Times New Roman"/>
          <w:iCs/>
          <w:color w:val="00B050"/>
        </w:rPr>
        <w:t>b4</w:t>
      </w:r>
      <w:r>
        <w:rPr>
          <w:rFonts w:ascii="Times New Roman" w:hAnsi="Times New Roman" w:cs="Times New Roman"/>
          <w:iCs/>
        </w:rPr>
        <w:t>]</w:t>
      </w:r>
      <w:r w:rsidR="004A6044">
        <w:rPr>
          <w:rFonts w:ascii="Times New Roman" w:hAnsi="Times New Roman" w:cs="Times New Roman"/>
          <w:iCs/>
        </w:rPr>
        <w:t xml:space="preserve"> and new microcracks are generated by gouge fracturing. </w:t>
      </w:r>
      <w:r w:rsidR="00DD1EB9">
        <w:rPr>
          <w:rFonts w:ascii="Times New Roman" w:hAnsi="Times New Roman" w:cs="Times New Roman"/>
          <w:iCs/>
        </w:rPr>
        <w:t>Thus, the nucleation and localization of fractures in granite occurs through the coalescence of microcracks, predominantly generated in tensile mode. The abundance of tensile microcracking in the fracture zone indicates dilatancy as primary force in fracture generation. As a result, we observe a net very little compression in the sample was prior to failure [</w:t>
      </w:r>
      <w:r w:rsidR="00DD1EB9" w:rsidRPr="00CD71AE">
        <w:rPr>
          <w:rFonts w:ascii="Times New Roman" w:hAnsi="Times New Roman" w:cs="Times New Roman"/>
          <w:iCs/>
          <w:color w:val="00B050"/>
        </w:rPr>
        <w:t>Fig. 9</w:t>
      </w:r>
      <w:r w:rsidR="00DD1EB9">
        <w:rPr>
          <w:rFonts w:ascii="Times New Roman" w:hAnsi="Times New Roman" w:cs="Times New Roman"/>
          <w:iCs/>
        </w:rPr>
        <w:t xml:space="preserve">]. At </w:t>
      </w:r>
      <w:r w:rsidR="00DD1EB9" w:rsidRPr="00CD71AE">
        <w:rPr>
          <w:rFonts w:ascii="Times New Roman" w:hAnsi="Times New Roman" w:cs="Times New Roman"/>
          <w:i/>
          <w:iCs/>
        </w:rPr>
        <w:t>σ/σ</w:t>
      </w:r>
      <w:r w:rsidR="00DD1EB9" w:rsidRPr="00CD71AE">
        <w:rPr>
          <w:rFonts w:ascii="Times New Roman" w:hAnsi="Times New Roman" w:cs="Times New Roman"/>
          <w:i/>
          <w:iCs/>
          <w:vertAlign w:val="subscript"/>
        </w:rPr>
        <w:t>failure</w:t>
      </w:r>
      <w:r w:rsidR="00DD1EB9">
        <w:rPr>
          <w:rFonts w:ascii="Times New Roman" w:hAnsi="Times New Roman" w:cs="Times New Roman"/>
          <w:iCs/>
        </w:rPr>
        <w:t>=1, we calculate a positive value of the Damage Index (</w:t>
      </w:r>
      <w:r w:rsidR="00DD1EB9" w:rsidRPr="00CD71AE">
        <w:rPr>
          <w:rFonts w:ascii="Times New Roman" w:hAnsi="Times New Roman" w:cs="Times New Roman"/>
          <w:i/>
          <w:iCs/>
        </w:rPr>
        <w:t>DI</w:t>
      </w:r>
      <w:r w:rsidR="00DD1EB9">
        <w:rPr>
          <w:rFonts w:ascii="Times New Roman" w:hAnsi="Times New Roman" w:cs="Times New Roman"/>
          <w:iCs/>
        </w:rPr>
        <w:t xml:space="preserve">), indicating the formation of a dilatant fracture zone.   </w:t>
      </w:r>
      <w:r>
        <w:rPr>
          <w:rFonts w:ascii="Times New Roman" w:hAnsi="Times New Roman" w:cs="Times New Roman"/>
          <w:iCs/>
        </w:rPr>
        <w:t xml:space="preserve">Using the location of microcrack distribution through the sample, we calculate a fractal dimension (D-value) of </w:t>
      </w:r>
      <w:r w:rsidR="004A6044">
        <w:rPr>
          <w:rFonts w:ascii="Times New Roman" w:hAnsi="Times New Roman" w:cs="Times New Roman"/>
          <w:iCs/>
        </w:rPr>
        <w:t>1.2</w:t>
      </w:r>
      <w:r>
        <w:rPr>
          <w:rFonts w:ascii="Times New Roman" w:hAnsi="Times New Roman" w:cs="Times New Roman"/>
          <w:iCs/>
        </w:rPr>
        <w:t xml:space="preserve">7 associated with biaxial deformation of </w:t>
      </w:r>
      <w:r w:rsidR="004A6044">
        <w:rPr>
          <w:rFonts w:ascii="Times New Roman" w:hAnsi="Times New Roman" w:cs="Times New Roman"/>
          <w:iCs/>
        </w:rPr>
        <w:t xml:space="preserve">Lac du Bonnet granite </w:t>
      </w:r>
      <w:r>
        <w:rPr>
          <w:rFonts w:ascii="Times New Roman" w:hAnsi="Times New Roman" w:cs="Times New Roman"/>
          <w:iCs/>
        </w:rPr>
        <w:t>under a confining pressure of 15 MPa [</w:t>
      </w:r>
      <w:r w:rsidR="00DD1EB9">
        <w:rPr>
          <w:rFonts w:ascii="Times New Roman" w:hAnsi="Times New Roman" w:cs="Times New Roman"/>
          <w:iCs/>
          <w:color w:val="00B050"/>
        </w:rPr>
        <w:t>Fig. 9</w:t>
      </w:r>
      <w:r>
        <w:rPr>
          <w:rFonts w:ascii="Times New Roman" w:hAnsi="Times New Roman" w:cs="Times New Roman"/>
          <w:iCs/>
        </w:rPr>
        <w:t xml:space="preserve">]. </w:t>
      </w:r>
    </w:p>
    <w:p w14:paraId="73A7CC70" w14:textId="7AFD0401" w:rsidR="004A6044" w:rsidRDefault="004A6044" w:rsidP="004A6044">
      <w:pPr>
        <w:spacing w:line="480" w:lineRule="auto"/>
        <w:rPr>
          <w:rFonts w:ascii="Times New Roman" w:hAnsi="Times New Roman" w:cs="Times New Roman"/>
          <w:iCs/>
        </w:rPr>
      </w:pPr>
      <w:r>
        <w:rPr>
          <w:rFonts w:ascii="Times New Roman" w:hAnsi="Times New Roman" w:cs="Times New Roman"/>
          <w:iCs/>
        </w:rPr>
        <w:t>We calculate a total of 21.91</w:t>
      </w:r>
      <w:r w:rsidRPr="00CD71AE">
        <w:rPr>
          <w:rFonts w:ascii="Times New Roman" w:hAnsi="Times New Roman" w:cs="Times New Roman"/>
          <w:iCs/>
        </w:rPr>
        <w:t xml:space="preserve"> J of fracture energy released as AE during the biaxial experiment on </w:t>
      </w:r>
      <w:r>
        <w:rPr>
          <w:rFonts w:ascii="Times New Roman" w:hAnsi="Times New Roman" w:cs="Times New Roman"/>
          <w:iCs/>
        </w:rPr>
        <w:t>Lac du Bonnet granite</w:t>
      </w:r>
      <w:r w:rsidRPr="00CD71AE">
        <w:rPr>
          <w:rFonts w:ascii="Times New Roman" w:hAnsi="Times New Roman" w:cs="Times New Roman"/>
          <w:iCs/>
        </w:rPr>
        <w:t xml:space="preserve"> under a confining pressure of 15 MPa, exhibiting an exponential trend [</w:t>
      </w:r>
      <w:r w:rsidR="00CB5BF5">
        <w:rPr>
          <w:rFonts w:ascii="Times New Roman" w:hAnsi="Times New Roman" w:cs="Times New Roman"/>
          <w:iCs/>
          <w:color w:val="00B050"/>
        </w:rPr>
        <w:t>Fig. 12</w:t>
      </w:r>
      <w:r w:rsidR="00802B1C">
        <w:rPr>
          <w:rFonts w:ascii="Times New Roman" w:hAnsi="Times New Roman" w:cs="Times New Roman"/>
          <w:iCs/>
          <w:color w:val="00B050"/>
        </w:rPr>
        <w:t>c</w:t>
      </w:r>
      <w:r w:rsidRPr="00CD71AE">
        <w:rPr>
          <w:rFonts w:ascii="Times New Roman" w:hAnsi="Times New Roman" w:cs="Times New Roman"/>
          <w:iCs/>
        </w:rPr>
        <w:t xml:space="preserve">]. </w:t>
      </w:r>
      <w:r>
        <w:rPr>
          <w:rFonts w:ascii="Times New Roman" w:hAnsi="Times New Roman" w:cs="Times New Roman"/>
          <w:iCs/>
        </w:rPr>
        <w:t xml:space="preserve">The release of fracture energy in the four stages of the biaxial experiment are 15%, 43%, 31% and 11% respectively. Through the entirety of the experiment, tensile microcracking is the dominant mode of energy release, contributing to 93% of the total AE energy. </w:t>
      </w:r>
      <w:r w:rsidR="00B506FF">
        <w:rPr>
          <w:rFonts w:ascii="Times New Roman" w:hAnsi="Times New Roman" w:cs="Times New Roman"/>
          <w:iCs/>
        </w:rPr>
        <w:t>However, the small number of microcracks generated in shear mode (2% of total microcracks), correspond to events of high energy, contributing to 7% of total energy released. We calculate range of -4.4 to -3.4 of moment magnitudes after clustering of microcrack energy. The slope of the frequency-magnitude distribution yields a b-value of 1.51 for biaxial deformation of Lac du Bonnet granite under a confining pressure of 15 MPa [</w:t>
      </w:r>
      <w:r w:rsidR="00B506FF" w:rsidRPr="00CD71AE">
        <w:rPr>
          <w:rFonts w:ascii="Times New Roman" w:hAnsi="Times New Roman" w:cs="Times New Roman"/>
          <w:iCs/>
          <w:color w:val="00B050"/>
        </w:rPr>
        <w:t>Fig.</w:t>
      </w:r>
      <w:r w:rsidR="00CB5BF5">
        <w:rPr>
          <w:rFonts w:ascii="Times New Roman" w:hAnsi="Times New Roman" w:cs="Times New Roman"/>
          <w:iCs/>
          <w:color w:val="00B050"/>
        </w:rPr>
        <w:t xml:space="preserve"> 11</w:t>
      </w:r>
      <w:r w:rsidR="00B506FF">
        <w:rPr>
          <w:rFonts w:ascii="Times New Roman" w:hAnsi="Times New Roman" w:cs="Times New Roman"/>
          <w:iCs/>
        </w:rPr>
        <w:t>].</w:t>
      </w:r>
    </w:p>
    <w:p w14:paraId="7E89793D" w14:textId="33F74019" w:rsidR="00E43D75" w:rsidRDefault="00E43D75" w:rsidP="00386010">
      <w:pPr>
        <w:spacing w:line="480" w:lineRule="auto"/>
        <w:rPr>
          <w:rFonts w:ascii="Times New Roman" w:hAnsi="Times New Roman" w:cs="Times New Roman"/>
          <w:iCs/>
        </w:rPr>
      </w:pPr>
      <w:r>
        <w:rPr>
          <w:rFonts w:ascii="Times New Roman" w:hAnsi="Times New Roman" w:cs="Times New Roman"/>
          <w:iCs/>
        </w:rPr>
        <w:lastRenderedPageBreak/>
        <w:t>Thus, the growth of shear fracture in Lac du Bonnet granite occurs through the cooperative coalescence of microcracks predominantly generated in tensile mode. Fracture energy is largely released by microcracking in tensile mode. Since tensile microcracking is the primary mode of deformation,</w:t>
      </w:r>
      <w:r w:rsidR="006C4BFF">
        <w:rPr>
          <w:rFonts w:ascii="Times New Roman" w:hAnsi="Times New Roman" w:cs="Times New Roman"/>
          <w:iCs/>
        </w:rPr>
        <w:t xml:space="preserve"> the</w:t>
      </w:r>
      <w:r>
        <w:rPr>
          <w:rFonts w:ascii="Times New Roman" w:hAnsi="Times New Roman" w:cs="Times New Roman"/>
          <w:iCs/>
        </w:rPr>
        <w:t xml:space="preserve"> developed fracture zone is dilatant in nature. </w:t>
      </w:r>
    </w:p>
    <w:p w14:paraId="3AD4E0E2" w14:textId="77777777" w:rsidR="005357A4" w:rsidRPr="00BA359D" w:rsidRDefault="00BA359D" w:rsidP="005357A4">
      <w:pPr>
        <w:spacing w:line="480" w:lineRule="auto"/>
        <w:rPr>
          <w:rFonts w:ascii="Times New Roman" w:hAnsi="Times New Roman" w:cs="Times New Roman"/>
          <w:b/>
          <w:iCs/>
        </w:rPr>
      </w:pPr>
      <w:r w:rsidRPr="00BA359D">
        <w:rPr>
          <w:rFonts w:ascii="Times New Roman" w:hAnsi="Times New Roman" w:cs="Times New Roman"/>
          <w:b/>
          <w:iCs/>
        </w:rPr>
        <w:t>3.2. Effect of Confining Pressure</w:t>
      </w:r>
    </w:p>
    <w:p w14:paraId="4B90BCF4" w14:textId="47B8AE6E" w:rsidR="00577C83" w:rsidRDefault="000D6E01" w:rsidP="00756B43">
      <w:pPr>
        <w:spacing w:line="480" w:lineRule="auto"/>
        <w:rPr>
          <w:rFonts w:ascii="Times New Roman" w:hAnsi="Times New Roman" w:cs="Times New Roman"/>
          <w:iCs/>
        </w:rPr>
      </w:pPr>
      <w:commentRangeStart w:id="159"/>
      <w:r>
        <w:rPr>
          <w:rFonts w:ascii="Times New Roman" w:hAnsi="Times New Roman" w:cs="Times New Roman"/>
          <w:iCs/>
        </w:rPr>
        <w:t>To examine how the behavior of each of these materials changes as a function of confining pressure, we carry out identical experiments on both the Berea Sandstone and Lac du Bonnet Granite analogs.</w:t>
      </w:r>
      <w:commentRangeEnd w:id="159"/>
      <w:r w:rsidR="001A4CC0">
        <w:rPr>
          <w:rStyle w:val="CommentReference"/>
        </w:rPr>
        <w:commentReference w:id="159"/>
      </w:r>
      <w:r>
        <w:rPr>
          <w:rFonts w:ascii="Times New Roman" w:hAnsi="Times New Roman" w:cs="Times New Roman"/>
          <w:iCs/>
        </w:rPr>
        <w:t xml:space="preserve"> </w:t>
      </w:r>
      <w:r w:rsidR="00D73E27">
        <w:rPr>
          <w:rFonts w:ascii="Times New Roman" w:hAnsi="Times New Roman" w:cs="Times New Roman"/>
          <w:iCs/>
        </w:rPr>
        <w:t xml:space="preserve">As we increase confining pressure from 0 MPa to 50 MPa on samples of Berea Sandstone, we observe an increase in peak </w:t>
      </w:r>
      <w:r w:rsidR="00F70420">
        <w:rPr>
          <w:rFonts w:ascii="Times New Roman" w:hAnsi="Times New Roman" w:cs="Times New Roman"/>
          <w:iCs/>
        </w:rPr>
        <w:t xml:space="preserve">strength of rock </w:t>
      </w:r>
      <w:r w:rsidR="00D73E27">
        <w:rPr>
          <w:rFonts w:ascii="Times New Roman" w:hAnsi="Times New Roman" w:cs="Times New Roman"/>
          <w:iCs/>
        </w:rPr>
        <w:t>from 85.05 MPa to 238.82 MPa [</w:t>
      </w:r>
      <w:r w:rsidR="00D73E27" w:rsidRPr="003F62A2">
        <w:rPr>
          <w:rFonts w:ascii="Times New Roman" w:hAnsi="Times New Roman" w:cs="Times New Roman"/>
          <w:iCs/>
          <w:color w:val="00B050"/>
        </w:rPr>
        <w:t xml:space="preserve">Fig. </w:t>
      </w:r>
      <w:r w:rsidR="00391DD4">
        <w:rPr>
          <w:rFonts w:ascii="Times New Roman" w:hAnsi="Times New Roman" w:cs="Times New Roman"/>
          <w:iCs/>
          <w:color w:val="00B050"/>
        </w:rPr>
        <w:t>1</w:t>
      </w:r>
      <w:r w:rsidR="00CB5BF5">
        <w:rPr>
          <w:rFonts w:ascii="Times New Roman" w:hAnsi="Times New Roman" w:cs="Times New Roman"/>
          <w:iCs/>
          <w:color w:val="00B050"/>
        </w:rPr>
        <w:t>3</w:t>
      </w:r>
      <w:r w:rsidR="00D73E27" w:rsidRPr="003F62A2">
        <w:rPr>
          <w:rFonts w:ascii="Times New Roman" w:hAnsi="Times New Roman" w:cs="Times New Roman"/>
          <w:iCs/>
          <w:color w:val="00B050"/>
        </w:rPr>
        <w:t>a</w:t>
      </w:r>
      <w:r w:rsidR="00D73E27">
        <w:rPr>
          <w:rFonts w:ascii="Times New Roman" w:hAnsi="Times New Roman" w:cs="Times New Roman"/>
          <w:iCs/>
        </w:rPr>
        <w:t xml:space="preserve">]. </w:t>
      </w:r>
      <w:r w:rsidR="000B5010">
        <w:rPr>
          <w:rFonts w:ascii="Times New Roman" w:hAnsi="Times New Roman" w:cs="Times New Roman"/>
          <w:iCs/>
        </w:rPr>
        <w:t>As confining pressure increases, rock strength increases, providing greater resistance to the formation of a shear fracture during biaxial deformation experiments. This increased resistance to fracture formation with confining pressure results in an increase in shear microcracks and a decline in tensile microcracks [</w:t>
      </w:r>
      <w:r w:rsidR="000B5010" w:rsidRPr="003F62A2">
        <w:rPr>
          <w:rFonts w:ascii="Times New Roman" w:hAnsi="Times New Roman" w:cs="Times New Roman"/>
          <w:iCs/>
          <w:color w:val="00B050"/>
        </w:rPr>
        <w:t xml:space="preserve">Fig. </w:t>
      </w:r>
      <w:r w:rsidR="00CB5BF5">
        <w:rPr>
          <w:rFonts w:ascii="Times New Roman" w:hAnsi="Times New Roman" w:cs="Times New Roman"/>
          <w:iCs/>
          <w:color w:val="00B050"/>
        </w:rPr>
        <w:t>13</w:t>
      </w:r>
      <w:r w:rsidR="000B5010">
        <w:rPr>
          <w:rFonts w:ascii="Times New Roman" w:hAnsi="Times New Roman" w:cs="Times New Roman"/>
          <w:iCs/>
          <w:color w:val="00B050"/>
        </w:rPr>
        <w:t>b</w:t>
      </w:r>
      <w:r w:rsidR="000B5010">
        <w:rPr>
          <w:rFonts w:ascii="Times New Roman" w:hAnsi="Times New Roman" w:cs="Times New Roman"/>
          <w:iCs/>
        </w:rPr>
        <w:t>]. While the total number of microcracks created during biaxial deformation of sandstone does not vary significantly with confining pressure, microcracking in shear increases from 4% of total events at 0 MPa to 45% of total events at 50 MPa. Th</w:t>
      </w:r>
      <w:r w:rsidR="002F7403">
        <w:rPr>
          <w:rFonts w:ascii="Times New Roman" w:hAnsi="Times New Roman" w:cs="Times New Roman"/>
          <w:iCs/>
        </w:rPr>
        <w:t xml:space="preserve">e increase in shear microcracking and simultaneous decline in tensile microcracking </w:t>
      </w:r>
      <w:r w:rsidR="000B5010">
        <w:rPr>
          <w:rFonts w:ascii="Times New Roman" w:hAnsi="Times New Roman" w:cs="Times New Roman"/>
          <w:iCs/>
        </w:rPr>
        <w:t xml:space="preserve">indicates </w:t>
      </w:r>
      <w:r w:rsidR="002F7403">
        <w:rPr>
          <w:rFonts w:ascii="Times New Roman" w:hAnsi="Times New Roman" w:cs="Times New Roman"/>
          <w:iCs/>
        </w:rPr>
        <w:t xml:space="preserve">transition from dilatant fracture zones at low confining pressures to shearing fracture zones at high confining pressure. This observation is supported by the variation in calculated Damage Index at </w:t>
      </w:r>
      <w:r w:rsidR="002F7403" w:rsidRPr="00CD71AE">
        <w:rPr>
          <w:rFonts w:ascii="Times New Roman" w:hAnsi="Times New Roman" w:cs="Times New Roman"/>
          <w:i/>
          <w:iCs/>
        </w:rPr>
        <w:t>σ</w:t>
      </w:r>
      <w:r w:rsidR="002F7403">
        <w:rPr>
          <w:rFonts w:ascii="Times New Roman" w:hAnsi="Times New Roman" w:cs="Times New Roman"/>
          <w:iCs/>
        </w:rPr>
        <w:t>/</w:t>
      </w:r>
      <w:r w:rsidR="002F7403" w:rsidRPr="00CD71AE">
        <w:rPr>
          <w:rFonts w:ascii="Times New Roman" w:hAnsi="Times New Roman" w:cs="Times New Roman"/>
          <w:i/>
          <w:iCs/>
        </w:rPr>
        <w:t>σ</w:t>
      </w:r>
      <w:r w:rsidR="002F7403" w:rsidRPr="00CD71AE">
        <w:rPr>
          <w:rFonts w:ascii="Times New Roman" w:hAnsi="Times New Roman" w:cs="Times New Roman"/>
          <w:i/>
          <w:iCs/>
          <w:vertAlign w:val="subscript"/>
        </w:rPr>
        <w:t>failure</w:t>
      </w:r>
      <w:r w:rsidR="002F7403">
        <w:rPr>
          <w:rFonts w:ascii="Times New Roman" w:hAnsi="Times New Roman" w:cs="Times New Roman"/>
          <w:iCs/>
        </w:rPr>
        <w:t xml:space="preserve"> =1 with confining pressure [</w:t>
      </w:r>
      <w:r w:rsidR="00CB5BF5" w:rsidRPr="00756B43">
        <w:rPr>
          <w:rFonts w:ascii="Times New Roman" w:hAnsi="Times New Roman" w:cs="Times New Roman"/>
          <w:iCs/>
          <w:color w:val="00B050"/>
        </w:rPr>
        <w:t>Fig. 13</w:t>
      </w:r>
      <w:r w:rsidR="002F7403" w:rsidRPr="00B91213">
        <w:rPr>
          <w:rFonts w:ascii="Times New Roman" w:hAnsi="Times New Roman" w:cs="Times New Roman"/>
          <w:iCs/>
          <w:color w:val="00B050"/>
        </w:rPr>
        <w:t>c</w:t>
      </w:r>
      <w:r w:rsidR="002F7403">
        <w:rPr>
          <w:rFonts w:ascii="Times New Roman" w:hAnsi="Times New Roman" w:cs="Times New Roman"/>
          <w:iCs/>
        </w:rPr>
        <w:t>]. At low confining pressures</w:t>
      </w:r>
      <w:r w:rsidR="00577C83">
        <w:rPr>
          <w:rFonts w:ascii="Times New Roman" w:hAnsi="Times New Roman" w:cs="Times New Roman"/>
          <w:iCs/>
        </w:rPr>
        <w:t xml:space="preserve"> (0-10 MPa)</w:t>
      </w:r>
      <w:r w:rsidR="002F7403">
        <w:rPr>
          <w:rFonts w:ascii="Times New Roman" w:hAnsi="Times New Roman" w:cs="Times New Roman"/>
          <w:iCs/>
        </w:rPr>
        <w:t>, we calculate positive values of the Damage Index</w:t>
      </w:r>
      <w:r w:rsidR="00577C83">
        <w:rPr>
          <w:rFonts w:ascii="Times New Roman" w:hAnsi="Times New Roman" w:cs="Times New Roman"/>
          <w:iCs/>
        </w:rPr>
        <w:t xml:space="preserve"> at peak strength of rock</w:t>
      </w:r>
      <w:r w:rsidR="002F7403">
        <w:rPr>
          <w:rFonts w:ascii="Times New Roman" w:hAnsi="Times New Roman" w:cs="Times New Roman"/>
          <w:iCs/>
        </w:rPr>
        <w:t xml:space="preserve">, indicating formation of </w:t>
      </w:r>
      <w:r w:rsidR="00577C83">
        <w:rPr>
          <w:rFonts w:ascii="Times New Roman" w:hAnsi="Times New Roman" w:cs="Times New Roman"/>
          <w:iCs/>
        </w:rPr>
        <w:t>a dilatant fracture zone. At higher confining pressures (15-50 MPa), we calculate negative values of the Damage Index at peak strength of rock, indicating formation of a fracture zone dominated by compaction and shear. Total fracture energy released as AE increases from 1.73 J at confining pressure of 0 MPa to 7.97 J at confining pressure of 50 MPa, with the contribution of shear microcracking increasing from 31% to 92% [</w:t>
      </w:r>
      <w:r w:rsidR="00CB5BF5" w:rsidRPr="00756B43">
        <w:rPr>
          <w:rFonts w:ascii="Times New Roman" w:hAnsi="Times New Roman" w:cs="Times New Roman"/>
          <w:iCs/>
          <w:color w:val="00B050"/>
        </w:rPr>
        <w:t>Fig. 13</w:t>
      </w:r>
      <w:r w:rsidR="00577C83" w:rsidRPr="00B91213">
        <w:rPr>
          <w:rFonts w:ascii="Times New Roman" w:hAnsi="Times New Roman" w:cs="Times New Roman"/>
          <w:iCs/>
          <w:color w:val="00B050"/>
        </w:rPr>
        <w:t>d</w:t>
      </w:r>
      <w:r w:rsidR="00577C83">
        <w:rPr>
          <w:rFonts w:ascii="Times New Roman" w:hAnsi="Times New Roman" w:cs="Times New Roman"/>
          <w:iCs/>
        </w:rPr>
        <w:t xml:space="preserve">]. </w:t>
      </w:r>
      <w:r w:rsidR="00D10ED9">
        <w:rPr>
          <w:rFonts w:ascii="Times New Roman" w:hAnsi="Times New Roman" w:cs="Times New Roman"/>
          <w:iCs/>
        </w:rPr>
        <w:t xml:space="preserve">The increase in fracture energy with confining pressure is due to increase in fraction of shear microcracking, which are associated with larger stress release during their formation. </w:t>
      </w:r>
      <w:r w:rsidR="003F4A1C">
        <w:rPr>
          <w:rFonts w:ascii="Times New Roman" w:hAnsi="Times New Roman" w:cs="Times New Roman"/>
          <w:iCs/>
        </w:rPr>
        <w:t xml:space="preserve">Visual </w:t>
      </w:r>
      <w:r w:rsidR="003F4A1C">
        <w:rPr>
          <w:rFonts w:ascii="Times New Roman" w:hAnsi="Times New Roman" w:cs="Times New Roman"/>
          <w:iCs/>
        </w:rPr>
        <w:lastRenderedPageBreak/>
        <w:t>representation of the microcrack locations show an increase in concentration of shear microcracks in the zones of the primary shear fracture and conjugate fractures [</w:t>
      </w:r>
      <w:r w:rsidR="003F4A1C" w:rsidRPr="00B91213">
        <w:rPr>
          <w:rFonts w:ascii="Times New Roman" w:hAnsi="Times New Roman" w:cs="Times New Roman"/>
          <w:iCs/>
          <w:color w:val="00B050"/>
        </w:rPr>
        <w:t>F</w:t>
      </w:r>
      <w:r w:rsidR="00CB5BF5" w:rsidRPr="00756B43">
        <w:rPr>
          <w:rFonts w:ascii="Times New Roman" w:hAnsi="Times New Roman" w:cs="Times New Roman"/>
          <w:iCs/>
          <w:color w:val="00B050"/>
        </w:rPr>
        <w:t>ig 13</w:t>
      </w:r>
      <w:r w:rsidR="003F4A1C" w:rsidRPr="00B91213">
        <w:rPr>
          <w:rFonts w:ascii="Times New Roman" w:hAnsi="Times New Roman" w:cs="Times New Roman"/>
          <w:iCs/>
          <w:color w:val="00B050"/>
        </w:rPr>
        <w:t>e</w:t>
      </w:r>
      <w:r w:rsidR="003F4A1C">
        <w:rPr>
          <w:rFonts w:ascii="Times New Roman" w:hAnsi="Times New Roman" w:cs="Times New Roman"/>
          <w:iCs/>
        </w:rPr>
        <w:t xml:space="preserve">]. In general, an increase in confining pressure also correlates with increase in </w:t>
      </w:r>
      <w:r w:rsidR="00D10ED9">
        <w:rPr>
          <w:rFonts w:ascii="Times New Roman" w:hAnsi="Times New Roman" w:cs="Times New Roman"/>
          <w:iCs/>
        </w:rPr>
        <w:t xml:space="preserve">conjugate fractures and </w:t>
      </w:r>
      <w:r w:rsidR="003F4A1C">
        <w:rPr>
          <w:rFonts w:ascii="Times New Roman" w:hAnsi="Times New Roman" w:cs="Times New Roman"/>
          <w:iCs/>
        </w:rPr>
        <w:t>spat</w:t>
      </w:r>
      <w:r w:rsidR="00D10ED9">
        <w:rPr>
          <w:rFonts w:ascii="Times New Roman" w:hAnsi="Times New Roman" w:cs="Times New Roman"/>
          <w:iCs/>
        </w:rPr>
        <w:t xml:space="preserve">ial distribution of microcracks. </w:t>
      </w:r>
      <w:r w:rsidR="003F4A1C">
        <w:rPr>
          <w:rFonts w:ascii="Times New Roman" w:hAnsi="Times New Roman" w:cs="Times New Roman"/>
          <w:iCs/>
        </w:rPr>
        <w:t>As a result of increase in spatial distribution of microcracks, we calculate an increa</w:t>
      </w:r>
      <w:r w:rsidR="00627A14">
        <w:rPr>
          <w:rFonts w:ascii="Times New Roman" w:hAnsi="Times New Roman" w:cs="Times New Roman"/>
          <w:iCs/>
        </w:rPr>
        <w:t>se in fractal dimension (</w:t>
      </w:r>
      <w:r w:rsidR="00627A14" w:rsidRPr="00B91213">
        <w:rPr>
          <w:rFonts w:ascii="Times New Roman" w:hAnsi="Times New Roman" w:cs="Times New Roman"/>
          <w:i/>
          <w:iCs/>
        </w:rPr>
        <w:t>D</w:t>
      </w:r>
      <w:r w:rsidR="003F4A1C">
        <w:rPr>
          <w:rFonts w:ascii="Times New Roman" w:hAnsi="Times New Roman" w:cs="Times New Roman"/>
          <w:iCs/>
        </w:rPr>
        <w:t>)</w:t>
      </w:r>
      <w:r w:rsidR="00627A14">
        <w:rPr>
          <w:rFonts w:ascii="Times New Roman" w:hAnsi="Times New Roman" w:cs="Times New Roman"/>
          <w:iCs/>
        </w:rPr>
        <w:t xml:space="preserve"> from 1.43 at confining pressure of 0 MPa to 1.74 at confining pressure of 50 MPa [</w:t>
      </w:r>
      <w:r w:rsidR="00CB5BF5" w:rsidRPr="00756B43">
        <w:rPr>
          <w:rFonts w:ascii="Times New Roman" w:hAnsi="Times New Roman" w:cs="Times New Roman"/>
          <w:iCs/>
          <w:color w:val="00B050"/>
        </w:rPr>
        <w:t>Fig. 14</w:t>
      </w:r>
      <w:r w:rsidR="00627A14" w:rsidRPr="00B91213">
        <w:rPr>
          <w:rFonts w:ascii="Times New Roman" w:hAnsi="Times New Roman" w:cs="Times New Roman"/>
          <w:iCs/>
          <w:color w:val="00B050"/>
        </w:rPr>
        <w:t>a</w:t>
      </w:r>
      <w:r w:rsidR="00627A14">
        <w:rPr>
          <w:rFonts w:ascii="Times New Roman" w:hAnsi="Times New Roman" w:cs="Times New Roman"/>
          <w:iCs/>
        </w:rPr>
        <w:t xml:space="preserve">]. </w:t>
      </w:r>
      <w:r w:rsidR="00BA4513" w:rsidRPr="00B91213">
        <w:rPr>
          <w:rFonts w:ascii="Times New Roman" w:hAnsi="Times New Roman" w:cs="Times New Roman"/>
          <w:iCs/>
          <w:highlight w:val="yellow"/>
        </w:rPr>
        <w:t xml:space="preserve">The increase in confining pressure on sandstone results in increase </w:t>
      </w:r>
      <w:r w:rsidR="00D10ED9">
        <w:rPr>
          <w:rFonts w:ascii="Times New Roman" w:hAnsi="Times New Roman" w:cs="Times New Roman"/>
          <w:iCs/>
          <w:highlight w:val="yellow"/>
        </w:rPr>
        <w:t xml:space="preserve">in number of </w:t>
      </w:r>
      <w:r w:rsidR="00D10ED9" w:rsidRPr="00BA4513">
        <w:rPr>
          <w:rFonts w:ascii="Times New Roman" w:hAnsi="Times New Roman" w:cs="Times New Roman"/>
          <w:iCs/>
          <w:highlight w:val="yellow"/>
        </w:rPr>
        <w:t>smaller</w:t>
      </w:r>
      <w:r w:rsidR="00BA4513" w:rsidRPr="00B91213">
        <w:rPr>
          <w:rFonts w:ascii="Times New Roman" w:hAnsi="Times New Roman" w:cs="Times New Roman"/>
          <w:iCs/>
          <w:highlight w:val="yellow"/>
        </w:rPr>
        <w:t xml:space="preserve"> fractures</w:t>
      </w:r>
      <w:r w:rsidR="00D10ED9">
        <w:rPr>
          <w:rFonts w:ascii="Times New Roman" w:hAnsi="Times New Roman" w:cs="Times New Roman"/>
          <w:iCs/>
          <w:highlight w:val="yellow"/>
        </w:rPr>
        <w:t xml:space="preserve"> that</w:t>
      </w:r>
      <w:r w:rsidR="00BA4513" w:rsidRPr="00756B43">
        <w:rPr>
          <w:rFonts w:ascii="Times New Roman" w:hAnsi="Times New Roman" w:cs="Times New Roman"/>
          <w:iCs/>
          <w:highlight w:val="yellow"/>
        </w:rPr>
        <w:t xml:space="preserve"> eventually m</w:t>
      </w:r>
      <w:r w:rsidR="00BA4513">
        <w:rPr>
          <w:rFonts w:ascii="Times New Roman" w:hAnsi="Times New Roman" w:cs="Times New Roman"/>
          <w:iCs/>
          <w:highlight w:val="yellow"/>
        </w:rPr>
        <w:t>erg</w:t>
      </w:r>
      <w:r w:rsidR="00D10ED9">
        <w:rPr>
          <w:rFonts w:ascii="Times New Roman" w:hAnsi="Times New Roman" w:cs="Times New Roman"/>
          <w:iCs/>
          <w:highlight w:val="yellow"/>
        </w:rPr>
        <w:t>e into the primary shear fracture or form conjugate fractures</w:t>
      </w:r>
      <w:r w:rsidR="00BA4513" w:rsidRPr="00B91213">
        <w:rPr>
          <w:rFonts w:ascii="Times New Roman" w:hAnsi="Times New Roman" w:cs="Times New Roman"/>
          <w:iCs/>
          <w:highlight w:val="yellow"/>
        </w:rPr>
        <w:t>.</w:t>
      </w:r>
      <w:r w:rsidR="00BA4513">
        <w:rPr>
          <w:rFonts w:ascii="Times New Roman" w:hAnsi="Times New Roman" w:cs="Times New Roman"/>
          <w:iCs/>
        </w:rPr>
        <w:t xml:space="preserve"> The increase in confining pressure results in slower fracture coalescence and increase in events of intermediate moment magnitudes, resulting in a decline in slope of the AE frequency-magnitude distribution. Thus, we calculate a decline in b-values from 1.30 at confining pressure of 0 MPa to 0.98 at a confining pressure of 50 MPa [</w:t>
      </w:r>
      <w:r w:rsidR="00CB5BF5" w:rsidRPr="00756B43">
        <w:rPr>
          <w:rFonts w:ascii="Times New Roman" w:hAnsi="Times New Roman" w:cs="Times New Roman"/>
          <w:iCs/>
          <w:color w:val="00B050"/>
        </w:rPr>
        <w:t>Fig. 14</w:t>
      </w:r>
      <w:r w:rsidR="00BA4513" w:rsidRPr="00B91213">
        <w:rPr>
          <w:rFonts w:ascii="Times New Roman" w:hAnsi="Times New Roman" w:cs="Times New Roman"/>
          <w:iCs/>
          <w:color w:val="00B050"/>
        </w:rPr>
        <w:t>b</w:t>
      </w:r>
      <w:r w:rsidR="00BA4513">
        <w:rPr>
          <w:rFonts w:ascii="Times New Roman" w:hAnsi="Times New Roman" w:cs="Times New Roman"/>
          <w:iCs/>
        </w:rPr>
        <w:t xml:space="preserve">].  </w:t>
      </w:r>
    </w:p>
    <w:p w14:paraId="37C440CE" w14:textId="34BFA390" w:rsidR="00151C68" w:rsidRDefault="00F70420" w:rsidP="00756B43">
      <w:pPr>
        <w:spacing w:line="480" w:lineRule="auto"/>
        <w:rPr>
          <w:rFonts w:ascii="Times New Roman" w:hAnsi="Times New Roman" w:cs="Times New Roman"/>
          <w:iCs/>
        </w:rPr>
      </w:pPr>
      <w:r>
        <w:rPr>
          <w:rFonts w:ascii="Times New Roman" w:hAnsi="Times New Roman" w:cs="Times New Roman"/>
          <w:iCs/>
        </w:rPr>
        <w:t>As we increase confining pressure from 0 MPa to 50 MPa on samples of Lac du Bonnet granite, we observe an increase in peak strength of rock from 233.79 MPa to 433.63 MPa [</w:t>
      </w:r>
      <w:r w:rsidRPr="003F62A2">
        <w:rPr>
          <w:rFonts w:ascii="Times New Roman" w:hAnsi="Times New Roman" w:cs="Times New Roman"/>
          <w:iCs/>
          <w:color w:val="00B050"/>
        </w:rPr>
        <w:t xml:space="preserve">Fig. </w:t>
      </w:r>
      <w:r w:rsidR="00CB5BF5">
        <w:rPr>
          <w:rFonts w:ascii="Times New Roman" w:hAnsi="Times New Roman" w:cs="Times New Roman"/>
          <w:iCs/>
          <w:color w:val="00B050"/>
        </w:rPr>
        <w:t>15</w:t>
      </w:r>
      <w:r w:rsidRPr="003F62A2">
        <w:rPr>
          <w:rFonts w:ascii="Times New Roman" w:hAnsi="Times New Roman" w:cs="Times New Roman"/>
          <w:iCs/>
          <w:color w:val="00B050"/>
        </w:rPr>
        <w:t>a</w:t>
      </w:r>
      <w:r>
        <w:rPr>
          <w:rFonts w:ascii="Times New Roman" w:hAnsi="Times New Roman" w:cs="Times New Roman"/>
          <w:iCs/>
        </w:rPr>
        <w:t>]</w:t>
      </w:r>
      <w:r w:rsidR="00D27E45">
        <w:rPr>
          <w:rFonts w:ascii="Times New Roman" w:hAnsi="Times New Roman" w:cs="Times New Roman"/>
          <w:iCs/>
        </w:rPr>
        <w:t>, indicating greater resistance to the formation of shear fracture during biaxial experiments. The formation of a fracture under increasing confining pressure is facilitated by an increase in total number of microcracks created during biaxial tests increases from 2110 at a confining pressure of 0 MPa to 3204 at a confining pressure of 50 MPa [</w:t>
      </w:r>
      <w:r w:rsidR="00D27E45" w:rsidRPr="00B91213">
        <w:rPr>
          <w:rFonts w:ascii="Times New Roman" w:hAnsi="Times New Roman" w:cs="Times New Roman"/>
          <w:iCs/>
          <w:color w:val="00B050"/>
        </w:rPr>
        <w:t>Fig. 1</w:t>
      </w:r>
      <w:r w:rsidR="00CB5BF5">
        <w:rPr>
          <w:rFonts w:ascii="Times New Roman" w:hAnsi="Times New Roman" w:cs="Times New Roman"/>
          <w:iCs/>
          <w:color w:val="00B050"/>
        </w:rPr>
        <w:t>5</w:t>
      </w:r>
      <w:r w:rsidR="00D27E45" w:rsidRPr="00B91213">
        <w:rPr>
          <w:rFonts w:ascii="Times New Roman" w:hAnsi="Times New Roman" w:cs="Times New Roman"/>
          <w:iCs/>
          <w:color w:val="00B050"/>
        </w:rPr>
        <w:t>b</w:t>
      </w:r>
      <w:r w:rsidR="00D27E45">
        <w:rPr>
          <w:rFonts w:ascii="Times New Roman" w:hAnsi="Times New Roman" w:cs="Times New Roman"/>
          <w:iCs/>
        </w:rPr>
        <w:t xml:space="preserve">]. </w:t>
      </w:r>
      <w:r w:rsidR="00A4579E">
        <w:rPr>
          <w:rFonts w:ascii="Times New Roman" w:hAnsi="Times New Roman" w:cs="Times New Roman"/>
          <w:iCs/>
        </w:rPr>
        <w:t>While number of shear microcracks increases slightly, the growth of the fracture is facilitated by a significant increase in tensile microcracking with confining pressure, indicating f</w:t>
      </w:r>
      <w:r w:rsidR="00036739">
        <w:rPr>
          <w:rFonts w:ascii="Times New Roman" w:hAnsi="Times New Roman" w:cs="Times New Roman"/>
          <w:iCs/>
        </w:rPr>
        <w:t xml:space="preserve">racture zones in granite are dilatant in nature. However, microcracking in shear mode increases from 2% of total microcracks at a confining pressure of 0 MPa to 4% of total microcracks at a confining pressure of 50 MPa, indicating a decline in dilatant nature with increasing confining pressure. This observation is supported by the variation in calculated Damage Index at </w:t>
      </w:r>
      <w:r w:rsidR="00036739" w:rsidRPr="00CD71AE">
        <w:rPr>
          <w:rFonts w:ascii="Times New Roman" w:hAnsi="Times New Roman" w:cs="Times New Roman"/>
          <w:i/>
          <w:iCs/>
        </w:rPr>
        <w:t>σ</w:t>
      </w:r>
      <w:r w:rsidR="00036739">
        <w:rPr>
          <w:rFonts w:ascii="Times New Roman" w:hAnsi="Times New Roman" w:cs="Times New Roman"/>
          <w:iCs/>
        </w:rPr>
        <w:t>/</w:t>
      </w:r>
      <w:r w:rsidR="00036739" w:rsidRPr="00CD71AE">
        <w:rPr>
          <w:rFonts w:ascii="Times New Roman" w:hAnsi="Times New Roman" w:cs="Times New Roman"/>
          <w:i/>
          <w:iCs/>
        </w:rPr>
        <w:t>σ</w:t>
      </w:r>
      <w:r w:rsidR="00036739" w:rsidRPr="00CD71AE">
        <w:rPr>
          <w:rFonts w:ascii="Times New Roman" w:hAnsi="Times New Roman" w:cs="Times New Roman"/>
          <w:i/>
          <w:iCs/>
          <w:vertAlign w:val="subscript"/>
        </w:rPr>
        <w:t>failure</w:t>
      </w:r>
      <w:r w:rsidR="00036739">
        <w:rPr>
          <w:rFonts w:ascii="Times New Roman" w:hAnsi="Times New Roman" w:cs="Times New Roman"/>
          <w:iCs/>
        </w:rPr>
        <w:t xml:space="preserve"> =1 with confining pressure [</w:t>
      </w:r>
      <w:r w:rsidR="00036739" w:rsidRPr="00CD71AE">
        <w:rPr>
          <w:rFonts w:ascii="Times New Roman" w:hAnsi="Times New Roman" w:cs="Times New Roman"/>
          <w:iCs/>
          <w:color w:val="00B050"/>
        </w:rPr>
        <w:t>Fig. 1</w:t>
      </w:r>
      <w:r w:rsidR="00CB5BF5">
        <w:rPr>
          <w:rFonts w:ascii="Times New Roman" w:hAnsi="Times New Roman" w:cs="Times New Roman"/>
          <w:iCs/>
          <w:color w:val="00B050"/>
        </w:rPr>
        <w:t>5</w:t>
      </w:r>
      <w:r w:rsidR="00036739" w:rsidRPr="00CD71AE">
        <w:rPr>
          <w:rFonts w:ascii="Times New Roman" w:hAnsi="Times New Roman" w:cs="Times New Roman"/>
          <w:iCs/>
          <w:color w:val="00B050"/>
        </w:rPr>
        <w:t>c</w:t>
      </w:r>
      <w:r w:rsidR="00036739">
        <w:rPr>
          <w:rFonts w:ascii="Times New Roman" w:hAnsi="Times New Roman" w:cs="Times New Roman"/>
          <w:iCs/>
        </w:rPr>
        <w:t xml:space="preserve">]. At peak strength of rock during each biaxial experiment, we calculate positive values of Damage Index at all confining pressures indicating dilatant fracture zones. However, values of Damage Index decline with increasing confining pressure, indicating increase in compressive nature of fracture zones with confining pressure. Total fracture energy released as AE increases from 17.5 J at confining pressure of 0 MPa to </w:t>
      </w:r>
      <w:r w:rsidR="00036739">
        <w:rPr>
          <w:rFonts w:ascii="Times New Roman" w:hAnsi="Times New Roman" w:cs="Times New Roman"/>
          <w:iCs/>
        </w:rPr>
        <w:lastRenderedPageBreak/>
        <w:t>29.02 J at confining pressure of 50 MPa, with the contribution of shear microcracking increasing from 6% to 12% [</w:t>
      </w:r>
      <w:r w:rsidR="00CB5BF5">
        <w:rPr>
          <w:rFonts w:ascii="Times New Roman" w:hAnsi="Times New Roman" w:cs="Times New Roman"/>
          <w:iCs/>
          <w:color w:val="00B050"/>
        </w:rPr>
        <w:t>Fig. 15</w:t>
      </w:r>
      <w:r w:rsidR="00036739" w:rsidRPr="00CD71AE">
        <w:rPr>
          <w:rFonts w:ascii="Times New Roman" w:hAnsi="Times New Roman" w:cs="Times New Roman"/>
          <w:iCs/>
          <w:color w:val="00B050"/>
        </w:rPr>
        <w:t>d</w:t>
      </w:r>
      <w:r w:rsidR="00036739">
        <w:rPr>
          <w:rFonts w:ascii="Times New Roman" w:hAnsi="Times New Roman" w:cs="Times New Roman"/>
          <w:iCs/>
        </w:rPr>
        <w:t>].</w:t>
      </w:r>
      <w:r w:rsidR="00151C68">
        <w:rPr>
          <w:rFonts w:ascii="Times New Roman" w:hAnsi="Times New Roman" w:cs="Times New Roman"/>
          <w:iCs/>
        </w:rPr>
        <w:t xml:space="preserve"> Similar to sandstone, the increase in confining pressure results in an increase in spatial distribution of microcracks</w:t>
      </w:r>
      <w:r w:rsidR="00A61657">
        <w:rPr>
          <w:rFonts w:ascii="Times New Roman" w:hAnsi="Times New Roman" w:cs="Times New Roman"/>
          <w:iCs/>
        </w:rPr>
        <w:t xml:space="preserve"> [</w:t>
      </w:r>
      <w:r w:rsidR="00A61657" w:rsidRPr="00B91213">
        <w:rPr>
          <w:rFonts w:ascii="Times New Roman" w:hAnsi="Times New Roman" w:cs="Times New Roman"/>
          <w:iCs/>
          <w:color w:val="00B050"/>
        </w:rPr>
        <w:t>Fig. 15e</w:t>
      </w:r>
      <w:r w:rsidR="00A61657">
        <w:rPr>
          <w:rFonts w:ascii="Times New Roman" w:hAnsi="Times New Roman" w:cs="Times New Roman"/>
          <w:iCs/>
        </w:rPr>
        <w:t>]</w:t>
      </w:r>
      <w:r w:rsidR="00151C68">
        <w:rPr>
          <w:rFonts w:ascii="Times New Roman" w:hAnsi="Times New Roman" w:cs="Times New Roman"/>
          <w:iCs/>
        </w:rPr>
        <w:t>, resulting in an increase in calculated fractal dimension (</w:t>
      </w:r>
      <w:r w:rsidR="00151C68" w:rsidRPr="00B91213">
        <w:rPr>
          <w:rFonts w:ascii="Times New Roman" w:hAnsi="Times New Roman" w:cs="Times New Roman"/>
          <w:i/>
          <w:iCs/>
        </w:rPr>
        <w:t>D</w:t>
      </w:r>
      <w:r w:rsidR="00151C68">
        <w:rPr>
          <w:rFonts w:ascii="Times New Roman" w:hAnsi="Times New Roman" w:cs="Times New Roman"/>
          <w:iCs/>
        </w:rPr>
        <w:t>) from 1.28 at confining pressure of 0 MPa to 1.63 at confining pressure of 50 MPa [</w:t>
      </w:r>
      <w:r w:rsidR="00151C68" w:rsidRPr="00B91213">
        <w:rPr>
          <w:rFonts w:ascii="Times New Roman" w:hAnsi="Times New Roman" w:cs="Times New Roman"/>
          <w:iCs/>
          <w:color w:val="00B050"/>
        </w:rPr>
        <w:t>Fig 14a</w:t>
      </w:r>
      <w:r w:rsidR="00151C68">
        <w:rPr>
          <w:rFonts w:ascii="Times New Roman" w:hAnsi="Times New Roman" w:cs="Times New Roman"/>
          <w:iCs/>
        </w:rPr>
        <w:t>]. We calculate a decline in b-values from 1.50 at 0 MPa to 1.04 at confining pressure of 50 MPa for granite due to increase in events of intermediate magnitude [</w:t>
      </w:r>
      <w:r w:rsidR="00151C68" w:rsidRPr="00B91213">
        <w:rPr>
          <w:rFonts w:ascii="Times New Roman" w:hAnsi="Times New Roman" w:cs="Times New Roman"/>
          <w:iCs/>
          <w:color w:val="00B050"/>
        </w:rPr>
        <w:t>Fig. 14b</w:t>
      </w:r>
      <w:r w:rsidR="00151C68">
        <w:rPr>
          <w:rFonts w:ascii="Times New Roman" w:hAnsi="Times New Roman" w:cs="Times New Roman"/>
          <w:iCs/>
        </w:rPr>
        <w:t>].</w:t>
      </w:r>
    </w:p>
    <w:p w14:paraId="0FF295FC" w14:textId="1C203650" w:rsidR="00F36711" w:rsidRPr="00B91213" w:rsidRDefault="007C49C7" w:rsidP="00386010">
      <w:pPr>
        <w:pStyle w:val="ListParagraph"/>
        <w:numPr>
          <w:ilvl w:val="0"/>
          <w:numId w:val="1"/>
        </w:numPr>
        <w:spacing w:line="480" w:lineRule="auto"/>
        <w:rPr>
          <w:rFonts w:ascii="Times New Roman" w:hAnsi="Times New Roman" w:cs="Times New Roman"/>
          <w:b/>
          <w:iCs/>
        </w:rPr>
      </w:pPr>
      <w:r w:rsidRPr="00B91213">
        <w:rPr>
          <w:rFonts w:ascii="Times New Roman" w:hAnsi="Times New Roman" w:cs="Times New Roman"/>
          <w:b/>
          <w:iCs/>
        </w:rPr>
        <w:t>Discussion</w:t>
      </w:r>
      <w:r w:rsidR="0019015D" w:rsidRPr="00B91213">
        <w:rPr>
          <w:rFonts w:ascii="Times New Roman" w:hAnsi="Times New Roman" w:cs="Times New Roman"/>
          <w:b/>
          <w:iCs/>
        </w:rPr>
        <w:t>s</w:t>
      </w:r>
    </w:p>
    <w:p w14:paraId="077C71E3" w14:textId="6FADE0DB" w:rsidR="00551C9E" w:rsidRPr="00B91213" w:rsidRDefault="00551C9E" w:rsidP="00B91213">
      <w:pPr>
        <w:spacing w:line="480" w:lineRule="auto"/>
        <w:ind w:firstLine="360"/>
        <w:rPr>
          <w:rFonts w:ascii="Times New Roman" w:hAnsi="Times New Roman" w:cs="Times New Roman"/>
          <w:b/>
          <w:iCs/>
        </w:rPr>
      </w:pPr>
      <w:r w:rsidRPr="00B91213">
        <w:rPr>
          <w:rFonts w:ascii="Times New Roman" w:hAnsi="Times New Roman" w:cs="Times New Roman"/>
          <w:b/>
          <w:iCs/>
        </w:rPr>
        <w:t>6.1. Comparison of Fracture growth in Berea Sandstone and Lac du Bonnet Granite</w:t>
      </w:r>
    </w:p>
    <w:p w14:paraId="05316167" w14:textId="77777777" w:rsidR="001658DB" w:rsidRDefault="00E43D75" w:rsidP="00B91213">
      <w:pPr>
        <w:spacing w:line="480" w:lineRule="auto"/>
        <w:rPr>
          <w:rFonts w:ascii="Times New Roman" w:hAnsi="Times New Roman" w:cs="Times New Roman"/>
          <w:iCs/>
        </w:rPr>
      </w:pPr>
      <w:r w:rsidRPr="00B91213">
        <w:rPr>
          <w:rFonts w:ascii="Times New Roman" w:hAnsi="Times New Roman" w:cs="Times New Roman"/>
          <w:iCs/>
        </w:rPr>
        <w:t xml:space="preserve">The formation of shear fractures in granite has </w:t>
      </w:r>
      <w:r w:rsidR="00033E9D">
        <w:rPr>
          <w:rFonts w:ascii="Times New Roman" w:hAnsi="Times New Roman" w:cs="Times New Roman"/>
          <w:iCs/>
        </w:rPr>
        <w:t>similarities and differences</w:t>
      </w:r>
      <w:r w:rsidRPr="00B91213">
        <w:rPr>
          <w:rFonts w:ascii="Times New Roman" w:hAnsi="Times New Roman" w:cs="Times New Roman"/>
          <w:iCs/>
        </w:rPr>
        <w:t xml:space="preserve"> when compared to the deformation in Berea Sandstone. Stage 1 (</w:t>
      </w:r>
      <w:r w:rsidR="00D823E6">
        <w:rPr>
          <w:rFonts w:ascii="Times New Roman" w:hAnsi="Times New Roman" w:cs="Times New Roman"/>
          <w:iCs/>
        </w:rPr>
        <w:t>initiation</w:t>
      </w:r>
      <w:r w:rsidRPr="00B91213">
        <w:rPr>
          <w:rFonts w:ascii="Times New Roman" w:hAnsi="Times New Roman" w:cs="Times New Roman"/>
          <w:iCs/>
        </w:rPr>
        <w:t xml:space="preserve">), is characterized by distributed tensile microfracturing and low AE energy release in both rock types. During Stage 2 (nucleation), we observe very little microcracking in shear microcracking in granite, whereas shear mode microcracks are abundant in sandstone. Stage 2 is associated with highest AE energy release for both rock types, however, the dominant contribution to release of fracture energy is tensile microcracking for granite as opposed to shear microcracking in sandstone. </w:t>
      </w:r>
      <w:r w:rsidRPr="00B91213">
        <w:rPr>
          <w:rFonts w:ascii="Times New Roman" w:hAnsi="Times New Roman" w:cs="Times New Roman"/>
          <w:iCs/>
          <w:highlight w:val="yellow"/>
        </w:rPr>
        <w:t>While shear microcracks generated in Stage 2 are localized to the zone of shear in granite, their distribution through the sample is much greater than sandstone extending beyond the process zone.</w:t>
      </w:r>
      <w:r w:rsidRPr="00B91213">
        <w:rPr>
          <w:rFonts w:ascii="Times New Roman" w:hAnsi="Times New Roman" w:cs="Times New Roman"/>
          <w:iCs/>
        </w:rPr>
        <w:t xml:space="preserve">  Stage 3 (localization) is characterized </w:t>
      </w:r>
      <w:r w:rsidR="00033E9D">
        <w:rPr>
          <w:rFonts w:ascii="Times New Roman" w:hAnsi="Times New Roman" w:cs="Times New Roman"/>
          <w:iCs/>
        </w:rPr>
        <w:t xml:space="preserve">confined </w:t>
      </w:r>
      <w:r w:rsidRPr="00B91213">
        <w:rPr>
          <w:rFonts w:ascii="Times New Roman" w:hAnsi="Times New Roman" w:cs="Times New Roman"/>
          <w:iCs/>
        </w:rPr>
        <w:t xml:space="preserve">microcracking in the fracture zone in both granite and sandstone, but shows significant differences in mode of microcracks generated. While the growth of shear fracture is facilitated by the coalescence of tensile microcracks in, both shear and tensile microcracks are abundant in this phase of the experiment in sandstone. While release of fracture energy as AE remains high during stage 3, it is facilitated dominantly by tensile microcracks in granite as opposed to shear microcracks in sandstone. Stage 4 (frictional sliding) is characterized by tensile microcracking and gouge rupturing in both rock types, with low AE energy release. </w:t>
      </w:r>
    </w:p>
    <w:p w14:paraId="09C9FAE0" w14:textId="5FEE1B7A" w:rsidR="001658DB" w:rsidRDefault="001479D7" w:rsidP="00B91213">
      <w:pPr>
        <w:spacing w:line="480" w:lineRule="auto"/>
        <w:rPr>
          <w:rFonts w:ascii="Times New Roman" w:hAnsi="Times New Roman" w:cs="Times New Roman"/>
          <w:iCs/>
        </w:rPr>
      </w:pPr>
      <w:r>
        <w:rPr>
          <w:rFonts w:ascii="Times New Roman" w:hAnsi="Times New Roman" w:cs="Times New Roman"/>
          <w:iCs/>
        </w:rPr>
        <w:lastRenderedPageBreak/>
        <w:t xml:space="preserve">The mechanism of fracture evolution </w:t>
      </w:r>
      <w:r w:rsidR="00A61657">
        <w:rPr>
          <w:rFonts w:ascii="Times New Roman" w:hAnsi="Times New Roman" w:cs="Times New Roman"/>
          <w:iCs/>
        </w:rPr>
        <w:t>is different in sandstone and granite</w:t>
      </w:r>
      <w:r w:rsidR="00042D6A">
        <w:rPr>
          <w:rFonts w:ascii="Times New Roman" w:hAnsi="Times New Roman" w:cs="Times New Roman"/>
          <w:iCs/>
        </w:rPr>
        <w:t xml:space="preserve"> [</w:t>
      </w:r>
      <w:r w:rsidR="00042D6A" w:rsidRPr="00B91213">
        <w:rPr>
          <w:rFonts w:ascii="Times New Roman" w:hAnsi="Times New Roman" w:cs="Times New Roman"/>
          <w:iCs/>
          <w:color w:val="00B050"/>
        </w:rPr>
        <w:t>Fig. 16</w:t>
      </w:r>
      <w:r w:rsidR="00042D6A">
        <w:rPr>
          <w:rFonts w:ascii="Times New Roman" w:hAnsi="Times New Roman" w:cs="Times New Roman"/>
          <w:iCs/>
        </w:rPr>
        <w:t>]</w:t>
      </w:r>
      <w:r w:rsidR="00A61657">
        <w:rPr>
          <w:rFonts w:ascii="Times New Roman" w:hAnsi="Times New Roman" w:cs="Times New Roman"/>
          <w:iCs/>
        </w:rPr>
        <w:t>. In weaker rocks such as sandstone, the growth of the fracture occurs through the progressive coalescence of shear and tensile microcracks. The damage in the fracture zone is characterized by the interplay of dilatant and compactant forces. At low confining pressures, tensile microcracks dominate the fracture zone, resulting in the formation of a dilatant fracture zone</w:t>
      </w:r>
      <w:r w:rsidR="00042D6A">
        <w:rPr>
          <w:rFonts w:ascii="Times New Roman" w:hAnsi="Times New Roman" w:cs="Times New Roman"/>
          <w:iCs/>
        </w:rPr>
        <w:t xml:space="preserve">. </w:t>
      </w:r>
      <w:r w:rsidR="00A61657">
        <w:rPr>
          <w:rFonts w:ascii="Times New Roman" w:hAnsi="Times New Roman" w:cs="Times New Roman"/>
          <w:iCs/>
        </w:rPr>
        <w:t>At high confining pressures, shear microcracking replaces tensile microcracking, resulting i</w:t>
      </w:r>
      <w:r w:rsidR="00042D6A">
        <w:rPr>
          <w:rFonts w:ascii="Times New Roman" w:hAnsi="Times New Roman" w:cs="Times New Roman"/>
          <w:iCs/>
        </w:rPr>
        <w:t xml:space="preserve">n </w:t>
      </w:r>
      <w:r w:rsidR="00A61657">
        <w:rPr>
          <w:rFonts w:ascii="Times New Roman" w:hAnsi="Times New Roman" w:cs="Times New Roman"/>
          <w:iCs/>
        </w:rPr>
        <w:t>the formation of a fracture zone dominated</w:t>
      </w:r>
      <w:r w:rsidR="00611FB5">
        <w:rPr>
          <w:rFonts w:ascii="Times New Roman" w:hAnsi="Times New Roman" w:cs="Times New Roman"/>
          <w:iCs/>
        </w:rPr>
        <w:t xml:space="preserve"> by compaction and shear</w:t>
      </w:r>
      <w:r w:rsidR="00A61657">
        <w:rPr>
          <w:rFonts w:ascii="Times New Roman" w:hAnsi="Times New Roman" w:cs="Times New Roman"/>
          <w:iCs/>
        </w:rPr>
        <w:t xml:space="preserve">. </w:t>
      </w:r>
      <w:r w:rsidR="00611FB5">
        <w:rPr>
          <w:rFonts w:ascii="Times New Roman" w:hAnsi="Times New Roman" w:cs="Times New Roman"/>
          <w:iCs/>
        </w:rPr>
        <w:t xml:space="preserve">AE energy associated with fracture formation increases with confining pressure due to increase in shear microcracking. Shear microcracks are associated with a larger stress drop as they overcome both tensile and compressive forces during formation. Thus, </w:t>
      </w:r>
      <w:r w:rsidR="00386010">
        <w:rPr>
          <w:rFonts w:ascii="Times New Roman" w:hAnsi="Times New Roman" w:cs="Times New Roman"/>
          <w:iCs/>
        </w:rPr>
        <w:t>th</w:t>
      </w:r>
      <w:r w:rsidR="00042D6A">
        <w:rPr>
          <w:rFonts w:ascii="Times New Roman" w:hAnsi="Times New Roman" w:cs="Times New Roman"/>
          <w:iCs/>
        </w:rPr>
        <w:t>e increase in shear microcracking with confining pressure results in an increase in AE energy</w:t>
      </w:r>
      <w:r w:rsidR="00386010">
        <w:rPr>
          <w:rFonts w:ascii="Times New Roman" w:hAnsi="Times New Roman" w:cs="Times New Roman"/>
          <w:iCs/>
        </w:rPr>
        <w:t xml:space="preserve"> in sandstone</w:t>
      </w:r>
      <w:r w:rsidR="00042D6A">
        <w:rPr>
          <w:rFonts w:ascii="Times New Roman" w:hAnsi="Times New Roman" w:cs="Times New Roman"/>
          <w:iCs/>
        </w:rPr>
        <w:t xml:space="preserve">. </w:t>
      </w:r>
      <w:r w:rsidR="009E1682">
        <w:rPr>
          <w:rFonts w:ascii="Times New Roman" w:hAnsi="Times New Roman" w:cs="Times New Roman"/>
          <w:iCs/>
        </w:rPr>
        <w:t xml:space="preserve">In strong rocks such </w:t>
      </w:r>
      <w:r w:rsidR="00611FB5">
        <w:rPr>
          <w:rFonts w:ascii="Times New Roman" w:hAnsi="Times New Roman" w:cs="Times New Roman"/>
          <w:iCs/>
        </w:rPr>
        <w:t>as granite, the growth of fracture occurs predominantly through coalescence of tensile microcracks, resulting in formation of dilatant fracture zones [</w:t>
      </w:r>
      <w:r w:rsidR="00611FB5" w:rsidRPr="00B91213">
        <w:rPr>
          <w:rFonts w:ascii="Times New Roman" w:hAnsi="Times New Roman" w:cs="Times New Roman"/>
          <w:iCs/>
          <w:color w:val="00B050"/>
        </w:rPr>
        <w:t>Fig. 16b</w:t>
      </w:r>
      <w:r w:rsidR="00611FB5">
        <w:rPr>
          <w:rFonts w:ascii="Times New Roman" w:hAnsi="Times New Roman" w:cs="Times New Roman"/>
          <w:iCs/>
        </w:rPr>
        <w:t xml:space="preserve">]. As confining pressure increases, the increased resistance to fracture coalescence is countered by an increase in microcracking activity. Energy of AE is dominated by tensile mode microcracks. AE energy increases with confining pressure on rock as number of tensile microcracks increases. </w:t>
      </w:r>
    </w:p>
    <w:p w14:paraId="59B3E1B6" w14:textId="2F3EDEF6" w:rsidR="001A53D4" w:rsidRDefault="00164618" w:rsidP="00B91213">
      <w:pPr>
        <w:spacing w:line="480" w:lineRule="auto"/>
        <w:rPr>
          <w:rFonts w:ascii="Times New Roman" w:hAnsi="Times New Roman" w:cs="Times New Roman"/>
          <w:iCs/>
        </w:rPr>
      </w:pPr>
      <w:r>
        <w:rPr>
          <w:rFonts w:ascii="Times New Roman" w:hAnsi="Times New Roman" w:cs="Times New Roman"/>
          <w:iCs/>
        </w:rPr>
        <w:t xml:space="preserve">As we increase confining pressure on rock from 0 MPa to 50 MPa, </w:t>
      </w:r>
      <w:r w:rsidRPr="00B91213">
        <w:rPr>
          <w:rFonts w:ascii="Times New Roman" w:hAnsi="Times New Roman" w:cs="Times New Roman"/>
          <w:i/>
          <w:iCs/>
        </w:rPr>
        <w:t>D</w:t>
      </w:r>
      <w:r>
        <w:rPr>
          <w:rFonts w:ascii="Times New Roman" w:hAnsi="Times New Roman" w:cs="Times New Roman"/>
          <w:iCs/>
        </w:rPr>
        <w:t>-values increase from 1.43 to 1.74 in sandstone and from 1.28 to 1.63 in granite [</w:t>
      </w:r>
      <w:r w:rsidRPr="00B91213">
        <w:rPr>
          <w:rFonts w:ascii="Times New Roman" w:hAnsi="Times New Roman" w:cs="Times New Roman"/>
          <w:iCs/>
          <w:color w:val="00B050"/>
        </w:rPr>
        <w:t>Fig. 14a</w:t>
      </w:r>
      <w:r>
        <w:rPr>
          <w:rFonts w:ascii="Times New Roman" w:hAnsi="Times New Roman" w:cs="Times New Roman"/>
          <w:iCs/>
        </w:rPr>
        <w:t>].</w:t>
      </w:r>
      <w:r w:rsidR="00467F3B">
        <w:rPr>
          <w:rFonts w:ascii="Times New Roman" w:hAnsi="Times New Roman" w:cs="Times New Roman"/>
          <w:iCs/>
        </w:rPr>
        <w:t xml:space="preserve"> </w:t>
      </w:r>
      <w:r w:rsidR="00CE7425">
        <w:rPr>
          <w:rFonts w:ascii="Times New Roman" w:hAnsi="Times New Roman" w:cs="Times New Roman"/>
          <w:iCs/>
        </w:rPr>
        <w:t xml:space="preserve">We calculate higher values of </w:t>
      </w:r>
      <w:r w:rsidR="00CE7425" w:rsidRPr="00B91213">
        <w:rPr>
          <w:rFonts w:ascii="Times New Roman" w:hAnsi="Times New Roman" w:cs="Times New Roman"/>
          <w:i/>
          <w:iCs/>
        </w:rPr>
        <w:t>D</w:t>
      </w:r>
      <w:r w:rsidR="00CE7425">
        <w:rPr>
          <w:rFonts w:ascii="Times New Roman" w:hAnsi="Times New Roman" w:cs="Times New Roman"/>
          <w:iCs/>
        </w:rPr>
        <w:t xml:space="preserve"> in sandstone when compared to granite due to greater distribution of microcrack events. Since sandstone is mechanically weaker than granite, the stress required to generate asperities is lower. As a result, we calculate higher number </w:t>
      </w:r>
      <w:r w:rsidR="00C52C1B">
        <w:rPr>
          <w:rFonts w:ascii="Times New Roman" w:hAnsi="Times New Roman" w:cs="Times New Roman"/>
          <w:iCs/>
        </w:rPr>
        <w:t xml:space="preserve">of events and greater distribution of microcracks during biaxial </w:t>
      </w:r>
      <w:r w:rsidR="00CE7425">
        <w:rPr>
          <w:rFonts w:ascii="Times New Roman" w:hAnsi="Times New Roman" w:cs="Times New Roman"/>
          <w:iCs/>
        </w:rPr>
        <w:t xml:space="preserve">deformation of sandstone </w:t>
      </w:r>
      <w:r w:rsidR="00C52C1B">
        <w:rPr>
          <w:rFonts w:ascii="Times New Roman" w:hAnsi="Times New Roman" w:cs="Times New Roman"/>
          <w:iCs/>
        </w:rPr>
        <w:t xml:space="preserve">in comparison with granite. </w:t>
      </w:r>
      <w:r w:rsidR="00467F3B">
        <w:rPr>
          <w:rFonts w:ascii="Times New Roman" w:hAnsi="Times New Roman" w:cs="Times New Roman"/>
          <w:iCs/>
        </w:rPr>
        <w:t xml:space="preserve">As we increase confining pressure on rock from 0 MPa to 50 MPa, </w:t>
      </w:r>
      <w:r w:rsidR="00467F3B" w:rsidRPr="00B91213">
        <w:rPr>
          <w:rFonts w:ascii="Times New Roman" w:hAnsi="Times New Roman" w:cs="Times New Roman"/>
          <w:i/>
          <w:iCs/>
        </w:rPr>
        <w:t>b</w:t>
      </w:r>
      <w:r w:rsidR="00467F3B">
        <w:rPr>
          <w:rFonts w:ascii="Times New Roman" w:hAnsi="Times New Roman" w:cs="Times New Roman"/>
          <w:iCs/>
        </w:rPr>
        <w:t>-values decline from 1.29 to 0.98 in sandstone and from 1.50 to 1.04 in granite [</w:t>
      </w:r>
      <w:r w:rsidR="00467F3B" w:rsidRPr="00CD71AE">
        <w:rPr>
          <w:rFonts w:ascii="Times New Roman" w:hAnsi="Times New Roman" w:cs="Times New Roman"/>
          <w:iCs/>
          <w:color w:val="00B050"/>
        </w:rPr>
        <w:t>Fig. 14</w:t>
      </w:r>
      <w:r w:rsidR="00650529">
        <w:rPr>
          <w:rFonts w:ascii="Times New Roman" w:hAnsi="Times New Roman" w:cs="Times New Roman"/>
          <w:iCs/>
          <w:color w:val="00B050"/>
        </w:rPr>
        <w:t>b</w:t>
      </w:r>
      <w:r w:rsidR="00467F3B">
        <w:rPr>
          <w:rFonts w:ascii="Times New Roman" w:hAnsi="Times New Roman" w:cs="Times New Roman"/>
          <w:iCs/>
        </w:rPr>
        <w:t>].</w:t>
      </w:r>
      <w:r w:rsidR="00661018">
        <w:rPr>
          <w:rFonts w:ascii="Times New Roman" w:hAnsi="Times New Roman" w:cs="Times New Roman"/>
          <w:iCs/>
        </w:rPr>
        <w:t xml:space="preserve"> The difference in b-values can be attributed to greater number of events of intermediate magnitude during biaxial deformation of sandstone. The growth of a shear fracture in sandstone is a slower process, involving the coalescence of greater number of microcracks, resulting in events of intermediate magnitude. In comparison, the </w:t>
      </w:r>
      <w:r w:rsidR="00661018">
        <w:rPr>
          <w:rFonts w:ascii="Times New Roman" w:hAnsi="Times New Roman" w:cs="Times New Roman"/>
          <w:iCs/>
        </w:rPr>
        <w:lastRenderedPageBreak/>
        <w:t xml:space="preserve">localization of a shear fracture in granite occurs through rapid coalescence of small events, culminating into few events of large magnitude. As a result, we derive lower values of </w:t>
      </w:r>
      <w:r w:rsidR="00661018" w:rsidRPr="00B91213">
        <w:rPr>
          <w:rFonts w:ascii="Times New Roman" w:hAnsi="Times New Roman" w:cs="Times New Roman"/>
          <w:i/>
          <w:iCs/>
        </w:rPr>
        <w:t>b</w:t>
      </w:r>
      <w:r w:rsidR="00661018">
        <w:rPr>
          <w:rFonts w:ascii="Times New Roman" w:hAnsi="Times New Roman" w:cs="Times New Roman"/>
          <w:iCs/>
        </w:rPr>
        <w:t xml:space="preserve"> for sandstone when compared to granite.</w:t>
      </w:r>
    </w:p>
    <w:p w14:paraId="4AEA163D" w14:textId="1B262794" w:rsidR="00BE1C1F" w:rsidRPr="00BE1C1F" w:rsidRDefault="00222E5F" w:rsidP="007C49C7">
      <w:pPr>
        <w:spacing w:line="480" w:lineRule="auto"/>
        <w:rPr>
          <w:rFonts w:ascii="Times New Roman" w:hAnsi="Times New Roman" w:cs="Times New Roman"/>
          <w:b/>
          <w:iCs/>
        </w:rPr>
      </w:pPr>
      <w:r>
        <w:rPr>
          <w:rFonts w:ascii="Times New Roman" w:hAnsi="Times New Roman" w:cs="Times New Roman"/>
          <w:b/>
          <w:iCs/>
        </w:rPr>
        <w:tab/>
        <w:t>6</w:t>
      </w:r>
      <w:r w:rsidR="008077BB">
        <w:rPr>
          <w:rFonts w:ascii="Times New Roman" w:hAnsi="Times New Roman" w:cs="Times New Roman"/>
          <w:b/>
          <w:iCs/>
        </w:rPr>
        <w:t>.2</w:t>
      </w:r>
      <w:r w:rsidR="00BE1C1F">
        <w:rPr>
          <w:rFonts w:ascii="Times New Roman" w:hAnsi="Times New Roman" w:cs="Times New Roman"/>
          <w:b/>
          <w:iCs/>
        </w:rPr>
        <w:t>. Validation of Models</w:t>
      </w:r>
      <w:r w:rsidR="00B655C5">
        <w:rPr>
          <w:rFonts w:ascii="Times New Roman" w:hAnsi="Times New Roman" w:cs="Times New Roman"/>
          <w:b/>
          <w:iCs/>
        </w:rPr>
        <w:t xml:space="preserve"> and Comparison with Experimental Datasets</w:t>
      </w:r>
    </w:p>
    <w:p w14:paraId="2D396AE3" w14:textId="6730C5EA" w:rsidR="006A169C" w:rsidRDefault="00B655C5" w:rsidP="007C49C7">
      <w:pPr>
        <w:spacing w:line="480" w:lineRule="auto"/>
        <w:rPr>
          <w:rFonts w:ascii="Times New Roman" w:hAnsi="Times New Roman" w:cs="Times New Roman"/>
          <w:iCs/>
        </w:rPr>
      </w:pPr>
      <w:r>
        <w:rPr>
          <w:rFonts w:ascii="Times New Roman" w:hAnsi="Times New Roman" w:cs="Times New Roman"/>
          <w:iCs/>
        </w:rPr>
        <w:t xml:space="preserve">We test the validity of our model results by comparing our results to experimental datasets and highlight how our study can add to the current understanding of fracture formation. </w:t>
      </w:r>
      <w:commentRangeStart w:id="160"/>
      <w:r w:rsidR="00BC15F5" w:rsidRPr="00C274B8">
        <w:rPr>
          <w:rFonts w:ascii="Times New Roman" w:hAnsi="Times New Roman" w:cs="Times New Roman"/>
          <w:iCs/>
        </w:rPr>
        <w:t xml:space="preserve">Our </w:t>
      </w:r>
      <w:commentRangeEnd w:id="160"/>
      <w:r w:rsidR="005A5ADD">
        <w:rPr>
          <w:rStyle w:val="CommentReference"/>
        </w:rPr>
        <w:commentReference w:id="160"/>
      </w:r>
      <w:r w:rsidR="00BC15F5" w:rsidRPr="00C274B8">
        <w:rPr>
          <w:rFonts w:ascii="Times New Roman" w:hAnsi="Times New Roman" w:cs="Times New Roman"/>
          <w:iCs/>
        </w:rPr>
        <w:t xml:space="preserve">simulation results show that the growth of a macrofracture in Berea Sandstone occurs through the coalescence of </w:t>
      </w:r>
      <w:r w:rsidR="00E9160F">
        <w:rPr>
          <w:rFonts w:ascii="Times New Roman" w:hAnsi="Times New Roman" w:cs="Times New Roman"/>
          <w:iCs/>
        </w:rPr>
        <w:t>microcrack</w:t>
      </w:r>
      <w:r w:rsidR="00BC15F5" w:rsidRPr="00C274B8">
        <w:rPr>
          <w:rFonts w:ascii="Times New Roman" w:hAnsi="Times New Roman" w:cs="Times New Roman"/>
          <w:iCs/>
        </w:rPr>
        <w:t xml:space="preserve">s occurring in shear and tensile modes, with the fraction of shear </w:t>
      </w:r>
      <w:r w:rsidR="00E9160F">
        <w:rPr>
          <w:rFonts w:ascii="Times New Roman" w:hAnsi="Times New Roman" w:cs="Times New Roman"/>
          <w:iCs/>
        </w:rPr>
        <w:t>microcrack</w:t>
      </w:r>
      <w:r w:rsidR="00BC15F5" w:rsidRPr="00C274B8">
        <w:rPr>
          <w:rFonts w:ascii="Times New Roman" w:hAnsi="Times New Roman" w:cs="Times New Roman"/>
          <w:iCs/>
        </w:rPr>
        <w:t>s increasing with confining pressure</w:t>
      </w:r>
      <w:r w:rsidR="00BC15F5">
        <w:rPr>
          <w:rFonts w:ascii="Times New Roman" w:hAnsi="Times New Roman" w:cs="Times New Roman"/>
          <w:iCs/>
        </w:rPr>
        <w:t xml:space="preserve"> [</w:t>
      </w:r>
      <w:r w:rsidR="00BC15F5" w:rsidRPr="00BC15F5">
        <w:rPr>
          <w:rFonts w:ascii="Times New Roman" w:hAnsi="Times New Roman" w:cs="Times New Roman"/>
          <w:iCs/>
          <w:color w:val="00B050"/>
        </w:rPr>
        <w:t xml:space="preserve">Fig. </w:t>
      </w:r>
      <w:r w:rsidR="00B546CF">
        <w:rPr>
          <w:rFonts w:ascii="Times New Roman" w:hAnsi="Times New Roman" w:cs="Times New Roman"/>
          <w:iCs/>
          <w:color w:val="00B050"/>
        </w:rPr>
        <w:t>13</w:t>
      </w:r>
      <w:r w:rsidR="00BC15F5">
        <w:rPr>
          <w:rFonts w:ascii="Times New Roman" w:hAnsi="Times New Roman" w:cs="Times New Roman"/>
          <w:iCs/>
        </w:rPr>
        <w:t>]</w:t>
      </w:r>
      <w:r w:rsidR="00BC15F5" w:rsidRPr="00C274B8">
        <w:rPr>
          <w:rFonts w:ascii="Times New Roman" w:hAnsi="Times New Roman" w:cs="Times New Roman"/>
          <w:iCs/>
        </w:rPr>
        <w:t>.</w:t>
      </w:r>
      <w:r w:rsidR="00BC15F5" w:rsidRPr="00BC15F5">
        <w:rPr>
          <w:rFonts w:ascii="Times New Roman" w:hAnsi="Times New Roman" w:cs="Times New Roman"/>
          <w:iCs/>
        </w:rPr>
        <w:t xml:space="preserve"> </w:t>
      </w:r>
      <w:r w:rsidR="00BC15F5" w:rsidRPr="00E75432">
        <w:rPr>
          <w:rFonts w:ascii="Times New Roman" w:hAnsi="Times New Roman" w:cs="Times New Roman"/>
          <w:iCs/>
        </w:rPr>
        <w:t xml:space="preserve">The growth of </w:t>
      </w:r>
      <w:r w:rsidR="00520F91">
        <w:rPr>
          <w:rFonts w:ascii="Times New Roman" w:hAnsi="Times New Roman" w:cs="Times New Roman"/>
          <w:iCs/>
        </w:rPr>
        <w:t xml:space="preserve">shear </w:t>
      </w:r>
      <w:r w:rsidR="00BC15F5" w:rsidRPr="00E75432">
        <w:rPr>
          <w:rFonts w:ascii="Times New Roman" w:hAnsi="Times New Roman" w:cs="Times New Roman"/>
          <w:iCs/>
        </w:rPr>
        <w:t xml:space="preserve">fractures in </w:t>
      </w:r>
      <w:r w:rsidR="00BC15F5">
        <w:rPr>
          <w:rFonts w:ascii="Times New Roman" w:hAnsi="Times New Roman" w:cs="Times New Roman"/>
          <w:iCs/>
        </w:rPr>
        <w:t>sandstones</w:t>
      </w:r>
      <w:r w:rsidR="00BC15F5" w:rsidRPr="00E75432">
        <w:rPr>
          <w:rFonts w:ascii="Times New Roman" w:hAnsi="Times New Roman" w:cs="Times New Roman"/>
          <w:iCs/>
        </w:rPr>
        <w:t xml:space="preserve"> has been shown to occur through coalescence of tensile and shear </w:t>
      </w:r>
      <w:r w:rsidR="00E9160F">
        <w:rPr>
          <w:rFonts w:ascii="Times New Roman" w:hAnsi="Times New Roman" w:cs="Times New Roman"/>
          <w:iCs/>
        </w:rPr>
        <w:t>microcrack</w:t>
      </w:r>
      <w:r w:rsidR="00BC15F5" w:rsidRPr="00E75432">
        <w:rPr>
          <w:rFonts w:ascii="Times New Roman" w:hAnsi="Times New Roman" w:cs="Times New Roman"/>
          <w:iCs/>
        </w:rPr>
        <w:t>s using AE source mechanism [</w:t>
      </w:r>
      <w:r w:rsidR="00BC15F5" w:rsidRPr="00BD0244">
        <w:rPr>
          <w:rFonts w:ascii="Times New Roman" w:hAnsi="Times New Roman" w:cs="Times New Roman"/>
          <w:iCs/>
          <w:color w:val="7030A0"/>
        </w:rPr>
        <w:t>Fortin et al., 2009</w:t>
      </w:r>
      <w:r w:rsidR="00BC15F5" w:rsidRPr="00E75432">
        <w:rPr>
          <w:rFonts w:ascii="Times New Roman" w:hAnsi="Times New Roman" w:cs="Times New Roman"/>
          <w:iCs/>
        </w:rPr>
        <w:t>] and microstructural analyses [</w:t>
      </w:r>
      <w:r w:rsidR="00BC15F5" w:rsidRPr="00BD0244">
        <w:rPr>
          <w:rFonts w:ascii="Times New Roman" w:hAnsi="Times New Roman" w:cs="Times New Roman"/>
          <w:iCs/>
          <w:color w:val="7030A0"/>
        </w:rPr>
        <w:t>Menendez et al., 1996</w:t>
      </w:r>
      <w:r w:rsidR="00BC15F5" w:rsidRPr="0092608B">
        <w:rPr>
          <w:rFonts w:ascii="Times New Roman" w:hAnsi="Times New Roman" w:cs="Times New Roman"/>
          <w:iCs/>
        </w:rPr>
        <w:t>].</w:t>
      </w:r>
      <w:r w:rsidR="00BC15F5">
        <w:rPr>
          <w:rFonts w:ascii="Times New Roman" w:hAnsi="Times New Roman" w:cs="Times New Roman"/>
          <w:iCs/>
        </w:rPr>
        <w:t xml:space="preserve"> </w:t>
      </w:r>
      <w:r w:rsidR="003F1843">
        <w:rPr>
          <w:rFonts w:ascii="Times New Roman" w:hAnsi="Times New Roman" w:cs="Times New Roman"/>
          <w:iCs/>
        </w:rPr>
        <w:t>Our simulation results show that the growth of shear microcracks occurs primarily in Stage 2 and 3 of a biaxial experiment, during the genesis and coalescence of the shear macrofracture as rock approaches its peak strength [</w:t>
      </w:r>
      <w:r w:rsidR="003F1843" w:rsidRPr="00B91213">
        <w:rPr>
          <w:rFonts w:ascii="Times New Roman" w:hAnsi="Times New Roman" w:cs="Times New Roman"/>
          <w:iCs/>
          <w:color w:val="00B050"/>
        </w:rPr>
        <w:t>Fig. 6</w:t>
      </w:r>
      <w:r w:rsidR="003F1843">
        <w:rPr>
          <w:rFonts w:ascii="Times New Roman" w:hAnsi="Times New Roman" w:cs="Times New Roman"/>
          <w:iCs/>
        </w:rPr>
        <w:t xml:space="preserve">]. </w:t>
      </w:r>
      <w:r w:rsidR="003F1843" w:rsidRPr="0092608B">
        <w:rPr>
          <w:rFonts w:ascii="Times New Roman" w:hAnsi="Times New Roman" w:cs="Times New Roman"/>
          <w:iCs/>
        </w:rPr>
        <w:t xml:space="preserve">The growth of </w:t>
      </w:r>
      <w:r w:rsidR="003F1843">
        <w:rPr>
          <w:rFonts w:ascii="Times New Roman" w:hAnsi="Times New Roman" w:cs="Times New Roman"/>
          <w:iCs/>
        </w:rPr>
        <w:t>microcrack</w:t>
      </w:r>
      <w:r w:rsidR="003F1843" w:rsidRPr="0092608B">
        <w:rPr>
          <w:rFonts w:ascii="Times New Roman" w:hAnsi="Times New Roman" w:cs="Times New Roman"/>
          <w:iCs/>
        </w:rPr>
        <w:t>s in shear mode has also been shown to occur dominantly near the peak stress of the rock [</w:t>
      </w:r>
      <w:r w:rsidR="003F1843" w:rsidRPr="0092608B">
        <w:rPr>
          <w:rFonts w:ascii="Times New Roman" w:hAnsi="Times New Roman" w:cs="Times New Roman"/>
          <w:iCs/>
          <w:color w:val="7030A0"/>
        </w:rPr>
        <w:t>Lei et al, 2004</w:t>
      </w:r>
      <w:r w:rsidR="003F1843" w:rsidRPr="0092608B">
        <w:rPr>
          <w:rFonts w:ascii="Times New Roman" w:hAnsi="Times New Roman" w:cs="Times New Roman"/>
          <w:iCs/>
        </w:rPr>
        <w:t xml:space="preserve">], with fraction of </w:t>
      </w:r>
      <w:r w:rsidR="003F1843">
        <w:rPr>
          <w:rFonts w:ascii="Times New Roman" w:hAnsi="Times New Roman" w:cs="Times New Roman"/>
          <w:iCs/>
        </w:rPr>
        <w:t>microcracking</w:t>
      </w:r>
      <w:r w:rsidR="003F1843" w:rsidRPr="0092608B">
        <w:rPr>
          <w:rFonts w:ascii="Times New Roman" w:hAnsi="Times New Roman" w:cs="Times New Roman"/>
          <w:iCs/>
        </w:rPr>
        <w:t xml:space="preserve"> occurring in shear increasing with confining pressure [</w:t>
      </w:r>
      <w:r w:rsidR="003F1843" w:rsidRPr="0092608B">
        <w:rPr>
          <w:rFonts w:ascii="Times New Roman" w:hAnsi="Times New Roman" w:cs="Times New Roman"/>
          <w:iCs/>
          <w:color w:val="7030A0"/>
        </w:rPr>
        <w:t>Baud et al., 2004</w:t>
      </w:r>
      <w:r w:rsidR="003F1843" w:rsidRPr="0092608B">
        <w:rPr>
          <w:rFonts w:ascii="Times New Roman" w:hAnsi="Times New Roman" w:cs="Times New Roman"/>
          <w:iCs/>
        </w:rPr>
        <w:t>].</w:t>
      </w:r>
      <w:r w:rsidR="004741A3">
        <w:rPr>
          <w:rFonts w:ascii="Times New Roman" w:hAnsi="Times New Roman" w:cs="Times New Roman"/>
          <w:iCs/>
        </w:rPr>
        <w:t xml:space="preserve"> </w:t>
      </w:r>
      <w:r w:rsidR="00E21134">
        <w:rPr>
          <w:rFonts w:ascii="Times New Roman" w:hAnsi="Times New Roman" w:cs="Times New Roman"/>
          <w:iCs/>
        </w:rPr>
        <w:t>However, there is little knowledge over how fracture energy is split between shear and tensile microcracks. Our simulation results add this body of work by showing that shear microcracks are the dominant mode of fracture energy release in weaker rocks such as sandstone, due to large stress drops associated with them during the nucleation and localization of shear fractures [</w:t>
      </w:r>
      <w:r w:rsidR="00E21134" w:rsidRPr="00B91213">
        <w:rPr>
          <w:rFonts w:ascii="Times New Roman" w:hAnsi="Times New Roman" w:cs="Times New Roman"/>
          <w:iCs/>
          <w:color w:val="00B050"/>
        </w:rPr>
        <w:t>Fig. 10</w:t>
      </w:r>
      <w:r w:rsidR="00E21134">
        <w:rPr>
          <w:rFonts w:ascii="Times New Roman" w:hAnsi="Times New Roman" w:cs="Times New Roman"/>
          <w:iCs/>
        </w:rPr>
        <w:t>]. The increase in confining pressure results in switch in mechanism, from dilatant to shear dominated [</w:t>
      </w:r>
      <w:r w:rsidR="00E21134" w:rsidRPr="00B91213">
        <w:rPr>
          <w:rFonts w:ascii="Times New Roman" w:hAnsi="Times New Roman" w:cs="Times New Roman"/>
          <w:iCs/>
          <w:color w:val="00B050"/>
        </w:rPr>
        <w:t>Fig. 13</w:t>
      </w:r>
      <w:r w:rsidR="00E21134">
        <w:rPr>
          <w:rFonts w:ascii="Times New Roman" w:hAnsi="Times New Roman" w:cs="Times New Roman"/>
          <w:iCs/>
        </w:rPr>
        <w:t xml:space="preserve">]. Thus, the increase in shear microcracking with confining pressure results in the greater AE energy observed in laboratory studies. </w:t>
      </w:r>
      <w:r w:rsidR="006A169C">
        <w:rPr>
          <w:rFonts w:ascii="Times New Roman" w:hAnsi="Times New Roman" w:cs="Times New Roman"/>
          <w:iCs/>
        </w:rPr>
        <w:t>Experimental deformation experiments on Berea Sandstone show a transition from dilating to compacting fracture zones [</w:t>
      </w:r>
      <w:r w:rsidR="006A169C">
        <w:rPr>
          <w:rFonts w:ascii="Times New Roman" w:hAnsi="Times New Roman" w:cs="Times New Roman"/>
          <w:iCs/>
          <w:color w:val="7030A0"/>
        </w:rPr>
        <w:t>Menendez et al., 1996; Be</w:t>
      </w:r>
      <w:r w:rsidR="006A169C" w:rsidRPr="001F3FCA">
        <w:rPr>
          <w:rFonts w:ascii="Times New Roman" w:hAnsi="Times New Roman" w:cs="Times New Roman"/>
          <w:iCs/>
          <w:color w:val="7030A0"/>
        </w:rPr>
        <w:t>suelle, 2001</w:t>
      </w:r>
      <w:r w:rsidR="006A169C">
        <w:rPr>
          <w:rFonts w:ascii="Times New Roman" w:hAnsi="Times New Roman" w:cs="Times New Roman"/>
          <w:iCs/>
        </w:rPr>
        <w:t xml:space="preserve">]. Our simulation results show that the nature of the fracture zone is an interplay between the abundance of shear and tensile microcracks in the process zone. At low confining pressures, we observe dilatant fracture zones as tensile </w:t>
      </w:r>
      <w:r w:rsidR="006A169C">
        <w:rPr>
          <w:rFonts w:ascii="Times New Roman" w:hAnsi="Times New Roman" w:cs="Times New Roman"/>
          <w:iCs/>
        </w:rPr>
        <w:lastRenderedPageBreak/>
        <w:t>microcracks dominate the fracture and gouge region. At high confining pressures, the dominant damage mechanism is compactant, resulting in abundant shear microcracks in the fracture and gouge region. As a result, we observe compactant fracture zones in sandstones under high confining pressure conditions [</w:t>
      </w:r>
      <w:r w:rsidR="006A169C" w:rsidRPr="00B91213">
        <w:rPr>
          <w:rFonts w:ascii="Times New Roman" w:hAnsi="Times New Roman" w:cs="Times New Roman"/>
          <w:iCs/>
          <w:color w:val="00B050"/>
        </w:rPr>
        <w:t>Fig. 13c</w:t>
      </w:r>
      <w:r w:rsidR="006A169C">
        <w:rPr>
          <w:rFonts w:ascii="Times New Roman" w:hAnsi="Times New Roman" w:cs="Times New Roman"/>
          <w:iCs/>
        </w:rPr>
        <w:t xml:space="preserve">]. </w:t>
      </w:r>
      <w:r w:rsidR="006A169C" w:rsidRPr="00B91213">
        <w:rPr>
          <w:rFonts w:ascii="Times New Roman" w:hAnsi="Times New Roman" w:cs="Times New Roman"/>
          <w:iCs/>
          <w:highlight w:val="yellow"/>
        </w:rPr>
        <w:t>The switch in microcracking processes has been attributed to the decrease in internal friction with increasing confining pressure, as shear cracks are less pressure sensitive than tensile microcracks [</w:t>
      </w:r>
      <w:r w:rsidR="006A169C" w:rsidRPr="00B91213">
        <w:rPr>
          <w:rFonts w:ascii="Times New Roman" w:hAnsi="Times New Roman" w:cs="Times New Roman"/>
          <w:iCs/>
          <w:color w:val="7030A0"/>
          <w:highlight w:val="yellow"/>
        </w:rPr>
        <w:t>Amitrano, 2003</w:t>
      </w:r>
      <w:r w:rsidR="006A169C" w:rsidRPr="00B91213">
        <w:rPr>
          <w:rFonts w:ascii="Times New Roman" w:hAnsi="Times New Roman" w:cs="Times New Roman"/>
          <w:iCs/>
          <w:highlight w:val="yellow"/>
        </w:rPr>
        <w:t>].</w:t>
      </w:r>
    </w:p>
    <w:p w14:paraId="217334E6" w14:textId="51012BF1" w:rsidR="00DE2067" w:rsidRDefault="00BC15F5">
      <w:pPr>
        <w:spacing w:line="480" w:lineRule="auto"/>
        <w:rPr>
          <w:rFonts w:ascii="Times New Roman" w:hAnsi="Times New Roman" w:cs="Times New Roman"/>
          <w:iCs/>
        </w:rPr>
      </w:pPr>
      <w:r w:rsidRPr="00C274B8">
        <w:rPr>
          <w:rFonts w:ascii="Times New Roman" w:hAnsi="Times New Roman" w:cs="Times New Roman"/>
          <w:iCs/>
        </w:rPr>
        <w:t xml:space="preserve">Our simulation results show that the growth and coalescence of a macrofracture in Lac du Bonnet granite occurs </w:t>
      </w:r>
      <w:r w:rsidR="006E3FF7">
        <w:rPr>
          <w:rFonts w:ascii="Times New Roman" w:hAnsi="Times New Roman" w:cs="Times New Roman"/>
          <w:iCs/>
        </w:rPr>
        <w:t xml:space="preserve">dominantly </w:t>
      </w:r>
      <w:r w:rsidRPr="00C274B8">
        <w:rPr>
          <w:rFonts w:ascii="Times New Roman" w:hAnsi="Times New Roman" w:cs="Times New Roman"/>
          <w:iCs/>
        </w:rPr>
        <w:t xml:space="preserve">through the coalescence of tensile </w:t>
      </w:r>
      <w:r w:rsidR="00E9160F">
        <w:rPr>
          <w:rFonts w:ascii="Times New Roman" w:hAnsi="Times New Roman" w:cs="Times New Roman"/>
          <w:iCs/>
        </w:rPr>
        <w:t>microcrack</w:t>
      </w:r>
      <w:r w:rsidRPr="00C274B8">
        <w:rPr>
          <w:rFonts w:ascii="Times New Roman" w:hAnsi="Times New Roman" w:cs="Times New Roman"/>
          <w:iCs/>
        </w:rPr>
        <w:t>s [</w:t>
      </w:r>
      <w:r w:rsidRPr="00C274B8">
        <w:rPr>
          <w:rFonts w:ascii="Times New Roman" w:hAnsi="Times New Roman" w:cs="Times New Roman"/>
          <w:iCs/>
          <w:color w:val="00B050"/>
        </w:rPr>
        <w:t xml:space="preserve">Fig. </w:t>
      </w:r>
      <w:r w:rsidR="006A169C">
        <w:rPr>
          <w:rFonts w:ascii="Times New Roman" w:hAnsi="Times New Roman" w:cs="Times New Roman"/>
          <w:iCs/>
          <w:color w:val="00B050"/>
        </w:rPr>
        <w:t>12a</w:t>
      </w:r>
      <w:r w:rsidRPr="00C274B8">
        <w:rPr>
          <w:rFonts w:ascii="Times New Roman" w:hAnsi="Times New Roman" w:cs="Times New Roman"/>
          <w:iCs/>
        </w:rPr>
        <w:t>].</w:t>
      </w:r>
      <w:r w:rsidRPr="00BC15F5">
        <w:rPr>
          <w:rFonts w:ascii="Times New Roman" w:hAnsi="Times New Roman" w:cs="Times New Roman"/>
          <w:iCs/>
        </w:rPr>
        <w:t xml:space="preserve"> </w:t>
      </w:r>
      <w:r w:rsidRPr="00C274B8">
        <w:rPr>
          <w:rFonts w:ascii="Times New Roman" w:hAnsi="Times New Roman" w:cs="Times New Roman"/>
          <w:iCs/>
        </w:rPr>
        <w:t>Similarly, the growth</w:t>
      </w:r>
      <w:r w:rsidRPr="00E75432">
        <w:rPr>
          <w:rFonts w:ascii="Times New Roman" w:hAnsi="Times New Roman" w:cs="Times New Roman"/>
          <w:iCs/>
        </w:rPr>
        <w:t xml:space="preserve"> of </w:t>
      </w:r>
      <w:r w:rsidR="006A169C">
        <w:rPr>
          <w:rFonts w:ascii="Times New Roman" w:hAnsi="Times New Roman" w:cs="Times New Roman"/>
          <w:iCs/>
        </w:rPr>
        <w:t>f</w:t>
      </w:r>
      <w:r w:rsidRPr="00C274B8">
        <w:rPr>
          <w:rFonts w:ascii="Times New Roman" w:hAnsi="Times New Roman" w:cs="Times New Roman"/>
          <w:iCs/>
        </w:rPr>
        <w:t xml:space="preserve">ractures during biaxial experiments in granites has been shown to occur through coalescence of tensile </w:t>
      </w:r>
      <w:r w:rsidR="00E9160F">
        <w:rPr>
          <w:rFonts w:ascii="Times New Roman" w:hAnsi="Times New Roman" w:cs="Times New Roman"/>
          <w:iCs/>
        </w:rPr>
        <w:t>microcrack</w:t>
      </w:r>
      <w:r w:rsidRPr="00C274B8">
        <w:rPr>
          <w:rFonts w:ascii="Times New Roman" w:hAnsi="Times New Roman" w:cs="Times New Roman"/>
          <w:iCs/>
        </w:rPr>
        <w:t>s using AE source mechanism [</w:t>
      </w:r>
      <w:r w:rsidRPr="00C274B8">
        <w:rPr>
          <w:rFonts w:ascii="Times New Roman" w:hAnsi="Times New Roman" w:cs="Times New Roman"/>
          <w:iCs/>
          <w:color w:val="7030A0"/>
        </w:rPr>
        <w:t>Lockner et al., 1991</w:t>
      </w:r>
      <w:r w:rsidRPr="00C274B8">
        <w:rPr>
          <w:rFonts w:ascii="Times New Roman" w:hAnsi="Times New Roman" w:cs="Times New Roman"/>
          <w:iCs/>
        </w:rPr>
        <w:t>] and microstructural analyses [</w:t>
      </w:r>
      <w:r w:rsidR="00DE2067">
        <w:rPr>
          <w:rFonts w:ascii="Times New Roman" w:hAnsi="Times New Roman" w:cs="Times New Roman"/>
          <w:iCs/>
          <w:color w:val="7030A0"/>
        </w:rPr>
        <w:t>Peng and Johnson, 1972</w:t>
      </w:r>
      <w:r w:rsidRPr="00C274B8">
        <w:rPr>
          <w:rFonts w:ascii="Times New Roman" w:hAnsi="Times New Roman" w:cs="Times New Roman"/>
          <w:iCs/>
        </w:rPr>
        <w:t>].</w:t>
      </w:r>
      <w:r>
        <w:rPr>
          <w:rFonts w:ascii="Times New Roman" w:hAnsi="Times New Roman" w:cs="Times New Roman"/>
          <w:iCs/>
        </w:rPr>
        <w:t xml:space="preserve"> </w:t>
      </w:r>
      <w:r w:rsidR="00BC7D40" w:rsidRPr="0092608B">
        <w:rPr>
          <w:rFonts w:ascii="Times New Roman" w:hAnsi="Times New Roman" w:cs="Times New Roman"/>
          <w:iCs/>
        </w:rPr>
        <w:t xml:space="preserve">The increase in </w:t>
      </w:r>
      <w:r w:rsidR="00E9160F">
        <w:rPr>
          <w:rFonts w:ascii="Times New Roman" w:hAnsi="Times New Roman" w:cs="Times New Roman"/>
          <w:iCs/>
        </w:rPr>
        <w:t>microcrack</w:t>
      </w:r>
      <w:r w:rsidR="00BC7D40" w:rsidRPr="0092608B">
        <w:rPr>
          <w:rFonts w:ascii="Times New Roman" w:hAnsi="Times New Roman" w:cs="Times New Roman"/>
          <w:iCs/>
        </w:rPr>
        <w:t xml:space="preserve"> and AE </w:t>
      </w:r>
      <w:r w:rsidR="003571F5">
        <w:rPr>
          <w:rFonts w:ascii="Times New Roman" w:hAnsi="Times New Roman" w:cs="Times New Roman"/>
          <w:iCs/>
        </w:rPr>
        <w:t xml:space="preserve">energy </w:t>
      </w:r>
      <w:r w:rsidR="00297D9F">
        <w:rPr>
          <w:rFonts w:ascii="Times New Roman" w:hAnsi="Times New Roman" w:cs="Times New Roman"/>
          <w:iCs/>
        </w:rPr>
        <w:t xml:space="preserve">with confining pressure has </w:t>
      </w:r>
      <w:r w:rsidR="00BC7D40" w:rsidRPr="0092608B">
        <w:rPr>
          <w:rFonts w:ascii="Times New Roman" w:hAnsi="Times New Roman" w:cs="Times New Roman"/>
          <w:iCs/>
        </w:rPr>
        <w:t xml:space="preserve">been experimentally observed </w:t>
      </w:r>
      <w:r w:rsidR="00A34010" w:rsidRPr="0092608B">
        <w:rPr>
          <w:rFonts w:ascii="Times New Roman" w:hAnsi="Times New Roman" w:cs="Times New Roman"/>
          <w:iCs/>
        </w:rPr>
        <w:t xml:space="preserve"> granitic rocks</w:t>
      </w:r>
      <w:r w:rsidR="00BC7D40" w:rsidRPr="0092608B">
        <w:rPr>
          <w:rFonts w:ascii="Times New Roman" w:hAnsi="Times New Roman" w:cs="Times New Roman"/>
          <w:iCs/>
        </w:rPr>
        <w:t xml:space="preserve"> [</w:t>
      </w:r>
      <w:r w:rsidR="00A34010" w:rsidRPr="0092608B">
        <w:rPr>
          <w:rFonts w:ascii="Times New Roman" w:hAnsi="Times New Roman" w:cs="Times New Roman"/>
          <w:iCs/>
          <w:color w:val="7030A0"/>
        </w:rPr>
        <w:t>Stanchits et al., 2006</w:t>
      </w:r>
      <w:r w:rsidR="00BC7D40" w:rsidRPr="0092608B">
        <w:rPr>
          <w:rFonts w:ascii="Times New Roman" w:hAnsi="Times New Roman" w:cs="Times New Roman"/>
          <w:iCs/>
        </w:rPr>
        <w:t xml:space="preserve">]. </w:t>
      </w:r>
      <w:r w:rsidR="00DE2067">
        <w:rPr>
          <w:rFonts w:ascii="Times New Roman" w:hAnsi="Times New Roman" w:cs="Times New Roman"/>
          <w:iCs/>
        </w:rPr>
        <w:t>Our model results show that the number of microcracks generated during biaxial experiments in granite increases with confining pressure in response to the increased resistance provided by confining pressure [</w:t>
      </w:r>
      <w:r w:rsidR="00DE2067" w:rsidRPr="00B91213">
        <w:rPr>
          <w:rFonts w:ascii="Times New Roman" w:hAnsi="Times New Roman" w:cs="Times New Roman"/>
          <w:iCs/>
          <w:color w:val="00B050"/>
        </w:rPr>
        <w:t>Fig. 15b</w:t>
      </w:r>
      <w:r w:rsidR="00DE2067">
        <w:rPr>
          <w:rFonts w:ascii="Times New Roman" w:hAnsi="Times New Roman" w:cs="Times New Roman"/>
          <w:iCs/>
        </w:rPr>
        <w:t>]. The increase in number of microcracks generated with confining pressure results explains the increase in AE energy release observed by experimental and numerical studies. Our results from deformation of granite s</w:t>
      </w:r>
      <w:r w:rsidR="002B6E69">
        <w:rPr>
          <w:rFonts w:ascii="Times New Roman" w:hAnsi="Times New Roman" w:cs="Times New Roman"/>
          <w:iCs/>
        </w:rPr>
        <w:t xml:space="preserve">amples also shows a </w:t>
      </w:r>
      <w:r w:rsidR="00DE2067">
        <w:rPr>
          <w:rFonts w:ascii="Times New Roman" w:hAnsi="Times New Roman" w:cs="Times New Roman"/>
          <w:iCs/>
        </w:rPr>
        <w:t>small increase in shear microcracking with confining pressure [</w:t>
      </w:r>
      <w:r w:rsidR="002B6E69" w:rsidRPr="00B91213">
        <w:rPr>
          <w:rFonts w:ascii="Times New Roman" w:hAnsi="Times New Roman" w:cs="Times New Roman"/>
          <w:iCs/>
          <w:color w:val="00B050"/>
        </w:rPr>
        <w:t>Fig. 14b</w:t>
      </w:r>
      <w:r w:rsidR="00DE2067">
        <w:rPr>
          <w:rFonts w:ascii="Times New Roman" w:hAnsi="Times New Roman" w:cs="Times New Roman"/>
          <w:iCs/>
        </w:rPr>
        <w:t>], similar to behavior defined by granite in laboratory experiments [</w:t>
      </w:r>
      <w:r w:rsidR="002B6E69" w:rsidRPr="00B91213">
        <w:rPr>
          <w:rFonts w:ascii="Times New Roman" w:hAnsi="Times New Roman" w:cs="Times New Roman"/>
          <w:iCs/>
          <w:color w:val="7030A0"/>
        </w:rPr>
        <w:t>Jaeger et al., 2009</w:t>
      </w:r>
      <w:r w:rsidR="002B6E69">
        <w:rPr>
          <w:rFonts w:ascii="Times New Roman" w:hAnsi="Times New Roman" w:cs="Times New Roman"/>
          <w:iCs/>
        </w:rPr>
        <w:t xml:space="preserve">]. </w:t>
      </w:r>
      <w:r w:rsidR="002B6E69">
        <w:rPr>
          <w:rFonts w:ascii="Times New Roman" w:hAnsi="Times New Roman" w:cs="Times New Roman"/>
          <w:iCs/>
          <w:color w:val="7030A0"/>
        </w:rPr>
        <w:t xml:space="preserve">Escartin et al., 1997 </w:t>
      </w:r>
      <w:r w:rsidR="002B6E69" w:rsidRPr="00B91213">
        <w:rPr>
          <w:rFonts w:ascii="Times New Roman" w:hAnsi="Times New Roman" w:cs="Times New Roman"/>
          <w:iCs/>
        </w:rPr>
        <w:t>show a decline in dilatant nature of fractures in granite with increase in confining pressure. Our results reproduce this behavior [</w:t>
      </w:r>
      <w:r w:rsidR="002B6E69" w:rsidRPr="00B91213">
        <w:rPr>
          <w:rFonts w:ascii="Times New Roman" w:hAnsi="Times New Roman" w:cs="Times New Roman"/>
          <w:iCs/>
          <w:color w:val="00B050"/>
        </w:rPr>
        <w:t>Fig. 15c</w:t>
      </w:r>
      <w:r w:rsidR="002B6E69" w:rsidRPr="00B91213">
        <w:rPr>
          <w:rFonts w:ascii="Times New Roman" w:hAnsi="Times New Roman" w:cs="Times New Roman"/>
          <w:iCs/>
        </w:rPr>
        <w:t xml:space="preserve">], exhibiting a declining trend bulk dilation trend with confining pressure. </w:t>
      </w:r>
      <w:r w:rsidR="002B6E69" w:rsidRPr="00B91213">
        <w:rPr>
          <w:rFonts w:ascii="Times New Roman" w:hAnsi="Times New Roman" w:cs="Times New Roman"/>
          <w:iCs/>
          <w:highlight w:val="yellow"/>
        </w:rPr>
        <w:t>The decline in dilatant nature of fractures is due to the pressure sensitivity of tensile microcracks, which close preferentially under high confining pressure [</w:t>
      </w:r>
      <w:r w:rsidR="002B6E69" w:rsidRPr="00B91213">
        <w:rPr>
          <w:rFonts w:ascii="Times New Roman" w:hAnsi="Times New Roman" w:cs="Times New Roman"/>
          <w:iCs/>
          <w:color w:val="00B050"/>
          <w:highlight w:val="yellow"/>
        </w:rPr>
        <w:t>Wong et al, 2001</w:t>
      </w:r>
      <w:r w:rsidR="002B6E69" w:rsidRPr="00B91213">
        <w:rPr>
          <w:rFonts w:ascii="Times New Roman" w:hAnsi="Times New Roman" w:cs="Times New Roman"/>
          <w:iCs/>
          <w:highlight w:val="yellow"/>
        </w:rPr>
        <w:t>], reducing the fracture porosity.</w:t>
      </w:r>
      <w:r w:rsidR="002B6E69">
        <w:rPr>
          <w:rFonts w:ascii="Times New Roman" w:hAnsi="Times New Roman" w:cs="Times New Roman"/>
          <w:iCs/>
        </w:rPr>
        <w:t xml:space="preserve"> </w:t>
      </w:r>
    </w:p>
    <w:p w14:paraId="416BB8D5" w14:textId="2A462E7A" w:rsidR="000D7A50" w:rsidRDefault="000D7A50" w:rsidP="007C49C7">
      <w:pPr>
        <w:spacing w:line="480" w:lineRule="auto"/>
        <w:rPr>
          <w:rFonts w:ascii="Times New Roman" w:hAnsi="Times New Roman" w:cs="Times New Roman"/>
          <w:iCs/>
        </w:rPr>
      </w:pPr>
      <w:r w:rsidRPr="005F2418">
        <w:rPr>
          <w:rFonts w:ascii="Times New Roman" w:hAnsi="Times New Roman" w:cs="Times New Roman"/>
          <w:iCs/>
        </w:rPr>
        <w:t xml:space="preserve">Calculations of </w:t>
      </w:r>
      <w:r w:rsidR="005B03C9" w:rsidRPr="005F2418">
        <w:rPr>
          <w:rFonts w:ascii="Times New Roman" w:hAnsi="Times New Roman" w:cs="Times New Roman"/>
          <w:iCs/>
        </w:rPr>
        <w:t xml:space="preserve">two-dimensional </w:t>
      </w:r>
      <w:r w:rsidRPr="005F2418">
        <w:rPr>
          <w:rFonts w:ascii="Times New Roman" w:hAnsi="Times New Roman" w:cs="Times New Roman"/>
          <w:iCs/>
        </w:rPr>
        <w:t>fractal D-value from experimentally observe</w:t>
      </w:r>
      <w:r w:rsidR="005271B2" w:rsidRPr="005F2418">
        <w:rPr>
          <w:rFonts w:ascii="Times New Roman" w:hAnsi="Times New Roman" w:cs="Times New Roman"/>
          <w:iCs/>
        </w:rPr>
        <w:t xml:space="preserve">d AE yield values ranging from </w:t>
      </w:r>
      <w:r w:rsidR="005F2418" w:rsidRPr="005F2418">
        <w:rPr>
          <w:rFonts w:ascii="Times New Roman" w:hAnsi="Times New Roman" w:cs="Times New Roman"/>
          <w:iCs/>
        </w:rPr>
        <w:t xml:space="preserve">1 to 1.8 in sandstones and granite, </w:t>
      </w:r>
      <w:r w:rsidRPr="005F2418">
        <w:rPr>
          <w:rFonts w:ascii="Times New Roman" w:hAnsi="Times New Roman" w:cs="Times New Roman"/>
          <w:iCs/>
        </w:rPr>
        <w:t>with D-values increasing with confining pressure [</w:t>
      </w:r>
      <w:r w:rsidR="005F2418" w:rsidRPr="005F2418">
        <w:rPr>
          <w:rFonts w:ascii="Times New Roman" w:hAnsi="Times New Roman" w:cs="Times New Roman"/>
          <w:iCs/>
          <w:color w:val="7030A0"/>
        </w:rPr>
        <w:t>Amitrano, 2003</w:t>
      </w:r>
      <w:r w:rsidRPr="005F2418">
        <w:rPr>
          <w:rFonts w:ascii="Times New Roman" w:hAnsi="Times New Roman" w:cs="Times New Roman"/>
          <w:iCs/>
        </w:rPr>
        <w:t xml:space="preserve">]. </w:t>
      </w:r>
      <w:r w:rsidR="00C61011" w:rsidRPr="005F2418">
        <w:rPr>
          <w:rFonts w:ascii="Times New Roman" w:hAnsi="Times New Roman" w:cs="Times New Roman"/>
          <w:iCs/>
        </w:rPr>
        <w:t>In our models</w:t>
      </w:r>
      <w:r w:rsidR="00292680" w:rsidRPr="005F2418">
        <w:rPr>
          <w:rFonts w:ascii="Times New Roman" w:hAnsi="Times New Roman" w:cs="Times New Roman"/>
          <w:iCs/>
        </w:rPr>
        <w:t xml:space="preserve">, we calculate values of 1.57-1.83 for Berea Sandstone and </w:t>
      </w:r>
      <w:r w:rsidR="00507E8A" w:rsidRPr="005F2418">
        <w:rPr>
          <w:rFonts w:ascii="Times New Roman" w:hAnsi="Times New Roman" w:cs="Times New Roman"/>
          <w:iCs/>
        </w:rPr>
        <w:t>1.27-1.63</w:t>
      </w:r>
      <w:r w:rsidR="00C61011" w:rsidRPr="005F2418">
        <w:rPr>
          <w:rFonts w:ascii="Times New Roman" w:hAnsi="Times New Roman" w:cs="Times New Roman"/>
          <w:iCs/>
        </w:rPr>
        <w:t xml:space="preserve"> for Lac du </w:t>
      </w:r>
      <w:r w:rsidR="00C61011" w:rsidRPr="005F2418">
        <w:rPr>
          <w:rFonts w:ascii="Times New Roman" w:hAnsi="Times New Roman" w:cs="Times New Roman"/>
          <w:iCs/>
        </w:rPr>
        <w:lastRenderedPageBreak/>
        <w:t>Bonnet granite, with D-values</w:t>
      </w:r>
      <w:r w:rsidR="00C61011" w:rsidRPr="00292680">
        <w:rPr>
          <w:rFonts w:ascii="Times New Roman" w:hAnsi="Times New Roman" w:cs="Times New Roman"/>
          <w:iCs/>
        </w:rPr>
        <w:t xml:space="preserve"> increasing with confining pressure from 0 MPa to 50 MPa. </w:t>
      </w:r>
      <w:r w:rsidR="002F307F">
        <w:rPr>
          <w:rFonts w:ascii="Times New Roman" w:hAnsi="Times New Roman" w:cs="Times New Roman"/>
          <w:iCs/>
        </w:rPr>
        <w:t>This indicates an increase in distribution of microcracking with confining pressure in weak and strong rocks. The increase in confining pressure results in greater distribution of applied axial stress through the rock sample. As a result, spatial distribution of microcracking increases with confining pressure, often considered a precursor to onset of grain crushing and ductile deformation in rocks [</w:t>
      </w:r>
      <w:r w:rsidR="002F307F" w:rsidRPr="00CD71AE">
        <w:rPr>
          <w:rFonts w:ascii="Times New Roman" w:hAnsi="Times New Roman" w:cs="Times New Roman"/>
          <w:iCs/>
          <w:color w:val="7030A0"/>
        </w:rPr>
        <w:t>Wong et al., 1997</w:t>
      </w:r>
      <w:r w:rsidR="002F307F">
        <w:rPr>
          <w:rFonts w:ascii="Times New Roman" w:hAnsi="Times New Roman" w:cs="Times New Roman"/>
          <w:iCs/>
          <w:color w:val="7030A0"/>
        </w:rPr>
        <w:t>; Zhang et al, 1990</w:t>
      </w:r>
      <w:r w:rsidR="002F307F">
        <w:rPr>
          <w:rFonts w:ascii="Times New Roman" w:hAnsi="Times New Roman" w:cs="Times New Roman"/>
          <w:iCs/>
        </w:rPr>
        <w:t>].</w:t>
      </w:r>
      <w:r w:rsidR="00210DEF">
        <w:rPr>
          <w:rFonts w:ascii="Times New Roman" w:hAnsi="Times New Roman" w:cs="Times New Roman"/>
          <w:iCs/>
        </w:rPr>
        <w:t xml:space="preserve"> </w:t>
      </w:r>
      <w:r w:rsidRPr="005271B2">
        <w:rPr>
          <w:rFonts w:ascii="Times New Roman" w:hAnsi="Times New Roman" w:cs="Times New Roman"/>
          <w:iCs/>
        </w:rPr>
        <w:t xml:space="preserve">Calculations of seismic b-value from experimentally observed AE </w:t>
      </w:r>
      <w:r w:rsidR="00C61011" w:rsidRPr="005271B2">
        <w:rPr>
          <w:rFonts w:ascii="Times New Roman" w:hAnsi="Times New Roman" w:cs="Times New Roman"/>
          <w:iCs/>
        </w:rPr>
        <w:t>y</w:t>
      </w:r>
      <w:r w:rsidRPr="005271B2">
        <w:rPr>
          <w:rFonts w:ascii="Times New Roman" w:hAnsi="Times New Roman" w:cs="Times New Roman"/>
          <w:iCs/>
        </w:rPr>
        <w:t xml:space="preserve">ield </w:t>
      </w:r>
      <w:r w:rsidR="00C61011" w:rsidRPr="005271B2">
        <w:rPr>
          <w:rFonts w:ascii="Times New Roman" w:hAnsi="Times New Roman" w:cs="Times New Roman"/>
          <w:iCs/>
        </w:rPr>
        <w:t xml:space="preserve">values </w:t>
      </w:r>
      <w:r w:rsidR="005271B2" w:rsidRPr="005271B2">
        <w:rPr>
          <w:rFonts w:ascii="Times New Roman" w:hAnsi="Times New Roman" w:cs="Times New Roman"/>
          <w:iCs/>
        </w:rPr>
        <w:t>ranging from 2.2 to 1.2</w:t>
      </w:r>
      <w:r w:rsidRPr="005271B2">
        <w:rPr>
          <w:rFonts w:ascii="Times New Roman" w:hAnsi="Times New Roman" w:cs="Times New Roman"/>
          <w:iCs/>
        </w:rPr>
        <w:t xml:space="preserve"> </w:t>
      </w:r>
      <w:r w:rsidR="005271B2" w:rsidRPr="005271B2">
        <w:rPr>
          <w:rFonts w:ascii="Times New Roman" w:hAnsi="Times New Roman" w:cs="Times New Roman"/>
          <w:iCs/>
        </w:rPr>
        <w:t>in sandstones [</w:t>
      </w:r>
      <w:r w:rsidR="005271B2" w:rsidRPr="005271B2">
        <w:rPr>
          <w:rFonts w:ascii="Times New Roman" w:hAnsi="Times New Roman" w:cs="Times New Roman"/>
          <w:iCs/>
          <w:color w:val="7030A0"/>
        </w:rPr>
        <w:t>Amitrano, 2003</w:t>
      </w:r>
      <w:r w:rsidR="005271B2" w:rsidRPr="005271B2">
        <w:rPr>
          <w:rFonts w:ascii="Times New Roman" w:hAnsi="Times New Roman" w:cs="Times New Roman"/>
          <w:iCs/>
        </w:rPr>
        <w:t>] and from 2.2 to 0.8</w:t>
      </w:r>
      <w:r w:rsidRPr="005271B2">
        <w:rPr>
          <w:rFonts w:ascii="Times New Roman" w:hAnsi="Times New Roman" w:cs="Times New Roman"/>
          <w:iCs/>
        </w:rPr>
        <w:t xml:space="preserve"> in </w:t>
      </w:r>
      <w:r w:rsidR="005271B2" w:rsidRPr="005271B2">
        <w:rPr>
          <w:rFonts w:ascii="Times New Roman" w:hAnsi="Times New Roman" w:cs="Times New Roman"/>
          <w:iCs/>
        </w:rPr>
        <w:t>granites [</w:t>
      </w:r>
      <w:r w:rsidR="005271B2" w:rsidRPr="005271B2">
        <w:rPr>
          <w:rFonts w:ascii="Times New Roman" w:hAnsi="Times New Roman" w:cs="Times New Roman"/>
          <w:iCs/>
          <w:color w:val="7030A0"/>
        </w:rPr>
        <w:t>Rao and Lakshmi, 2005</w:t>
      </w:r>
      <w:r w:rsidR="005271B2" w:rsidRPr="005271B2">
        <w:rPr>
          <w:rFonts w:ascii="Times New Roman" w:hAnsi="Times New Roman" w:cs="Times New Roman"/>
          <w:iCs/>
        </w:rPr>
        <w:t>]</w:t>
      </w:r>
      <w:r w:rsidRPr="005271B2">
        <w:rPr>
          <w:rFonts w:ascii="Times New Roman" w:hAnsi="Times New Roman" w:cs="Times New Roman"/>
          <w:iCs/>
        </w:rPr>
        <w:t>, with b-values decl</w:t>
      </w:r>
      <w:r w:rsidR="005271B2" w:rsidRPr="005271B2">
        <w:rPr>
          <w:rFonts w:ascii="Times New Roman" w:hAnsi="Times New Roman" w:cs="Times New Roman"/>
          <w:iCs/>
        </w:rPr>
        <w:t>ining with confining pressure</w:t>
      </w:r>
      <w:r w:rsidRPr="005271B2">
        <w:rPr>
          <w:rFonts w:ascii="Times New Roman" w:hAnsi="Times New Roman" w:cs="Times New Roman"/>
          <w:iCs/>
        </w:rPr>
        <w:t>.</w:t>
      </w:r>
      <w:r w:rsidR="00C61011" w:rsidRPr="005271B2">
        <w:rPr>
          <w:rFonts w:ascii="Times New Roman" w:hAnsi="Times New Roman" w:cs="Times New Roman"/>
          <w:iCs/>
        </w:rPr>
        <w:t xml:space="preserve"> In our models</w:t>
      </w:r>
      <w:r w:rsidR="00297D9F" w:rsidRPr="005271B2">
        <w:rPr>
          <w:rFonts w:ascii="Times New Roman" w:hAnsi="Times New Roman" w:cs="Times New Roman"/>
          <w:iCs/>
        </w:rPr>
        <w:t>, we calculate values between 0.98-</w:t>
      </w:r>
      <w:r w:rsidR="00297D9F" w:rsidRPr="00297D9F">
        <w:rPr>
          <w:rFonts w:ascii="Times New Roman" w:hAnsi="Times New Roman" w:cs="Times New Roman"/>
          <w:iCs/>
        </w:rPr>
        <w:t>1.</w:t>
      </w:r>
      <w:r w:rsidR="008875F1">
        <w:rPr>
          <w:rFonts w:ascii="Times New Roman" w:hAnsi="Times New Roman" w:cs="Times New Roman"/>
          <w:iCs/>
        </w:rPr>
        <w:t>30</w:t>
      </w:r>
      <w:r w:rsidR="008875F1" w:rsidRPr="00297D9F">
        <w:rPr>
          <w:rFonts w:ascii="Times New Roman" w:hAnsi="Times New Roman" w:cs="Times New Roman"/>
          <w:iCs/>
        </w:rPr>
        <w:t xml:space="preserve"> </w:t>
      </w:r>
      <w:r w:rsidR="00297D9F" w:rsidRPr="00297D9F">
        <w:rPr>
          <w:rFonts w:ascii="Times New Roman" w:hAnsi="Times New Roman" w:cs="Times New Roman"/>
          <w:iCs/>
        </w:rPr>
        <w:t xml:space="preserve">for Berea </w:t>
      </w:r>
      <w:r w:rsidR="00297D9F" w:rsidRPr="00507E8A">
        <w:rPr>
          <w:rFonts w:ascii="Times New Roman" w:hAnsi="Times New Roman" w:cs="Times New Roman"/>
          <w:iCs/>
        </w:rPr>
        <w:t xml:space="preserve">Sandstone and </w:t>
      </w:r>
      <w:r w:rsidR="00AF261B" w:rsidRPr="00507E8A">
        <w:rPr>
          <w:rFonts w:ascii="Times New Roman" w:hAnsi="Times New Roman" w:cs="Times New Roman"/>
          <w:iCs/>
        </w:rPr>
        <w:t>1.04-1.51</w:t>
      </w:r>
      <w:r w:rsidR="00C61011" w:rsidRPr="00507E8A">
        <w:rPr>
          <w:rFonts w:ascii="Times New Roman" w:hAnsi="Times New Roman" w:cs="Times New Roman"/>
          <w:iCs/>
        </w:rPr>
        <w:t xml:space="preserve"> for Lac du Bonnet</w:t>
      </w:r>
      <w:r w:rsidR="00C61011" w:rsidRPr="00297D9F">
        <w:rPr>
          <w:rFonts w:ascii="Times New Roman" w:hAnsi="Times New Roman" w:cs="Times New Roman"/>
          <w:iCs/>
        </w:rPr>
        <w:t xml:space="preserve"> granite, with b-values decreasing with confining pressure from 0 MPa to 50 MPa. </w:t>
      </w:r>
      <w:r w:rsidR="00B743D9">
        <w:rPr>
          <w:rFonts w:ascii="Times New Roman" w:hAnsi="Times New Roman" w:cs="Times New Roman"/>
          <w:iCs/>
        </w:rPr>
        <w:t xml:space="preserve">Increase in confining pressure on rock results in slower coalescence of the fracture. As a result, there is a rise in the number of events of intermediate magnitude, resulting in a decline in the slope of the frequency-magnitude distribution. </w:t>
      </w:r>
    </w:p>
    <w:p w14:paraId="5C9E8BD5" w14:textId="77777777" w:rsidR="007C49C7" w:rsidRPr="007C49C7" w:rsidRDefault="008077BB" w:rsidP="007C49C7">
      <w:pPr>
        <w:spacing w:line="480" w:lineRule="auto"/>
        <w:rPr>
          <w:rFonts w:ascii="Times New Roman" w:hAnsi="Times New Roman" w:cs="Times New Roman"/>
          <w:b/>
          <w:iCs/>
        </w:rPr>
      </w:pPr>
      <w:r>
        <w:rPr>
          <w:rFonts w:ascii="Times New Roman" w:hAnsi="Times New Roman" w:cs="Times New Roman"/>
          <w:b/>
          <w:iCs/>
        </w:rPr>
        <w:t>4.3</w:t>
      </w:r>
      <w:r w:rsidR="007C49C7" w:rsidRPr="007C49C7">
        <w:rPr>
          <w:rFonts w:ascii="Times New Roman" w:hAnsi="Times New Roman" w:cs="Times New Roman"/>
          <w:b/>
          <w:iCs/>
        </w:rPr>
        <w:t xml:space="preserve">. Scale independence of Deformation Patterns </w:t>
      </w:r>
    </w:p>
    <w:p w14:paraId="49675D05" w14:textId="42015822" w:rsidR="007C49C7" w:rsidRDefault="00562C9F">
      <w:pPr>
        <w:spacing w:line="480" w:lineRule="auto"/>
        <w:rPr>
          <w:rFonts w:ascii="Times New Roman" w:hAnsi="Times New Roman" w:cs="Times New Roman"/>
          <w:iCs/>
          <w:lang w:bidi="he-IL"/>
        </w:rPr>
      </w:pPr>
      <w:r>
        <w:rPr>
          <w:rFonts w:ascii="Times New Roman" w:hAnsi="Times New Roman" w:cs="Times New Roman"/>
          <w:iCs/>
        </w:rPr>
        <w:t xml:space="preserve">The deformation patterns during formation of shear fractures during biaxial experiments on samples </w:t>
      </w:r>
      <w:r w:rsidR="00004718">
        <w:rPr>
          <w:rFonts w:ascii="Times New Roman" w:hAnsi="Times New Roman" w:cs="Times New Roman"/>
          <w:iCs/>
        </w:rPr>
        <w:t>are a</w:t>
      </w:r>
      <w:r w:rsidR="003F15BB">
        <w:rPr>
          <w:rFonts w:ascii="Times New Roman" w:hAnsi="Times New Roman" w:cs="Times New Roman"/>
          <w:iCs/>
        </w:rPr>
        <w:t xml:space="preserve">nalogous to </w:t>
      </w:r>
      <w:r>
        <w:rPr>
          <w:rFonts w:ascii="Times New Roman" w:hAnsi="Times New Roman" w:cs="Times New Roman"/>
          <w:iCs/>
        </w:rPr>
        <w:t>slip along faults [</w:t>
      </w:r>
      <w:r w:rsidR="003F15BB" w:rsidRPr="003F15BB">
        <w:rPr>
          <w:rFonts w:ascii="Times New Roman" w:hAnsi="Times New Roman" w:cs="Times New Roman"/>
          <w:iCs/>
          <w:color w:val="7030A0"/>
        </w:rPr>
        <w:t>Lockner, 1993</w:t>
      </w:r>
      <w:r w:rsidR="00004718">
        <w:rPr>
          <w:rFonts w:ascii="Times New Roman" w:hAnsi="Times New Roman" w:cs="Times New Roman"/>
          <w:iCs/>
          <w:color w:val="7030A0"/>
        </w:rPr>
        <w:t>; Main and Meredith, 1989</w:t>
      </w:r>
      <w:r>
        <w:rPr>
          <w:rFonts w:ascii="Times New Roman" w:hAnsi="Times New Roman" w:cs="Times New Roman"/>
          <w:iCs/>
        </w:rPr>
        <w:t>]</w:t>
      </w:r>
      <w:r w:rsidR="00F476A5">
        <w:rPr>
          <w:rFonts w:ascii="Times New Roman" w:hAnsi="Times New Roman" w:cs="Times New Roman"/>
          <w:iCs/>
        </w:rPr>
        <w:t>, particularly for shear faulting, which is supposed to be the main mechanism for earthquakes [</w:t>
      </w:r>
      <w:r w:rsidR="00F476A5" w:rsidRPr="00B91213">
        <w:rPr>
          <w:rFonts w:ascii="Times New Roman" w:hAnsi="Times New Roman" w:cs="Times New Roman"/>
          <w:iCs/>
          <w:color w:val="7030A0"/>
        </w:rPr>
        <w:t>Scholz,</w:t>
      </w:r>
      <w:r w:rsidR="00F476A5">
        <w:rPr>
          <w:rFonts w:ascii="Times New Roman" w:hAnsi="Times New Roman" w:cs="Times New Roman"/>
          <w:iCs/>
          <w:color w:val="7030A0"/>
        </w:rPr>
        <w:t xml:space="preserve"> </w:t>
      </w:r>
      <w:r w:rsidR="00F476A5" w:rsidRPr="00B91213">
        <w:rPr>
          <w:rFonts w:ascii="Times New Roman" w:hAnsi="Times New Roman" w:cs="Times New Roman"/>
          <w:iCs/>
          <w:color w:val="7030A0"/>
        </w:rPr>
        <w:t>1990</w:t>
      </w:r>
      <w:r w:rsidR="00F476A5">
        <w:rPr>
          <w:rFonts w:ascii="Times New Roman" w:hAnsi="Times New Roman" w:cs="Times New Roman"/>
          <w:iCs/>
        </w:rPr>
        <w:t>]</w:t>
      </w:r>
      <w:r>
        <w:rPr>
          <w:rFonts w:ascii="Times New Roman" w:hAnsi="Times New Roman" w:cs="Times New Roman"/>
          <w:iCs/>
        </w:rPr>
        <w:t xml:space="preserve">. </w:t>
      </w:r>
      <w:r w:rsidR="003A72D9">
        <w:rPr>
          <w:rFonts w:ascii="Times New Roman" w:hAnsi="Times New Roman" w:cs="Times New Roman"/>
          <w:iCs/>
        </w:rPr>
        <w:t xml:space="preserve">Two widely acknowledged models of fracture propagation include the beam buckling model, proposed by </w:t>
      </w:r>
      <w:r w:rsidR="003A72D9" w:rsidRPr="00B91213">
        <w:rPr>
          <w:rFonts w:ascii="Times New Roman" w:hAnsi="Times New Roman" w:cs="Times New Roman"/>
          <w:iCs/>
          <w:color w:val="7030A0"/>
        </w:rPr>
        <w:t>Peng and Johnson, 1972</w:t>
      </w:r>
      <w:r w:rsidR="003A72D9">
        <w:rPr>
          <w:rFonts w:ascii="Times New Roman" w:hAnsi="Times New Roman" w:cs="Times New Roman"/>
          <w:iCs/>
        </w:rPr>
        <w:t xml:space="preserve">, and the wing-crack model, proposed by </w:t>
      </w:r>
      <w:r w:rsidR="003A72D9" w:rsidRPr="00B91213">
        <w:rPr>
          <w:rFonts w:ascii="Times New Roman" w:hAnsi="Times New Roman" w:cs="Times New Roman"/>
          <w:iCs/>
          <w:color w:val="7030A0"/>
        </w:rPr>
        <w:t>Pollard and Segall, 1987</w:t>
      </w:r>
      <w:r w:rsidR="003A72D9">
        <w:rPr>
          <w:rFonts w:ascii="Times New Roman" w:hAnsi="Times New Roman" w:cs="Times New Roman"/>
          <w:iCs/>
        </w:rPr>
        <w:t xml:space="preserve">. </w:t>
      </w:r>
      <w:r w:rsidR="003A72D9" w:rsidRPr="00B91213">
        <w:rPr>
          <w:rFonts w:ascii="Times New Roman" w:hAnsi="Times New Roman" w:cs="Times New Roman"/>
          <w:iCs/>
          <w:color w:val="7030A0"/>
        </w:rPr>
        <w:t>Peng and Johnson, 1972</w:t>
      </w:r>
      <w:r w:rsidR="003A72D9">
        <w:rPr>
          <w:rFonts w:ascii="Times New Roman" w:hAnsi="Times New Roman" w:cs="Times New Roman"/>
          <w:iCs/>
        </w:rPr>
        <w:t xml:space="preserve">, through their beam buckling model suggest that faults evolve from an array of extensional microcracks. </w:t>
      </w:r>
      <w:r w:rsidR="0053740B">
        <w:rPr>
          <w:rFonts w:ascii="Times New Roman" w:hAnsi="Times New Roman" w:cs="Times New Roman"/>
          <w:iCs/>
        </w:rPr>
        <w:t xml:space="preserve">This mechanism is </w:t>
      </w:r>
      <w:r w:rsidR="00A20E5A">
        <w:rPr>
          <w:rFonts w:ascii="Times New Roman" w:hAnsi="Times New Roman" w:cs="Times New Roman"/>
          <w:iCs/>
        </w:rPr>
        <w:t xml:space="preserve">similar to </w:t>
      </w:r>
      <w:r w:rsidR="003A72D9">
        <w:rPr>
          <w:rFonts w:ascii="Times New Roman" w:hAnsi="Times New Roman" w:cs="Times New Roman"/>
          <w:iCs/>
        </w:rPr>
        <w:t xml:space="preserve">the process of shear fracture growth recorded in our granite models. </w:t>
      </w:r>
      <w:r w:rsidR="003A72D9" w:rsidRPr="00B91213">
        <w:rPr>
          <w:rFonts w:ascii="Times New Roman" w:hAnsi="Times New Roman" w:cs="Times New Roman"/>
          <w:iCs/>
          <w:color w:val="7030A0"/>
        </w:rPr>
        <w:t xml:space="preserve">Pollard and Segall, 1987 </w:t>
      </w:r>
      <w:r w:rsidR="003A72D9">
        <w:rPr>
          <w:rFonts w:ascii="Times New Roman" w:hAnsi="Times New Roman" w:cs="Times New Roman"/>
          <w:iCs/>
        </w:rPr>
        <w:t>suggest that both tensile and shear microcracks coalesce to form a fault of uneven surface. Field evidence and theory have shown that tensile fractures, referred to as wing-cracks, form around the tips of pre-existing asperities when loaded in shear, and the faulting occurs through the interaction of the extensional wing-cracks [</w:t>
      </w:r>
      <w:r w:rsidR="003A72D9" w:rsidRPr="00B91213">
        <w:rPr>
          <w:rFonts w:ascii="Times New Roman" w:hAnsi="Times New Roman" w:cs="Times New Roman"/>
          <w:iCs/>
          <w:color w:val="7030A0"/>
        </w:rPr>
        <w:t>Blenkinsop, 2008</w:t>
      </w:r>
      <w:r w:rsidR="003A72D9">
        <w:rPr>
          <w:rFonts w:ascii="Times New Roman" w:hAnsi="Times New Roman" w:cs="Times New Roman"/>
          <w:iCs/>
          <w:color w:val="7030A0"/>
        </w:rPr>
        <w:t>; Horii and Nemat-Nasser, 1985</w:t>
      </w:r>
      <w:r w:rsidR="003A72D9">
        <w:rPr>
          <w:rFonts w:ascii="Times New Roman" w:hAnsi="Times New Roman" w:cs="Times New Roman"/>
          <w:iCs/>
        </w:rPr>
        <w:t xml:space="preserve">]. </w:t>
      </w:r>
      <w:r w:rsidR="009D1E65">
        <w:rPr>
          <w:rFonts w:ascii="Times New Roman" w:hAnsi="Times New Roman" w:cs="Times New Roman"/>
          <w:iCs/>
        </w:rPr>
        <w:t xml:space="preserve">This deformation mechanism is similar to the process of shear fracture growth recorded in our sandstone models, which </w:t>
      </w:r>
      <w:r w:rsidR="009D1E65">
        <w:rPr>
          <w:rFonts w:ascii="Times New Roman" w:hAnsi="Times New Roman" w:cs="Times New Roman"/>
          <w:iCs/>
        </w:rPr>
        <w:lastRenderedPageBreak/>
        <w:t xml:space="preserve">occurs through the progressive localization of shear and tensile microcracks. The differences occurring in deformation patterns of granite and sandstone models suggest that the process of fracture coalescence may be highly influenced by the mechanical properties of the lithology. </w:t>
      </w:r>
    </w:p>
    <w:p w14:paraId="1D685F36" w14:textId="4A898C61" w:rsidR="00562C9F" w:rsidRDefault="00562C9F">
      <w:pPr>
        <w:spacing w:line="480" w:lineRule="auto"/>
        <w:rPr>
          <w:rFonts w:ascii="Times New Roman" w:hAnsi="Times New Roman" w:cs="Times New Roman"/>
          <w:iCs/>
        </w:rPr>
      </w:pPr>
      <w:r>
        <w:rPr>
          <w:rFonts w:ascii="Times New Roman" w:hAnsi="Times New Roman" w:cs="Times New Roman"/>
          <w:iCs/>
        </w:rPr>
        <w:t xml:space="preserve">AE associated with </w:t>
      </w:r>
      <w:r w:rsidR="00E9160F">
        <w:rPr>
          <w:rFonts w:ascii="Times New Roman" w:hAnsi="Times New Roman" w:cs="Times New Roman"/>
          <w:iCs/>
        </w:rPr>
        <w:t>microcracking</w:t>
      </w:r>
      <w:r>
        <w:rPr>
          <w:rFonts w:ascii="Times New Roman" w:hAnsi="Times New Roman" w:cs="Times New Roman"/>
          <w:iCs/>
        </w:rPr>
        <w:t xml:space="preserve"> also shows remarkable statistical similarity to the seismic characteristics of earthquakes, obeying the Gutenberg-Richter relationship </w:t>
      </w:r>
      <w:r w:rsidR="009D1E65">
        <w:rPr>
          <w:rFonts w:ascii="Times New Roman" w:hAnsi="Times New Roman" w:cs="Times New Roman"/>
          <w:iCs/>
        </w:rPr>
        <w:t>[</w:t>
      </w:r>
      <w:r w:rsidR="0007737D" w:rsidRPr="00E837CE">
        <w:rPr>
          <w:rFonts w:ascii="Times New Roman" w:hAnsi="Times New Roman" w:cs="Times New Roman"/>
          <w:color w:val="7030A0"/>
        </w:rPr>
        <w:t>Scholz, 1968</w:t>
      </w:r>
      <w:r w:rsidR="0007737D">
        <w:rPr>
          <w:rFonts w:ascii="Times New Roman" w:hAnsi="Times New Roman" w:cs="Times New Roman"/>
        </w:rPr>
        <w:t>] and Omori’s Law [</w:t>
      </w:r>
      <w:r w:rsidR="0007737D" w:rsidRPr="00E837CE">
        <w:rPr>
          <w:rFonts w:ascii="Times New Roman" w:hAnsi="Times New Roman" w:cs="Times New Roman"/>
          <w:color w:val="7030A0"/>
        </w:rPr>
        <w:t>Reasenberg and Jones, 1989</w:t>
      </w:r>
      <w:r w:rsidR="00D95813">
        <w:rPr>
          <w:rFonts w:ascii="Times New Roman" w:hAnsi="Times New Roman" w:cs="Times New Roman"/>
          <w:iCs/>
        </w:rPr>
        <w:t xml:space="preserve">]. </w:t>
      </w:r>
      <w:r w:rsidR="0053740B">
        <w:rPr>
          <w:rFonts w:ascii="Times New Roman" w:hAnsi="Times New Roman" w:cs="Times New Roman"/>
          <w:iCs/>
        </w:rPr>
        <w:t>Calculated s</w:t>
      </w:r>
      <w:r w:rsidR="00D95813">
        <w:rPr>
          <w:rFonts w:ascii="Times New Roman" w:hAnsi="Times New Roman" w:cs="Times New Roman"/>
          <w:iCs/>
        </w:rPr>
        <w:t>eismic b-values</w:t>
      </w:r>
      <w:r w:rsidR="0053740B">
        <w:rPr>
          <w:rFonts w:ascii="Times New Roman" w:hAnsi="Times New Roman" w:cs="Times New Roman"/>
          <w:iCs/>
        </w:rPr>
        <w:t xml:space="preserve"> of earthquake sequences</w:t>
      </w:r>
      <w:r w:rsidR="00D95813">
        <w:rPr>
          <w:rFonts w:ascii="Times New Roman" w:hAnsi="Times New Roman" w:cs="Times New Roman"/>
          <w:iCs/>
        </w:rPr>
        <w:t xml:space="preserve"> </w:t>
      </w:r>
      <w:r w:rsidR="0053740B">
        <w:rPr>
          <w:rFonts w:ascii="Times New Roman" w:hAnsi="Times New Roman" w:cs="Times New Roman"/>
          <w:iCs/>
        </w:rPr>
        <w:t>follow a unimodal distribution ranging from 0.5 to 2.5, with the mean value of approximately 1 [</w:t>
      </w:r>
      <w:r w:rsidR="0053740B" w:rsidRPr="0053740B">
        <w:rPr>
          <w:rFonts w:ascii="Times New Roman" w:hAnsi="Times New Roman" w:cs="Times New Roman"/>
          <w:iCs/>
          <w:color w:val="7030A0"/>
        </w:rPr>
        <w:t>Shi and Bolt, 1982</w:t>
      </w:r>
      <w:r w:rsidR="0053740B">
        <w:rPr>
          <w:rFonts w:ascii="Times New Roman" w:hAnsi="Times New Roman" w:cs="Times New Roman"/>
          <w:iCs/>
        </w:rPr>
        <w:t xml:space="preserve">]. Calculated </w:t>
      </w:r>
      <w:r>
        <w:rPr>
          <w:rFonts w:ascii="Times New Roman" w:hAnsi="Times New Roman" w:cs="Times New Roman"/>
          <w:iCs/>
        </w:rPr>
        <w:t>D-values of earthquake hypocenters</w:t>
      </w:r>
      <w:r w:rsidR="0053740B">
        <w:rPr>
          <w:rFonts w:ascii="Times New Roman" w:hAnsi="Times New Roman" w:cs="Times New Roman"/>
          <w:iCs/>
        </w:rPr>
        <w:t xml:space="preserve"> typically lie within a range of 1.3 and 1.8, with a mean value of approximately 1.6 [</w:t>
      </w:r>
      <w:r w:rsidR="0053740B" w:rsidRPr="0053740B">
        <w:rPr>
          <w:rFonts w:ascii="Times New Roman" w:hAnsi="Times New Roman" w:cs="Times New Roman"/>
          <w:iCs/>
          <w:color w:val="7030A0"/>
        </w:rPr>
        <w:t>Hirata, 1989</w:t>
      </w:r>
      <w:r w:rsidR="0053740B">
        <w:rPr>
          <w:rFonts w:ascii="Times New Roman" w:hAnsi="Times New Roman" w:cs="Times New Roman"/>
          <w:iCs/>
        </w:rPr>
        <w:t>]</w:t>
      </w:r>
      <w:r>
        <w:rPr>
          <w:rFonts w:ascii="Times New Roman" w:hAnsi="Times New Roman" w:cs="Times New Roman"/>
          <w:iCs/>
        </w:rPr>
        <w:t>. In our stud</w:t>
      </w:r>
      <w:r w:rsidR="009D1E65">
        <w:rPr>
          <w:rFonts w:ascii="Times New Roman" w:hAnsi="Times New Roman" w:cs="Times New Roman"/>
          <w:iCs/>
        </w:rPr>
        <w:t>y</w:t>
      </w:r>
      <w:r>
        <w:rPr>
          <w:rFonts w:ascii="Times New Roman" w:hAnsi="Times New Roman" w:cs="Times New Roman"/>
          <w:iCs/>
        </w:rPr>
        <w:t xml:space="preserve">, we record b-values ranging from 0.98 to 1.66 and D-values ranging from 1.37 to 1.58, lying within range of values calculated during earthquakes. </w:t>
      </w:r>
      <w:r w:rsidR="009D1E65">
        <w:rPr>
          <w:rFonts w:ascii="Times New Roman" w:hAnsi="Times New Roman" w:cs="Times New Roman"/>
          <w:iCs/>
        </w:rPr>
        <w:t>The relationship between b-value and D-value has been used to predict location of faulting from observed seismicity [</w:t>
      </w:r>
      <w:r w:rsidR="009D1E65" w:rsidRPr="00B91213">
        <w:rPr>
          <w:rFonts w:ascii="Times New Roman" w:hAnsi="Times New Roman" w:cs="Times New Roman"/>
          <w:iCs/>
          <w:color w:val="7030A0"/>
        </w:rPr>
        <w:t>Hirata, 1989</w:t>
      </w:r>
      <w:r w:rsidR="009D1E65">
        <w:rPr>
          <w:rFonts w:ascii="Times New Roman" w:hAnsi="Times New Roman" w:cs="Times New Roman"/>
          <w:iCs/>
        </w:rPr>
        <w:t>] and understand the relationship between spatial heterogeneities and stress in the earth’s crust [</w:t>
      </w:r>
      <w:r w:rsidR="009D1E65" w:rsidRPr="00B91213">
        <w:rPr>
          <w:rFonts w:ascii="Times New Roman" w:hAnsi="Times New Roman" w:cs="Times New Roman"/>
          <w:iCs/>
          <w:color w:val="7030A0"/>
        </w:rPr>
        <w:t>Weimer and Wyss, 1997</w:t>
      </w:r>
      <w:r w:rsidR="009D1E65">
        <w:rPr>
          <w:rFonts w:ascii="Times New Roman" w:hAnsi="Times New Roman" w:cs="Times New Roman"/>
          <w:iCs/>
        </w:rPr>
        <w:t xml:space="preserve">]. While some studies propose a direct relationship between </w:t>
      </w:r>
      <w:r w:rsidR="009D1E65" w:rsidRPr="00B91213">
        <w:rPr>
          <w:rFonts w:ascii="Times New Roman" w:hAnsi="Times New Roman" w:cs="Times New Roman"/>
          <w:i/>
          <w:iCs/>
        </w:rPr>
        <w:t>b</w:t>
      </w:r>
      <w:r w:rsidR="009D1E65">
        <w:rPr>
          <w:rFonts w:ascii="Times New Roman" w:hAnsi="Times New Roman" w:cs="Times New Roman"/>
          <w:iCs/>
        </w:rPr>
        <w:t xml:space="preserve"> and </w:t>
      </w:r>
      <w:r w:rsidR="009D1E65" w:rsidRPr="00B91213">
        <w:rPr>
          <w:rFonts w:ascii="Times New Roman" w:hAnsi="Times New Roman" w:cs="Times New Roman"/>
          <w:i/>
          <w:iCs/>
        </w:rPr>
        <w:t>D</w:t>
      </w:r>
      <w:r w:rsidR="009D1E65">
        <w:rPr>
          <w:rFonts w:ascii="Times New Roman" w:hAnsi="Times New Roman" w:cs="Times New Roman"/>
          <w:iCs/>
        </w:rPr>
        <w:t xml:space="preserve"> [</w:t>
      </w:r>
      <w:bookmarkStart w:id="161" w:name="_Hlk515656615"/>
      <w:r w:rsidR="0004714D" w:rsidRPr="00B91213">
        <w:rPr>
          <w:rFonts w:ascii="Times New Roman" w:hAnsi="Times New Roman" w:cs="Times New Roman"/>
          <w:iCs/>
          <w:color w:val="7030A0"/>
        </w:rPr>
        <w:t>Goebel et al., 2017</w:t>
      </w:r>
      <w:r w:rsidR="00D45DD1" w:rsidRPr="00B91213">
        <w:rPr>
          <w:rFonts w:ascii="Times New Roman" w:hAnsi="Times New Roman" w:cs="Times New Roman"/>
          <w:iCs/>
          <w:color w:val="7030A0"/>
        </w:rPr>
        <w:t xml:space="preserve">; </w:t>
      </w:r>
      <w:bookmarkEnd w:id="161"/>
      <w:r w:rsidR="00D45DD1" w:rsidRPr="00B91213">
        <w:rPr>
          <w:rFonts w:ascii="Times New Roman" w:hAnsi="Times New Roman" w:cs="Times New Roman"/>
          <w:iCs/>
          <w:color w:val="7030A0"/>
        </w:rPr>
        <w:t>Aki, 1981</w:t>
      </w:r>
      <w:r w:rsidR="00D45DD1">
        <w:rPr>
          <w:rFonts w:ascii="Times New Roman" w:hAnsi="Times New Roman" w:cs="Times New Roman"/>
          <w:iCs/>
        </w:rPr>
        <w:t>], while others propose an inverse relationship between the two parameters [</w:t>
      </w:r>
      <w:r w:rsidR="00D45DD1" w:rsidRPr="00FB5744">
        <w:rPr>
          <w:rFonts w:ascii="Times New Roman" w:hAnsi="Times New Roman" w:cs="Times New Roman"/>
          <w:iCs/>
          <w:color w:val="7030A0"/>
        </w:rPr>
        <w:t>Wyss et al., 2004;</w:t>
      </w:r>
      <w:r w:rsidR="00D45DD1" w:rsidRPr="00D45DD1">
        <w:rPr>
          <w:rFonts w:ascii="Times New Roman" w:hAnsi="Times New Roman" w:cs="Times New Roman"/>
          <w:iCs/>
          <w:color w:val="7030A0"/>
        </w:rPr>
        <w:t xml:space="preserve"> </w:t>
      </w:r>
      <w:r w:rsidR="00D45DD1" w:rsidRPr="00FB5744">
        <w:rPr>
          <w:rFonts w:ascii="Times New Roman" w:hAnsi="Times New Roman" w:cs="Times New Roman"/>
          <w:iCs/>
          <w:color w:val="7030A0"/>
        </w:rPr>
        <w:t>Amitrano, 2003</w:t>
      </w:r>
      <w:r w:rsidR="00D45DD1">
        <w:rPr>
          <w:rFonts w:ascii="Times New Roman" w:hAnsi="Times New Roman" w:cs="Times New Roman"/>
          <w:iCs/>
          <w:color w:val="7030A0"/>
        </w:rPr>
        <w:t xml:space="preserve">; </w:t>
      </w:r>
      <w:r w:rsidR="00D45DD1" w:rsidRPr="00FB5744">
        <w:rPr>
          <w:rFonts w:ascii="Times New Roman" w:hAnsi="Times New Roman" w:cs="Times New Roman"/>
          <w:iCs/>
          <w:color w:val="7030A0"/>
        </w:rPr>
        <w:t>Hirata, 1989</w:t>
      </w:r>
      <w:r w:rsidR="00D45DD1">
        <w:rPr>
          <w:rFonts w:ascii="Times New Roman" w:hAnsi="Times New Roman" w:cs="Times New Roman"/>
          <w:iCs/>
        </w:rPr>
        <w:t xml:space="preserve">]. In this study, we calculate values of </w:t>
      </w:r>
      <w:r w:rsidR="00D45DD1" w:rsidRPr="00B91213">
        <w:rPr>
          <w:rFonts w:ascii="Times New Roman" w:hAnsi="Times New Roman" w:cs="Times New Roman"/>
          <w:i/>
          <w:iCs/>
        </w:rPr>
        <w:t>b</w:t>
      </w:r>
      <w:r w:rsidR="00D45DD1">
        <w:rPr>
          <w:rFonts w:ascii="Times New Roman" w:hAnsi="Times New Roman" w:cs="Times New Roman"/>
          <w:iCs/>
        </w:rPr>
        <w:t xml:space="preserve"> and </w:t>
      </w:r>
      <w:r w:rsidR="00D45DD1" w:rsidRPr="00B91213">
        <w:rPr>
          <w:rFonts w:ascii="Times New Roman" w:hAnsi="Times New Roman" w:cs="Times New Roman"/>
          <w:i/>
          <w:iCs/>
        </w:rPr>
        <w:t>D</w:t>
      </w:r>
      <w:r w:rsidR="00D45DD1">
        <w:rPr>
          <w:rFonts w:ascii="Times New Roman" w:hAnsi="Times New Roman" w:cs="Times New Roman"/>
          <w:iCs/>
        </w:rPr>
        <w:t xml:space="preserve"> from biaxial deformation experiments on numerical analogs of sandstone and granite, exhibiting an inverse relationship </w:t>
      </w:r>
      <w:r w:rsidR="004321CB">
        <w:rPr>
          <w:rFonts w:ascii="Times New Roman" w:hAnsi="Times New Roman" w:cs="Times New Roman"/>
          <w:iCs/>
        </w:rPr>
        <w:t>(</w:t>
      </w:r>
      <w:r w:rsidR="004321CB" w:rsidRPr="004321CB">
        <w:rPr>
          <w:rFonts w:ascii="Times New Roman" w:hAnsi="Times New Roman" w:cs="Times New Roman"/>
          <w:iCs/>
        </w:rPr>
        <w:t>R</w:t>
      </w:r>
      <w:r w:rsidR="004321CB" w:rsidRPr="004321CB">
        <w:rPr>
          <w:rFonts w:ascii="Times New Roman" w:hAnsi="Times New Roman" w:cs="Times New Roman"/>
          <w:iCs/>
          <w:vertAlign w:val="superscript"/>
        </w:rPr>
        <w:t>2</w:t>
      </w:r>
      <w:r w:rsidR="004321CB">
        <w:rPr>
          <w:rFonts w:ascii="Times New Roman" w:hAnsi="Times New Roman" w:cs="Times New Roman"/>
          <w:iCs/>
        </w:rPr>
        <w:t>=0.92)</w:t>
      </w:r>
      <w:r w:rsidR="00C55B7C">
        <w:rPr>
          <w:rFonts w:ascii="Times New Roman" w:hAnsi="Times New Roman" w:cs="Times New Roman"/>
          <w:iCs/>
        </w:rPr>
        <w:t xml:space="preserve"> [</w:t>
      </w:r>
      <w:r w:rsidR="00C55B7C" w:rsidRPr="00B91213">
        <w:rPr>
          <w:rFonts w:ascii="Times New Roman" w:hAnsi="Times New Roman" w:cs="Times New Roman"/>
          <w:iCs/>
          <w:color w:val="00B050"/>
        </w:rPr>
        <w:t>Fig. 17</w:t>
      </w:r>
      <w:r w:rsidR="00C55B7C">
        <w:rPr>
          <w:rFonts w:ascii="Times New Roman" w:hAnsi="Times New Roman" w:cs="Times New Roman"/>
          <w:iCs/>
        </w:rPr>
        <w:t>]</w:t>
      </w:r>
      <w:r w:rsidR="004321CB">
        <w:rPr>
          <w:rFonts w:ascii="Times New Roman" w:hAnsi="Times New Roman" w:cs="Times New Roman"/>
          <w:iCs/>
        </w:rPr>
        <w:t xml:space="preserve">: </w:t>
      </w:r>
    </w:p>
    <w:p w14:paraId="48195EA7" w14:textId="726AECE3" w:rsidR="004321CB" w:rsidRDefault="004321CB" w:rsidP="007C49C7">
      <w:pPr>
        <w:spacing w:line="480" w:lineRule="auto"/>
        <w:rPr>
          <w:rFonts w:ascii="Times New Roman" w:eastAsiaTheme="minorEastAsia" w:hAnsi="Times New Roman" w:cs="Times New Roman"/>
          <w:iCs/>
        </w:rPr>
      </w:pPr>
      <m:oMath>
        <m:r>
          <w:rPr>
            <w:rFonts w:ascii="Cambria Math" w:hAnsi="Cambria Math" w:cs="Times New Roman"/>
          </w:rPr>
          <m:t>D= -0.94 b+2.73</m:t>
        </m:r>
      </m:oMath>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t xml:space="preserve">(Eq. </w:t>
      </w:r>
      <w:r w:rsidR="00D45DD1">
        <w:rPr>
          <w:rFonts w:ascii="Times New Roman" w:eastAsiaTheme="minorEastAsia" w:hAnsi="Times New Roman" w:cs="Times New Roman"/>
          <w:iCs/>
        </w:rPr>
        <w:t>25</w:t>
      </w:r>
      <w:r>
        <w:rPr>
          <w:rFonts w:ascii="Times New Roman" w:eastAsiaTheme="minorEastAsia" w:hAnsi="Times New Roman" w:cs="Times New Roman"/>
          <w:iCs/>
        </w:rPr>
        <w:t xml:space="preserve">) </w:t>
      </w:r>
    </w:p>
    <w:p w14:paraId="042C78F4" w14:textId="33D76F8B" w:rsidR="00A563BE" w:rsidRPr="00B91213" w:rsidRDefault="00D45DD1" w:rsidP="00B91213">
      <w:pPr>
        <w:spacing w:line="480" w:lineRule="auto"/>
        <w:rPr>
          <w:rFonts w:ascii="Times New Roman" w:eastAsiaTheme="minorEastAsia" w:hAnsi="Times New Roman" w:cs="Times New Roman"/>
          <w:iCs/>
        </w:rPr>
      </w:pPr>
      <w:r>
        <w:rPr>
          <w:rFonts w:ascii="Times New Roman" w:eastAsiaTheme="minorEastAsia" w:hAnsi="Times New Roman" w:cs="Times New Roman"/>
          <w:iCs/>
        </w:rPr>
        <w:t xml:space="preserve">As we increase confining pressure on rock, </w:t>
      </w:r>
      <w:r w:rsidRPr="00B91213">
        <w:rPr>
          <w:rFonts w:ascii="Times New Roman" w:eastAsiaTheme="minorEastAsia" w:hAnsi="Times New Roman" w:cs="Times New Roman"/>
          <w:i/>
          <w:iCs/>
        </w:rPr>
        <w:t>b</w:t>
      </w:r>
      <w:r>
        <w:rPr>
          <w:rFonts w:ascii="Times New Roman" w:eastAsiaTheme="minorEastAsia" w:hAnsi="Times New Roman" w:cs="Times New Roman"/>
          <w:iCs/>
        </w:rPr>
        <w:t xml:space="preserve">-values decline and </w:t>
      </w:r>
      <w:r w:rsidRPr="00B91213">
        <w:rPr>
          <w:rFonts w:ascii="Times New Roman" w:eastAsiaTheme="minorEastAsia" w:hAnsi="Times New Roman" w:cs="Times New Roman"/>
          <w:i/>
          <w:iCs/>
        </w:rPr>
        <w:t>D</w:t>
      </w:r>
      <w:r>
        <w:rPr>
          <w:rFonts w:ascii="Times New Roman" w:eastAsiaTheme="minorEastAsia" w:hAnsi="Times New Roman" w:cs="Times New Roman"/>
          <w:iCs/>
        </w:rPr>
        <w:t xml:space="preserve">-values increase during the biaxial experiments, consistent with the experimental and numerical evidence presented by </w:t>
      </w:r>
      <w:r w:rsidRPr="00B91213">
        <w:rPr>
          <w:rFonts w:ascii="Times New Roman" w:eastAsiaTheme="minorEastAsia" w:hAnsi="Times New Roman" w:cs="Times New Roman"/>
          <w:iCs/>
          <w:color w:val="7030A0"/>
        </w:rPr>
        <w:t>Amitrano, 2003</w:t>
      </w:r>
      <w:r>
        <w:rPr>
          <w:rFonts w:ascii="Times New Roman" w:eastAsiaTheme="minorEastAsia" w:hAnsi="Times New Roman" w:cs="Times New Roman"/>
          <w:iCs/>
        </w:rPr>
        <w:t xml:space="preserve">. However, studies </w:t>
      </w:r>
      <w:r w:rsidR="000009D3">
        <w:rPr>
          <w:rFonts w:ascii="Times New Roman" w:eastAsiaTheme="minorEastAsia" w:hAnsi="Times New Roman" w:cs="Times New Roman"/>
          <w:iCs/>
        </w:rPr>
        <w:t>analyzing</w:t>
      </w:r>
      <w:r>
        <w:rPr>
          <w:rFonts w:ascii="Times New Roman" w:eastAsiaTheme="minorEastAsia" w:hAnsi="Times New Roman" w:cs="Times New Roman"/>
          <w:iCs/>
        </w:rPr>
        <w:t xml:space="preserve"> on the temporal variation in </w:t>
      </w:r>
      <w:r w:rsidRPr="00B91213">
        <w:rPr>
          <w:rFonts w:ascii="Times New Roman" w:eastAsiaTheme="minorEastAsia" w:hAnsi="Times New Roman" w:cs="Times New Roman"/>
          <w:i/>
          <w:iCs/>
        </w:rPr>
        <w:t>b</w:t>
      </w:r>
      <w:r>
        <w:rPr>
          <w:rFonts w:ascii="Times New Roman" w:eastAsiaTheme="minorEastAsia" w:hAnsi="Times New Roman" w:cs="Times New Roman"/>
          <w:iCs/>
        </w:rPr>
        <w:t xml:space="preserve"> and </w:t>
      </w:r>
      <w:r w:rsidRPr="00B91213">
        <w:rPr>
          <w:rFonts w:ascii="Times New Roman" w:eastAsiaTheme="minorEastAsia" w:hAnsi="Times New Roman" w:cs="Times New Roman"/>
          <w:i/>
          <w:iCs/>
        </w:rPr>
        <w:t>D</w:t>
      </w:r>
      <w:r>
        <w:rPr>
          <w:rFonts w:ascii="Times New Roman" w:eastAsiaTheme="minorEastAsia" w:hAnsi="Times New Roman" w:cs="Times New Roman"/>
          <w:iCs/>
        </w:rPr>
        <w:t xml:space="preserve"> during</w:t>
      </w:r>
      <w:r w:rsidR="000009D3">
        <w:rPr>
          <w:rFonts w:ascii="Times New Roman" w:eastAsiaTheme="minorEastAsia" w:hAnsi="Times New Roman" w:cs="Times New Roman"/>
          <w:iCs/>
        </w:rPr>
        <w:t xml:space="preserve"> biaxial experiments show a direct relationship between the two parameters [</w:t>
      </w:r>
      <w:r w:rsidR="000009D3" w:rsidRPr="00F8120F">
        <w:rPr>
          <w:rFonts w:ascii="Times New Roman" w:hAnsi="Times New Roman" w:cs="Times New Roman"/>
          <w:iCs/>
          <w:color w:val="7030A0"/>
        </w:rPr>
        <w:t>Goebel et al., 2017;</w:t>
      </w:r>
      <w:r w:rsidR="000009D3">
        <w:rPr>
          <w:rFonts w:ascii="Times New Roman" w:hAnsi="Times New Roman" w:cs="Times New Roman"/>
          <w:iCs/>
          <w:color w:val="7030A0"/>
        </w:rPr>
        <w:t xml:space="preserve"> Lei et al., 2006</w:t>
      </w:r>
      <w:r w:rsidR="000009D3">
        <w:rPr>
          <w:rFonts w:ascii="Times New Roman" w:eastAsiaTheme="minorEastAsia" w:hAnsi="Times New Roman" w:cs="Times New Roman"/>
          <w:iCs/>
        </w:rPr>
        <w:t xml:space="preserve">]. This indicates a difference between the bulk behavior exhibited during deformation and the temporal variation of these dimensionless parameters, warranting further examination of temporal variation in micromechanical behavior during biaxial experiments. In the next analysis, we will analyze the temporal variation in </w:t>
      </w:r>
      <w:r w:rsidR="000009D3">
        <w:rPr>
          <w:rFonts w:ascii="Times New Roman" w:eastAsiaTheme="minorEastAsia" w:hAnsi="Times New Roman" w:cs="Times New Roman"/>
          <w:iCs/>
        </w:rPr>
        <w:lastRenderedPageBreak/>
        <w:t xml:space="preserve">dimensionless parameters such as </w:t>
      </w:r>
      <w:r w:rsidR="000009D3" w:rsidRPr="00635E7A">
        <w:rPr>
          <w:rFonts w:ascii="Times New Roman" w:eastAsiaTheme="minorEastAsia" w:hAnsi="Times New Roman" w:cs="Times New Roman"/>
          <w:iCs/>
        </w:rPr>
        <w:t>b</w:t>
      </w:r>
      <w:r w:rsidR="000009D3">
        <w:rPr>
          <w:rFonts w:ascii="Times New Roman" w:eastAsiaTheme="minorEastAsia" w:hAnsi="Times New Roman" w:cs="Times New Roman"/>
          <w:iCs/>
        </w:rPr>
        <w:t xml:space="preserve"> and </w:t>
      </w:r>
      <w:r w:rsidR="000009D3" w:rsidRPr="00635E7A">
        <w:rPr>
          <w:rFonts w:ascii="Times New Roman" w:eastAsiaTheme="minorEastAsia" w:hAnsi="Times New Roman" w:cs="Times New Roman"/>
          <w:iCs/>
        </w:rPr>
        <w:t>D</w:t>
      </w:r>
      <w:r w:rsidR="000009D3">
        <w:rPr>
          <w:rFonts w:ascii="Times New Roman" w:eastAsiaTheme="minorEastAsia" w:hAnsi="Times New Roman" w:cs="Times New Roman"/>
          <w:iCs/>
        </w:rPr>
        <w:t xml:space="preserve"> during deformation experiments, and decouple the effects of confining pressure from emergent variation during deformation. </w:t>
      </w:r>
      <w:r w:rsidR="00A156A5" w:rsidRPr="00B91213">
        <w:rPr>
          <w:rFonts w:ascii="Times New Roman" w:eastAsiaTheme="minorEastAsia" w:hAnsi="Times New Roman" w:cs="Times New Roman"/>
          <w:iCs/>
        </w:rPr>
        <w:commentReference w:id="162"/>
      </w:r>
    </w:p>
    <w:sectPr w:rsidR="00A563BE" w:rsidRPr="00B912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Morgan" w:date="2018-09-03T13:34:00Z" w:initials="JM">
    <w:p w14:paraId="61E1DBD0" w14:textId="02806539" w:rsidR="00970472" w:rsidRDefault="00970472">
      <w:pPr>
        <w:pStyle w:val="CommentText"/>
      </w:pPr>
      <w:r>
        <w:rPr>
          <w:rStyle w:val="CommentReference"/>
        </w:rPr>
        <w:annotationRef/>
      </w:r>
      <w:r>
        <w:t>Can you think of a snappier title? Let’s revisit once focus of manuscript is clear.</w:t>
      </w:r>
    </w:p>
  </w:comment>
  <w:comment w:id="7" w:author="Julia Morgan" w:date="2018-09-03T13:56:00Z" w:initials="JM">
    <w:p w14:paraId="3D339F26" w14:textId="79D9BF5B" w:rsidR="00970472" w:rsidRDefault="00970472">
      <w:pPr>
        <w:pStyle w:val="CommentText"/>
      </w:pPr>
      <w:r>
        <w:rPr>
          <w:rStyle w:val="CommentReference"/>
        </w:rPr>
        <w:annotationRef/>
      </w:r>
      <w:r>
        <w:t>Not only during biaxial experiments, right?</w:t>
      </w:r>
    </w:p>
  </w:comment>
  <w:comment w:id="8" w:author="Julia Morgan" w:date="2018-09-03T13:37:00Z" w:initials="JM">
    <w:p w14:paraId="5727A37F" w14:textId="267B4E45" w:rsidR="00970472" w:rsidRDefault="00970472">
      <w:pPr>
        <w:pStyle w:val="CommentText"/>
      </w:pPr>
      <w:r>
        <w:rPr>
          <w:rStyle w:val="CommentReference"/>
        </w:rPr>
        <w:annotationRef/>
      </w:r>
      <w:r>
        <w:t>I expect several of Wong’s papers are appropriate here.</w:t>
      </w:r>
    </w:p>
  </w:comment>
  <w:comment w:id="9" w:author="Julia Morgan" w:date="2018-05-19T11:49:00Z" w:initials="JM">
    <w:p w14:paraId="73DFAE6A" w14:textId="5027B51C" w:rsidR="00970472" w:rsidRDefault="00970472">
      <w:pPr>
        <w:pStyle w:val="CommentText"/>
      </w:pPr>
      <w:r>
        <w:rPr>
          <w:rStyle w:val="CommentReference"/>
        </w:rPr>
        <w:annotationRef/>
      </w:r>
      <w:r>
        <w:t>Not sure what you mean here, or what is point – is it observations that are suppressed, or actual phenomenon. Does it matter to your story?</w:t>
      </w:r>
    </w:p>
  </w:comment>
  <w:comment w:id="10" w:author="Julia Morgan" w:date="2018-09-03T13:41:00Z" w:initials="JM">
    <w:p w14:paraId="63767FDC" w14:textId="1EE3776B" w:rsidR="00970472" w:rsidRDefault="00970472">
      <w:pPr>
        <w:pStyle w:val="CommentText"/>
      </w:pPr>
      <w:r>
        <w:rPr>
          <w:rStyle w:val="CommentReference"/>
        </w:rPr>
        <w:annotationRef/>
      </w:r>
      <w:r>
        <w:t>Also, not clear why mode is important. Actually, I think this can tie into above summary, because tensile cracking most common in stronger, low porosity rocks, whereas shear cracking, during pore collapse and grain fracture, is likely more common in porous rocks.  But why does it matter – think about it …. For example, would mode of failure affect pre fluid pressure evolution, permeability evolution, etc? How about intensity of fracture porosity, what else?</w:t>
      </w:r>
    </w:p>
  </w:comment>
  <w:comment w:id="11" w:author="Julia Morgan" w:date="2018-09-03T13:42:00Z" w:initials="JM">
    <w:p w14:paraId="5CAC8C3A" w14:textId="1B48A87B" w:rsidR="00970472" w:rsidRDefault="00970472">
      <w:pPr>
        <w:pStyle w:val="CommentText"/>
      </w:pPr>
      <w:r>
        <w:rPr>
          <w:rStyle w:val="CommentReference"/>
        </w:rPr>
        <w:annotationRef/>
      </w:r>
      <w:r>
        <w:t>Why is fracture energy important in this context. Think ….</w:t>
      </w:r>
    </w:p>
  </w:comment>
  <w:comment w:id="12" w:author="Julia Morgan" w:date="2018-09-03T13:44:00Z" w:initials="JM">
    <w:p w14:paraId="57501AB6" w14:textId="4328829F" w:rsidR="00970472" w:rsidRDefault="00970472">
      <w:pPr>
        <w:pStyle w:val="CommentText"/>
      </w:pPr>
      <w:r>
        <w:rPr>
          <w:rStyle w:val="CommentReference"/>
        </w:rPr>
        <w:annotationRef/>
      </w:r>
      <w:r>
        <w:t>This is getting somewhere. But why is it important? What will we gain by knowing how energy is dissipated in failing rock, and how confining pressure effects it. Or how lithology affects it.</w:t>
      </w:r>
    </w:p>
  </w:comment>
  <w:comment w:id="13" w:author="Julia Morgan" w:date="2018-09-03T13:45:00Z" w:initials="JM">
    <w:p w14:paraId="015BC632" w14:textId="79A2CEE9" w:rsidR="00970472" w:rsidRDefault="00970472">
      <w:pPr>
        <w:pStyle w:val="CommentText"/>
      </w:pPr>
      <w:r>
        <w:rPr>
          <w:rStyle w:val="CommentReference"/>
        </w:rPr>
        <w:annotationRef/>
      </w:r>
      <w:r>
        <w:t>What specifically do they tell us. Data is not collected just for data’s sake.</w:t>
      </w:r>
    </w:p>
  </w:comment>
  <w:comment w:id="14" w:author="Julia Morgan" w:date="2018-09-03T13:47:00Z" w:initials="JM">
    <w:p w14:paraId="7ACC333C" w14:textId="6D26B4DA" w:rsidR="00970472" w:rsidRDefault="00970472">
      <w:pPr>
        <w:pStyle w:val="CommentText"/>
      </w:pPr>
      <w:r>
        <w:rPr>
          <w:rStyle w:val="CommentReference"/>
        </w:rPr>
        <w:annotationRef/>
      </w:r>
      <w:r>
        <w:t>More to the point, these grains are connected (bonded) and bond breakage simulates fracturing, allowing you to study the controls on fracture mode, distribution, evolution, and other associated parameters (porosity evolution, etc.)</w:t>
      </w:r>
    </w:p>
  </w:comment>
  <w:comment w:id="15" w:author="Julia Morgan" w:date="2018-09-03T15:12:00Z" w:initials="JM">
    <w:p w14:paraId="31F57F31" w14:textId="2A72E72F" w:rsidR="00970472" w:rsidRDefault="00970472">
      <w:pPr>
        <w:pStyle w:val="CommentText"/>
      </w:pPr>
      <w:r>
        <w:rPr>
          <w:rStyle w:val="CommentReference"/>
        </w:rPr>
        <w:annotationRef/>
      </w:r>
      <w:r>
        <w:t>Cut, maybe move to DEM presentation below. Not necessary here in introduction, where you should focus on what new you will add to the burning questions.</w:t>
      </w:r>
    </w:p>
  </w:comment>
  <w:comment w:id="16" w:author="Julia Morgan" w:date="2018-09-03T15:12:00Z" w:initials="JM">
    <w:p w14:paraId="151BB3E5" w14:textId="07E1DA7F" w:rsidR="00970472" w:rsidRDefault="00970472">
      <w:pPr>
        <w:pStyle w:val="CommentText"/>
      </w:pPr>
      <w:r>
        <w:rPr>
          <w:rStyle w:val="CommentReference"/>
        </w:rPr>
        <w:annotationRef/>
      </w:r>
      <w:r>
        <w:t>Not adequate justification. You need to tell us why this matters. See my e-mail outline.</w:t>
      </w:r>
    </w:p>
  </w:comment>
  <w:comment w:id="17" w:author="Julia Morgan" w:date="2018-09-03T15:13:00Z" w:initials="JM">
    <w:p w14:paraId="5EC13A40" w14:textId="2970B6A3" w:rsidR="00970472" w:rsidRDefault="00970472">
      <w:pPr>
        <w:pStyle w:val="CommentText"/>
      </w:pPr>
      <w:r>
        <w:rPr>
          <w:rStyle w:val="CommentReference"/>
        </w:rPr>
        <w:annotationRef/>
      </w:r>
      <w:r>
        <w:t>I will review this section after I have finished the rest of the document, to determine how much needs to be reiterated here.</w:t>
      </w:r>
    </w:p>
  </w:comment>
  <w:comment w:id="20" w:author="Harsh Vora" w:date="2018-05-25T11:43:00Z" w:initials="HV">
    <w:p w14:paraId="65FB4C2F" w14:textId="193D98E6" w:rsidR="00970472" w:rsidRDefault="00970472" w:rsidP="00965786">
      <w:pPr>
        <w:pStyle w:val="CommentText"/>
      </w:pPr>
      <w:r>
        <w:rPr>
          <w:rStyle w:val="CommentReference"/>
        </w:rPr>
        <w:annotationRef/>
      </w:r>
      <w:r>
        <w:t xml:space="preserve"> I think there are two gaps here: </w:t>
      </w:r>
    </w:p>
    <w:p w14:paraId="74A6A3D4" w14:textId="77777777" w:rsidR="00970472" w:rsidRDefault="00970472" w:rsidP="00965786">
      <w:pPr>
        <w:pStyle w:val="CommentText"/>
        <w:numPr>
          <w:ilvl w:val="0"/>
          <w:numId w:val="9"/>
        </w:numPr>
      </w:pPr>
      <w:r>
        <w:t>I think there is need for a figure here but I do not know how much modification is required from Fig 1 of Morgan, 2015</w:t>
      </w:r>
    </w:p>
    <w:p w14:paraId="42CDDAB1" w14:textId="56806346" w:rsidR="00970472" w:rsidRDefault="00970472" w:rsidP="006B60B4">
      <w:pPr>
        <w:pStyle w:val="CommentText"/>
        <w:numPr>
          <w:ilvl w:val="0"/>
          <w:numId w:val="9"/>
        </w:numPr>
      </w:pPr>
      <w:r>
        <w:t>I do not know much about MKM bonds – their mechanism, failure criteria, etc – so I may need your input on that.</w:t>
      </w:r>
    </w:p>
  </w:comment>
  <w:comment w:id="21" w:author="Julia Morgan" w:date="2018-05-19T12:04:00Z" w:initials="JM">
    <w:p w14:paraId="7BECA089" w14:textId="77777777" w:rsidR="00970472" w:rsidRDefault="00970472" w:rsidP="00CD7AFA">
      <w:pPr>
        <w:pStyle w:val="CommentText"/>
      </w:pPr>
      <w:r>
        <w:rPr>
          <w:rStyle w:val="CommentReference"/>
        </w:rPr>
        <w:annotationRef/>
      </w:r>
      <w:r>
        <w:t>This needs to be explained – why these two rocks. And actually, I think you want to reserve those details for Methods and Experimental Set-up sections, and here just emphasize the numerical modeling you will carry out and why. I.e., keep it general.</w:t>
      </w:r>
    </w:p>
  </w:comment>
  <w:comment w:id="22" w:author="Julia Morgan" w:date="2018-05-19T12:04:00Z" w:initials="JM">
    <w:p w14:paraId="3FD79F81" w14:textId="77777777" w:rsidR="00970472" w:rsidRDefault="00970472" w:rsidP="00CD7AFA">
      <w:pPr>
        <w:pStyle w:val="CommentText"/>
      </w:pPr>
      <w:r>
        <w:rPr>
          <w:rStyle w:val="CommentReference"/>
        </w:rPr>
        <w:annotationRef/>
      </w:r>
      <w:r>
        <w:t>Also save for Methods and Experimental Set-up – keep statements general here.</w:t>
      </w:r>
    </w:p>
  </w:comment>
  <w:comment w:id="23" w:author="Julia Morgan" w:date="2018-09-03T16:01:00Z" w:initials="JM">
    <w:p w14:paraId="7E2CE35C" w14:textId="781E24A4" w:rsidR="00970472" w:rsidRDefault="00970472">
      <w:pPr>
        <w:pStyle w:val="CommentText"/>
      </w:pPr>
      <w:r>
        <w:rPr>
          <w:rStyle w:val="CommentReference"/>
        </w:rPr>
        <w:annotationRef/>
      </w:r>
      <w:r>
        <w:t>This next section is on track, but should be broken up into paragraphs. I also think it could be supported by image sequences that show how deformation occurs. Not was many as Tami shows, but along those lines – e.g., this is how fracture initiates and propagates.</w:t>
      </w:r>
    </w:p>
  </w:comment>
  <w:comment w:id="27" w:author="Julia Morgan" w:date="2018-08-30T08:14:00Z" w:initials="JM">
    <w:p w14:paraId="4FB4A0AF" w14:textId="3491F5AB" w:rsidR="00970472" w:rsidRDefault="00970472" w:rsidP="00714327">
      <w:pPr>
        <w:pStyle w:val="CommentText"/>
      </w:pPr>
      <w:r>
        <w:rPr>
          <w:rStyle w:val="CommentReference"/>
        </w:rPr>
        <w:annotationRef/>
      </w:r>
      <w:r>
        <w:t>Will reconsider after have read rest of paper.</w:t>
      </w:r>
    </w:p>
  </w:comment>
  <w:comment w:id="28" w:author="Julia Morgan" w:date="2018-09-03T16:12:00Z" w:initials="JM">
    <w:p w14:paraId="47FE9FA6" w14:textId="5D58B7E0" w:rsidR="00970472" w:rsidRDefault="00970472">
      <w:pPr>
        <w:pStyle w:val="CommentText"/>
      </w:pPr>
      <w:r>
        <w:rPr>
          <w:rStyle w:val="CommentReference"/>
        </w:rPr>
        <w:annotationRef/>
      </w:r>
      <w:r>
        <w:t>At this point, I think this section would go better in an appendix/supplementary materials. There it can stand alone as a supporting document, and not disrupt the flow of this study. Then just include a table of properties here. The section above details how biax experiments are run, and so is more appropriate in the main text.</w:t>
      </w:r>
    </w:p>
  </w:comment>
  <w:comment w:id="50" w:author="Julia Morgan" w:date="2018-09-03T16:17:00Z" w:initials="JM">
    <w:p w14:paraId="1A17847D" w14:textId="78258A1D" w:rsidR="00970472" w:rsidRDefault="00970472">
      <w:pPr>
        <w:pStyle w:val="CommentText"/>
      </w:pPr>
      <w:r>
        <w:rPr>
          <w:rStyle w:val="CommentReference"/>
        </w:rPr>
        <w:annotationRef/>
      </w:r>
      <w:r>
        <w:t>You need a figure to show this progression.</w:t>
      </w:r>
    </w:p>
  </w:comment>
  <w:comment w:id="51" w:author="Julia Morgan" w:date="2018-05-19T12:37:00Z" w:initials="JM">
    <w:p w14:paraId="4C66AA05" w14:textId="77777777" w:rsidR="00970472" w:rsidRDefault="00970472" w:rsidP="00C413E7">
      <w:pPr>
        <w:pStyle w:val="CommentText"/>
      </w:pPr>
      <w:r>
        <w:rPr>
          <w:rStyle w:val="CommentReference"/>
        </w:rPr>
        <w:annotationRef/>
      </w:r>
      <w:r>
        <w:t xml:space="preserve">Now move onto how </w:t>
      </w:r>
    </w:p>
    <w:p w14:paraId="1995689F" w14:textId="77777777" w:rsidR="00970472" w:rsidRDefault="00970472" w:rsidP="00C413E7">
      <w:pPr>
        <w:pStyle w:val="CommentText"/>
        <w:numPr>
          <w:ilvl w:val="0"/>
          <w:numId w:val="8"/>
        </w:numPr>
      </w:pPr>
      <w:r>
        <w:t xml:space="preserve"> Each bond breakage event results in rapid release of elastic energy, i.e., corresponds to an AE event.</w:t>
      </w:r>
    </w:p>
    <w:p w14:paraId="13DB5755" w14:textId="77777777" w:rsidR="00970472" w:rsidRDefault="00970472" w:rsidP="00C413E7">
      <w:pPr>
        <w:pStyle w:val="CommentText"/>
        <w:numPr>
          <w:ilvl w:val="0"/>
          <w:numId w:val="8"/>
        </w:numPr>
      </w:pPr>
      <w:r>
        <w:t xml:space="preserve"> Then how those energies are calculated</w:t>
      </w:r>
    </w:p>
    <w:p w14:paraId="60B21ADD" w14:textId="77777777" w:rsidR="00970472" w:rsidRDefault="00970472" w:rsidP="00C413E7">
      <w:pPr>
        <w:pStyle w:val="CommentText"/>
        <w:numPr>
          <w:ilvl w:val="0"/>
          <w:numId w:val="8"/>
        </w:numPr>
      </w:pPr>
      <w:r>
        <w:t xml:space="preserve"> Then into fact that multiple discrete breakage events may correlate in time and space, and thus represent larger events. This requires a protocol for clustering discrete events to calculate the total energy released by the event cluster. </w:t>
      </w:r>
    </w:p>
    <w:p w14:paraId="2BBD78F6" w14:textId="77777777" w:rsidR="00970472" w:rsidRDefault="00970472" w:rsidP="00C413E7">
      <w:pPr>
        <w:pStyle w:val="CommentText"/>
        <w:numPr>
          <w:ilvl w:val="0"/>
          <w:numId w:val="8"/>
        </w:numPr>
      </w:pPr>
      <w:r>
        <w:t xml:space="preserve"> Then explain your clustering approach.</w:t>
      </w:r>
    </w:p>
    <w:p w14:paraId="1ED645B1" w14:textId="77777777" w:rsidR="00970472" w:rsidRDefault="00970472" w:rsidP="00C413E7">
      <w:pPr>
        <w:pStyle w:val="CommentText"/>
      </w:pPr>
    </w:p>
    <w:p w14:paraId="1D3C665A" w14:textId="77777777" w:rsidR="00970472" w:rsidRDefault="00970472" w:rsidP="00C413E7">
      <w:pPr>
        <w:pStyle w:val="CommentText"/>
      </w:pPr>
      <w:r>
        <w:t xml:space="preserve">Once you have done all of the above, you can explain to us how you quantify the system behavior, i.e., through frequency-magnitude stats and b-value, and then through The D value.  Be complete and careful in your descriptions throughout. </w:t>
      </w:r>
    </w:p>
  </w:comment>
  <w:comment w:id="58" w:author="Julia Morgan" w:date="2018-09-03T16:21:00Z" w:initials="JM">
    <w:p w14:paraId="562730A7" w14:textId="7D345BEB" w:rsidR="00970472" w:rsidRDefault="00970472">
      <w:pPr>
        <w:pStyle w:val="CommentText"/>
      </w:pPr>
      <w:r>
        <w:rPr>
          <w:rStyle w:val="CommentReference"/>
        </w:rPr>
        <w:annotationRef/>
      </w:r>
      <w:r>
        <w:t>Develop each of these in subsections below, explaining what each gives you.</w:t>
      </w:r>
    </w:p>
  </w:comment>
  <w:comment w:id="74" w:author="Julia Morgan" w:date="2018-09-03T16:23:00Z" w:initials="JM">
    <w:p w14:paraId="789FF73C" w14:textId="2E27FBEB" w:rsidR="00970472" w:rsidRDefault="00970472">
      <w:pPr>
        <w:pStyle w:val="CommentText"/>
      </w:pPr>
      <w:r>
        <w:rPr>
          <w:rStyle w:val="CommentReference"/>
        </w:rPr>
        <w:annotationRef/>
      </w:r>
      <w:r>
        <w:t>We don’t have mod 3 in 2-D system.</w:t>
      </w:r>
    </w:p>
  </w:comment>
  <w:comment w:id="111" w:author="Julia Morgan" w:date="2018-09-03T16:32:00Z" w:initials="JM">
    <w:p w14:paraId="7416851A" w14:textId="66E046BC" w:rsidR="00970472" w:rsidRDefault="00970472" w:rsidP="00C413E7">
      <w:pPr>
        <w:pStyle w:val="CommentText"/>
      </w:pPr>
      <w:r>
        <w:rPr>
          <w:rStyle w:val="CommentReference"/>
        </w:rPr>
        <w:annotationRef/>
      </w:r>
      <w:r>
        <w:t>This seems out of place here. Also, do you refer to total fracture energy from beginning to end of experiment? Obviously that would depend on how long and far the experiment runs. Or do you refer to breaking this down over time? Again, maybe better saved for later.</w:t>
      </w:r>
    </w:p>
  </w:comment>
  <w:comment w:id="114" w:author="Julia Morgan" w:date="2018-09-03T16:33:00Z" w:initials="JM">
    <w:p w14:paraId="2726AB51" w14:textId="4163E813" w:rsidR="00970472" w:rsidRDefault="00970472">
      <w:pPr>
        <w:pStyle w:val="CommentText"/>
      </w:pPr>
      <w:r>
        <w:rPr>
          <w:rStyle w:val="CommentReference"/>
        </w:rPr>
        <w:annotationRef/>
      </w:r>
      <w:r>
        <w:t>This is new to me. What are you trying to accomplish here. What does it relate to. As written, it’s just hanging, as it wasn’t introduced and I don’t know where it’s going yet.</w:t>
      </w:r>
    </w:p>
  </w:comment>
  <w:comment w:id="122" w:author="Julia Morgan" w:date="2018-09-03T16:34:00Z" w:initials="JM">
    <w:p w14:paraId="5595A6D0" w14:textId="48D431F2" w:rsidR="00970472" w:rsidRDefault="00970472">
      <w:pPr>
        <w:pStyle w:val="CommentText"/>
      </w:pPr>
      <w:r>
        <w:rPr>
          <w:rStyle w:val="CommentReference"/>
        </w:rPr>
        <w:annotationRef/>
      </w:r>
      <w:r>
        <w:t>I would expect some references and further explanation to support this statement. Use this to explain why you want to quantify this here.</w:t>
      </w:r>
    </w:p>
  </w:comment>
  <w:comment w:id="128" w:author="Julia Morgan" w:date="2018-09-03T16:35:00Z" w:initials="JM">
    <w:p w14:paraId="442BFBFD" w14:textId="271917ED" w:rsidR="00970472" w:rsidRDefault="00970472">
      <w:pPr>
        <w:pStyle w:val="CommentText"/>
      </w:pPr>
      <w:r>
        <w:rPr>
          <w:rStyle w:val="CommentReference"/>
        </w:rPr>
        <w:annotationRef/>
      </w:r>
      <w:r>
        <w:t>Needs to move up, perhaps, to explain how distribution can be represented by a single number. Also needs citations.</w:t>
      </w:r>
    </w:p>
  </w:comment>
  <w:comment w:id="112" w:author="Harsh Vora" w:date="2018-05-26T02:13:00Z" w:initials="HV">
    <w:p w14:paraId="67D17A16" w14:textId="372C520A" w:rsidR="00970472" w:rsidRDefault="00970472">
      <w:pPr>
        <w:pStyle w:val="CommentText"/>
      </w:pPr>
      <w:r>
        <w:rPr>
          <w:rStyle w:val="CommentReference"/>
        </w:rPr>
        <w:annotationRef/>
      </w:r>
      <w:r>
        <w:t xml:space="preserve">Yes, it depends on how long the experiment is run, which is kept constant in this study. Max Axial strain in all experiments is 0.103. </w:t>
      </w:r>
    </w:p>
  </w:comment>
  <w:comment w:id="143" w:author="Julia Morgan" w:date="2018-09-03T16:39:00Z" w:initials="JM">
    <w:p w14:paraId="7C11E5D0" w14:textId="55AA545F" w:rsidR="00970472" w:rsidRDefault="00970472">
      <w:pPr>
        <w:pStyle w:val="CommentText"/>
      </w:pPr>
      <w:r>
        <w:rPr>
          <w:rStyle w:val="CommentReference"/>
        </w:rPr>
        <w:annotationRef/>
      </w:r>
    </w:p>
  </w:comment>
  <w:comment w:id="144" w:author="Julia Morgan" w:date="2018-09-03T16:43:00Z" w:initials="JM">
    <w:p w14:paraId="62D65FEB" w14:textId="6F431DB0" w:rsidR="00970472" w:rsidRDefault="00970472">
      <w:pPr>
        <w:pStyle w:val="CommentText"/>
      </w:pPr>
      <w:r>
        <w:rPr>
          <w:rStyle w:val="CommentReference"/>
        </w:rPr>
        <w:annotationRef/>
      </w:r>
      <w:r>
        <w:t>Shouldn’t this be under Section 4.2? After all, the energy you calculate depends on the interpreted size of the event, i.e., clustered events. [I will read this later in context.]</w:t>
      </w:r>
    </w:p>
  </w:comment>
  <w:comment w:id="153" w:author="Julia Morgan" w:date="2018-09-03T16:44:00Z" w:initials="JM">
    <w:p w14:paraId="2D5A8B10" w14:textId="25DF5C3C" w:rsidR="00970472" w:rsidRDefault="00970472">
      <w:pPr>
        <w:pStyle w:val="CommentText"/>
      </w:pPr>
      <w:r>
        <w:rPr>
          <w:rStyle w:val="CommentReference"/>
        </w:rPr>
        <w:annotationRef/>
      </w:r>
      <w:r>
        <w:t>Is this correct – how can A be the maximum aplitude if there are events larger than it.</w:t>
      </w:r>
    </w:p>
  </w:comment>
  <w:comment w:id="154" w:author="Julia Morgan" w:date="2018-09-03T16:45:00Z" w:initials="JM">
    <w:p w14:paraId="76577560" w14:textId="53899B11" w:rsidR="00970472" w:rsidRDefault="00970472">
      <w:pPr>
        <w:pStyle w:val="CommentText"/>
      </w:pPr>
      <w:r>
        <w:rPr>
          <w:rStyle w:val="CommentReference"/>
        </w:rPr>
        <w:annotationRef/>
      </w:r>
      <w:r>
        <w:t>Evolution of, or cumulative value of?</w:t>
      </w:r>
    </w:p>
  </w:comment>
  <w:comment w:id="155" w:author="Julia Morgan" w:date="2018-05-19T14:16:00Z" w:initials="JM">
    <w:p w14:paraId="49AF158E" w14:textId="3908C7E3" w:rsidR="00970472" w:rsidRDefault="00970472">
      <w:pPr>
        <w:pStyle w:val="CommentText"/>
      </w:pPr>
      <w:r>
        <w:rPr>
          <w:rStyle w:val="CommentReference"/>
        </w:rPr>
        <w:annotationRef/>
      </w:r>
      <w:r>
        <w:t>For this first example, you should break apart your Figure 3 – I would present stress-strain in a separate plot, then the spatial plots of bond breakage with strain, then the AE and energy summation plots. This may require two figures. S eparate them so you can explain how each follows from the previous. Then you need a separate figure that shows how you obtained the b-value and D-value.  This is the only place you need to do this, because subsequent figures will use the same approach, and can be summarized into figures as you show.</w:t>
      </w:r>
    </w:p>
  </w:comment>
  <w:comment w:id="156" w:author="Harsh Vora" w:date="2018-05-28T16:37:00Z" w:initials="HV">
    <w:p w14:paraId="4CCE03F6" w14:textId="10D29F40" w:rsidR="00970472" w:rsidRDefault="00970472">
      <w:pPr>
        <w:pStyle w:val="CommentText"/>
      </w:pPr>
      <w:r>
        <w:rPr>
          <w:rStyle w:val="CommentReference"/>
        </w:rPr>
        <w:annotationRef/>
      </w:r>
      <w:r>
        <w:t xml:space="preserve">I have tried to split up this figure and explain it in step-wise fashion now. However, I have not made a separate stress-strain figure for the 15 MPa test. I think there is value in looking at the stress-strain plot superimposed on the microfracture signatures. To decouple them into two different figures, may make it hard for the reader to make the connection. </w:t>
      </w:r>
    </w:p>
    <w:p w14:paraId="79ECEDC0" w14:textId="76354092" w:rsidR="00970472" w:rsidRDefault="00970472">
      <w:pPr>
        <w:pStyle w:val="CommentText"/>
      </w:pPr>
      <w:r>
        <w:t xml:space="preserve">This is my take on it for now, but I can add a separate stress strain figure if you feel that way, it will not take me much time to code it up. </w:t>
      </w:r>
    </w:p>
  </w:comment>
  <w:comment w:id="157" w:author="Harsh Vora" w:date="2018-06-02T12:49:00Z" w:initials="HV">
    <w:p w14:paraId="7A598C0F" w14:textId="49FBF206" w:rsidR="00970472" w:rsidRDefault="00970472">
      <w:pPr>
        <w:pStyle w:val="CommentText"/>
      </w:pPr>
      <w:r>
        <w:rPr>
          <w:rStyle w:val="CommentReference"/>
        </w:rPr>
        <w:annotationRef/>
      </w:r>
      <w:r>
        <w:t>I manually added in lines in this figure to indicate calculate of the D-value. Upon review, the lines don’t look like the best fit so I will modify this in the next iteration of the draft</w:t>
      </w:r>
    </w:p>
  </w:comment>
  <w:comment w:id="158" w:author="Julia Morgan" w:date="2018-05-19T13:09:00Z" w:initials="JM">
    <w:p w14:paraId="32A0A964" w14:textId="2C103F15" w:rsidR="00970472" w:rsidRDefault="00970472">
      <w:pPr>
        <w:pStyle w:val="CommentText"/>
      </w:pPr>
      <w:r>
        <w:rPr>
          <w:rStyle w:val="CommentReference"/>
        </w:rPr>
        <w:annotationRef/>
      </w:r>
      <w:r>
        <w:t>Make sure that you compare and contrast this experiment with the one you described in detail above.  This doesn’t require as much detail, because you’ve set the example already. Instead highlight what’s different, and tell us it’s different – otherwise we won’t know. (For example, I can’t figure it out in your description below – what should I be seeing and contrasting?)</w:t>
      </w:r>
    </w:p>
  </w:comment>
  <w:comment w:id="159" w:author="Julia Morgan" w:date="2018-05-19T13:16:00Z" w:initials="JM">
    <w:p w14:paraId="288FD7D8" w14:textId="1F0BCE3A" w:rsidR="00970472" w:rsidRDefault="00970472">
      <w:pPr>
        <w:pStyle w:val="CommentText"/>
      </w:pPr>
      <w:r>
        <w:rPr>
          <w:rStyle w:val="CommentReference"/>
        </w:rPr>
        <w:annotationRef/>
      </w:r>
      <w:r>
        <w:t>You need introductory and/or transitional statements as you progress through your story. I give you examples here. Please try to develop your own below.</w:t>
      </w:r>
    </w:p>
  </w:comment>
  <w:comment w:id="160" w:author="Julia Morgan" w:date="2018-05-19T14:20:00Z" w:initials="JM">
    <w:p w14:paraId="15C33E5E" w14:textId="72559F0D" w:rsidR="00970472" w:rsidRDefault="00970472">
      <w:pPr>
        <w:pStyle w:val="CommentText"/>
      </w:pPr>
      <w:r>
        <w:rPr>
          <w:rStyle w:val="CommentReference"/>
        </w:rPr>
        <w:annotationRef/>
      </w:r>
      <w:r>
        <w:t>Explain/introduce this section – what are you trying to accomplish here.</w:t>
      </w:r>
    </w:p>
  </w:comment>
  <w:comment w:id="162" w:author="Julia Morgan" w:date="2018-05-19T13:57:00Z" w:initials="JM">
    <w:p w14:paraId="24699009" w14:textId="0CDD8562" w:rsidR="00970472" w:rsidRDefault="00970472">
      <w:pPr>
        <w:pStyle w:val="CommentText"/>
      </w:pPr>
      <w:r>
        <w:rPr>
          <w:rStyle w:val="CommentReference"/>
        </w:rPr>
        <w:annotationRef/>
      </w:r>
      <w:r>
        <w:t>As mentioned above, you need to establish what new insights you have gained through your studies. What questions have you answered that you posed above, etc. This is still missing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E1DBD0" w15:done="0"/>
  <w15:commentEx w15:paraId="3D339F26" w15:done="0"/>
  <w15:commentEx w15:paraId="5727A37F" w15:done="0"/>
  <w15:commentEx w15:paraId="73DFAE6A" w15:done="0"/>
  <w15:commentEx w15:paraId="63767FDC" w15:done="0"/>
  <w15:commentEx w15:paraId="5CAC8C3A" w15:done="0"/>
  <w15:commentEx w15:paraId="57501AB6" w15:done="0"/>
  <w15:commentEx w15:paraId="015BC632" w15:done="0"/>
  <w15:commentEx w15:paraId="7ACC333C" w15:done="0"/>
  <w15:commentEx w15:paraId="31F57F31" w15:done="0"/>
  <w15:commentEx w15:paraId="151BB3E5" w15:done="0"/>
  <w15:commentEx w15:paraId="5EC13A40" w15:done="0"/>
  <w15:commentEx w15:paraId="42CDDAB1" w15:done="0"/>
  <w15:commentEx w15:paraId="7BECA089" w15:done="0"/>
  <w15:commentEx w15:paraId="3FD79F81" w15:done="0"/>
  <w15:commentEx w15:paraId="7E2CE35C" w15:done="0"/>
  <w15:commentEx w15:paraId="4FB4A0AF" w15:done="0"/>
  <w15:commentEx w15:paraId="47FE9FA6" w15:done="0"/>
  <w15:commentEx w15:paraId="1A17847D" w15:done="0"/>
  <w15:commentEx w15:paraId="1D3C665A" w15:done="0"/>
  <w15:commentEx w15:paraId="562730A7" w15:done="0"/>
  <w15:commentEx w15:paraId="789FF73C" w15:done="0"/>
  <w15:commentEx w15:paraId="7416851A" w15:done="0"/>
  <w15:commentEx w15:paraId="2726AB51" w15:paraIdParent="7416851A" w15:done="0"/>
  <w15:commentEx w15:paraId="5595A6D0" w15:paraIdParent="7416851A" w15:done="0"/>
  <w15:commentEx w15:paraId="442BFBFD" w15:paraIdParent="7416851A" w15:done="0"/>
  <w15:commentEx w15:paraId="67D17A16" w15:paraIdParent="7416851A" w15:done="0"/>
  <w15:commentEx w15:paraId="7C11E5D0" w15:done="0"/>
  <w15:commentEx w15:paraId="62D65FEB" w15:done="0"/>
  <w15:commentEx w15:paraId="2D5A8B10" w15:done="0"/>
  <w15:commentEx w15:paraId="76577560" w15:done="0"/>
  <w15:commentEx w15:paraId="49AF158E" w15:done="0"/>
  <w15:commentEx w15:paraId="79ECEDC0" w15:paraIdParent="49AF158E" w15:done="0"/>
  <w15:commentEx w15:paraId="7A598C0F" w15:done="0"/>
  <w15:commentEx w15:paraId="32A0A964" w15:done="0"/>
  <w15:commentEx w15:paraId="288FD7D8" w15:done="0"/>
  <w15:commentEx w15:paraId="15C33E5E" w15:done="0"/>
  <w15:commentEx w15:paraId="24699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E1DBD0" w16cid:durableId="1FE89B6C"/>
  <w16cid:commentId w16cid:paraId="3D339F26" w16cid:durableId="1FE89B6D"/>
  <w16cid:commentId w16cid:paraId="5727A37F" w16cid:durableId="1FE89B6E"/>
  <w16cid:commentId w16cid:paraId="73DFAE6A" w16cid:durableId="1EAE66D5"/>
  <w16cid:commentId w16cid:paraId="63767FDC" w16cid:durableId="1FE89B70"/>
  <w16cid:commentId w16cid:paraId="5CAC8C3A" w16cid:durableId="1FE89B71"/>
  <w16cid:commentId w16cid:paraId="57501AB6" w16cid:durableId="1EAE66DC"/>
  <w16cid:commentId w16cid:paraId="015BC632" w16cid:durableId="1FE89B73"/>
  <w16cid:commentId w16cid:paraId="7ACC333C" w16cid:durableId="1FE89B74"/>
  <w16cid:commentId w16cid:paraId="31F57F31" w16cid:durableId="1FE89B75"/>
  <w16cid:commentId w16cid:paraId="151BB3E5" w16cid:durableId="1FE89B76"/>
  <w16cid:commentId w16cid:paraId="5EC13A40" w16cid:durableId="1FE89B77"/>
  <w16cid:commentId w16cid:paraId="42CDDAB1" w16cid:durableId="1EB27571"/>
  <w16cid:commentId w16cid:paraId="7BECA089" w16cid:durableId="1EB13313"/>
  <w16cid:commentId w16cid:paraId="3FD79F81" w16cid:durableId="1EB13312"/>
  <w16cid:commentId w16cid:paraId="7E2CE35C" w16cid:durableId="1FE89B7B"/>
  <w16cid:commentId w16cid:paraId="4FB4A0AF" w16cid:durableId="1EAE66EB"/>
  <w16cid:commentId w16cid:paraId="47FE9FA6" w16cid:durableId="1FE89B7D"/>
  <w16cid:commentId w16cid:paraId="1A17847D" w16cid:durableId="1FE89B7E"/>
  <w16cid:commentId w16cid:paraId="1D3C665A" w16cid:durableId="1EB3402A"/>
  <w16cid:commentId w16cid:paraId="562730A7" w16cid:durableId="1FE89B80"/>
  <w16cid:commentId w16cid:paraId="789FF73C" w16cid:durableId="1FE89B81"/>
  <w16cid:commentId w16cid:paraId="7416851A" w16cid:durableId="1EB34138"/>
  <w16cid:commentId w16cid:paraId="2726AB51" w16cid:durableId="1FE89B83"/>
  <w16cid:commentId w16cid:paraId="5595A6D0" w16cid:durableId="1FE89B84"/>
  <w16cid:commentId w16cid:paraId="442BFBFD" w16cid:durableId="1FE89B85"/>
  <w16cid:commentId w16cid:paraId="67D17A16" w16cid:durableId="1EB34159"/>
  <w16cid:commentId w16cid:paraId="7C11E5D0" w16cid:durableId="1FE89B87"/>
  <w16cid:commentId w16cid:paraId="62D65FEB" w16cid:durableId="1FE89B88"/>
  <w16cid:commentId w16cid:paraId="2D5A8B10" w16cid:durableId="1FE89B89"/>
  <w16cid:commentId w16cid:paraId="76577560" w16cid:durableId="1FE89B8A"/>
  <w16cid:commentId w16cid:paraId="49AF158E" w16cid:durableId="1EAE66F7"/>
  <w16cid:commentId w16cid:paraId="79ECEDC0" w16cid:durableId="1EB6AEAF"/>
  <w16cid:commentId w16cid:paraId="7A598C0F" w16cid:durableId="1EBD10C8"/>
  <w16cid:commentId w16cid:paraId="32A0A964" w16cid:durableId="1EAE66FE"/>
  <w16cid:commentId w16cid:paraId="288FD7D8" w16cid:durableId="1EAE6700"/>
  <w16cid:commentId w16cid:paraId="15C33E5E" w16cid:durableId="1EAE67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F9169" w14:textId="77777777" w:rsidR="003114F6" w:rsidRDefault="003114F6" w:rsidP="003628F1">
      <w:pPr>
        <w:spacing w:after="0" w:line="240" w:lineRule="auto"/>
      </w:pPr>
      <w:r>
        <w:separator/>
      </w:r>
    </w:p>
  </w:endnote>
  <w:endnote w:type="continuationSeparator" w:id="0">
    <w:p w14:paraId="4B5F32EA" w14:textId="77777777" w:rsidR="003114F6" w:rsidRDefault="003114F6" w:rsidP="0036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8A15C" w14:textId="77777777" w:rsidR="003114F6" w:rsidRDefault="003114F6" w:rsidP="003628F1">
      <w:pPr>
        <w:spacing w:after="0" w:line="240" w:lineRule="auto"/>
      </w:pPr>
      <w:r>
        <w:separator/>
      </w:r>
    </w:p>
  </w:footnote>
  <w:footnote w:type="continuationSeparator" w:id="0">
    <w:p w14:paraId="6AE21578" w14:textId="77777777" w:rsidR="003114F6" w:rsidRDefault="003114F6" w:rsidP="0036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0E9"/>
    <w:multiLevelType w:val="multilevel"/>
    <w:tmpl w:val="1D8E46F4"/>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135F68"/>
    <w:multiLevelType w:val="hybridMultilevel"/>
    <w:tmpl w:val="A2E6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3738F"/>
    <w:multiLevelType w:val="multilevel"/>
    <w:tmpl w:val="994EB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86D5A20"/>
    <w:multiLevelType w:val="hybridMultilevel"/>
    <w:tmpl w:val="B504F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2363A"/>
    <w:multiLevelType w:val="hybridMultilevel"/>
    <w:tmpl w:val="89EEEB76"/>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C3DFB"/>
    <w:multiLevelType w:val="hybridMultilevel"/>
    <w:tmpl w:val="EC2E3D2E"/>
    <w:lvl w:ilvl="0" w:tplc="4C80615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D2C9D"/>
    <w:multiLevelType w:val="hybridMultilevel"/>
    <w:tmpl w:val="783CFA9E"/>
    <w:lvl w:ilvl="0" w:tplc="C6F057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E2DE4"/>
    <w:multiLevelType w:val="hybridMultilevel"/>
    <w:tmpl w:val="943E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30A9B"/>
    <w:multiLevelType w:val="multilevel"/>
    <w:tmpl w:val="5FBAF0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973E9A"/>
    <w:multiLevelType w:val="hybridMultilevel"/>
    <w:tmpl w:val="DE82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9"/>
  </w:num>
  <w:num w:numId="6">
    <w:abstractNumId w:val="7"/>
  </w:num>
  <w:num w:numId="7">
    <w:abstractNumId w:val="6"/>
  </w:num>
  <w:num w:numId="8">
    <w:abstractNumId w:val="5"/>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sh Vora">
    <w15:presenceInfo w15:providerId="Windows Live" w15:userId="a6eb3f6f55355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A5"/>
    <w:rsid w:val="000009D3"/>
    <w:rsid w:val="000009F1"/>
    <w:rsid w:val="0000169D"/>
    <w:rsid w:val="000025DA"/>
    <w:rsid w:val="00004718"/>
    <w:rsid w:val="00004BDA"/>
    <w:rsid w:val="0000532F"/>
    <w:rsid w:val="000120C5"/>
    <w:rsid w:val="00014F41"/>
    <w:rsid w:val="00015381"/>
    <w:rsid w:val="00021A76"/>
    <w:rsid w:val="00033E9D"/>
    <w:rsid w:val="00036739"/>
    <w:rsid w:val="000418BC"/>
    <w:rsid w:val="00042D6A"/>
    <w:rsid w:val="0004372A"/>
    <w:rsid w:val="00043A55"/>
    <w:rsid w:val="00045AB2"/>
    <w:rsid w:val="0004714D"/>
    <w:rsid w:val="00051628"/>
    <w:rsid w:val="000626C9"/>
    <w:rsid w:val="00064745"/>
    <w:rsid w:val="0006721D"/>
    <w:rsid w:val="00072C76"/>
    <w:rsid w:val="00073021"/>
    <w:rsid w:val="0007737D"/>
    <w:rsid w:val="0008059D"/>
    <w:rsid w:val="00082E00"/>
    <w:rsid w:val="00095F72"/>
    <w:rsid w:val="000A1628"/>
    <w:rsid w:val="000A6D40"/>
    <w:rsid w:val="000B5010"/>
    <w:rsid w:val="000C1F09"/>
    <w:rsid w:val="000C2F03"/>
    <w:rsid w:val="000C4796"/>
    <w:rsid w:val="000C5BFC"/>
    <w:rsid w:val="000D0EE9"/>
    <w:rsid w:val="000D22E2"/>
    <w:rsid w:val="000D28CE"/>
    <w:rsid w:val="000D6D75"/>
    <w:rsid w:val="000D6E01"/>
    <w:rsid w:val="000D7A50"/>
    <w:rsid w:val="000E016E"/>
    <w:rsid w:val="000E3E37"/>
    <w:rsid w:val="000E5A8F"/>
    <w:rsid w:val="000E5B95"/>
    <w:rsid w:val="000F2CB3"/>
    <w:rsid w:val="000F60A9"/>
    <w:rsid w:val="00105876"/>
    <w:rsid w:val="001068E7"/>
    <w:rsid w:val="0013096B"/>
    <w:rsid w:val="0013260D"/>
    <w:rsid w:val="001348DF"/>
    <w:rsid w:val="0014027F"/>
    <w:rsid w:val="0014048E"/>
    <w:rsid w:val="001404B9"/>
    <w:rsid w:val="00142C30"/>
    <w:rsid w:val="00143343"/>
    <w:rsid w:val="0014419D"/>
    <w:rsid w:val="001479D7"/>
    <w:rsid w:val="00150FBB"/>
    <w:rsid w:val="0015139C"/>
    <w:rsid w:val="00151C68"/>
    <w:rsid w:val="00153FCA"/>
    <w:rsid w:val="00161717"/>
    <w:rsid w:val="00163F74"/>
    <w:rsid w:val="00164618"/>
    <w:rsid w:val="001658DB"/>
    <w:rsid w:val="00166A6C"/>
    <w:rsid w:val="0016758E"/>
    <w:rsid w:val="00174F00"/>
    <w:rsid w:val="00185EFC"/>
    <w:rsid w:val="001870B2"/>
    <w:rsid w:val="0019015D"/>
    <w:rsid w:val="001A237F"/>
    <w:rsid w:val="001A3B4B"/>
    <w:rsid w:val="001A4CC0"/>
    <w:rsid w:val="001A534B"/>
    <w:rsid w:val="001A53D4"/>
    <w:rsid w:val="001A6837"/>
    <w:rsid w:val="001B5597"/>
    <w:rsid w:val="001C428E"/>
    <w:rsid w:val="001C4F68"/>
    <w:rsid w:val="001C799E"/>
    <w:rsid w:val="001E3113"/>
    <w:rsid w:val="001E3A54"/>
    <w:rsid w:val="001F3FCA"/>
    <w:rsid w:val="001F4BE1"/>
    <w:rsid w:val="001F766F"/>
    <w:rsid w:val="00203A7A"/>
    <w:rsid w:val="00206A09"/>
    <w:rsid w:val="00207E2C"/>
    <w:rsid w:val="00207E76"/>
    <w:rsid w:val="00210DEF"/>
    <w:rsid w:val="002157EF"/>
    <w:rsid w:val="00217718"/>
    <w:rsid w:val="00222E5F"/>
    <w:rsid w:val="00224546"/>
    <w:rsid w:val="00226D8B"/>
    <w:rsid w:val="002273C6"/>
    <w:rsid w:val="00230627"/>
    <w:rsid w:val="00235049"/>
    <w:rsid w:val="0023526A"/>
    <w:rsid w:val="0025012D"/>
    <w:rsid w:val="002619FC"/>
    <w:rsid w:val="0026321D"/>
    <w:rsid w:val="00263832"/>
    <w:rsid w:val="00264090"/>
    <w:rsid w:val="00264785"/>
    <w:rsid w:val="002653F6"/>
    <w:rsid w:val="00273B8E"/>
    <w:rsid w:val="002812EE"/>
    <w:rsid w:val="002908A2"/>
    <w:rsid w:val="00290B74"/>
    <w:rsid w:val="00292680"/>
    <w:rsid w:val="00294697"/>
    <w:rsid w:val="00296C98"/>
    <w:rsid w:val="00297D9F"/>
    <w:rsid w:val="002A32C2"/>
    <w:rsid w:val="002B6231"/>
    <w:rsid w:val="002B6A39"/>
    <w:rsid w:val="002B6E69"/>
    <w:rsid w:val="002C1A6E"/>
    <w:rsid w:val="002C234B"/>
    <w:rsid w:val="002C332B"/>
    <w:rsid w:val="002C7C24"/>
    <w:rsid w:val="002D38A8"/>
    <w:rsid w:val="002D4BBC"/>
    <w:rsid w:val="002D5C1A"/>
    <w:rsid w:val="002D7293"/>
    <w:rsid w:val="002D72A6"/>
    <w:rsid w:val="002D762B"/>
    <w:rsid w:val="002F307F"/>
    <w:rsid w:val="002F3CE8"/>
    <w:rsid w:val="002F4438"/>
    <w:rsid w:val="002F4A99"/>
    <w:rsid w:val="002F6066"/>
    <w:rsid w:val="002F7403"/>
    <w:rsid w:val="00305798"/>
    <w:rsid w:val="00306332"/>
    <w:rsid w:val="003114F6"/>
    <w:rsid w:val="0031203E"/>
    <w:rsid w:val="00323BB5"/>
    <w:rsid w:val="003260FC"/>
    <w:rsid w:val="003275A7"/>
    <w:rsid w:val="00332B8D"/>
    <w:rsid w:val="00334CA7"/>
    <w:rsid w:val="00342805"/>
    <w:rsid w:val="0034309A"/>
    <w:rsid w:val="00346ED7"/>
    <w:rsid w:val="00351F04"/>
    <w:rsid w:val="00353B91"/>
    <w:rsid w:val="003540FD"/>
    <w:rsid w:val="00354614"/>
    <w:rsid w:val="003571F5"/>
    <w:rsid w:val="00357B02"/>
    <w:rsid w:val="003628F1"/>
    <w:rsid w:val="00366A6B"/>
    <w:rsid w:val="0036746A"/>
    <w:rsid w:val="003758F9"/>
    <w:rsid w:val="00386010"/>
    <w:rsid w:val="00386A01"/>
    <w:rsid w:val="003870B4"/>
    <w:rsid w:val="003909C5"/>
    <w:rsid w:val="00391DD4"/>
    <w:rsid w:val="0039644B"/>
    <w:rsid w:val="00396663"/>
    <w:rsid w:val="003975C2"/>
    <w:rsid w:val="003A0239"/>
    <w:rsid w:val="003A72D9"/>
    <w:rsid w:val="003B0E43"/>
    <w:rsid w:val="003B2DA9"/>
    <w:rsid w:val="003C0184"/>
    <w:rsid w:val="003C211C"/>
    <w:rsid w:val="003C4197"/>
    <w:rsid w:val="003C6874"/>
    <w:rsid w:val="003D43F7"/>
    <w:rsid w:val="003E46CA"/>
    <w:rsid w:val="003E7958"/>
    <w:rsid w:val="003F15BB"/>
    <w:rsid w:val="003F1843"/>
    <w:rsid w:val="003F36EE"/>
    <w:rsid w:val="003F3FFF"/>
    <w:rsid w:val="003F4175"/>
    <w:rsid w:val="003F4620"/>
    <w:rsid w:val="003F4A1C"/>
    <w:rsid w:val="003F62A2"/>
    <w:rsid w:val="003F6C72"/>
    <w:rsid w:val="00400B57"/>
    <w:rsid w:val="00401370"/>
    <w:rsid w:val="00404A2B"/>
    <w:rsid w:val="00406A00"/>
    <w:rsid w:val="00415704"/>
    <w:rsid w:val="00416141"/>
    <w:rsid w:val="004266F4"/>
    <w:rsid w:val="004321CB"/>
    <w:rsid w:val="004330BF"/>
    <w:rsid w:val="004355A1"/>
    <w:rsid w:val="0043772B"/>
    <w:rsid w:val="00444306"/>
    <w:rsid w:val="00450EDA"/>
    <w:rsid w:val="00453548"/>
    <w:rsid w:val="00453836"/>
    <w:rsid w:val="004553D7"/>
    <w:rsid w:val="00461BA6"/>
    <w:rsid w:val="00461CE6"/>
    <w:rsid w:val="00467F3B"/>
    <w:rsid w:val="00470190"/>
    <w:rsid w:val="004741A3"/>
    <w:rsid w:val="00477236"/>
    <w:rsid w:val="00480223"/>
    <w:rsid w:val="004802FA"/>
    <w:rsid w:val="0048180A"/>
    <w:rsid w:val="0049049A"/>
    <w:rsid w:val="00490732"/>
    <w:rsid w:val="00492478"/>
    <w:rsid w:val="004972BC"/>
    <w:rsid w:val="004A0566"/>
    <w:rsid w:val="004A0B87"/>
    <w:rsid w:val="004A181A"/>
    <w:rsid w:val="004A6044"/>
    <w:rsid w:val="004B7D49"/>
    <w:rsid w:val="004C0948"/>
    <w:rsid w:val="004C26B1"/>
    <w:rsid w:val="004D1AA4"/>
    <w:rsid w:val="004D22B8"/>
    <w:rsid w:val="004F0205"/>
    <w:rsid w:val="004F1494"/>
    <w:rsid w:val="0050304A"/>
    <w:rsid w:val="00504C2E"/>
    <w:rsid w:val="00507A7D"/>
    <w:rsid w:val="00507E8A"/>
    <w:rsid w:val="005121C9"/>
    <w:rsid w:val="005156AF"/>
    <w:rsid w:val="00520F91"/>
    <w:rsid w:val="0052651D"/>
    <w:rsid w:val="00526CFE"/>
    <w:rsid w:val="005271B2"/>
    <w:rsid w:val="00530F74"/>
    <w:rsid w:val="005357A4"/>
    <w:rsid w:val="0053740B"/>
    <w:rsid w:val="00537A71"/>
    <w:rsid w:val="00541DE3"/>
    <w:rsid w:val="005429BF"/>
    <w:rsid w:val="00551C9E"/>
    <w:rsid w:val="0055345B"/>
    <w:rsid w:val="00554839"/>
    <w:rsid w:val="00560F24"/>
    <w:rsid w:val="00562C9F"/>
    <w:rsid w:val="00563515"/>
    <w:rsid w:val="00564503"/>
    <w:rsid w:val="005647A9"/>
    <w:rsid w:val="0056683A"/>
    <w:rsid w:val="00566CE1"/>
    <w:rsid w:val="00573E64"/>
    <w:rsid w:val="00574A16"/>
    <w:rsid w:val="00576398"/>
    <w:rsid w:val="00577C83"/>
    <w:rsid w:val="005814D3"/>
    <w:rsid w:val="00586FEC"/>
    <w:rsid w:val="00591A7C"/>
    <w:rsid w:val="00592D42"/>
    <w:rsid w:val="005932E9"/>
    <w:rsid w:val="00593467"/>
    <w:rsid w:val="005A1479"/>
    <w:rsid w:val="005A1651"/>
    <w:rsid w:val="005A31CB"/>
    <w:rsid w:val="005A5ADD"/>
    <w:rsid w:val="005B03C9"/>
    <w:rsid w:val="005B2737"/>
    <w:rsid w:val="005C0608"/>
    <w:rsid w:val="005C14E5"/>
    <w:rsid w:val="005C1BA2"/>
    <w:rsid w:val="005C27D7"/>
    <w:rsid w:val="005C4044"/>
    <w:rsid w:val="005C4B08"/>
    <w:rsid w:val="005C59F1"/>
    <w:rsid w:val="005D0B34"/>
    <w:rsid w:val="005D16D5"/>
    <w:rsid w:val="005D1806"/>
    <w:rsid w:val="005D6FB9"/>
    <w:rsid w:val="005E29BC"/>
    <w:rsid w:val="005E7833"/>
    <w:rsid w:val="005F22AB"/>
    <w:rsid w:val="005F2418"/>
    <w:rsid w:val="005F5845"/>
    <w:rsid w:val="00600E34"/>
    <w:rsid w:val="00604D8B"/>
    <w:rsid w:val="00611FB5"/>
    <w:rsid w:val="00615908"/>
    <w:rsid w:val="006233E6"/>
    <w:rsid w:val="00627A14"/>
    <w:rsid w:val="0063494B"/>
    <w:rsid w:val="00635E7A"/>
    <w:rsid w:val="00640837"/>
    <w:rsid w:val="00641E3D"/>
    <w:rsid w:val="00643227"/>
    <w:rsid w:val="00650529"/>
    <w:rsid w:val="00656BAC"/>
    <w:rsid w:val="00661018"/>
    <w:rsid w:val="0066184E"/>
    <w:rsid w:val="00662784"/>
    <w:rsid w:val="006629C8"/>
    <w:rsid w:val="00664365"/>
    <w:rsid w:val="00672843"/>
    <w:rsid w:val="00672A53"/>
    <w:rsid w:val="0067328D"/>
    <w:rsid w:val="00673CF2"/>
    <w:rsid w:val="00674855"/>
    <w:rsid w:val="006756E3"/>
    <w:rsid w:val="00693787"/>
    <w:rsid w:val="006937A4"/>
    <w:rsid w:val="00694AF1"/>
    <w:rsid w:val="00696687"/>
    <w:rsid w:val="006A169C"/>
    <w:rsid w:val="006B1785"/>
    <w:rsid w:val="006B4C2E"/>
    <w:rsid w:val="006B60B4"/>
    <w:rsid w:val="006C4BFF"/>
    <w:rsid w:val="006C5340"/>
    <w:rsid w:val="006D6011"/>
    <w:rsid w:val="006D627A"/>
    <w:rsid w:val="006E0ACD"/>
    <w:rsid w:val="006E3FF7"/>
    <w:rsid w:val="006E473D"/>
    <w:rsid w:val="006E4761"/>
    <w:rsid w:val="006E4B5C"/>
    <w:rsid w:val="006E6155"/>
    <w:rsid w:val="006E69AA"/>
    <w:rsid w:val="006F0042"/>
    <w:rsid w:val="006F017F"/>
    <w:rsid w:val="006F67B1"/>
    <w:rsid w:val="006F68C0"/>
    <w:rsid w:val="007000BC"/>
    <w:rsid w:val="00707F08"/>
    <w:rsid w:val="00712745"/>
    <w:rsid w:val="00714327"/>
    <w:rsid w:val="00716168"/>
    <w:rsid w:val="00721B31"/>
    <w:rsid w:val="00723B98"/>
    <w:rsid w:val="0072523A"/>
    <w:rsid w:val="00726B1D"/>
    <w:rsid w:val="00727CFF"/>
    <w:rsid w:val="0073270F"/>
    <w:rsid w:val="00732EAA"/>
    <w:rsid w:val="00733695"/>
    <w:rsid w:val="00735007"/>
    <w:rsid w:val="00735E1C"/>
    <w:rsid w:val="007374BA"/>
    <w:rsid w:val="00737928"/>
    <w:rsid w:val="0074088B"/>
    <w:rsid w:val="00741B8F"/>
    <w:rsid w:val="007422A1"/>
    <w:rsid w:val="00742D63"/>
    <w:rsid w:val="007431B8"/>
    <w:rsid w:val="007446ED"/>
    <w:rsid w:val="007452B8"/>
    <w:rsid w:val="00750D2D"/>
    <w:rsid w:val="00756298"/>
    <w:rsid w:val="00756B43"/>
    <w:rsid w:val="00756B94"/>
    <w:rsid w:val="0076383C"/>
    <w:rsid w:val="00764263"/>
    <w:rsid w:val="00764646"/>
    <w:rsid w:val="00766CD1"/>
    <w:rsid w:val="00770C84"/>
    <w:rsid w:val="007710C0"/>
    <w:rsid w:val="007733EF"/>
    <w:rsid w:val="00776558"/>
    <w:rsid w:val="00782468"/>
    <w:rsid w:val="007852D6"/>
    <w:rsid w:val="00786FA1"/>
    <w:rsid w:val="00793123"/>
    <w:rsid w:val="007A0A4F"/>
    <w:rsid w:val="007A3E07"/>
    <w:rsid w:val="007A72DD"/>
    <w:rsid w:val="007A7B56"/>
    <w:rsid w:val="007B145A"/>
    <w:rsid w:val="007B2FE7"/>
    <w:rsid w:val="007B31E9"/>
    <w:rsid w:val="007B5CC5"/>
    <w:rsid w:val="007B61B6"/>
    <w:rsid w:val="007C3559"/>
    <w:rsid w:val="007C49C7"/>
    <w:rsid w:val="007D4EFF"/>
    <w:rsid w:val="007E1160"/>
    <w:rsid w:val="007E5134"/>
    <w:rsid w:val="007E64EF"/>
    <w:rsid w:val="007F185C"/>
    <w:rsid w:val="007F41E4"/>
    <w:rsid w:val="007F78C3"/>
    <w:rsid w:val="008020C3"/>
    <w:rsid w:val="00802B1C"/>
    <w:rsid w:val="00802F00"/>
    <w:rsid w:val="008077BB"/>
    <w:rsid w:val="00813516"/>
    <w:rsid w:val="008201CA"/>
    <w:rsid w:val="0082181B"/>
    <w:rsid w:val="008223FB"/>
    <w:rsid w:val="00823652"/>
    <w:rsid w:val="008242ED"/>
    <w:rsid w:val="0082736B"/>
    <w:rsid w:val="00832916"/>
    <w:rsid w:val="00846AEB"/>
    <w:rsid w:val="00851FDA"/>
    <w:rsid w:val="00854D62"/>
    <w:rsid w:val="008577CE"/>
    <w:rsid w:val="00861136"/>
    <w:rsid w:val="00861C6F"/>
    <w:rsid w:val="00863E7D"/>
    <w:rsid w:val="008767E7"/>
    <w:rsid w:val="00876F79"/>
    <w:rsid w:val="00877B5B"/>
    <w:rsid w:val="008838B0"/>
    <w:rsid w:val="00887191"/>
    <w:rsid w:val="008875F1"/>
    <w:rsid w:val="00892903"/>
    <w:rsid w:val="008A38B0"/>
    <w:rsid w:val="008A7EB7"/>
    <w:rsid w:val="008B1C59"/>
    <w:rsid w:val="008B5050"/>
    <w:rsid w:val="008C41BA"/>
    <w:rsid w:val="008C459A"/>
    <w:rsid w:val="008D6DF9"/>
    <w:rsid w:val="008E2362"/>
    <w:rsid w:val="008E372F"/>
    <w:rsid w:val="008E3B09"/>
    <w:rsid w:val="008E6F69"/>
    <w:rsid w:val="008F0B57"/>
    <w:rsid w:val="008F2056"/>
    <w:rsid w:val="008F3804"/>
    <w:rsid w:val="008F48B2"/>
    <w:rsid w:val="008F62B6"/>
    <w:rsid w:val="008F67AB"/>
    <w:rsid w:val="00907628"/>
    <w:rsid w:val="00910442"/>
    <w:rsid w:val="00911A36"/>
    <w:rsid w:val="00915420"/>
    <w:rsid w:val="009177FE"/>
    <w:rsid w:val="00920930"/>
    <w:rsid w:val="0092608B"/>
    <w:rsid w:val="00926526"/>
    <w:rsid w:val="00927053"/>
    <w:rsid w:val="009312E7"/>
    <w:rsid w:val="00933B7B"/>
    <w:rsid w:val="009436B0"/>
    <w:rsid w:val="00946840"/>
    <w:rsid w:val="009542EF"/>
    <w:rsid w:val="00954B17"/>
    <w:rsid w:val="00954EA6"/>
    <w:rsid w:val="009576CB"/>
    <w:rsid w:val="009577DC"/>
    <w:rsid w:val="00965786"/>
    <w:rsid w:val="00970472"/>
    <w:rsid w:val="0097287C"/>
    <w:rsid w:val="00975DF0"/>
    <w:rsid w:val="0098248B"/>
    <w:rsid w:val="00984C76"/>
    <w:rsid w:val="009940FF"/>
    <w:rsid w:val="00996462"/>
    <w:rsid w:val="009A03FD"/>
    <w:rsid w:val="009A0E83"/>
    <w:rsid w:val="009A4E0E"/>
    <w:rsid w:val="009A6554"/>
    <w:rsid w:val="009B2EE8"/>
    <w:rsid w:val="009B475E"/>
    <w:rsid w:val="009C0B8B"/>
    <w:rsid w:val="009C2E2C"/>
    <w:rsid w:val="009C4A30"/>
    <w:rsid w:val="009C50B5"/>
    <w:rsid w:val="009C6326"/>
    <w:rsid w:val="009C7AA0"/>
    <w:rsid w:val="009D0442"/>
    <w:rsid w:val="009D1E65"/>
    <w:rsid w:val="009E0B88"/>
    <w:rsid w:val="009E1682"/>
    <w:rsid w:val="009E19D9"/>
    <w:rsid w:val="009E63EE"/>
    <w:rsid w:val="009E7EFC"/>
    <w:rsid w:val="009F12B4"/>
    <w:rsid w:val="009F1E29"/>
    <w:rsid w:val="009F4038"/>
    <w:rsid w:val="009F554E"/>
    <w:rsid w:val="00A00B12"/>
    <w:rsid w:val="00A02296"/>
    <w:rsid w:val="00A03978"/>
    <w:rsid w:val="00A03ECA"/>
    <w:rsid w:val="00A0651B"/>
    <w:rsid w:val="00A0684C"/>
    <w:rsid w:val="00A1487F"/>
    <w:rsid w:val="00A156A5"/>
    <w:rsid w:val="00A20D00"/>
    <w:rsid w:val="00A20E5A"/>
    <w:rsid w:val="00A247C7"/>
    <w:rsid w:val="00A2733C"/>
    <w:rsid w:val="00A32915"/>
    <w:rsid w:val="00A34010"/>
    <w:rsid w:val="00A3410A"/>
    <w:rsid w:val="00A35015"/>
    <w:rsid w:val="00A35169"/>
    <w:rsid w:val="00A40213"/>
    <w:rsid w:val="00A40AB3"/>
    <w:rsid w:val="00A4117D"/>
    <w:rsid w:val="00A44033"/>
    <w:rsid w:val="00A4579E"/>
    <w:rsid w:val="00A50EED"/>
    <w:rsid w:val="00A520D8"/>
    <w:rsid w:val="00A563BE"/>
    <w:rsid w:val="00A61657"/>
    <w:rsid w:val="00A62063"/>
    <w:rsid w:val="00A64CAA"/>
    <w:rsid w:val="00A669C8"/>
    <w:rsid w:val="00A81B06"/>
    <w:rsid w:val="00A901E0"/>
    <w:rsid w:val="00A910FE"/>
    <w:rsid w:val="00A951D3"/>
    <w:rsid w:val="00A959F7"/>
    <w:rsid w:val="00A97E26"/>
    <w:rsid w:val="00AA1BA9"/>
    <w:rsid w:val="00AA23F7"/>
    <w:rsid w:val="00AB0228"/>
    <w:rsid w:val="00AB06B2"/>
    <w:rsid w:val="00AB1782"/>
    <w:rsid w:val="00AD3CA5"/>
    <w:rsid w:val="00AD56A7"/>
    <w:rsid w:val="00AD668D"/>
    <w:rsid w:val="00AE70F8"/>
    <w:rsid w:val="00AF0357"/>
    <w:rsid w:val="00AF261B"/>
    <w:rsid w:val="00AF2BFF"/>
    <w:rsid w:val="00AF5FFE"/>
    <w:rsid w:val="00AF76DE"/>
    <w:rsid w:val="00B02AC6"/>
    <w:rsid w:val="00B10089"/>
    <w:rsid w:val="00B1425E"/>
    <w:rsid w:val="00B14C08"/>
    <w:rsid w:val="00B24400"/>
    <w:rsid w:val="00B25AB3"/>
    <w:rsid w:val="00B41151"/>
    <w:rsid w:val="00B41644"/>
    <w:rsid w:val="00B43D25"/>
    <w:rsid w:val="00B4422B"/>
    <w:rsid w:val="00B46E7C"/>
    <w:rsid w:val="00B47244"/>
    <w:rsid w:val="00B47982"/>
    <w:rsid w:val="00B506FF"/>
    <w:rsid w:val="00B546CF"/>
    <w:rsid w:val="00B54EC9"/>
    <w:rsid w:val="00B55875"/>
    <w:rsid w:val="00B57965"/>
    <w:rsid w:val="00B61233"/>
    <w:rsid w:val="00B629C6"/>
    <w:rsid w:val="00B655C5"/>
    <w:rsid w:val="00B719A5"/>
    <w:rsid w:val="00B71E8B"/>
    <w:rsid w:val="00B743D9"/>
    <w:rsid w:val="00B80430"/>
    <w:rsid w:val="00B8344E"/>
    <w:rsid w:val="00B866B9"/>
    <w:rsid w:val="00B87E39"/>
    <w:rsid w:val="00B87E90"/>
    <w:rsid w:val="00B91213"/>
    <w:rsid w:val="00B9352B"/>
    <w:rsid w:val="00BA042E"/>
    <w:rsid w:val="00BA359D"/>
    <w:rsid w:val="00BA4513"/>
    <w:rsid w:val="00BA51C2"/>
    <w:rsid w:val="00BA634F"/>
    <w:rsid w:val="00BB2F63"/>
    <w:rsid w:val="00BB75F4"/>
    <w:rsid w:val="00BC15F5"/>
    <w:rsid w:val="00BC63CC"/>
    <w:rsid w:val="00BC7D40"/>
    <w:rsid w:val="00BD0244"/>
    <w:rsid w:val="00BD2153"/>
    <w:rsid w:val="00BD3524"/>
    <w:rsid w:val="00BD4E5A"/>
    <w:rsid w:val="00BD6A72"/>
    <w:rsid w:val="00BE0781"/>
    <w:rsid w:val="00BE165F"/>
    <w:rsid w:val="00BE1C1F"/>
    <w:rsid w:val="00BE2442"/>
    <w:rsid w:val="00BE7A0C"/>
    <w:rsid w:val="00BE7ED8"/>
    <w:rsid w:val="00BF60F1"/>
    <w:rsid w:val="00C061B2"/>
    <w:rsid w:val="00C0659D"/>
    <w:rsid w:val="00C124D5"/>
    <w:rsid w:val="00C15BD6"/>
    <w:rsid w:val="00C22347"/>
    <w:rsid w:val="00C243F0"/>
    <w:rsid w:val="00C274B8"/>
    <w:rsid w:val="00C324BB"/>
    <w:rsid w:val="00C350AF"/>
    <w:rsid w:val="00C413E7"/>
    <w:rsid w:val="00C41526"/>
    <w:rsid w:val="00C42643"/>
    <w:rsid w:val="00C44763"/>
    <w:rsid w:val="00C46ABF"/>
    <w:rsid w:val="00C526DF"/>
    <w:rsid w:val="00C52C1B"/>
    <w:rsid w:val="00C5329A"/>
    <w:rsid w:val="00C54655"/>
    <w:rsid w:val="00C55B7C"/>
    <w:rsid w:val="00C5612C"/>
    <w:rsid w:val="00C572B8"/>
    <w:rsid w:val="00C57BCA"/>
    <w:rsid w:val="00C61011"/>
    <w:rsid w:val="00C61AC0"/>
    <w:rsid w:val="00C63DEA"/>
    <w:rsid w:val="00C64D2A"/>
    <w:rsid w:val="00C65A78"/>
    <w:rsid w:val="00C830B1"/>
    <w:rsid w:val="00C83A95"/>
    <w:rsid w:val="00C857F3"/>
    <w:rsid w:val="00C92ABF"/>
    <w:rsid w:val="00CB5BF5"/>
    <w:rsid w:val="00CC1948"/>
    <w:rsid w:val="00CC4D76"/>
    <w:rsid w:val="00CD01E1"/>
    <w:rsid w:val="00CD06F6"/>
    <w:rsid w:val="00CD0846"/>
    <w:rsid w:val="00CD35EE"/>
    <w:rsid w:val="00CD4EDF"/>
    <w:rsid w:val="00CD7AFA"/>
    <w:rsid w:val="00CE5B6D"/>
    <w:rsid w:val="00CE72E5"/>
    <w:rsid w:val="00CE7381"/>
    <w:rsid w:val="00CE7425"/>
    <w:rsid w:val="00CF56CA"/>
    <w:rsid w:val="00D01599"/>
    <w:rsid w:val="00D0242F"/>
    <w:rsid w:val="00D042EA"/>
    <w:rsid w:val="00D05894"/>
    <w:rsid w:val="00D0713C"/>
    <w:rsid w:val="00D07181"/>
    <w:rsid w:val="00D07458"/>
    <w:rsid w:val="00D10A59"/>
    <w:rsid w:val="00D10ED9"/>
    <w:rsid w:val="00D13918"/>
    <w:rsid w:val="00D16544"/>
    <w:rsid w:val="00D17E67"/>
    <w:rsid w:val="00D27E45"/>
    <w:rsid w:val="00D305AD"/>
    <w:rsid w:val="00D32F50"/>
    <w:rsid w:val="00D45DD1"/>
    <w:rsid w:val="00D5590C"/>
    <w:rsid w:val="00D651D4"/>
    <w:rsid w:val="00D73577"/>
    <w:rsid w:val="00D73E27"/>
    <w:rsid w:val="00D775F8"/>
    <w:rsid w:val="00D823E6"/>
    <w:rsid w:val="00D830F5"/>
    <w:rsid w:val="00D83ACD"/>
    <w:rsid w:val="00D84DD7"/>
    <w:rsid w:val="00D85323"/>
    <w:rsid w:val="00D86BC5"/>
    <w:rsid w:val="00D90F93"/>
    <w:rsid w:val="00D91A4B"/>
    <w:rsid w:val="00D9303C"/>
    <w:rsid w:val="00D93D1B"/>
    <w:rsid w:val="00D95511"/>
    <w:rsid w:val="00D95813"/>
    <w:rsid w:val="00D95EB0"/>
    <w:rsid w:val="00DA3C48"/>
    <w:rsid w:val="00DA461C"/>
    <w:rsid w:val="00DA4BD0"/>
    <w:rsid w:val="00DB125D"/>
    <w:rsid w:val="00DB2272"/>
    <w:rsid w:val="00DB25A5"/>
    <w:rsid w:val="00DB2A90"/>
    <w:rsid w:val="00DB39A8"/>
    <w:rsid w:val="00DD1EB9"/>
    <w:rsid w:val="00DD211E"/>
    <w:rsid w:val="00DD7979"/>
    <w:rsid w:val="00DE2067"/>
    <w:rsid w:val="00DE2EDD"/>
    <w:rsid w:val="00DE4C77"/>
    <w:rsid w:val="00DF0874"/>
    <w:rsid w:val="00DF3E91"/>
    <w:rsid w:val="00E015CB"/>
    <w:rsid w:val="00E14647"/>
    <w:rsid w:val="00E21134"/>
    <w:rsid w:val="00E26F0B"/>
    <w:rsid w:val="00E2716F"/>
    <w:rsid w:val="00E3166C"/>
    <w:rsid w:val="00E335A5"/>
    <w:rsid w:val="00E343EF"/>
    <w:rsid w:val="00E3676B"/>
    <w:rsid w:val="00E3736C"/>
    <w:rsid w:val="00E41DC8"/>
    <w:rsid w:val="00E43D75"/>
    <w:rsid w:val="00E51522"/>
    <w:rsid w:val="00E6252D"/>
    <w:rsid w:val="00E65991"/>
    <w:rsid w:val="00E65C84"/>
    <w:rsid w:val="00E662E2"/>
    <w:rsid w:val="00E66367"/>
    <w:rsid w:val="00E719B8"/>
    <w:rsid w:val="00E72197"/>
    <w:rsid w:val="00E72495"/>
    <w:rsid w:val="00E73B5D"/>
    <w:rsid w:val="00E7494F"/>
    <w:rsid w:val="00E75432"/>
    <w:rsid w:val="00E75946"/>
    <w:rsid w:val="00E770E7"/>
    <w:rsid w:val="00E825A3"/>
    <w:rsid w:val="00E837CE"/>
    <w:rsid w:val="00E8555B"/>
    <w:rsid w:val="00E86A07"/>
    <w:rsid w:val="00E9160F"/>
    <w:rsid w:val="00E94B6E"/>
    <w:rsid w:val="00E94D9D"/>
    <w:rsid w:val="00E9515B"/>
    <w:rsid w:val="00EA30BF"/>
    <w:rsid w:val="00EA3110"/>
    <w:rsid w:val="00EA3A16"/>
    <w:rsid w:val="00EB2FB4"/>
    <w:rsid w:val="00EB6E8A"/>
    <w:rsid w:val="00EB7DC9"/>
    <w:rsid w:val="00EC6E39"/>
    <w:rsid w:val="00EC763E"/>
    <w:rsid w:val="00EC7AE4"/>
    <w:rsid w:val="00ED160F"/>
    <w:rsid w:val="00ED3A1F"/>
    <w:rsid w:val="00ED3DEF"/>
    <w:rsid w:val="00EE65C3"/>
    <w:rsid w:val="00EF6844"/>
    <w:rsid w:val="00EF718B"/>
    <w:rsid w:val="00F027BD"/>
    <w:rsid w:val="00F1010B"/>
    <w:rsid w:val="00F10C37"/>
    <w:rsid w:val="00F158A8"/>
    <w:rsid w:val="00F15E18"/>
    <w:rsid w:val="00F161B9"/>
    <w:rsid w:val="00F31F3F"/>
    <w:rsid w:val="00F33BE3"/>
    <w:rsid w:val="00F3588A"/>
    <w:rsid w:val="00F36361"/>
    <w:rsid w:val="00F36711"/>
    <w:rsid w:val="00F476A5"/>
    <w:rsid w:val="00F47756"/>
    <w:rsid w:val="00F510DA"/>
    <w:rsid w:val="00F53234"/>
    <w:rsid w:val="00F55222"/>
    <w:rsid w:val="00F56867"/>
    <w:rsid w:val="00F57D35"/>
    <w:rsid w:val="00F57EFD"/>
    <w:rsid w:val="00F61A54"/>
    <w:rsid w:val="00F64002"/>
    <w:rsid w:val="00F661A6"/>
    <w:rsid w:val="00F671A9"/>
    <w:rsid w:val="00F675AB"/>
    <w:rsid w:val="00F70377"/>
    <w:rsid w:val="00F70420"/>
    <w:rsid w:val="00F7246F"/>
    <w:rsid w:val="00F75EB8"/>
    <w:rsid w:val="00F8073C"/>
    <w:rsid w:val="00F81A9C"/>
    <w:rsid w:val="00F861DB"/>
    <w:rsid w:val="00F90036"/>
    <w:rsid w:val="00F91557"/>
    <w:rsid w:val="00F92A8A"/>
    <w:rsid w:val="00F94B0E"/>
    <w:rsid w:val="00F950E5"/>
    <w:rsid w:val="00FB186D"/>
    <w:rsid w:val="00FB2566"/>
    <w:rsid w:val="00FB25DD"/>
    <w:rsid w:val="00FB34EE"/>
    <w:rsid w:val="00FB465A"/>
    <w:rsid w:val="00FB5744"/>
    <w:rsid w:val="00FC1D32"/>
    <w:rsid w:val="00FC5FF8"/>
    <w:rsid w:val="00FC7C6E"/>
    <w:rsid w:val="00FD11ED"/>
    <w:rsid w:val="00FE00FE"/>
    <w:rsid w:val="00FF0AC7"/>
    <w:rsid w:val="00FF18CF"/>
    <w:rsid w:val="00FF1D80"/>
    <w:rsid w:val="00FF2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E9455"/>
  <w15:docId w15:val="{DB95022F-79DA-43D1-A99A-58E5B6B5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4B"/>
    <w:pPr>
      <w:ind w:left="720"/>
      <w:contextualSpacing/>
    </w:pPr>
  </w:style>
  <w:style w:type="character" w:customStyle="1" w:styleId="fontstyle01">
    <w:name w:val="fontstyle01"/>
    <w:basedOn w:val="DefaultParagraphFont"/>
    <w:rsid w:val="00DF3E91"/>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915420"/>
    <w:rPr>
      <w:color w:val="808080"/>
    </w:rPr>
  </w:style>
  <w:style w:type="paragraph" w:styleId="NormalWeb">
    <w:name w:val="Normal (Web)"/>
    <w:basedOn w:val="Normal"/>
    <w:uiPriority w:val="99"/>
    <w:unhideWhenUsed/>
    <w:rsid w:val="000120C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211E"/>
    <w:rPr>
      <w:sz w:val="16"/>
      <w:szCs w:val="16"/>
    </w:rPr>
  </w:style>
  <w:style w:type="paragraph" w:styleId="CommentText">
    <w:name w:val="annotation text"/>
    <w:basedOn w:val="Normal"/>
    <w:link w:val="CommentTextChar"/>
    <w:uiPriority w:val="99"/>
    <w:unhideWhenUsed/>
    <w:rsid w:val="00DD211E"/>
    <w:pPr>
      <w:spacing w:line="240" w:lineRule="auto"/>
    </w:pPr>
    <w:rPr>
      <w:sz w:val="20"/>
      <w:szCs w:val="20"/>
    </w:rPr>
  </w:style>
  <w:style w:type="character" w:customStyle="1" w:styleId="CommentTextChar">
    <w:name w:val="Comment Text Char"/>
    <w:basedOn w:val="DefaultParagraphFont"/>
    <w:link w:val="CommentText"/>
    <w:uiPriority w:val="99"/>
    <w:rsid w:val="00DD211E"/>
    <w:rPr>
      <w:sz w:val="20"/>
      <w:szCs w:val="20"/>
    </w:rPr>
  </w:style>
  <w:style w:type="paragraph" w:styleId="CommentSubject">
    <w:name w:val="annotation subject"/>
    <w:basedOn w:val="CommentText"/>
    <w:next w:val="CommentText"/>
    <w:link w:val="CommentSubjectChar"/>
    <w:uiPriority w:val="99"/>
    <w:semiHidden/>
    <w:unhideWhenUsed/>
    <w:rsid w:val="00DD211E"/>
    <w:rPr>
      <w:b/>
      <w:bCs/>
    </w:rPr>
  </w:style>
  <w:style w:type="character" w:customStyle="1" w:styleId="CommentSubjectChar">
    <w:name w:val="Comment Subject Char"/>
    <w:basedOn w:val="CommentTextChar"/>
    <w:link w:val="CommentSubject"/>
    <w:uiPriority w:val="99"/>
    <w:semiHidden/>
    <w:rsid w:val="00DD211E"/>
    <w:rPr>
      <w:b/>
      <w:bCs/>
      <w:sz w:val="20"/>
      <w:szCs w:val="20"/>
    </w:rPr>
  </w:style>
  <w:style w:type="paragraph" w:styleId="BalloonText">
    <w:name w:val="Balloon Text"/>
    <w:basedOn w:val="Normal"/>
    <w:link w:val="BalloonTextChar"/>
    <w:uiPriority w:val="99"/>
    <w:semiHidden/>
    <w:unhideWhenUsed/>
    <w:rsid w:val="00DD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11E"/>
    <w:rPr>
      <w:rFonts w:ascii="Segoe UI" w:hAnsi="Segoe UI" w:cs="Segoe UI"/>
      <w:sz w:val="18"/>
      <w:szCs w:val="18"/>
    </w:rPr>
  </w:style>
  <w:style w:type="paragraph" w:styleId="Revision">
    <w:name w:val="Revision"/>
    <w:hidden/>
    <w:uiPriority w:val="99"/>
    <w:semiHidden/>
    <w:rsid w:val="00563515"/>
    <w:pPr>
      <w:spacing w:after="0" w:line="240" w:lineRule="auto"/>
    </w:pPr>
  </w:style>
  <w:style w:type="paragraph" w:styleId="Header">
    <w:name w:val="header"/>
    <w:basedOn w:val="Normal"/>
    <w:link w:val="HeaderChar"/>
    <w:uiPriority w:val="99"/>
    <w:unhideWhenUsed/>
    <w:rsid w:val="0036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F1"/>
  </w:style>
  <w:style w:type="paragraph" w:styleId="Footer">
    <w:name w:val="footer"/>
    <w:basedOn w:val="Normal"/>
    <w:link w:val="FooterChar"/>
    <w:uiPriority w:val="99"/>
    <w:unhideWhenUsed/>
    <w:rsid w:val="0036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0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943CF-12D5-4ACF-BBF7-531981AF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8532</Words>
  <Characters>48638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2</cp:revision>
  <dcterms:created xsi:type="dcterms:W3CDTF">2019-01-15T23:49:00Z</dcterms:created>
  <dcterms:modified xsi:type="dcterms:W3CDTF">2019-01-15T23:49:00Z</dcterms:modified>
</cp:coreProperties>
</file>